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jc w:val="both"/>
        <w:rPr>
          <w:sz w:val="20"/>
        </w:rPr>
      </w:pPr>
    </w:p>
    <w:p w:rsidR="006148BE" w:rsidRPr="00201CDB" w:rsidRDefault="006148BE" w:rsidP="006148BE">
      <w:pPr>
        <w:pStyle w:val="Sangradetextonormal"/>
        <w:tabs>
          <w:tab w:val="left" w:pos="3969"/>
        </w:tabs>
        <w:ind w:left="4111"/>
        <w:rPr>
          <w:sz w:val="44"/>
        </w:rPr>
      </w:pPr>
    </w:p>
    <w:p w:rsidR="006148BE" w:rsidRPr="00201CDB" w:rsidRDefault="006148BE" w:rsidP="006148BE">
      <w:pPr>
        <w:pStyle w:val="Sangradetextonormal"/>
        <w:tabs>
          <w:tab w:val="left" w:pos="3969"/>
        </w:tabs>
        <w:ind w:left="4111"/>
        <w:rPr>
          <w:sz w:val="44"/>
        </w:rPr>
      </w:pPr>
    </w:p>
    <w:p w:rsidR="006148BE" w:rsidRPr="00201CDB" w:rsidRDefault="006148BE" w:rsidP="006148BE">
      <w:pPr>
        <w:pStyle w:val="Sangradetextonormal"/>
        <w:tabs>
          <w:tab w:val="left" w:pos="3969"/>
        </w:tabs>
        <w:ind w:left="4111"/>
        <w:jc w:val="left"/>
        <w:rPr>
          <w:sz w:val="44"/>
        </w:rPr>
      </w:pPr>
    </w:p>
    <w:p w:rsidR="006148BE" w:rsidRPr="00201CDB" w:rsidRDefault="006148BE" w:rsidP="006148BE">
      <w:pPr>
        <w:pStyle w:val="Sangradetextonormal"/>
        <w:tabs>
          <w:tab w:val="left" w:pos="3969"/>
        </w:tabs>
        <w:ind w:left="4111"/>
        <w:jc w:val="left"/>
        <w:rPr>
          <w:sz w:val="44"/>
        </w:rPr>
      </w:pPr>
    </w:p>
    <w:p w:rsidR="006148BE" w:rsidRPr="00201CDB" w:rsidRDefault="006148BE" w:rsidP="006148BE">
      <w:pPr>
        <w:pStyle w:val="Sangradetextonormal"/>
        <w:tabs>
          <w:tab w:val="left" w:pos="3969"/>
        </w:tabs>
        <w:ind w:left="4111"/>
        <w:jc w:val="left"/>
        <w:rPr>
          <w:sz w:val="44"/>
        </w:rPr>
      </w:pPr>
    </w:p>
    <w:p w:rsidR="006148BE" w:rsidRPr="00201CDB" w:rsidRDefault="006148BE" w:rsidP="006148BE">
      <w:pPr>
        <w:pStyle w:val="Sangradetextonormal"/>
        <w:tabs>
          <w:tab w:val="left" w:pos="3969"/>
        </w:tabs>
        <w:ind w:left="4111"/>
        <w:jc w:val="left"/>
        <w:rPr>
          <w:sz w:val="44"/>
        </w:rPr>
      </w:pPr>
      <w:r w:rsidRPr="00201CDB">
        <w:rPr>
          <w:sz w:val="44"/>
        </w:rPr>
        <w:t>Encuesta de Presupuestos</w:t>
      </w:r>
    </w:p>
    <w:p w:rsidR="006148BE" w:rsidRPr="00201CDB" w:rsidRDefault="006148BE" w:rsidP="006148BE">
      <w:pPr>
        <w:pStyle w:val="Sangradetextonormal"/>
        <w:tabs>
          <w:tab w:val="left" w:pos="3969"/>
        </w:tabs>
        <w:ind w:left="4111"/>
        <w:jc w:val="left"/>
        <w:rPr>
          <w:sz w:val="44"/>
        </w:rPr>
      </w:pPr>
      <w:r w:rsidRPr="00201CDB">
        <w:rPr>
          <w:sz w:val="44"/>
        </w:rPr>
        <w:t xml:space="preserve">Familiares </w:t>
      </w:r>
    </w:p>
    <w:p w:rsidR="006148BE" w:rsidRPr="00201CDB" w:rsidRDefault="006148BE" w:rsidP="006148BE">
      <w:pPr>
        <w:pStyle w:val="Sangradetextonormal"/>
        <w:tabs>
          <w:tab w:val="left" w:pos="3969"/>
        </w:tabs>
        <w:ind w:left="4111"/>
        <w:jc w:val="left"/>
        <w:rPr>
          <w:sz w:val="44"/>
        </w:rPr>
      </w:pPr>
      <w:r w:rsidRPr="00201CDB">
        <w:rPr>
          <w:sz w:val="44"/>
        </w:rPr>
        <w:t>Base 2006.</w:t>
      </w: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jc w:val="both"/>
        <w:rPr>
          <w:sz w:val="44"/>
        </w:rPr>
      </w:pPr>
    </w:p>
    <w:p w:rsidR="006148BE" w:rsidRPr="00201CDB" w:rsidRDefault="006148BE" w:rsidP="006148BE">
      <w:pPr>
        <w:pStyle w:val="Sangra2detindependiente"/>
      </w:pPr>
      <w:r w:rsidRPr="00201CDB">
        <w:t>Ficheros de Usuario</w:t>
      </w:r>
    </w:p>
    <w:p w:rsidR="006148BE" w:rsidRPr="00201CDB" w:rsidRDefault="006148BE" w:rsidP="006148BE">
      <w:pPr>
        <w:pStyle w:val="Sangra2detindependiente"/>
      </w:pPr>
      <w:r w:rsidRPr="00201CDB">
        <w:t xml:space="preserve">Año </w:t>
      </w:r>
      <w:r w:rsidR="00BE51F9" w:rsidRPr="00201CDB">
        <w:t>20</w:t>
      </w:r>
      <w:r w:rsidR="00357F4C">
        <w:t>20</w:t>
      </w:r>
    </w:p>
    <w:p w:rsidR="006148BE" w:rsidRPr="00201CDB" w:rsidRDefault="006148BE" w:rsidP="006148BE">
      <w:pPr>
        <w:ind w:left="4111"/>
        <w:jc w:val="both"/>
        <w:rPr>
          <w:b/>
          <w:sz w:val="32"/>
        </w:rPr>
      </w:pPr>
    </w:p>
    <w:p w:rsidR="006148BE" w:rsidRPr="00201CDB" w:rsidRDefault="006148BE" w:rsidP="006148BE">
      <w:pPr>
        <w:ind w:left="4111"/>
        <w:jc w:val="both"/>
        <w:rPr>
          <w:b/>
          <w:sz w:val="32"/>
        </w:rPr>
      </w:pPr>
    </w:p>
    <w:p w:rsidR="006148BE" w:rsidRPr="00201CDB" w:rsidRDefault="006148BE" w:rsidP="006148BE">
      <w:pPr>
        <w:ind w:left="4111"/>
        <w:jc w:val="both"/>
        <w:rPr>
          <w:b/>
          <w:sz w:val="32"/>
        </w:rPr>
      </w:pPr>
    </w:p>
    <w:p w:rsidR="006148BE" w:rsidRPr="00201CDB" w:rsidRDefault="006148BE" w:rsidP="006148BE">
      <w:pPr>
        <w:ind w:left="4111"/>
        <w:jc w:val="both"/>
        <w:rPr>
          <w:b/>
          <w:sz w:val="32"/>
        </w:rPr>
      </w:pPr>
    </w:p>
    <w:p w:rsidR="006148BE" w:rsidRPr="00201CDB" w:rsidRDefault="006148BE" w:rsidP="006148BE">
      <w:pPr>
        <w:ind w:left="4111"/>
        <w:jc w:val="both"/>
        <w:rPr>
          <w:b/>
          <w:sz w:val="32"/>
        </w:rPr>
      </w:pPr>
    </w:p>
    <w:p w:rsidR="006148BE" w:rsidRPr="00201CDB" w:rsidRDefault="006148BE" w:rsidP="006148BE">
      <w:pPr>
        <w:pStyle w:val="Ttulondice"/>
        <w:rPr>
          <w:lang w:val="es-ES"/>
        </w:rPr>
      </w:pPr>
    </w:p>
    <w:p w:rsidR="006148BE" w:rsidRPr="00237822" w:rsidRDefault="006148BE" w:rsidP="006148BE">
      <w:pPr>
        <w:pStyle w:val="Ttulondice"/>
        <w:rPr>
          <w:lang w:val="es-ES"/>
        </w:rPr>
        <w:sectPr w:rsidR="006148BE" w:rsidRPr="00237822">
          <w:footerReference w:type="even" r:id="rId8"/>
          <w:footerReference w:type="default" r:id="rId9"/>
          <w:footnotePr>
            <w:numRestart w:val="eachPage"/>
          </w:footnotePr>
          <w:pgSz w:w="11906" w:h="16838"/>
          <w:pgMar w:top="284" w:right="1701" w:bottom="1417" w:left="1701" w:header="720" w:footer="720" w:gutter="0"/>
          <w:pgNumType w:start="1"/>
          <w:cols w:space="720"/>
          <w:titlePg/>
        </w:sectPr>
      </w:pPr>
    </w:p>
    <w:p w:rsidR="006148BE" w:rsidRPr="00201CDB" w:rsidRDefault="006148BE" w:rsidP="006148BE">
      <w:pPr>
        <w:pStyle w:val="Ttulondice"/>
      </w:pPr>
    </w:p>
    <w:p w:rsidR="006148BE" w:rsidRPr="00201CDB" w:rsidRDefault="006148BE" w:rsidP="006148BE">
      <w:pPr>
        <w:pStyle w:val="Ttulondice"/>
        <w:ind w:left="709" w:firstLine="709"/>
      </w:pPr>
      <w:r w:rsidRPr="00201CDB">
        <w:t>Índice</w:t>
      </w:r>
    </w:p>
    <w:p w:rsidR="006148BE" w:rsidRPr="00201CDB" w:rsidRDefault="006148BE" w:rsidP="006148BE">
      <w:pPr>
        <w:tabs>
          <w:tab w:val="left" w:pos="454"/>
        </w:tabs>
        <w:ind w:left="2041"/>
      </w:pPr>
    </w:p>
    <w:p w:rsidR="006148BE" w:rsidRPr="00201CDB" w:rsidRDefault="006148BE" w:rsidP="006148BE">
      <w:pPr>
        <w:tabs>
          <w:tab w:val="left" w:pos="454"/>
        </w:tabs>
        <w:ind w:left="2041"/>
        <w:sectPr w:rsidR="006148BE" w:rsidRPr="00201CDB">
          <w:footerReference w:type="even" r:id="rId10"/>
          <w:footerReference w:type="default" r:id="rId11"/>
          <w:footnotePr>
            <w:numRestart w:val="eachPage"/>
          </w:footnotePr>
          <w:pgSz w:w="11906" w:h="16838"/>
          <w:pgMar w:top="284" w:right="1701" w:bottom="1417" w:left="1701" w:header="720" w:footer="720" w:gutter="0"/>
          <w:pgNumType w:start="1"/>
          <w:cols w:space="720"/>
        </w:sectPr>
      </w:pPr>
    </w:p>
    <w:p w:rsidR="006148BE" w:rsidRPr="00201CDB" w:rsidRDefault="006148BE" w:rsidP="006148BE">
      <w:pPr>
        <w:tabs>
          <w:tab w:val="left" w:pos="454"/>
        </w:tabs>
        <w:ind w:left="2041"/>
      </w:pPr>
    </w:p>
    <w:p w:rsidR="006148BE" w:rsidRPr="00201CDB" w:rsidRDefault="006148BE" w:rsidP="006148BE">
      <w:pPr>
        <w:pStyle w:val="indice"/>
        <w:tabs>
          <w:tab w:val="clear" w:pos="8675"/>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1in"/>
        <w:tabs>
          <w:tab w:val="clear" w:pos="2041"/>
          <w:tab w:val="clear" w:pos="8675"/>
          <w:tab w:val="left" w:pos="1276"/>
          <w:tab w:val="right" w:pos="8364"/>
        </w:tabs>
        <w:ind w:left="1560" w:right="-1" w:hanging="284"/>
        <w:rPr>
          <w:rStyle w:val="nmero"/>
        </w:rPr>
      </w:pPr>
      <w:r w:rsidRPr="00201CDB">
        <w:tab/>
        <w:t xml:space="preserve">Índice </w:t>
      </w:r>
      <w:r w:rsidRPr="00201CDB">
        <w:tab/>
      </w:r>
      <w:r w:rsidRPr="00201CDB">
        <w:rPr>
          <w:rStyle w:val="nmero"/>
        </w:rPr>
        <w:t>1</w:t>
      </w:r>
    </w:p>
    <w:p w:rsidR="006148BE" w:rsidRPr="00201CDB" w:rsidRDefault="006148BE" w:rsidP="006148BE">
      <w:pPr>
        <w:pStyle w:val="indice"/>
        <w:tabs>
          <w:tab w:val="clear" w:pos="8675"/>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1in"/>
        <w:tabs>
          <w:tab w:val="clear" w:pos="8675"/>
          <w:tab w:val="right" w:pos="8364"/>
        </w:tabs>
        <w:ind w:right="-1"/>
        <w:rPr>
          <w:rStyle w:val="nmero"/>
        </w:rPr>
      </w:pPr>
      <w:r w:rsidRPr="00201CDB">
        <w:tab/>
        <w:t>Introducción</w:t>
      </w:r>
      <w:r w:rsidRPr="00201CDB">
        <w:tab/>
      </w:r>
      <w:r w:rsidRPr="00201CDB">
        <w:rPr>
          <w:rStyle w:val="nmero"/>
        </w:rPr>
        <w:t>3</w:t>
      </w:r>
    </w:p>
    <w:p w:rsidR="006148BE" w:rsidRPr="00201CDB" w:rsidRDefault="006148BE" w:rsidP="006148BE">
      <w:pPr>
        <w:pStyle w:val="indice"/>
        <w:tabs>
          <w:tab w:val="clear" w:pos="8675"/>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rPr>
          <w:sz w:val="18"/>
        </w:rPr>
      </w:pPr>
      <w:r w:rsidRPr="00201CDB">
        <w:t xml:space="preserve">Diferencias fundamentales entre la ECPF Base 97 </w:t>
      </w:r>
    </w:p>
    <w:p w:rsidR="006148BE" w:rsidRPr="00201CDB" w:rsidRDefault="006148BE" w:rsidP="006148BE">
      <w:pPr>
        <w:pStyle w:val="g2in"/>
        <w:tabs>
          <w:tab w:val="clear" w:pos="8675"/>
          <w:tab w:val="right" w:pos="8364"/>
        </w:tabs>
        <w:ind w:left="1588" w:right="-1" w:firstLine="0"/>
        <w:rPr>
          <w:rStyle w:val="nmero"/>
        </w:rPr>
      </w:pPr>
      <w:r w:rsidRPr="00201CDB">
        <w:tab/>
        <w:t>y la EPF 2006</w:t>
      </w:r>
      <w:r w:rsidRPr="00201CDB">
        <w:tab/>
      </w:r>
      <w:r w:rsidRPr="00201CDB">
        <w:rPr>
          <w:rStyle w:val="nmero"/>
        </w:rPr>
        <w:t>4</w:t>
      </w: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pPr>
      <w:r w:rsidRPr="00201CDB">
        <w:t>Principales características de la EPF 2006</w:t>
      </w:r>
      <w:r w:rsidRPr="00201CDB">
        <w:tab/>
      </w:r>
      <w:r w:rsidRPr="00201CDB">
        <w:rPr>
          <w:rStyle w:val="nmero"/>
        </w:rPr>
        <w:t>5</w:t>
      </w:r>
    </w:p>
    <w:p w:rsidR="006148BE" w:rsidRPr="00201CDB" w:rsidRDefault="006148BE" w:rsidP="006148BE">
      <w:pPr>
        <w:pStyle w:val="lineain"/>
        <w:tabs>
          <w:tab w:val="right" w:pos="8364"/>
        </w:tabs>
        <w:ind w:right="-1"/>
      </w:pPr>
    </w:p>
    <w:p w:rsidR="006148BE" w:rsidRPr="00201CDB" w:rsidRDefault="006148BE" w:rsidP="006148BE">
      <w:pPr>
        <w:pStyle w:val="g2in"/>
        <w:tabs>
          <w:tab w:val="clear" w:pos="8675"/>
          <w:tab w:val="right" w:pos="8364"/>
        </w:tabs>
        <w:ind w:left="2098" w:right="-1" w:firstLine="0"/>
        <w:rPr>
          <w:sz w:val="18"/>
        </w:rPr>
      </w:pPr>
      <w:r w:rsidRPr="00201CDB">
        <w:rPr>
          <w:b w:val="0"/>
        </w:rPr>
        <w:t>2.1 Objetivos</w:t>
      </w:r>
      <w:r w:rsidRPr="00201CDB">
        <w:rPr>
          <w:sz w:val="18"/>
        </w:rPr>
        <w:tab/>
      </w:r>
      <w:r w:rsidRPr="00201CDB">
        <w:rPr>
          <w:b w:val="0"/>
          <w:sz w:val="18"/>
        </w:rPr>
        <w:t>5</w:t>
      </w: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2.2 Gasto de consumo de los hogares</w:t>
      </w:r>
      <w:r w:rsidRPr="00201CDB">
        <w:rPr>
          <w:sz w:val="18"/>
        </w:rPr>
        <w:tab/>
      </w:r>
      <w:r w:rsidRPr="00201CDB">
        <w:rPr>
          <w:b w:val="0"/>
          <w:sz w:val="18"/>
        </w:rPr>
        <w:t>5</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C611A4" w:rsidRDefault="006148BE" w:rsidP="006148BE">
      <w:pPr>
        <w:pStyle w:val="g2in"/>
        <w:tabs>
          <w:tab w:val="clear" w:pos="8675"/>
          <w:tab w:val="right" w:pos="8364"/>
        </w:tabs>
        <w:ind w:left="2127" w:right="-1" w:firstLine="0"/>
        <w:rPr>
          <w:b w:val="0"/>
        </w:rPr>
      </w:pPr>
      <w:r w:rsidRPr="00201CDB">
        <w:rPr>
          <w:b w:val="0"/>
        </w:rPr>
        <w:t>2.3</w:t>
      </w:r>
      <w:r w:rsidR="00C611A4">
        <w:rPr>
          <w:b w:val="0"/>
        </w:rPr>
        <w:t xml:space="preserve"> Clasificaci</w:t>
      </w:r>
      <w:r w:rsidR="00727E32">
        <w:rPr>
          <w:b w:val="0"/>
        </w:rPr>
        <w:t>ón de gasto (ECOICOP):</w:t>
      </w:r>
      <w:r w:rsidR="00C611A4">
        <w:rPr>
          <w:b w:val="0"/>
        </w:rPr>
        <w:t xml:space="preserve"> </w:t>
      </w:r>
      <w:r w:rsidR="00727E32">
        <w:rPr>
          <w:b w:val="0"/>
        </w:rPr>
        <w:t>C</w:t>
      </w:r>
      <w:r w:rsidR="00C611A4">
        <w:rPr>
          <w:b w:val="0"/>
        </w:rPr>
        <w:t xml:space="preserve">lasificación de </w:t>
      </w:r>
    </w:p>
    <w:p w:rsidR="006148BE" w:rsidRPr="00201CDB" w:rsidRDefault="00C611A4" w:rsidP="006148BE">
      <w:pPr>
        <w:pStyle w:val="g2in"/>
        <w:tabs>
          <w:tab w:val="clear" w:pos="8675"/>
          <w:tab w:val="right" w:pos="8364"/>
        </w:tabs>
        <w:ind w:left="2127" w:right="-1" w:firstLine="0"/>
        <w:rPr>
          <w:sz w:val="18"/>
        </w:rPr>
      </w:pPr>
      <w:r>
        <w:rPr>
          <w:b w:val="0"/>
        </w:rPr>
        <w:t>recog</w:t>
      </w:r>
      <w:r w:rsidR="00727E32">
        <w:rPr>
          <w:b w:val="0"/>
        </w:rPr>
        <w:t>i</w:t>
      </w:r>
      <w:r>
        <w:rPr>
          <w:b w:val="0"/>
        </w:rPr>
        <w:t>da y clasificación de la tabulación</w:t>
      </w:r>
      <w:r w:rsidR="006148BE" w:rsidRPr="00201CDB">
        <w:rPr>
          <w:rStyle w:val="nmero"/>
        </w:rPr>
        <w:tab/>
      </w:r>
      <w:r w:rsidR="00727E32">
        <w:rPr>
          <w:rStyle w:val="nmero"/>
        </w:rPr>
        <w:t>6</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6148BE" w:rsidRDefault="006148BE" w:rsidP="006148BE">
      <w:pPr>
        <w:pStyle w:val="g2in"/>
        <w:tabs>
          <w:tab w:val="clear" w:pos="2041"/>
          <w:tab w:val="clear" w:pos="8675"/>
          <w:tab w:val="left" w:pos="1985"/>
          <w:tab w:val="right" w:pos="8364"/>
        </w:tabs>
        <w:ind w:left="2127" w:right="-1" w:firstLine="0"/>
        <w:rPr>
          <w:b w:val="0"/>
          <w:sz w:val="18"/>
        </w:rPr>
      </w:pPr>
      <w:r w:rsidRPr="00201CDB">
        <w:rPr>
          <w:b w:val="0"/>
        </w:rPr>
        <w:t xml:space="preserve">2.4 </w:t>
      </w:r>
      <w:r w:rsidR="00C611A4" w:rsidRPr="00201CDB">
        <w:rPr>
          <w:b w:val="0"/>
        </w:rPr>
        <w:t>Desagregación geográfica y funcional</w:t>
      </w:r>
      <w:r w:rsidRPr="00201CDB">
        <w:rPr>
          <w:sz w:val="18"/>
        </w:rPr>
        <w:tab/>
      </w:r>
      <w:r w:rsidR="00727E32">
        <w:rPr>
          <w:sz w:val="18"/>
        </w:rPr>
        <w:t>7</w:t>
      </w:r>
    </w:p>
    <w:p w:rsidR="00C611A4" w:rsidRPr="00201CDB" w:rsidRDefault="00C611A4" w:rsidP="00C611A4">
      <w:pPr>
        <w:pStyle w:val="lineain"/>
        <w:tabs>
          <w:tab w:val="right" w:pos="8364"/>
        </w:tabs>
        <w:ind w:right="-1"/>
        <w:rPr>
          <w:b/>
          <w:sz w:val="18"/>
        </w:rPr>
      </w:pPr>
    </w:p>
    <w:p w:rsidR="00C611A4" w:rsidRPr="00201CDB" w:rsidRDefault="00C611A4" w:rsidP="00C611A4">
      <w:pPr>
        <w:pStyle w:val="lineain"/>
        <w:tabs>
          <w:tab w:val="right" w:pos="8364"/>
        </w:tabs>
        <w:ind w:right="-1"/>
        <w:rPr>
          <w:b/>
          <w:sz w:val="18"/>
        </w:rPr>
      </w:pPr>
    </w:p>
    <w:p w:rsidR="00C611A4" w:rsidRPr="00C611A4" w:rsidRDefault="00C611A4" w:rsidP="00C611A4">
      <w:pPr>
        <w:pStyle w:val="g2in"/>
        <w:tabs>
          <w:tab w:val="clear" w:pos="2041"/>
          <w:tab w:val="clear" w:pos="8675"/>
          <w:tab w:val="left" w:pos="1985"/>
          <w:tab w:val="right" w:pos="8364"/>
        </w:tabs>
        <w:ind w:left="2127" w:right="-1" w:firstLine="0"/>
        <w:rPr>
          <w:sz w:val="18"/>
        </w:rPr>
      </w:pPr>
      <w:r w:rsidRPr="00201CDB">
        <w:rPr>
          <w:b w:val="0"/>
        </w:rPr>
        <w:t>2.</w:t>
      </w:r>
      <w:r>
        <w:rPr>
          <w:b w:val="0"/>
        </w:rPr>
        <w:t>5</w:t>
      </w:r>
      <w:r w:rsidRPr="00201CDB">
        <w:rPr>
          <w:b w:val="0"/>
        </w:rPr>
        <w:t xml:space="preserve"> Diseño muestral </w:t>
      </w:r>
      <w:r w:rsidRPr="00201CDB">
        <w:rPr>
          <w:sz w:val="18"/>
        </w:rPr>
        <w:tab/>
      </w:r>
      <w:r w:rsidR="00727E32">
        <w:rPr>
          <w:sz w:val="18"/>
        </w:rPr>
        <w:t>7</w:t>
      </w:r>
    </w:p>
    <w:p w:rsidR="006148BE" w:rsidRPr="00201CDB" w:rsidRDefault="006148BE" w:rsidP="006148BE">
      <w:pPr>
        <w:pStyle w:val="lineain"/>
        <w:tabs>
          <w:tab w:val="right" w:pos="8364"/>
        </w:tabs>
        <w:ind w:right="-1"/>
        <w:rPr>
          <w:b/>
          <w:sz w:val="18"/>
        </w:rPr>
      </w:pPr>
    </w:p>
    <w:p w:rsidR="00C611A4" w:rsidRPr="00C611A4" w:rsidRDefault="00C611A4" w:rsidP="00C611A4">
      <w:pPr>
        <w:pStyle w:val="g2in"/>
        <w:tabs>
          <w:tab w:val="clear" w:pos="8675"/>
          <w:tab w:val="right" w:pos="8364"/>
        </w:tabs>
        <w:ind w:left="2127" w:right="-1" w:firstLine="0"/>
        <w:rPr>
          <w:b w:val="0"/>
          <w:sz w:val="18"/>
        </w:rPr>
      </w:pPr>
      <w:r>
        <w:rPr>
          <w:b w:val="0"/>
        </w:rPr>
        <w:t>2.6</w:t>
      </w:r>
      <w:r w:rsidR="006148BE" w:rsidRPr="00201CDB">
        <w:rPr>
          <w:b w:val="0"/>
        </w:rPr>
        <w:t xml:space="preserve"> Esquema de colaboración de los hogares</w:t>
      </w:r>
      <w:r w:rsidR="006148BE" w:rsidRPr="00201CDB">
        <w:rPr>
          <w:sz w:val="18"/>
        </w:rPr>
        <w:tab/>
      </w:r>
      <w:r w:rsidR="00727E32">
        <w:rPr>
          <w:sz w:val="18"/>
        </w:rPr>
        <w:t>8</w:t>
      </w: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rPr>
          <w:rStyle w:val="nmero"/>
        </w:rPr>
      </w:pPr>
      <w:r w:rsidRPr="00201CDB">
        <w:t>Contenido de los ficheros</w:t>
      </w:r>
      <w:r w:rsidRPr="00201CDB">
        <w:tab/>
      </w:r>
      <w:r w:rsidR="00727E32">
        <w:t>10</w:t>
      </w: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3.1 Fichero de hogar</w:t>
      </w:r>
      <w:r w:rsidRPr="00201CDB">
        <w:rPr>
          <w:sz w:val="18"/>
        </w:rPr>
        <w:tab/>
      </w:r>
      <w:r w:rsidR="00727E32">
        <w:rPr>
          <w:sz w:val="18"/>
        </w:rPr>
        <w:t>10</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3.2 Fichero de los miembros del hogar</w:t>
      </w:r>
      <w:r w:rsidRPr="00201CDB">
        <w:rPr>
          <w:rStyle w:val="nmero"/>
        </w:rPr>
        <w:tab/>
      </w:r>
      <w:r w:rsidRPr="00201CDB">
        <w:rPr>
          <w:rStyle w:val="nmero"/>
          <w:b w:val="0"/>
        </w:rPr>
        <w:t>1</w:t>
      </w:r>
      <w:r w:rsidR="00727E32">
        <w:rPr>
          <w:rStyle w:val="nmero"/>
          <w:b w:val="0"/>
        </w:rPr>
        <w:t>1</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2041"/>
          <w:tab w:val="clear" w:pos="8675"/>
          <w:tab w:val="left" w:pos="1985"/>
          <w:tab w:val="right" w:pos="8364"/>
        </w:tabs>
        <w:ind w:left="2127" w:right="-1" w:firstLine="0"/>
        <w:rPr>
          <w:rStyle w:val="nmero"/>
        </w:rPr>
      </w:pPr>
      <w:r w:rsidRPr="00201CDB">
        <w:rPr>
          <w:b w:val="0"/>
        </w:rPr>
        <w:t>3.3 Fichero de gastos</w:t>
      </w:r>
      <w:r w:rsidRPr="00201CDB">
        <w:rPr>
          <w:sz w:val="18"/>
        </w:rPr>
        <w:tab/>
      </w:r>
      <w:r w:rsidRPr="00201CDB">
        <w:rPr>
          <w:b w:val="0"/>
          <w:sz w:val="18"/>
        </w:rPr>
        <w:t>12</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rPr>
          <w:rStyle w:val="nmero"/>
        </w:rPr>
      </w:pPr>
      <w:r w:rsidRPr="00201CDB">
        <w:t>Tratamiento de la información</w:t>
      </w:r>
      <w:r w:rsidRPr="00201CDB">
        <w:tab/>
      </w:r>
      <w:r w:rsidRPr="00201CDB">
        <w:rPr>
          <w:rStyle w:val="nmero"/>
        </w:rPr>
        <w:t>13</w:t>
      </w:r>
    </w:p>
    <w:p w:rsidR="006148BE" w:rsidRPr="00201CDB" w:rsidRDefault="006148BE" w:rsidP="006148BE">
      <w:pPr>
        <w:pStyle w:val="lineain"/>
        <w:tabs>
          <w:tab w:val="right" w:pos="8364"/>
        </w:tabs>
        <w:ind w:right="-1"/>
      </w:pPr>
    </w:p>
    <w:p w:rsidR="006148BE" w:rsidRPr="00201CDB" w:rsidRDefault="006148BE" w:rsidP="006148BE">
      <w:pPr>
        <w:pStyle w:val="g2in"/>
        <w:tabs>
          <w:tab w:val="clear" w:pos="8675"/>
          <w:tab w:val="right" w:pos="8364"/>
        </w:tabs>
        <w:ind w:left="2098" w:right="0" w:firstLine="0"/>
        <w:rPr>
          <w:b w:val="0"/>
          <w:sz w:val="18"/>
        </w:rPr>
      </w:pPr>
      <w:r w:rsidRPr="00201CDB">
        <w:rPr>
          <w:b w:val="0"/>
        </w:rPr>
        <w:t>4.1 Imputación de información faltante</w:t>
      </w:r>
      <w:r w:rsidRPr="00201CDB">
        <w:rPr>
          <w:sz w:val="18"/>
        </w:rPr>
        <w:tab/>
      </w:r>
      <w:r w:rsidRPr="00201CDB">
        <w:rPr>
          <w:b w:val="0"/>
          <w:sz w:val="18"/>
        </w:rPr>
        <w:t>13</w:t>
      </w: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4.2 Estimación objetiva del alquiler imputado</w:t>
      </w:r>
      <w:r w:rsidRPr="00201CDB">
        <w:rPr>
          <w:sz w:val="18"/>
        </w:rPr>
        <w:tab/>
      </w:r>
      <w:r w:rsidRPr="00201CDB">
        <w:rPr>
          <w:b w:val="0"/>
          <w:sz w:val="18"/>
        </w:rPr>
        <w:t>1</w:t>
      </w:r>
      <w:r w:rsidR="00727E32">
        <w:rPr>
          <w:b w:val="0"/>
          <w:sz w:val="18"/>
        </w:rPr>
        <w:t>5</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 xml:space="preserve">4.3 </w:t>
      </w:r>
      <w:r w:rsidRPr="00201CDB">
        <w:rPr>
          <w:b w:val="0"/>
          <w:bCs/>
        </w:rPr>
        <w:t>Desglose de determinados gastos</w:t>
      </w:r>
      <w:r w:rsidRPr="00201CDB">
        <w:rPr>
          <w:rStyle w:val="nmero"/>
        </w:rPr>
        <w:tab/>
      </w:r>
      <w:r w:rsidRPr="00201CDB">
        <w:rPr>
          <w:rStyle w:val="nmero"/>
          <w:b w:val="0"/>
        </w:rPr>
        <w:t>15</w:t>
      </w:r>
    </w:p>
    <w:p w:rsidR="006148BE" w:rsidRPr="00201CDB" w:rsidRDefault="006148BE" w:rsidP="006148BE">
      <w:pPr>
        <w:pStyle w:val="lineain"/>
        <w:tabs>
          <w:tab w:val="right" w:pos="8364"/>
        </w:tabs>
        <w:ind w:right="-1"/>
        <w:rPr>
          <w:b/>
          <w:sz w:val="18"/>
        </w:rPr>
      </w:pP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8675"/>
          <w:tab w:val="right" w:pos="8364"/>
        </w:tabs>
        <w:ind w:left="2127" w:right="-1" w:firstLine="0"/>
        <w:rPr>
          <w:sz w:val="18"/>
        </w:rPr>
      </w:pPr>
      <w:r w:rsidRPr="00201CDB">
        <w:rPr>
          <w:b w:val="0"/>
        </w:rPr>
        <w:t xml:space="preserve">4.4 </w:t>
      </w:r>
      <w:r w:rsidRPr="00201CDB">
        <w:rPr>
          <w:b w:val="0"/>
          <w:bCs/>
        </w:rPr>
        <w:t>Tratamiento de las comidas y cenas en el hogar</w:t>
      </w:r>
      <w:r w:rsidRPr="00201CDB">
        <w:rPr>
          <w:rStyle w:val="nmero"/>
        </w:rPr>
        <w:tab/>
      </w:r>
      <w:r w:rsidRPr="00201CDB">
        <w:rPr>
          <w:rStyle w:val="nmero"/>
          <w:b w:val="0"/>
        </w:rPr>
        <w:t>1</w:t>
      </w:r>
      <w:r w:rsidR="00727E32">
        <w:rPr>
          <w:rStyle w:val="nmero"/>
          <w:b w:val="0"/>
        </w:rPr>
        <w:t>6</w:t>
      </w:r>
    </w:p>
    <w:p w:rsidR="006148BE" w:rsidRPr="00201CDB" w:rsidRDefault="006148BE" w:rsidP="006148BE">
      <w:pPr>
        <w:pStyle w:val="lineain"/>
        <w:tabs>
          <w:tab w:val="right" w:pos="8364"/>
        </w:tabs>
        <w:ind w:right="-1"/>
        <w:rPr>
          <w:b/>
          <w:sz w:val="18"/>
        </w:rPr>
      </w:pPr>
    </w:p>
    <w:p w:rsidR="006148BE" w:rsidRPr="00201CDB" w:rsidRDefault="006148BE" w:rsidP="006148BE">
      <w:pPr>
        <w:pStyle w:val="g2in"/>
        <w:tabs>
          <w:tab w:val="clear" w:pos="2041"/>
          <w:tab w:val="clear" w:pos="8675"/>
          <w:tab w:val="left" w:pos="1985"/>
          <w:tab w:val="right" w:pos="8364"/>
        </w:tabs>
        <w:ind w:left="2127" w:right="-1" w:firstLine="0"/>
        <w:rPr>
          <w:sz w:val="18"/>
        </w:rPr>
      </w:pPr>
      <w:r w:rsidRPr="00201CDB">
        <w:rPr>
          <w:b w:val="0"/>
        </w:rPr>
        <w:t>4.5 Factores de elevación temporal y espacial</w:t>
      </w:r>
      <w:r w:rsidRPr="00201CDB">
        <w:rPr>
          <w:sz w:val="18"/>
        </w:rPr>
        <w:tab/>
      </w:r>
      <w:r w:rsidRPr="00201CDB">
        <w:rPr>
          <w:b w:val="0"/>
          <w:sz w:val="18"/>
        </w:rPr>
        <w:t>16</w:t>
      </w:r>
    </w:p>
    <w:p w:rsidR="006148BE" w:rsidRPr="00201CDB" w:rsidRDefault="006148BE" w:rsidP="006148BE">
      <w:pPr>
        <w:pStyle w:val="g2in"/>
        <w:tabs>
          <w:tab w:val="clear" w:pos="2041"/>
          <w:tab w:val="clear" w:pos="8675"/>
          <w:tab w:val="left" w:pos="1985"/>
          <w:tab w:val="right" w:pos="8364"/>
        </w:tabs>
        <w:ind w:left="2127" w:right="-1" w:firstLine="0"/>
        <w:rPr>
          <w:rStyle w:val="nmero"/>
        </w:rPr>
      </w:pPr>
      <w:r w:rsidRPr="00201CDB">
        <w:rPr>
          <w:sz w:val="18"/>
        </w:rPr>
        <w:br w:type="page"/>
      </w: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numPr>
          <w:ilvl w:val="0"/>
          <w:numId w:val="1"/>
        </w:numPr>
        <w:tabs>
          <w:tab w:val="clear" w:pos="8675"/>
          <w:tab w:val="right" w:pos="8364"/>
        </w:tabs>
        <w:ind w:right="-1"/>
      </w:pPr>
      <w:r w:rsidRPr="00201CDB">
        <w:t>Recomendaciones en las estimaciones por CCAA</w:t>
      </w:r>
    </w:p>
    <w:p w:rsidR="006148BE" w:rsidRPr="00201CDB" w:rsidRDefault="006148BE" w:rsidP="006148BE">
      <w:pPr>
        <w:pStyle w:val="g2in"/>
        <w:tabs>
          <w:tab w:val="clear" w:pos="8675"/>
          <w:tab w:val="right" w:pos="8364"/>
        </w:tabs>
        <w:ind w:left="1588" w:right="-1" w:firstLine="0"/>
        <w:rPr>
          <w:b w:val="0"/>
        </w:rPr>
      </w:pPr>
      <w:r w:rsidRPr="00201CDB">
        <w:t xml:space="preserve">      o según el cruce de varias variables.</w:t>
      </w:r>
      <w:r w:rsidRPr="00201CDB">
        <w:tab/>
      </w:r>
      <w:r w:rsidRPr="00201CDB">
        <w:rPr>
          <w:rStyle w:val="nmero"/>
        </w:rPr>
        <w:t>1</w:t>
      </w:r>
      <w:r w:rsidR="0029276C">
        <w:rPr>
          <w:rStyle w:val="nmero"/>
        </w:rPr>
        <w:t>9</w:t>
      </w: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tabs>
          <w:tab w:val="clear" w:pos="8675"/>
          <w:tab w:val="right" w:pos="8364"/>
        </w:tabs>
        <w:ind w:right="-1"/>
        <w:rPr>
          <w:rStyle w:val="nmero"/>
        </w:rPr>
      </w:pPr>
      <w:r w:rsidRPr="00201CDB">
        <w:t xml:space="preserve">6. </w:t>
      </w:r>
      <w:r w:rsidRPr="00201CDB">
        <w:tab/>
        <w:t>Valores válidos de las variables</w:t>
      </w:r>
      <w:r w:rsidRPr="00201CDB">
        <w:tab/>
      </w:r>
      <w:r w:rsidRPr="00201CDB">
        <w:rPr>
          <w:rStyle w:val="nmero"/>
        </w:rPr>
        <w:t>2</w:t>
      </w:r>
      <w:r w:rsidR="0029276C">
        <w:rPr>
          <w:rStyle w:val="nmero"/>
        </w:rPr>
        <w:t>1</w:t>
      </w:r>
    </w:p>
    <w:p w:rsidR="006148BE" w:rsidRPr="00201CDB" w:rsidRDefault="006148BE" w:rsidP="006148BE">
      <w:pPr>
        <w:pStyle w:val="lineain"/>
        <w:tabs>
          <w:tab w:val="right" w:pos="8364"/>
        </w:tabs>
        <w:ind w:right="-1"/>
      </w:pPr>
    </w:p>
    <w:p w:rsidR="006148BE" w:rsidRPr="00201CDB" w:rsidRDefault="006148BE" w:rsidP="006148BE">
      <w:pPr>
        <w:pStyle w:val="lineain"/>
        <w:tabs>
          <w:tab w:val="right" w:pos="8364"/>
        </w:tabs>
        <w:ind w:right="-1"/>
      </w:pPr>
    </w:p>
    <w:p w:rsidR="006148BE" w:rsidRPr="00201CDB" w:rsidRDefault="006148BE" w:rsidP="006148BE">
      <w:pPr>
        <w:pStyle w:val="g2in"/>
        <w:tabs>
          <w:tab w:val="clear" w:pos="8675"/>
          <w:tab w:val="right" w:pos="8364"/>
        </w:tabs>
        <w:ind w:right="-1"/>
        <w:rPr>
          <w:rStyle w:val="nmero"/>
        </w:rPr>
      </w:pPr>
      <w:r w:rsidRPr="00201CDB">
        <w:t>Anexo. Clasificaciones:</w:t>
      </w:r>
      <w:r w:rsidRPr="00201CDB">
        <w:tab/>
      </w:r>
      <w:r w:rsidR="008606D5">
        <w:rPr>
          <w:rStyle w:val="nmero"/>
        </w:rPr>
        <w:t>65</w:t>
      </w:r>
    </w:p>
    <w:p w:rsidR="006148BE" w:rsidRPr="00201CDB" w:rsidRDefault="006148BE" w:rsidP="006148BE">
      <w:pPr>
        <w:pStyle w:val="lineain"/>
        <w:tabs>
          <w:tab w:val="right" w:pos="8364"/>
        </w:tabs>
        <w:ind w:right="-1"/>
      </w:pPr>
    </w:p>
    <w:p w:rsidR="006148BE" w:rsidRPr="00201CDB" w:rsidRDefault="006148BE" w:rsidP="006148BE">
      <w:pPr>
        <w:pStyle w:val="indice"/>
        <w:tabs>
          <w:tab w:val="clear" w:pos="8675"/>
          <w:tab w:val="right" w:pos="8364"/>
        </w:tabs>
        <w:ind w:right="-1"/>
        <w:rPr>
          <w:rStyle w:val="nmero"/>
        </w:rPr>
      </w:pPr>
      <w:r w:rsidRPr="00201CDB">
        <w:tab/>
        <w:t>ECOICOP/Recogida</w:t>
      </w:r>
      <w:r w:rsidRPr="00201CDB">
        <w:tab/>
      </w:r>
      <w:r w:rsidR="008606D5">
        <w:rPr>
          <w:rStyle w:val="nmero"/>
        </w:rPr>
        <w:t>66</w:t>
      </w:r>
    </w:p>
    <w:p w:rsidR="006148BE" w:rsidRPr="00201CDB" w:rsidRDefault="006148BE" w:rsidP="006148BE">
      <w:pPr>
        <w:pStyle w:val="lineain"/>
        <w:tabs>
          <w:tab w:val="right" w:pos="8364"/>
        </w:tabs>
        <w:ind w:right="-1"/>
        <w:rPr>
          <w:rStyle w:val="nmero"/>
        </w:rPr>
      </w:pPr>
    </w:p>
    <w:p w:rsidR="006148BE" w:rsidRPr="00201CDB" w:rsidRDefault="006148BE" w:rsidP="006148BE">
      <w:pPr>
        <w:pStyle w:val="indice"/>
        <w:tabs>
          <w:tab w:val="clear" w:pos="8675"/>
          <w:tab w:val="right" w:pos="8364"/>
        </w:tabs>
        <w:ind w:right="-1"/>
        <w:rPr>
          <w:rStyle w:val="nmero"/>
        </w:rPr>
      </w:pPr>
      <w:r w:rsidRPr="00201CDB">
        <w:tab/>
        <w:t>Ocupación</w:t>
      </w:r>
      <w:r w:rsidR="00966C2C">
        <w:t xml:space="preserve"> (CNO 11)</w:t>
      </w:r>
      <w:r w:rsidRPr="00201CDB">
        <w:tab/>
      </w:r>
      <w:r w:rsidR="008606D5">
        <w:rPr>
          <w:rStyle w:val="nmero"/>
        </w:rPr>
        <w:t>202</w:t>
      </w:r>
    </w:p>
    <w:p w:rsidR="006148BE" w:rsidRPr="00201CDB" w:rsidRDefault="006148BE" w:rsidP="006148BE">
      <w:pPr>
        <w:pStyle w:val="lineain"/>
        <w:tabs>
          <w:tab w:val="right" w:pos="8364"/>
        </w:tabs>
        <w:ind w:right="-1"/>
        <w:rPr>
          <w:rStyle w:val="nmero"/>
        </w:rPr>
      </w:pPr>
      <w:r w:rsidRPr="00201CDB">
        <w:rPr>
          <w:rStyle w:val="nmero"/>
        </w:rPr>
        <w:tab/>
      </w:r>
    </w:p>
    <w:p w:rsidR="006148BE" w:rsidRPr="00201CDB" w:rsidRDefault="006148BE" w:rsidP="006148BE">
      <w:pPr>
        <w:pStyle w:val="indice"/>
        <w:tabs>
          <w:tab w:val="clear" w:pos="8675"/>
          <w:tab w:val="right" w:pos="8364"/>
        </w:tabs>
        <w:ind w:right="-1"/>
        <w:rPr>
          <w:rStyle w:val="nmero"/>
        </w:rPr>
      </w:pPr>
      <w:r w:rsidRPr="00201CDB">
        <w:tab/>
        <w:t>Actividad del establecimiento</w:t>
      </w:r>
      <w:r w:rsidR="00966C2C">
        <w:t xml:space="preserve"> (CNAE 2009)</w:t>
      </w:r>
      <w:r w:rsidRPr="00201CDB">
        <w:tab/>
      </w:r>
      <w:r w:rsidR="008606D5">
        <w:rPr>
          <w:rStyle w:val="nmero"/>
        </w:rPr>
        <w:t>218</w:t>
      </w:r>
    </w:p>
    <w:p w:rsidR="006148BE" w:rsidRPr="00201CDB" w:rsidRDefault="006148BE" w:rsidP="006148BE">
      <w:pPr>
        <w:pStyle w:val="lineain"/>
        <w:tabs>
          <w:tab w:val="right" w:pos="8364"/>
        </w:tabs>
        <w:ind w:right="-1"/>
        <w:rPr>
          <w:rStyle w:val="nmero"/>
        </w:rPr>
      </w:pPr>
    </w:p>
    <w:p w:rsidR="006148BE" w:rsidRPr="00201CDB" w:rsidRDefault="006148BE" w:rsidP="006148BE">
      <w:pPr>
        <w:pStyle w:val="indice"/>
        <w:tabs>
          <w:tab w:val="clear" w:pos="8675"/>
          <w:tab w:val="right" w:pos="8364"/>
        </w:tabs>
        <w:ind w:right="-1"/>
        <w:rPr>
          <w:rStyle w:val="nmero"/>
        </w:rPr>
      </w:pPr>
      <w:r w:rsidRPr="00201CDB">
        <w:tab/>
        <w:t>Nivel de formación</w:t>
      </w:r>
      <w:r w:rsidR="00966C2C">
        <w:t xml:space="preserve"> (CNED-2014-A)</w:t>
      </w:r>
      <w:r w:rsidRPr="00201CDB">
        <w:tab/>
      </w:r>
      <w:r w:rsidR="008606D5">
        <w:rPr>
          <w:rStyle w:val="nmero"/>
        </w:rPr>
        <w:t>226</w:t>
      </w:r>
    </w:p>
    <w:p w:rsidR="006148BE" w:rsidRPr="00201CDB" w:rsidRDefault="006148BE" w:rsidP="006148BE">
      <w:pPr>
        <w:pStyle w:val="indice"/>
        <w:ind w:right="-1"/>
      </w:pPr>
    </w:p>
    <w:p w:rsidR="006148BE" w:rsidRPr="00201CDB" w:rsidRDefault="006148BE" w:rsidP="006148BE"/>
    <w:p w:rsidR="006148BE" w:rsidRPr="00201CDB" w:rsidRDefault="006148BE" w:rsidP="006148BE"/>
    <w:p w:rsidR="006148BE" w:rsidRPr="00201CDB" w:rsidRDefault="006148BE" w:rsidP="006148BE"/>
    <w:p w:rsidR="006148BE" w:rsidRPr="00201CDB" w:rsidRDefault="006148BE" w:rsidP="006148BE"/>
    <w:p w:rsidR="006148BE" w:rsidRPr="00201CDB" w:rsidRDefault="006148BE" w:rsidP="006148BE"/>
    <w:p w:rsidR="006148BE" w:rsidRPr="00201CDB" w:rsidRDefault="006148BE" w:rsidP="006148BE">
      <w:pPr>
        <w:pStyle w:val="Ttulo1"/>
        <w:rPr>
          <w:b/>
        </w:rPr>
        <w:sectPr w:rsidR="006148BE" w:rsidRPr="00201CDB">
          <w:footnotePr>
            <w:numRestart w:val="eachPage"/>
          </w:footnotePr>
          <w:type w:val="continuous"/>
          <w:pgSz w:w="11906" w:h="16838"/>
          <w:pgMar w:top="1134" w:right="1701" w:bottom="1418" w:left="1701" w:header="720" w:footer="720" w:gutter="0"/>
          <w:cols w:space="720"/>
        </w:sectPr>
      </w:pPr>
    </w:p>
    <w:p w:rsidR="006148BE" w:rsidRPr="00201CDB" w:rsidRDefault="006148BE" w:rsidP="006148BE">
      <w:pPr>
        <w:pStyle w:val="Ttulo1"/>
        <w:rPr>
          <w:b/>
        </w:rPr>
      </w:pPr>
      <w:r w:rsidRPr="00201CDB">
        <w:rPr>
          <w:b/>
        </w:rPr>
        <w:br w:type="page"/>
      </w:r>
    </w:p>
    <w:p w:rsidR="006148BE" w:rsidRPr="00201CDB" w:rsidRDefault="006148BE" w:rsidP="006148BE"/>
    <w:p w:rsidR="006148BE" w:rsidRPr="00201CDB" w:rsidRDefault="006148BE" w:rsidP="006148BE"/>
    <w:p w:rsidR="006148BE" w:rsidRPr="00201CDB" w:rsidRDefault="006148BE" w:rsidP="006148BE">
      <w:pPr>
        <w:pStyle w:val="Ttulo1"/>
        <w:rPr>
          <w:b/>
        </w:rPr>
      </w:pPr>
      <w:r w:rsidRPr="00201CDB">
        <w:rPr>
          <w:b/>
        </w:rPr>
        <w:t>Introducción</w:t>
      </w:r>
    </w:p>
    <w:p w:rsidR="006148BE" w:rsidRPr="00201CDB" w:rsidRDefault="006148BE" w:rsidP="006148BE">
      <w:pPr>
        <w:jc w:val="both"/>
        <w:rPr>
          <w:sz w:val="44"/>
        </w:rPr>
      </w:pPr>
    </w:p>
    <w:p w:rsidR="006148BE" w:rsidRPr="00201CDB" w:rsidRDefault="006148BE" w:rsidP="006148BE">
      <w:pPr>
        <w:jc w:val="both"/>
      </w:pPr>
    </w:p>
    <w:p w:rsidR="006148BE" w:rsidRPr="00201CDB" w:rsidRDefault="006148BE" w:rsidP="006148BE">
      <w:pPr>
        <w:jc w:val="both"/>
        <w:sectPr w:rsidR="006148BE" w:rsidRPr="00201CDB">
          <w:footnotePr>
            <w:numRestart w:val="eachPage"/>
          </w:footnotePr>
          <w:type w:val="continuous"/>
          <w:pgSz w:w="11906" w:h="16838" w:code="9"/>
          <w:pgMar w:top="284" w:right="1701" w:bottom="1418" w:left="1701" w:header="720" w:footer="720" w:gutter="0"/>
          <w:cols w:space="720"/>
        </w:sectPr>
      </w:pPr>
    </w:p>
    <w:p w:rsidR="006148BE" w:rsidRPr="00201CDB" w:rsidRDefault="006148BE" w:rsidP="006148BE">
      <w:pPr>
        <w:pStyle w:val="NormalWeb"/>
        <w:jc w:val="both"/>
        <w:rPr>
          <w:rFonts w:ascii="Univers" w:eastAsia="Times New Roman" w:hAnsi="Univers" w:cs="Times New Roman"/>
          <w:sz w:val="22"/>
          <w:lang w:val="es-ES_tradnl"/>
        </w:rPr>
      </w:pPr>
      <w:r w:rsidRPr="00201CDB">
        <w:rPr>
          <w:rFonts w:ascii="Univers" w:eastAsia="Times New Roman" w:hAnsi="Univers" w:cs="Times New Roman"/>
          <w:sz w:val="22"/>
          <w:lang w:val="es-ES_tradnl"/>
        </w:rPr>
        <w:t>Desde que el INE realizó la primera Encuesta de Presupuestos Familiares (EPF), estas operaciones estadísticas han sido objeto de múltiples cambios metodológicos, que han afectado a todos los aspectos relacionados con este tipo de investigaciones, habiendo adoptado, incluso, diversas formas en cuanto a su periodicidad se refiere. No obstante, a pesar de las diferencias entre las sucesivas metodologías, todas las EPF tienen en común que suministran información sobre la naturaleza y destino de los gastos de consumo, así como sobre diversas características relativas a las condiciones de vida de los hogares.</w:t>
      </w:r>
    </w:p>
    <w:p w:rsidR="006148BE" w:rsidRPr="00201CDB" w:rsidRDefault="006148BE" w:rsidP="006148BE">
      <w:pPr>
        <w:pStyle w:val="NormalWeb"/>
        <w:jc w:val="both"/>
        <w:rPr>
          <w:rFonts w:ascii="Univers" w:eastAsia="Times New Roman" w:hAnsi="Univers" w:cs="Times New Roman"/>
          <w:sz w:val="22"/>
          <w:lang w:val="es-ES_tradnl"/>
        </w:rPr>
      </w:pPr>
      <w:r w:rsidRPr="00201CDB">
        <w:rPr>
          <w:rFonts w:ascii="Univers" w:eastAsia="Times New Roman" w:hAnsi="Univers" w:cs="Times New Roman"/>
          <w:sz w:val="22"/>
          <w:lang w:val="es-ES_tradnl"/>
        </w:rPr>
        <w:t>Tradicionalmente se han venido realizando dos tipos de EPF, las estructurales o básicas, cada ocho o diez años y las coyunturales o trimestrales. En 1997 se implantó por primera vez una EPF que trataba de aglutinar los aspectos más positivos de los dos tipos de operaciones que convivían hasta ese momento con el fin de responder a todas las necesidades de los usuarios. De esta forma, se integraron en una sola investigación los dos tipos de encuestas realizadas hasta esa fecha.</w:t>
      </w:r>
    </w:p>
    <w:p w:rsidR="006148BE" w:rsidRPr="00201CDB" w:rsidRDefault="006148BE" w:rsidP="006148BE">
      <w:pPr>
        <w:pStyle w:val="NormalWeb"/>
        <w:jc w:val="both"/>
        <w:rPr>
          <w:rFonts w:ascii="Univers" w:hAnsi="Univers"/>
          <w:sz w:val="22"/>
          <w:lang w:val="es-ES_tradnl"/>
        </w:rPr>
      </w:pPr>
      <w:r w:rsidRPr="00201CDB">
        <w:rPr>
          <w:rFonts w:ascii="Univers" w:hAnsi="Univers"/>
          <w:sz w:val="22"/>
          <w:lang w:val="es-ES_tradnl"/>
        </w:rPr>
        <w:t>En los años transcurridos desde 1997 hasta 2006, se han ido generando nuevas exigencias por parte de los diferentes usuarios, así como diversas recomendaciones metodológicas provenientes de los distintos foros internacionales, y de la oficina de estadística de la Unión Europea (EUROSTAT) en particular. Todo ello, unido a la exigencia lógica de toda encuesta permanente de revisar los principales elementos metodológicos que la caracterizan, ha hecho necesario el cambio metodológico cuya principal línea directriz es asegurar la máxima calidad de la información proveniente de la nueva operación estadística.</w:t>
      </w:r>
    </w:p>
    <w:p w:rsidR="006148BE" w:rsidRPr="00201CDB" w:rsidRDefault="006148BE" w:rsidP="006148BE">
      <w:pPr>
        <w:jc w:val="both"/>
        <w:rPr>
          <w:rFonts w:ascii="Arial" w:hAnsi="Arial"/>
          <w:lang w:val="es-ES_tradnl"/>
        </w:rPr>
      </w:pPr>
      <w:r w:rsidRPr="00201CDB">
        <w:rPr>
          <w:rFonts w:ascii="Arial" w:hAnsi="Arial" w:cs="Arial"/>
          <w:szCs w:val="24"/>
          <w:lang w:val="es-ES_tradnl"/>
        </w:rPr>
        <w:t xml:space="preserve">En el año 2016 se </w:t>
      </w:r>
      <w:r w:rsidRPr="00201CDB">
        <w:rPr>
          <w:rFonts w:ascii="Arial" w:hAnsi="Arial"/>
          <w:lang w:val="es-ES_tradnl"/>
        </w:rPr>
        <w:t>incorpora</w:t>
      </w:r>
      <w:r w:rsidRPr="00201CDB">
        <w:rPr>
          <w:rFonts w:ascii="Arial" w:hAnsi="Arial" w:cs="Arial"/>
          <w:szCs w:val="24"/>
          <w:lang w:val="es-ES_tradnl"/>
        </w:rPr>
        <w:t xml:space="preserve"> </w:t>
      </w:r>
      <w:r w:rsidRPr="00201CDB">
        <w:rPr>
          <w:rFonts w:ascii="Arial" w:hAnsi="Arial"/>
          <w:lang w:val="es-ES_tradnl"/>
        </w:rPr>
        <w:t xml:space="preserve">la nueva clasificación europea de consumo, denominada ECOICOP (European Classification of Individual Consumption by Purpose). Esta clasificación, además de ofrecer un mayor desglose de algunas de las parcelas de gasto, permite la comparabilidad con otras estadísticas como el Índice de Precios de Consumo (IPC). También </w:t>
      </w:r>
      <w:r w:rsidRPr="00201CDB">
        <w:rPr>
          <w:rFonts w:ascii="Arial" w:hAnsi="Arial" w:cs="Arial"/>
          <w:szCs w:val="22"/>
          <w:lang w:val="es-ES_tradnl"/>
        </w:rPr>
        <w:t>se han incorporado cambios en la recogida de la información en cuanto a los periodos de anotación en los que se solicitan algunos gastos y a los cuestionarios en los que se registran los mismos.</w:t>
      </w:r>
    </w:p>
    <w:p w:rsidR="006148BE" w:rsidRPr="00201CDB" w:rsidRDefault="006148BE" w:rsidP="006148BE">
      <w:pPr>
        <w:pStyle w:val="NormalWeb"/>
        <w:jc w:val="both"/>
        <w:rPr>
          <w:rFonts w:ascii="Univers" w:hAnsi="Univers"/>
          <w:sz w:val="22"/>
        </w:rPr>
      </w:pPr>
      <w:r w:rsidRPr="00201CDB">
        <w:rPr>
          <w:rFonts w:ascii="Univers" w:hAnsi="Univers"/>
          <w:sz w:val="22"/>
        </w:rPr>
        <w:t>En cualquier caso y como viene siendo habitual en este tipo de encuestas, el INE pone a disposición de los usuarios ficheros microdato anonimizados, para que el usuario pueda analizar aquellos aspectos de las condiciones de vida de los hogares en los que pueda estar interesado. Los ficheros contienen, junto con las variables recogidas directamente en los cuestionarios, variables derivadas construidas a partir de las primeras, que contribuirán a enriquecer la explotación de los ficheros.</w:t>
      </w:r>
    </w:p>
    <w:p w:rsidR="006148BE" w:rsidRPr="00201CDB" w:rsidRDefault="006148BE" w:rsidP="006148BE">
      <w:pPr>
        <w:pStyle w:val="linea"/>
      </w:pPr>
      <w:r w:rsidRPr="00201CDB">
        <w:br w:type="page"/>
      </w:r>
    </w:p>
    <w:p w:rsidR="006148BE" w:rsidRPr="00FD6D0F" w:rsidRDefault="006148BE" w:rsidP="006148BE">
      <w:pPr>
        <w:pStyle w:val="g5"/>
        <w:tabs>
          <w:tab w:val="clear" w:pos="454"/>
          <w:tab w:val="left" w:pos="426"/>
        </w:tabs>
        <w:ind w:left="397" w:hanging="397"/>
        <w:rPr>
          <w:b/>
          <w:bCs/>
          <w:caps w:val="0"/>
          <w:sz w:val="40"/>
        </w:rPr>
      </w:pPr>
      <w:r w:rsidRPr="00FD6D0F">
        <w:rPr>
          <w:b/>
          <w:bCs/>
          <w:caps w:val="0"/>
          <w:sz w:val="40"/>
        </w:rPr>
        <w:t>1. Diferencias fundamentales entre la ECPF Base 97 y la EPF 2006</w:t>
      </w:r>
    </w:p>
    <w:p w:rsidR="006148BE" w:rsidRPr="00FD6D0F" w:rsidRDefault="006148BE" w:rsidP="006148BE">
      <w:pPr>
        <w:rPr>
          <w:lang w:val="es-ES_tradnl"/>
        </w:rPr>
      </w:pPr>
    </w:p>
    <w:p w:rsidR="006148BE" w:rsidRPr="00FD6D0F" w:rsidRDefault="006148BE" w:rsidP="006148BE">
      <w:pPr>
        <w:pStyle w:val="NormalWeb"/>
        <w:jc w:val="both"/>
        <w:rPr>
          <w:rFonts w:ascii="Univers" w:eastAsia="Times New Roman" w:hAnsi="Univers" w:cs="Times New Roman"/>
          <w:sz w:val="22"/>
          <w:lang w:val="es-ES_tradnl"/>
        </w:rPr>
      </w:pPr>
      <w:r w:rsidRPr="00FD6D0F">
        <w:rPr>
          <w:rFonts w:ascii="Univers" w:eastAsia="Times New Roman" w:hAnsi="Univers" w:cs="Times New Roman"/>
          <w:sz w:val="22"/>
          <w:lang w:val="es-ES_tradnl"/>
        </w:rPr>
        <w:t>La Encuesta de Presupuestos Familiares (EPF 2006), cuya periodicidad es anual, entró en vigor en enero de 2006. Las principales líneas de trabajo sobre las que se enfocó el proceso del cambio metodológico fueron las siguientes:</w:t>
      </w:r>
    </w:p>
    <w:p w:rsidR="006148BE" w:rsidRPr="00FD6D0F" w:rsidRDefault="006148BE" w:rsidP="006148BE">
      <w:pPr>
        <w:pStyle w:val="Texto"/>
        <w:suppressAutoHyphens/>
        <w:ind w:left="0"/>
      </w:pPr>
      <w:r w:rsidRPr="00FD6D0F">
        <w:rPr>
          <w:rFonts w:ascii="Times New Roman" w:hAnsi="Times New Roman"/>
        </w:rPr>
        <w:t xml:space="preserve">–   </w:t>
      </w:r>
      <w:r w:rsidRPr="00FD6D0F">
        <w:rPr>
          <w:b/>
          <w:i/>
        </w:rPr>
        <w:t>Cambio de la periodicidad de la encuesta.</w:t>
      </w:r>
      <w:r w:rsidRPr="00FD6D0F">
        <w:t xml:space="preserve"> En la encuesta base 1997 la información se ofrecía con una periodicidad trimestral, ahora la encuesta tiene periodicidad anual.</w:t>
      </w:r>
    </w:p>
    <w:p w:rsidR="006148BE" w:rsidRPr="00FD6D0F" w:rsidRDefault="006148BE" w:rsidP="006148BE">
      <w:pPr>
        <w:pStyle w:val="Texto"/>
        <w:suppressAutoHyphens/>
        <w:ind w:left="0"/>
      </w:pPr>
      <w:r w:rsidRPr="00FD6D0F">
        <w:rPr>
          <w:rFonts w:ascii="Times New Roman" w:hAnsi="Times New Roman"/>
        </w:rPr>
        <w:t xml:space="preserve">–   </w:t>
      </w:r>
      <w:r w:rsidRPr="00FD6D0F">
        <w:rPr>
          <w:b/>
          <w:i/>
        </w:rPr>
        <w:t>Aumento del tamaño muestral.</w:t>
      </w:r>
      <w:r w:rsidRPr="00FD6D0F">
        <w:t xml:space="preserve"> En la encuesta base 1997 se entrevistaban 8.000 hogares al trimestre, lo que suponía, teniendo en cuenta el diseño de panel rotante de la encuesta, un tamaño de muestra anual de 11.000 hogares aproximadamente. En la encuesta actual el tamaño es similar al utilizado habitualmente en las tradicionales encuestas básicas de presupuestos familiares (en torno a los 24.000 hogares).</w:t>
      </w:r>
    </w:p>
    <w:p w:rsidR="006148BE" w:rsidRPr="00FD6D0F" w:rsidRDefault="006148BE" w:rsidP="006148BE">
      <w:pPr>
        <w:pStyle w:val="Texto"/>
        <w:suppressAutoHyphens/>
        <w:ind w:left="0"/>
      </w:pPr>
      <w:r w:rsidRPr="00FD6D0F">
        <w:rPr>
          <w:rFonts w:ascii="Times New Roman" w:hAnsi="Times New Roman"/>
        </w:rPr>
        <w:t xml:space="preserve">–   </w:t>
      </w:r>
      <w:r w:rsidRPr="00FD6D0F">
        <w:rPr>
          <w:b/>
          <w:i/>
        </w:rPr>
        <w:t>Introducción de un nuevo esquema de colaboración de los hogares.</w:t>
      </w:r>
      <w:r w:rsidRPr="00FD6D0F">
        <w:t xml:space="preserve"> La colaboración de cada hogar de la muestra pasa de ocho trimestres consecutivos a dos colaboraciones en años sucesivos, lo que supone una disminución considerable del esfuerzo de los hogares.</w:t>
      </w:r>
    </w:p>
    <w:p w:rsidR="006148BE" w:rsidRPr="00FD6D0F" w:rsidRDefault="006148BE" w:rsidP="006148BE">
      <w:pPr>
        <w:pStyle w:val="Texto"/>
        <w:suppressAutoHyphens/>
        <w:ind w:left="0"/>
      </w:pPr>
      <w:r w:rsidRPr="00FD6D0F">
        <w:rPr>
          <w:rFonts w:ascii="Times New Roman" w:hAnsi="Times New Roman"/>
        </w:rPr>
        <w:t xml:space="preserve">–   </w:t>
      </w:r>
      <w:r w:rsidRPr="00FD6D0F">
        <w:rPr>
          <w:b/>
          <w:i/>
        </w:rPr>
        <w:t>Aumento del periodo de colaboración intensa de los hogares.</w:t>
      </w:r>
      <w:r w:rsidRPr="00FD6D0F">
        <w:t xml:space="preserve"> En la encuesta base 1997 éste fue de una semana, y en la actual se incrementa a dos semanas. De esta forma se sigue la tendencia internacional, a la vez que se reduce el efecto que puede tener una semana atípica en el comportamiento de los hogares frente al gasto.</w:t>
      </w:r>
    </w:p>
    <w:p w:rsidR="006148BE" w:rsidRPr="00FD6D0F" w:rsidRDefault="006148BE" w:rsidP="006148BE">
      <w:pPr>
        <w:pStyle w:val="Texto"/>
        <w:suppressAutoHyphens/>
        <w:ind w:left="0"/>
      </w:pPr>
      <w:r w:rsidRPr="00FD6D0F">
        <w:rPr>
          <w:rFonts w:ascii="Times New Roman" w:hAnsi="Times New Roman"/>
        </w:rPr>
        <w:t xml:space="preserve">–   </w:t>
      </w:r>
      <w:r w:rsidRPr="00FD6D0F">
        <w:rPr>
          <w:b/>
          <w:i/>
        </w:rPr>
        <w:t>Simplificación de los instrumentos de recogida de la información.</w:t>
      </w:r>
      <w:r w:rsidRPr="00FD6D0F">
        <w:t xml:space="preserve"> Afecta al diseño de los cuestionarios y al número y contenido de las visitas a los hogares. Con ello se pretende facilitar la respuesta y, por tanto, mejorar la calidad de la misma.</w:t>
      </w:r>
    </w:p>
    <w:p w:rsidR="006148BE" w:rsidRPr="00FD6D0F" w:rsidRDefault="006148BE" w:rsidP="006148BE">
      <w:pPr>
        <w:pStyle w:val="Texto"/>
        <w:suppressAutoHyphens/>
        <w:ind w:left="0"/>
        <w:rPr>
          <w:iCs/>
        </w:rPr>
      </w:pPr>
      <w:r w:rsidRPr="00FD6D0F">
        <w:rPr>
          <w:rFonts w:ascii="Times New Roman" w:hAnsi="Times New Roman"/>
        </w:rPr>
        <w:t xml:space="preserve">–   </w:t>
      </w:r>
      <w:r w:rsidRPr="00FD6D0F">
        <w:rPr>
          <w:b/>
          <w:i/>
        </w:rPr>
        <w:t>Reducción del volumen de variables a investigar de forma permanente en la encuesta</w:t>
      </w:r>
      <w:r w:rsidRPr="00FD6D0F">
        <w:rPr>
          <w:b/>
          <w:iCs/>
        </w:rPr>
        <w:t xml:space="preserve">.  </w:t>
      </w:r>
      <w:r w:rsidRPr="00FD6D0F">
        <w:rPr>
          <w:bCs/>
          <w:iCs/>
        </w:rPr>
        <w:t>Se</w:t>
      </w:r>
      <w:r w:rsidRPr="00FD6D0F">
        <w:rPr>
          <w:iCs/>
        </w:rPr>
        <w:t xml:space="preserve"> ha reducido, respecto a la encuesta anterior, el número de variables que se investigan con carácter continuo en la encuesta; con ello se ha conseguido descargar ciertas partes de los cuestionarios precedentes.</w:t>
      </w:r>
      <w:r w:rsidRPr="00FD6D0F">
        <w:rPr>
          <w:b/>
          <w:iCs/>
        </w:rPr>
        <w:t xml:space="preserve"> </w:t>
      </w:r>
      <w:r w:rsidRPr="00FD6D0F">
        <w:rPr>
          <w:bCs/>
          <w:iCs/>
        </w:rPr>
        <w:t>Se pretende obtener la información de los apartados suprimidos m</w:t>
      </w:r>
      <w:r w:rsidRPr="00FD6D0F">
        <w:rPr>
          <w:iCs/>
        </w:rPr>
        <w:t>ediante la introducción de módulos temáticos anuales.</w:t>
      </w:r>
    </w:p>
    <w:p w:rsidR="006148BE" w:rsidRPr="00FD6D0F" w:rsidRDefault="006148BE" w:rsidP="006148BE">
      <w:pPr>
        <w:pStyle w:val="linea"/>
      </w:pPr>
      <w:r w:rsidRPr="00FD6D0F">
        <w:br w:type="page"/>
      </w:r>
    </w:p>
    <w:p w:rsidR="006148BE" w:rsidRPr="00201CDB" w:rsidRDefault="006148BE" w:rsidP="006148BE">
      <w:pPr>
        <w:pStyle w:val="g4"/>
        <w:ind w:left="0" w:firstLine="0"/>
        <w:rPr>
          <w:sz w:val="40"/>
        </w:rPr>
      </w:pPr>
      <w:r w:rsidRPr="00201CDB">
        <w:rPr>
          <w:sz w:val="40"/>
        </w:rPr>
        <w:t>2.</w:t>
      </w:r>
      <w:r w:rsidRPr="00201CDB">
        <w:rPr>
          <w:sz w:val="40"/>
        </w:rPr>
        <w:tab/>
        <w:t>Principales características de la EPF 2006</w:t>
      </w:r>
    </w:p>
    <w:p w:rsidR="006148BE" w:rsidRPr="00201CDB" w:rsidRDefault="006148BE" w:rsidP="006148BE">
      <w:pPr>
        <w:pStyle w:val="Texto"/>
        <w:suppressAutoHyphens/>
        <w:spacing w:before="0"/>
        <w:ind w:left="0"/>
      </w:pPr>
    </w:p>
    <w:p w:rsidR="006148BE" w:rsidRPr="00201CDB" w:rsidRDefault="006148BE" w:rsidP="006148BE">
      <w:pPr>
        <w:pStyle w:val="linea"/>
      </w:pPr>
    </w:p>
    <w:p w:rsidR="006148BE" w:rsidRPr="00201CDB" w:rsidRDefault="006148BE" w:rsidP="006148BE">
      <w:pPr>
        <w:rPr>
          <w:b/>
          <w:bCs/>
          <w:sz w:val="28"/>
          <w:lang w:val="es-ES_tradnl"/>
        </w:rPr>
      </w:pPr>
      <w:r w:rsidRPr="00201CDB">
        <w:rPr>
          <w:b/>
          <w:bCs/>
          <w:sz w:val="28"/>
          <w:lang w:val="es-ES_tradnl"/>
        </w:rPr>
        <w:t>2.1 Objetivos</w:t>
      </w:r>
    </w:p>
    <w:p w:rsidR="006148BE" w:rsidRPr="00201CDB" w:rsidRDefault="006148BE" w:rsidP="006148BE">
      <w:pPr>
        <w:pStyle w:val="Texto"/>
        <w:tabs>
          <w:tab w:val="num" w:pos="1069"/>
        </w:tabs>
        <w:suppressAutoHyphens/>
        <w:ind w:left="0"/>
      </w:pPr>
      <w:r w:rsidRPr="00201CDB">
        <w:t>Entre los  objetivos prioritarios de la EPF 2006 figuran los que tradicionalmente son propios de una encuesta de este tipo, y que se resumen en las siguientes categorías:</w:t>
      </w:r>
    </w:p>
    <w:p w:rsidR="006148BE" w:rsidRPr="00201CDB" w:rsidRDefault="006148BE" w:rsidP="006148BE">
      <w:pPr>
        <w:pStyle w:val="Texto"/>
        <w:tabs>
          <w:tab w:val="num" w:pos="1410"/>
        </w:tabs>
        <w:suppressAutoHyphens/>
        <w:ind w:left="0"/>
      </w:pPr>
      <w:r w:rsidRPr="00201CDB">
        <w:rPr>
          <w:rFonts w:ascii="Times New Roman" w:hAnsi="Times New Roman"/>
        </w:rPr>
        <w:t xml:space="preserve">– </w:t>
      </w:r>
      <w:r w:rsidRPr="00201CDB">
        <w:t xml:space="preserve">  Obtención de estimaciones del agregado gasto de consumo </w:t>
      </w:r>
      <w:r w:rsidRPr="00201CDB">
        <w:rPr>
          <w:b/>
          <w:bCs/>
        </w:rPr>
        <w:t>anual</w:t>
      </w:r>
      <w:r w:rsidRPr="00201CDB">
        <w:t xml:space="preserve"> de los hogares para el </w:t>
      </w:r>
      <w:r w:rsidRPr="00201CDB">
        <w:rPr>
          <w:b/>
          <w:bCs/>
        </w:rPr>
        <w:t>conjunto nacional y para las comunidades autónomas</w:t>
      </w:r>
      <w:r w:rsidRPr="00201CDB">
        <w:t>, así como su clasificación según diversas variables del hogar.</w:t>
      </w:r>
    </w:p>
    <w:p w:rsidR="006148BE" w:rsidRPr="00201CDB" w:rsidRDefault="006148BE" w:rsidP="006148BE">
      <w:pPr>
        <w:pStyle w:val="Texto"/>
        <w:tabs>
          <w:tab w:val="num" w:pos="1410"/>
        </w:tabs>
        <w:suppressAutoHyphens/>
        <w:ind w:left="0"/>
      </w:pPr>
      <w:r w:rsidRPr="00201CDB">
        <w:rPr>
          <w:rFonts w:ascii="Times New Roman" w:hAnsi="Times New Roman"/>
        </w:rPr>
        <w:t>–</w:t>
      </w:r>
      <w:r w:rsidRPr="00201CDB">
        <w:t xml:space="preserve">   Estimación del </w:t>
      </w:r>
      <w:r w:rsidRPr="00201CDB">
        <w:rPr>
          <w:b/>
          <w:bCs/>
        </w:rPr>
        <w:t>cambio interanual</w:t>
      </w:r>
      <w:r w:rsidRPr="00201CDB">
        <w:t xml:space="preserve"> del agregado gasto de consumo para el conjunto nacional y para las comunidades autónomas.</w:t>
      </w:r>
    </w:p>
    <w:p w:rsidR="006148BE" w:rsidRPr="00201CDB" w:rsidRDefault="006148BE" w:rsidP="006148BE">
      <w:pPr>
        <w:pStyle w:val="Texto"/>
        <w:tabs>
          <w:tab w:val="num" w:pos="1410"/>
        </w:tabs>
        <w:suppressAutoHyphens/>
        <w:ind w:left="0"/>
      </w:pPr>
      <w:r w:rsidRPr="00201CDB">
        <w:rPr>
          <w:rFonts w:ascii="Times New Roman" w:hAnsi="Times New Roman"/>
        </w:rPr>
        <w:t>–</w:t>
      </w:r>
      <w:r w:rsidRPr="00201CDB">
        <w:t xml:space="preserve">   Estimación del consumo en </w:t>
      </w:r>
      <w:r w:rsidRPr="00201CDB">
        <w:rPr>
          <w:b/>
          <w:bCs/>
        </w:rPr>
        <w:t>cantidades físicas</w:t>
      </w:r>
      <w:r w:rsidRPr="00201CDB">
        <w:t xml:space="preserve"> de determinados bienes alimenticios para el conjunto nacional</w:t>
      </w:r>
    </w:p>
    <w:p w:rsidR="006148BE" w:rsidRPr="00201CDB" w:rsidRDefault="006148BE" w:rsidP="006148BE">
      <w:pPr>
        <w:pStyle w:val="Texto"/>
        <w:tabs>
          <w:tab w:val="num" w:pos="1069"/>
        </w:tabs>
        <w:suppressAutoHyphens/>
        <w:ind w:left="0"/>
      </w:pPr>
      <w:r w:rsidRPr="00201CDB">
        <w:t>Además, dentro de los objetivos prioritarios destacan por su importancia  otros dos  relacionados con necesidades concretas de diversos usuarios de la encuesta: la estimación del gasto como instrumento para la obtención del consumo privado en la Contabilidad Nacional, y la estimación de la estructura de ponderaciones a partir del gasto necesaria para el cálculo del IPC.</w:t>
      </w:r>
    </w:p>
    <w:p w:rsidR="006148BE" w:rsidRPr="00201CDB" w:rsidRDefault="006148BE" w:rsidP="006148BE">
      <w:pPr>
        <w:pStyle w:val="Texto"/>
        <w:tabs>
          <w:tab w:val="num" w:pos="1069"/>
        </w:tabs>
        <w:suppressAutoHyphens/>
        <w:ind w:left="0"/>
      </w:pPr>
    </w:p>
    <w:p w:rsidR="006148BE" w:rsidRPr="00201CDB" w:rsidRDefault="006148BE" w:rsidP="006148BE">
      <w:pPr>
        <w:pStyle w:val="linea"/>
      </w:pPr>
    </w:p>
    <w:p w:rsidR="006148BE" w:rsidRPr="00201CDB" w:rsidRDefault="006148BE" w:rsidP="00A45CA0">
      <w:pPr>
        <w:tabs>
          <w:tab w:val="right" w:pos="9070"/>
        </w:tabs>
        <w:rPr>
          <w:b/>
          <w:bCs/>
          <w:sz w:val="24"/>
        </w:rPr>
      </w:pPr>
      <w:r w:rsidRPr="00201CDB">
        <w:rPr>
          <w:b/>
          <w:bCs/>
          <w:sz w:val="28"/>
          <w:lang w:val="es-ES_tradnl"/>
        </w:rPr>
        <w:t>2.2 Gasto de consumo de los hogares</w:t>
      </w:r>
      <w:r w:rsidR="00A45CA0">
        <w:rPr>
          <w:b/>
          <w:bCs/>
          <w:sz w:val="28"/>
          <w:lang w:val="es-ES_tradnl"/>
        </w:rPr>
        <w:tab/>
      </w:r>
    </w:p>
    <w:p w:rsidR="006148BE" w:rsidRPr="00201CDB" w:rsidRDefault="006148BE" w:rsidP="006148BE">
      <w:pPr>
        <w:pStyle w:val="Texto"/>
        <w:tabs>
          <w:tab w:val="num" w:pos="1069"/>
        </w:tabs>
        <w:suppressAutoHyphens/>
        <w:ind w:left="0"/>
      </w:pPr>
      <w:r w:rsidRPr="00201CDB">
        <w:t xml:space="preserve">Los gastos de consumo que se registran en la </w:t>
      </w:r>
      <w:r w:rsidRPr="00FD6D0F">
        <w:t>EPF 20</w:t>
      </w:r>
      <w:r w:rsidR="00FD6D0F" w:rsidRPr="00FD6D0F">
        <w:t>06</w:t>
      </w:r>
      <w:r w:rsidRPr="00FD6D0F">
        <w:t xml:space="preserve"> </w:t>
      </w:r>
      <w:r w:rsidRPr="00201CDB">
        <w:t>se refieren no sólo al flujo monetario que destina el hogar y cada uno de sus miembros al pago de determinados bienes y servicios, considerados como bienes y servicios de consumo final, sino también al valor de los consumos efectuados por los hogares en  concepto de autoconsumo, autosuministro, salario en especie, comidas gratuitas o bonificadas y alquiler imputado a la vivienda en la que reside el hogar (cuando es propietario de la misma o la tiene cedida gratuita o semigratuitamente por otros hogares o instituciones).</w:t>
      </w:r>
    </w:p>
    <w:p w:rsidR="006148BE" w:rsidRPr="00201CDB" w:rsidRDefault="006148BE" w:rsidP="006148BE">
      <w:pPr>
        <w:pStyle w:val="Texto"/>
        <w:tabs>
          <w:tab w:val="num" w:pos="1069"/>
        </w:tabs>
        <w:suppressAutoHyphens/>
        <w:ind w:left="0"/>
      </w:pPr>
      <w:r w:rsidRPr="00201CDB">
        <w:t>El gasto en consumo final de los hogares se registra a precios de adquisición, es decir, al precio que debería pagar efectivamente el comprador por los productos en el momento de la compra y según su precio al contado. Se recoge el importe real de los gastos en bienes y servicios, más todo gasto añadido que hubiera sido provocado por su compra (por ejemplo las propinas).  El gasto en un bien debe registrarse en el momento en que tiene lugar el cambio de propiedad y el gasto en un servicio, en general, cuando se completa la prestación del mismo.</w:t>
      </w:r>
    </w:p>
    <w:p w:rsidR="006148BE" w:rsidRPr="00201CDB" w:rsidRDefault="006148BE" w:rsidP="006148BE">
      <w:pPr>
        <w:pStyle w:val="linea"/>
      </w:pPr>
      <w:r w:rsidRPr="00201CDB">
        <w:br w:type="page"/>
      </w:r>
    </w:p>
    <w:p w:rsidR="006148BE" w:rsidRPr="00201CDB" w:rsidRDefault="006148BE" w:rsidP="006148BE">
      <w:pPr>
        <w:pStyle w:val="g5"/>
        <w:ind w:left="0" w:firstLine="0"/>
        <w:rPr>
          <w:b/>
          <w:bCs/>
          <w:caps w:val="0"/>
          <w:sz w:val="28"/>
        </w:rPr>
      </w:pPr>
      <w:r w:rsidRPr="00201CDB">
        <w:rPr>
          <w:b/>
          <w:bCs/>
          <w:caps w:val="0"/>
          <w:sz w:val="28"/>
        </w:rPr>
        <w:t xml:space="preserve">2.3 </w:t>
      </w:r>
      <w:r w:rsidRPr="00201CDB">
        <w:rPr>
          <w:b/>
          <w:bCs/>
          <w:caps w:val="0"/>
          <w:sz w:val="28"/>
        </w:rPr>
        <w:tab/>
        <w:t>Clasificación de gasto (ECOICOP): Clasificación de recogida y Clasificaciones de la tabulación</w:t>
      </w:r>
    </w:p>
    <w:p w:rsidR="006148BE" w:rsidRPr="00201CDB" w:rsidRDefault="006148BE" w:rsidP="006148BE"/>
    <w:p w:rsidR="006148BE" w:rsidRPr="00201CDB" w:rsidRDefault="006148BE" w:rsidP="006148BE">
      <w:pPr>
        <w:jc w:val="both"/>
        <w:rPr>
          <w:rFonts w:ascii="Arial" w:hAnsi="Arial"/>
          <w:lang w:val="es-ES_tradnl"/>
        </w:rPr>
      </w:pPr>
      <w:r w:rsidRPr="00201CDB">
        <w:t xml:space="preserve">La </w:t>
      </w:r>
      <w:r w:rsidRPr="00201CDB">
        <w:rPr>
          <w:rFonts w:ascii="Arial" w:hAnsi="Arial"/>
          <w:lang w:val="es-ES_tradnl"/>
        </w:rPr>
        <w:t xml:space="preserve">nueva clasificación europea de consumo, denominada ECOICOP (European Classification of Individual Consumption by Purpose), además de ofrecer un mayor desglose de algunas de las parcelas de gasto, permite la comparabilidad con otras estadísticas como el Índice de Precios de Consumo (IPC). </w:t>
      </w:r>
    </w:p>
    <w:p w:rsidR="006148BE" w:rsidRPr="00201CDB" w:rsidRDefault="006148BE" w:rsidP="006148BE">
      <w:pPr>
        <w:jc w:val="both"/>
        <w:rPr>
          <w:rFonts w:ascii="Arial" w:hAnsi="Arial"/>
          <w:lang w:val="es-ES_tradnl"/>
        </w:rPr>
      </w:pPr>
    </w:p>
    <w:p w:rsidR="006148BE" w:rsidRPr="00201CDB" w:rsidRDefault="006148BE" w:rsidP="006148BE">
      <w:pPr>
        <w:jc w:val="both"/>
        <w:rPr>
          <w:rFonts w:ascii="Arial" w:hAnsi="Arial"/>
          <w:lang w:val="es-ES_tradnl"/>
        </w:rPr>
      </w:pPr>
      <w:r w:rsidRPr="00201CDB">
        <w:rPr>
          <w:rFonts w:ascii="Arial" w:hAnsi="Arial"/>
          <w:lang w:val="es-ES_tradnl"/>
        </w:rPr>
        <w:t xml:space="preserve">En esta nueva ECOICOP también se han cambiado algunos criterios en cuanto a los conceptos que se incluyen en cada parcela de gasto. El más importante es el alquiler de vivienda por motivos vacacionales, que hasta ahora era considerado alquiler de vivienda (y por tanto dentro del grupo </w:t>
      </w:r>
      <w:r w:rsidRPr="00201CDB">
        <w:rPr>
          <w:rFonts w:ascii="Arial" w:hAnsi="Arial"/>
          <w:i/>
          <w:lang w:val="es-ES_tradnl"/>
        </w:rPr>
        <w:t>Vivienda</w:t>
      </w:r>
      <w:r w:rsidRPr="00201CDB">
        <w:rPr>
          <w:rFonts w:ascii="Arial" w:hAnsi="Arial"/>
          <w:lang w:val="es-ES_tradnl"/>
        </w:rPr>
        <w:t xml:space="preserve">), y a partir de 2016 se considera como un servicio de alojamiento (dentro del grupo </w:t>
      </w:r>
      <w:r w:rsidRPr="00201CDB">
        <w:rPr>
          <w:rFonts w:ascii="Arial" w:hAnsi="Arial"/>
          <w:i/>
          <w:lang w:val="es-ES_tradnl"/>
        </w:rPr>
        <w:t>Restaurantes y Hoteles</w:t>
      </w:r>
      <w:r w:rsidRPr="00201CDB">
        <w:rPr>
          <w:rFonts w:ascii="Arial" w:hAnsi="Arial"/>
          <w:lang w:val="es-ES_tradnl"/>
        </w:rPr>
        <w:t>).</w:t>
      </w:r>
    </w:p>
    <w:p w:rsidR="006148BE" w:rsidRPr="00201CDB" w:rsidRDefault="006148BE" w:rsidP="006148BE">
      <w:pPr>
        <w:pStyle w:val="Texto"/>
        <w:tabs>
          <w:tab w:val="num" w:pos="1069"/>
        </w:tabs>
        <w:suppressAutoHyphens/>
        <w:ind w:left="0"/>
      </w:pPr>
      <w:r w:rsidRPr="00201CDB">
        <w:t>La ECOICOP está estructurada en los siguientes doce grandes grupos:</w:t>
      </w:r>
    </w:p>
    <w:p w:rsidR="006148BE" w:rsidRPr="00201CDB" w:rsidRDefault="006148BE" w:rsidP="006148BE">
      <w:r w:rsidRPr="00201CDB">
        <w:t xml:space="preserve">  </w:t>
      </w:r>
      <w:r w:rsidRPr="00201CDB">
        <w:tab/>
      </w:r>
      <w:r w:rsidRPr="00201CDB">
        <w:tab/>
      </w:r>
    </w:p>
    <w:p w:rsidR="006148BE" w:rsidRPr="00201CDB" w:rsidRDefault="006148BE" w:rsidP="006148BE">
      <w:pPr>
        <w:pStyle w:val="Texto"/>
        <w:tabs>
          <w:tab w:val="num" w:pos="1069"/>
        </w:tabs>
        <w:suppressAutoHyphens/>
        <w:ind w:left="0"/>
      </w:pPr>
      <w:r w:rsidRPr="00201CDB">
        <w:rPr>
          <w:lang w:val="es-ES"/>
        </w:rPr>
        <w:tab/>
      </w:r>
      <w:r w:rsidRPr="00201CDB">
        <w:rPr>
          <w:lang w:val="es-ES"/>
        </w:rPr>
        <w:tab/>
      </w:r>
      <w:r w:rsidRPr="00201CDB">
        <w:t>1. Alimentos y bebidas no alcohólicas</w:t>
      </w:r>
    </w:p>
    <w:p w:rsidR="006148BE" w:rsidRPr="00201CDB" w:rsidRDefault="006148BE" w:rsidP="006148BE">
      <w:pPr>
        <w:pStyle w:val="Texto"/>
        <w:tabs>
          <w:tab w:val="num" w:pos="1069"/>
        </w:tabs>
        <w:suppressAutoHyphens/>
        <w:ind w:left="0"/>
        <w:rPr>
          <w:lang w:val="es-ES"/>
        </w:rPr>
      </w:pPr>
      <w:r w:rsidRPr="00201CDB">
        <w:t xml:space="preserve"> </w:t>
      </w:r>
      <w:r w:rsidRPr="00201CDB">
        <w:tab/>
        <w:t xml:space="preserve"> </w:t>
      </w:r>
      <w:r w:rsidRPr="00201CDB">
        <w:tab/>
        <w:t>2. Bebidas alcohólicas y tabaco</w:t>
      </w:r>
    </w:p>
    <w:p w:rsidR="006148BE" w:rsidRPr="00201CDB" w:rsidRDefault="006148BE" w:rsidP="006148BE">
      <w:pPr>
        <w:pStyle w:val="Texto"/>
        <w:tabs>
          <w:tab w:val="num" w:pos="1069"/>
        </w:tabs>
        <w:suppressAutoHyphens/>
        <w:ind w:left="0"/>
      </w:pPr>
      <w:r w:rsidRPr="00201CDB">
        <w:t xml:space="preserve"> </w:t>
      </w:r>
      <w:r w:rsidRPr="00201CDB">
        <w:tab/>
      </w:r>
      <w:r w:rsidRPr="00201CDB">
        <w:tab/>
        <w:t>3. Vestido y calzado</w:t>
      </w:r>
    </w:p>
    <w:p w:rsidR="006148BE" w:rsidRPr="00201CDB" w:rsidRDefault="006148BE" w:rsidP="006148BE">
      <w:pPr>
        <w:pStyle w:val="Texto"/>
        <w:tabs>
          <w:tab w:val="num" w:pos="1069"/>
        </w:tabs>
        <w:suppressAutoHyphens/>
        <w:ind w:left="0"/>
      </w:pPr>
      <w:r w:rsidRPr="00201CDB">
        <w:t xml:space="preserve">  </w:t>
      </w:r>
      <w:r w:rsidRPr="00201CDB">
        <w:tab/>
      </w:r>
      <w:r w:rsidRPr="00201CDB">
        <w:tab/>
        <w:t>4. Vivienda, agua, electricidad, gas y otros combustibles</w:t>
      </w:r>
    </w:p>
    <w:p w:rsidR="006148BE" w:rsidRPr="00201CDB" w:rsidRDefault="006148BE" w:rsidP="006148BE">
      <w:pPr>
        <w:pStyle w:val="Texto"/>
        <w:tabs>
          <w:tab w:val="num" w:pos="1069"/>
        </w:tabs>
        <w:suppressAutoHyphens/>
        <w:ind w:left="1418"/>
      </w:pPr>
      <w:r w:rsidRPr="00201CDB">
        <w:t>5. Muebles, artículos del hogar y artículos para el mantenimiento corriente del hogar</w:t>
      </w:r>
    </w:p>
    <w:p w:rsidR="006148BE" w:rsidRPr="00201CDB" w:rsidRDefault="006148BE" w:rsidP="006148BE">
      <w:pPr>
        <w:pStyle w:val="Texto"/>
        <w:tabs>
          <w:tab w:val="num" w:pos="1069"/>
        </w:tabs>
        <w:suppressAutoHyphens/>
        <w:ind w:left="1418"/>
      </w:pPr>
      <w:r w:rsidRPr="00201CDB">
        <w:t>6. Sanidad</w:t>
      </w:r>
    </w:p>
    <w:p w:rsidR="006148BE" w:rsidRPr="00201CDB" w:rsidRDefault="006148BE" w:rsidP="006148BE">
      <w:pPr>
        <w:pStyle w:val="Texto"/>
        <w:tabs>
          <w:tab w:val="num" w:pos="1069"/>
        </w:tabs>
        <w:suppressAutoHyphens/>
        <w:ind w:left="0"/>
      </w:pPr>
      <w:r w:rsidRPr="00201CDB">
        <w:t xml:space="preserve">  </w:t>
      </w:r>
      <w:r w:rsidRPr="00201CDB">
        <w:tab/>
      </w:r>
      <w:r w:rsidRPr="00201CDB">
        <w:tab/>
        <w:t>7. Transporte</w:t>
      </w:r>
    </w:p>
    <w:p w:rsidR="006148BE" w:rsidRPr="00201CDB" w:rsidRDefault="006148BE" w:rsidP="006148BE">
      <w:pPr>
        <w:pStyle w:val="Texto"/>
        <w:tabs>
          <w:tab w:val="num" w:pos="1069"/>
        </w:tabs>
        <w:suppressAutoHyphens/>
        <w:ind w:left="0"/>
      </w:pPr>
      <w:r w:rsidRPr="00201CDB">
        <w:t xml:space="preserve"> </w:t>
      </w:r>
      <w:r w:rsidRPr="00201CDB">
        <w:tab/>
      </w:r>
      <w:r w:rsidRPr="00201CDB">
        <w:tab/>
        <w:t>8. Comunicaciones</w:t>
      </w:r>
    </w:p>
    <w:p w:rsidR="006148BE" w:rsidRPr="00201CDB" w:rsidRDefault="006148BE" w:rsidP="006148BE">
      <w:pPr>
        <w:pStyle w:val="Texto"/>
        <w:tabs>
          <w:tab w:val="num" w:pos="1069"/>
        </w:tabs>
        <w:suppressAutoHyphens/>
        <w:ind w:left="0"/>
      </w:pPr>
      <w:r w:rsidRPr="00201CDB">
        <w:t xml:space="preserve"> </w:t>
      </w:r>
      <w:r w:rsidRPr="00201CDB">
        <w:tab/>
      </w:r>
      <w:r w:rsidRPr="00201CDB">
        <w:tab/>
        <w:t>9. Ocio y cultura</w:t>
      </w:r>
    </w:p>
    <w:p w:rsidR="006148BE" w:rsidRPr="00201CDB" w:rsidRDefault="006148BE" w:rsidP="006148BE">
      <w:pPr>
        <w:pStyle w:val="Texto"/>
        <w:tabs>
          <w:tab w:val="num" w:pos="1069"/>
        </w:tabs>
        <w:suppressAutoHyphens/>
        <w:ind w:left="0"/>
      </w:pPr>
      <w:r w:rsidRPr="00201CDB">
        <w:tab/>
      </w:r>
      <w:r w:rsidRPr="00201CDB">
        <w:tab/>
        <w:t>10. Enseñanza</w:t>
      </w:r>
    </w:p>
    <w:p w:rsidR="006148BE" w:rsidRPr="00201CDB" w:rsidRDefault="006148BE" w:rsidP="006148BE">
      <w:pPr>
        <w:pStyle w:val="Texto"/>
        <w:tabs>
          <w:tab w:val="num" w:pos="1069"/>
        </w:tabs>
        <w:suppressAutoHyphens/>
        <w:ind w:left="0"/>
      </w:pPr>
      <w:r w:rsidRPr="00201CDB">
        <w:tab/>
      </w:r>
      <w:r w:rsidRPr="00201CDB">
        <w:tab/>
        <w:t>11. Restaurantes y hoteles</w:t>
      </w:r>
    </w:p>
    <w:p w:rsidR="006148BE" w:rsidRPr="00201CDB" w:rsidRDefault="006148BE" w:rsidP="006148BE">
      <w:pPr>
        <w:pStyle w:val="Texto"/>
        <w:tabs>
          <w:tab w:val="num" w:pos="1069"/>
        </w:tabs>
        <w:suppressAutoHyphens/>
        <w:ind w:left="0"/>
      </w:pPr>
      <w:r w:rsidRPr="00201CDB">
        <w:tab/>
      </w:r>
      <w:r w:rsidRPr="00201CDB">
        <w:tab/>
        <w:t>12. Otros bienes y servicios</w:t>
      </w:r>
    </w:p>
    <w:p w:rsidR="006148BE" w:rsidRPr="00201CDB" w:rsidRDefault="006148BE" w:rsidP="006148BE">
      <w:pPr>
        <w:jc w:val="both"/>
        <w:rPr>
          <w:rFonts w:ascii="Arial" w:hAnsi="Arial"/>
          <w:lang w:val="es-ES_tradnl"/>
        </w:rPr>
      </w:pPr>
    </w:p>
    <w:p w:rsidR="006148BE" w:rsidRPr="00201CDB" w:rsidRDefault="006148BE" w:rsidP="006148BE">
      <w:pPr>
        <w:pStyle w:val="Texto"/>
        <w:suppressAutoHyphens/>
        <w:ind w:left="0"/>
      </w:pPr>
    </w:p>
    <w:p w:rsidR="006148BE" w:rsidRPr="00201CDB" w:rsidRDefault="006148BE" w:rsidP="006148BE">
      <w:pPr>
        <w:jc w:val="both"/>
        <w:rPr>
          <w:rFonts w:ascii="Arial" w:hAnsi="Arial"/>
          <w:lang w:val="es-ES_tradnl"/>
        </w:rPr>
      </w:pPr>
      <w:r w:rsidRPr="00201CDB">
        <w:rPr>
          <w:rFonts w:ascii="Arial" w:hAnsi="Arial"/>
          <w:lang w:val="es-ES_tradnl"/>
        </w:rPr>
        <w:t>La clasificación de gasto utilizada en la recogida de la información (ECOICOP/Recogida) es una adaptación de la ECOICOP descrita anteriormente, en la que se ha aprovechado para incorporar desagregaciones adicionales. Así, entre otras cuestiones:</w:t>
      </w:r>
    </w:p>
    <w:p w:rsidR="006148BE" w:rsidRPr="00201CDB" w:rsidRDefault="006148BE" w:rsidP="006148BE">
      <w:pPr>
        <w:jc w:val="both"/>
        <w:rPr>
          <w:rFonts w:ascii="Arial" w:hAnsi="Arial"/>
          <w:lang w:val="es-ES_tradnl"/>
        </w:rPr>
      </w:pPr>
    </w:p>
    <w:p w:rsidR="006148BE" w:rsidRPr="00201CDB" w:rsidRDefault="006148BE" w:rsidP="00AE2DE5">
      <w:pPr>
        <w:numPr>
          <w:ilvl w:val="0"/>
          <w:numId w:val="77"/>
        </w:numPr>
        <w:jc w:val="both"/>
        <w:rPr>
          <w:rFonts w:ascii="Arial" w:hAnsi="Arial"/>
          <w:lang w:val="es-ES_tradnl"/>
        </w:rPr>
      </w:pPr>
      <w:r w:rsidRPr="00201CDB">
        <w:rPr>
          <w:rFonts w:ascii="Arial" w:hAnsi="Arial"/>
          <w:lang w:val="es-ES_tradnl"/>
        </w:rPr>
        <w:t>en alimentación se separa el café en cápsulas del café en grano; y las bolsas que contienen mezclas de lechugas, etc. lavadas y listas para el consumo se separan de las lechugas, escarolas, etc. que se compran por piezas,</w:t>
      </w:r>
    </w:p>
    <w:p w:rsidR="006148BE" w:rsidRPr="00201CDB" w:rsidRDefault="006148BE" w:rsidP="00AE2DE5">
      <w:pPr>
        <w:numPr>
          <w:ilvl w:val="0"/>
          <w:numId w:val="77"/>
        </w:numPr>
        <w:jc w:val="both"/>
        <w:rPr>
          <w:rFonts w:ascii="Arial" w:hAnsi="Arial"/>
          <w:lang w:val="es-ES_tradnl"/>
        </w:rPr>
      </w:pPr>
      <w:r w:rsidRPr="00201CDB">
        <w:rPr>
          <w:rFonts w:ascii="Arial" w:hAnsi="Arial"/>
          <w:lang w:val="es-ES_tradnl"/>
        </w:rPr>
        <w:t>en vivienda se mantiene la separación entre los gastos de la vivienda principal de los gastos de otras viviendas, y se desglosa el gasto en alquiler de vivienda por motivos de enseñanza,</w:t>
      </w:r>
    </w:p>
    <w:p w:rsidR="006148BE" w:rsidRPr="00201CDB" w:rsidRDefault="006148BE" w:rsidP="00AE2DE5">
      <w:pPr>
        <w:numPr>
          <w:ilvl w:val="0"/>
          <w:numId w:val="77"/>
        </w:numPr>
        <w:jc w:val="both"/>
        <w:rPr>
          <w:rFonts w:ascii="Arial" w:hAnsi="Arial"/>
          <w:lang w:val="es-ES_tradnl"/>
        </w:rPr>
      </w:pPr>
      <w:r w:rsidRPr="00201CDB">
        <w:rPr>
          <w:rFonts w:ascii="Arial" w:hAnsi="Arial"/>
          <w:lang w:val="es-ES_tradnl"/>
        </w:rPr>
        <w:t xml:space="preserve">en muebles se desglosan los muebles de bebé, </w:t>
      </w:r>
    </w:p>
    <w:p w:rsidR="006148BE" w:rsidRPr="00201CDB" w:rsidRDefault="006148BE" w:rsidP="00AE2DE5">
      <w:pPr>
        <w:numPr>
          <w:ilvl w:val="0"/>
          <w:numId w:val="77"/>
        </w:numPr>
        <w:jc w:val="both"/>
        <w:rPr>
          <w:rFonts w:ascii="Arial" w:hAnsi="Arial"/>
          <w:lang w:val="es-ES_tradnl"/>
        </w:rPr>
      </w:pPr>
      <w:r w:rsidRPr="00201CDB">
        <w:rPr>
          <w:rFonts w:ascii="Arial" w:hAnsi="Arial"/>
          <w:lang w:val="es-ES_tradnl"/>
        </w:rPr>
        <w:t xml:space="preserve">en sanidad se separan los productos homeopáticos de los productos farmaceúticos, </w:t>
      </w:r>
    </w:p>
    <w:p w:rsidR="006148BE" w:rsidRPr="00201CDB" w:rsidRDefault="006148BE" w:rsidP="00AE2DE5">
      <w:pPr>
        <w:numPr>
          <w:ilvl w:val="0"/>
          <w:numId w:val="77"/>
        </w:numPr>
        <w:jc w:val="both"/>
        <w:rPr>
          <w:rFonts w:ascii="Arial" w:hAnsi="Arial"/>
          <w:lang w:val="es-ES_tradnl"/>
        </w:rPr>
      </w:pPr>
      <w:r w:rsidRPr="00201CDB">
        <w:rPr>
          <w:rFonts w:ascii="Arial" w:hAnsi="Arial"/>
          <w:lang w:val="es-ES_tradnl"/>
        </w:rPr>
        <w:t>en enseñanza los gastos de estudios no reglados (academias, profesores particulares y similares) se recogen por nivel de enseñanza pero separados de los estudios reglados</w:t>
      </w:r>
    </w:p>
    <w:p w:rsidR="006148BE" w:rsidRPr="00201CDB" w:rsidRDefault="006148BE" w:rsidP="00AE2DE5">
      <w:pPr>
        <w:numPr>
          <w:ilvl w:val="0"/>
          <w:numId w:val="77"/>
        </w:numPr>
        <w:jc w:val="both"/>
        <w:rPr>
          <w:rFonts w:ascii="Arial" w:hAnsi="Arial"/>
          <w:lang w:val="es-ES_tradnl"/>
        </w:rPr>
      </w:pPr>
      <w:r w:rsidRPr="00201CDB">
        <w:rPr>
          <w:rFonts w:ascii="Arial" w:hAnsi="Arial"/>
          <w:lang w:val="es-ES_tradnl"/>
        </w:rPr>
        <w:t>en servicios de alojamiento se separa el alojamiento por motivos de enseñanza,</w:t>
      </w:r>
    </w:p>
    <w:p w:rsidR="006148BE" w:rsidRPr="00201CDB" w:rsidRDefault="006148BE" w:rsidP="00AE2DE5">
      <w:pPr>
        <w:numPr>
          <w:ilvl w:val="0"/>
          <w:numId w:val="77"/>
        </w:numPr>
        <w:jc w:val="both"/>
        <w:rPr>
          <w:rFonts w:ascii="Arial" w:hAnsi="Arial"/>
          <w:lang w:val="es-ES_tradnl"/>
        </w:rPr>
      </w:pPr>
      <w:r w:rsidRPr="00201CDB">
        <w:rPr>
          <w:rFonts w:ascii="Arial" w:hAnsi="Arial"/>
        </w:rPr>
        <w:t>en otros bienes y servicios se mantiene por separado el seguro de enterramiento</w:t>
      </w:r>
    </w:p>
    <w:p w:rsidR="006148BE" w:rsidRPr="00201CDB" w:rsidRDefault="006148BE" w:rsidP="006148BE">
      <w:pPr>
        <w:pStyle w:val="Texto"/>
        <w:suppressAutoHyphens/>
        <w:ind w:left="0"/>
      </w:pPr>
      <w:r w:rsidRPr="00201CDB">
        <w:t xml:space="preserve">En los ficheros de usuario a partir de 2016 se utiliza la clasificación de gastos utilizada en la recogida de la información (ECOICOP/Recogida). </w:t>
      </w:r>
    </w:p>
    <w:p w:rsidR="006148BE" w:rsidRPr="00201CDB" w:rsidRDefault="006148BE" w:rsidP="006148BE">
      <w:pPr>
        <w:pStyle w:val="Texto"/>
        <w:suppressAutoHyphens/>
        <w:ind w:left="0"/>
      </w:pPr>
      <w:r w:rsidRPr="00201CDB">
        <w:t>Sin embargo, en los resultados detallados de la encuesta que se difunden en forma de tablas para diferentes niveles de desagregación se publican dos clasificaciones distintas a la ECOICOP/Recogida:</w:t>
      </w:r>
    </w:p>
    <w:p w:rsidR="006148BE" w:rsidRPr="00201CDB" w:rsidRDefault="006148BE" w:rsidP="00AE2DE5">
      <w:pPr>
        <w:pStyle w:val="Texto"/>
        <w:numPr>
          <w:ilvl w:val="0"/>
          <w:numId w:val="77"/>
        </w:numPr>
        <w:suppressAutoHyphens/>
      </w:pPr>
      <w:r w:rsidRPr="00201CDB">
        <w:t xml:space="preserve">ECOICOP (o COICOP/E): es la clasificación europea de consumo mencionada anteriormente que permite la comparabilidad de datos con otros países de la UE (Unión Europea). Esta clasificación, por tanto, no incluye las desagregaciones adicionales descritas. </w:t>
      </w:r>
    </w:p>
    <w:p w:rsidR="006148BE" w:rsidRPr="00201CDB" w:rsidRDefault="006148BE" w:rsidP="006148BE">
      <w:pPr>
        <w:pStyle w:val="Texto"/>
        <w:suppressAutoHyphens/>
        <w:ind w:left="1069"/>
      </w:pPr>
      <w:r w:rsidRPr="00201CDB">
        <w:t>En las tablas estos códigos siguen la codificación de la ECOICOP pero se le ha añadido una E para distinguirlos de los códigos de recogida.</w:t>
      </w:r>
    </w:p>
    <w:p w:rsidR="006148BE" w:rsidRPr="00201CDB" w:rsidRDefault="006148BE" w:rsidP="00AE2DE5">
      <w:pPr>
        <w:pStyle w:val="Texto"/>
        <w:numPr>
          <w:ilvl w:val="0"/>
          <w:numId w:val="77"/>
        </w:numPr>
        <w:suppressAutoHyphens/>
      </w:pPr>
      <w:r w:rsidRPr="00201CDB">
        <w:t xml:space="preserve">COICOP/EPF: es una adaptación de la ECOICOP/Recogida en la que se han agregado aquellos gastos para los que los datos en España no ofrecen la robustez necesaria. </w:t>
      </w:r>
    </w:p>
    <w:p w:rsidR="006148BE" w:rsidRPr="00201CDB" w:rsidRDefault="006148BE" w:rsidP="006148BE">
      <w:pPr>
        <w:pStyle w:val="Texto"/>
        <w:suppressAutoHyphens/>
        <w:ind w:left="1069"/>
      </w:pPr>
      <w:r w:rsidRPr="00201CDB">
        <w:t>En las tablas estos códigos siguen su propia codificación y se les ha añadido una T para distinguirlos de los códigos de recogida.</w:t>
      </w:r>
    </w:p>
    <w:p w:rsidR="006148BE" w:rsidRPr="00201CDB" w:rsidRDefault="006148BE" w:rsidP="006148BE">
      <w:pPr>
        <w:pStyle w:val="Texto"/>
        <w:suppressAutoHyphens/>
        <w:ind w:left="0"/>
        <w:rPr>
          <w:rFonts w:ascii="Arial" w:hAnsi="Arial" w:cs="Arial"/>
        </w:rPr>
      </w:pPr>
      <w:r w:rsidRPr="00201CDB">
        <w:rPr>
          <w:rFonts w:ascii="Arial" w:hAnsi="Arial" w:cs="Arial"/>
        </w:rPr>
        <w:t>A partir de los códigos ECOICOP/Recogida de los ficheros de usuario se pueden obtener las tablas publicadas en INEBASE utilizando las equivalencias del fichero EXCEL</w:t>
      </w:r>
      <w:r w:rsidRPr="00201CDB">
        <w:rPr>
          <w:rFonts w:ascii="Arial" w:hAnsi="Arial"/>
        </w:rPr>
        <w:t xml:space="preserve"> que está disponible junto con esta documentación de los ficheros de usuario.</w:t>
      </w:r>
    </w:p>
    <w:p w:rsidR="006148BE" w:rsidRPr="00201CDB" w:rsidRDefault="006148BE" w:rsidP="006148BE">
      <w:pPr>
        <w:pStyle w:val="Texto"/>
        <w:suppressAutoHyphens/>
        <w:ind w:left="0"/>
        <w:rPr>
          <w:b/>
        </w:rPr>
      </w:pPr>
    </w:p>
    <w:p w:rsidR="006148BE" w:rsidRPr="00201CDB" w:rsidRDefault="006148BE" w:rsidP="006148BE">
      <w:pPr>
        <w:pStyle w:val="linea"/>
      </w:pPr>
    </w:p>
    <w:p w:rsidR="006148BE" w:rsidRPr="00201CDB" w:rsidRDefault="006148BE" w:rsidP="006148BE">
      <w:pPr>
        <w:pStyle w:val="g5"/>
        <w:ind w:left="0" w:firstLine="0"/>
        <w:rPr>
          <w:b/>
          <w:bCs/>
          <w:caps w:val="0"/>
          <w:sz w:val="28"/>
        </w:rPr>
      </w:pPr>
      <w:r w:rsidRPr="00201CDB">
        <w:rPr>
          <w:b/>
          <w:bCs/>
          <w:caps w:val="0"/>
          <w:sz w:val="28"/>
        </w:rPr>
        <w:t>2.4</w:t>
      </w:r>
      <w:r w:rsidRPr="00201CDB">
        <w:rPr>
          <w:b/>
          <w:bCs/>
          <w:caps w:val="0"/>
          <w:sz w:val="28"/>
        </w:rPr>
        <w:tab/>
        <w:t xml:space="preserve">Desagregación geográfica y funcional </w:t>
      </w:r>
    </w:p>
    <w:p w:rsidR="006148BE" w:rsidRPr="00201CDB" w:rsidRDefault="006148BE" w:rsidP="006148BE">
      <w:pPr>
        <w:pStyle w:val="Texto"/>
        <w:suppressAutoHyphens/>
        <w:ind w:left="0"/>
      </w:pPr>
      <w:r w:rsidRPr="00201CDB">
        <w:t>El nivel de desagregación funcional utilizado en la publicación de resultados varía según el grado de desagregación geográfica para el que se desee obtener estimaciones; en el caso de esta encuesta el diseño muestral se ha efectuado de forma que se puedan obtener estimaciones con los siguientes  desgloses:</w:t>
      </w:r>
    </w:p>
    <w:p w:rsidR="006148BE" w:rsidRPr="00201CDB" w:rsidRDefault="006148BE" w:rsidP="006148BE">
      <w:pPr>
        <w:pStyle w:val="Texto"/>
        <w:suppressAutoHyphens/>
        <w:ind w:left="0"/>
        <w:rPr>
          <w:b/>
          <w:bCs/>
        </w:rPr>
      </w:pPr>
      <w:r w:rsidRPr="00201CDB">
        <w:rPr>
          <w:rFonts w:ascii="Times New Roman" w:hAnsi="Times New Roman"/>
        </w:rPr>
        <w:t xml:space="preserve">–   </w:t>
      </w:r>
      <w:r w:rsidRPr="00201CDB">
        <w:t>Para el conjunto nacional se alcanza una desagregación funcional máxima de</w:t>
      </w:r>
      <w:r w:rsidRPr="00201CDB">
        <w:rPr>
          <w:b/>
          <w:bCs/>
        </w:rPr>
        <w:t xml:space="preserve"> cinco dígitos de la ECOICOP.</w:t>
      </w:r>
    </w:p>
    <w:p w:rsidR="006148BE" w:rsidRPr="00201CDB" w:rsidRDefault="006148BE" w:rsidP="006148BE">
      <w:pPr>
        <w:pStyle w:val="Texto"/>
        <w:suppressAutoHyphens/>
        <w:ind w:left="0"/>
      </w:pPr>
      <w:r w:rsidRPr="00201CDB">
        <w:rPr>
          <w:rFonts w:ascii="Times New Roman" w:hAnsi="Times New Roman"/>
        </w:rPr>
        <w:t xml:space="preserve">–   </w:t>
      </w:r>
      <w:r w:rsidRPr="00201CDB">
        <w:t xml:space="preserve">Para las comunidades autónomas, el máximo nivel de desagregación funcional es de </w:t>
      </w:r>
      <w:r w:rsidRPr="00201CDB">
        <w:rPr>
          <w:b/>
        </w:rPr>
        <w:t>cuatro dígitos.</w:t>
      </w:r>
    </w:p>
    <w:p w:rsidR="006148BE" w:rsidRPr="00201CDB" w:rsidRDefault="006148BE" w:rsidP="006148BE">
      <w:pPr>
        <w:pStyle w:val="Texto"/>
        <w:suppressAutoHyphens/>
        <w:ind w:left="0"/>
        <w:rPr>
          <w:b/>
        </w:rPr>
      </w:pPr>
    </w:p>
    <w:p w:rsidR="006148BE" w:rsidRDefault="006148BE" w:rsidP="006148BE">
      <w:pPr>
        <w:pStyle w:val="linea"/>
      </w:pPr>
    </w:p>
    <w:p w:rsidR="00E1012C" w:rsidRDefault="00E1012C" w:rsidP="006148BE">
      <w:pPr>
        <w:pStyle w:val="linea"/>
      </w:pPr>
    </w:p>
    <w:p w:rsidR="006148BE" w:rsidRPr="00201CDB" w:rsidRDefault="006148BE" w:rsidP="006148BE">
      <w:pPr>
        <w:pStyle w:val="g5"/>
        <w:ind w:left="0" w:firstLine="0"/>
        <w:rPr>
          <w:sz w:val="22"/>
        </w:rPr>
      </w:pPr>
      <w:r w:rsidRPr="00201CDB">
        <w:rPr>
          <w:b/>
          <w:bCs/>
          <w:caps w:val="0"/>
          <w:sz w:val="28"/>
        </w:rPr>
        <w:t>2.5</w:t>
      </w:r>
      <w:r w:rsidRPr="00201CDB">
        <w:rPr>
          <w:b/>
          <w:bCs/>
          <w:caps w:val="0"/>
          <w:sz w:val="28"/>
        </w:rPr>
        <w:tab/>
        <w:t xml:space="preserve"> Diseño muestral </w:t>
      </w:r>
    </w:p>
    <w:p w:rsidR="006148BE" w:rsidRPr="00201CDB" w:rsidRDefault="006148BE" w:rsidP="006148BE">
      <w:pPr>
        <w:pStyle w:val="Texto"/>
        <w:tabs>
          <w:tab w:val="num" w:pos="1069"/>
        </w:tabs>
        <w:suppressAutoHyphens/>
        <w:ind w:left="0"/>
      </w:pPr>
      <w:r w:rsidRPr="00201CDB">
        <w:t xml:space="preserve">En </w:t>
      </w:r>
      <w:r w:rsidR="001B1FAF" w:rsidRPr="00201CDB">
        <w:t>20</w:t>
      </w:r>
      <w:r w:rsidR="00357F4C">
        <w:t>20</w:t>
      </w:r>
      <w:r w:rsidR="001B1FAF" w:rsidRPr="00201CDB">
        <w:t xml:space="preserve"> </w:t>
      </w:r>
      <w:r w:rsidRPr="00201CDB">
        <w:t>el tamaño muestral es de 2.392 secciones censales</w:t>
      </w:r>
      <w:r w:rsidRPr="00201CDB">
        <w:rPr>
          <w:rStyle w:val="Refdenotaalpie"/>
        </w:rPr>
        <w:footnoteReference w:id="1"/>
      </w:r>
      <w:r w:rsidRPr="00201CDB">
        <w:t xml:space="preserve"> (unidades primarias), seleccionando en cada una de ellas 10 viviendas (unidades secundarias) en las que se  recoge la información de todos los hogares que allí residan. Cada año se renueva la mitad de la muestra, por lo que cada hogar colabora durante un máximo de dos años.</w:t>
      </w:r>
    </w:p>
    <w:p w:rsidR="006148BE" w:rsidRPr="00201CDB" w:rsidRDefault="006148BE" w:rsidP="006148BE">
      <w:pPr>
        <w:pStyle w:val="Texto"/>
        <w:tabs>
          <w:tab w:val="num" w:pos="1069"/>
        </w:tabs>
        <w:suppressAutoHyphens/>
      </w:pPr>
      <w:r w:rsidRPr="00201CDB">
        <w:t xml:space="preserve">Con este esquema la muestra de viviendas está repartida uniformemente a lo largo del año, de forma que la muestra anual se divide en 26 grupos de viviendas que empiezan y finalizan su colaboración anual al mismo tiempo dentro de cada grupo. </w:t>
      </w:r>
    </w:p>
    <w:p w:rsidR="006148BE" w:rsidRPr="00201CDB" w:rsidRDefault="006148BE" w:rsidP="006148BE">
      <w:pPr>
        <w:rPr>
          <w:rFonts w:ascii="Arial" w:hAnsi="Arial" w:cs="Arial"/>
          <w:szCs w:val="22"/>
          <w:shd w:val="clear" w:color="auto" w:fill="FDFCFA"/>
        </w:rPr>
      </w:pPr>
    </w:p>
    <w:p w:rsidR="006148BE" w:rsidRPr="00201CDB" w:rsidRDefault="006148BE" w:rsidP="006148BE">
      <w:pPr>
        <w:jc w:val="both"/>
        <w:rPr>
          <w:rFonts w:ascii="Arial" w:hAnsi="Arial" w:cs="Arial"/>
          <w:szCs w:val="22"/>
        </w:rPr>
      </w:pPr>
      <w:r w:rsidRPr="00201CDB">
        <w:rPr>
          <w:rFonts w:ascii="Arial" w:hAnsi="Arial" w:cs="Arial"/>
          <w:szCs w:val="22"/>
          <w:shd w:val="clear" w:color="auto" w:fill="FDFCFA"/>
        </w:rPr>
        <w:t>En 2016, con motivo de la disponibilidad de la información procedente del censo de Población 2011 se ha revisado la estratificación, subestratificación y afijación, así como la renovación parcial del seccionado debido a la actualización de las probabilidades de selección de las secciones. </w:t>
      </w:r>
    </w:p>
    <w:p w:rsidR="006148BE" w:rsidRPr="00201CDB" w:rsidRDefault="006148BE" w:rsidP="006148BE">
      <w:pPr>
        <w:pStyle w:val="Texto"/>
        <w:tabs>
          <w:tab w:val="num" w:pos="1069"/>
        </w:tabs>
        <w:suppressAutoHyphens/>
        <w:ind w:left="0"/>
      </w:pPr>
    </w:p>
    <w:p w:rsidR="006148BE" w:rsidRPr="00201CDB" w:rsidRDefault="006148BE" w:rsidP="006148BE">
      <w:pPr>
        <w:pStyle w:val="Texto"/>
        <w:tabs>
          <w:tab w:val="num" w:pos="1069"/>
        </w:tabs>
        <w:suppressAutoHyphens/>
        <w:ind w:left="0"/>
      </w:pPr>
    </w:p>
    <w:p w:rsidR="006148BE" w:rsidRPr="00201CDB" w:rsidRDefault="006148BE" w:rsidP="006148BE">
      <w:pPr>
        <w:pStyle w:val="linea"/>
      </w:pPr>
    </w:p>
    <w:p w:rsidR="006148BE" w:rsidRPr="00201CDB" w:rsidRDefault="006148BE" w:rsidP="006148BE">
      <w:pPr>
        <w:pStyle w:val="linea"/>
      </w:pPr>
    </w:p>
    <w:p w:rsidR="006148BE" w:rsidRPr="00201CDB" w:rsidRDefault="006148BE" w:rsidP="006148BE">
      <w:pPr>
        <w:pStyle w:val="g5"/>
        <w:ind w:left="0" w:firstLine="0"/>
      </w:pPr>
      <w:r w:rsidRPr="00201CDB">
        <w:rPr>
          <w:b/>
          <w:bCs/>
          <w:caps w:val="0"/>
          <w:sz w:val="28"/>
        </w:rPr>
        <w:t>2.6</w:t>
      </w:r>
      <w:r w:rsidRPr="00201CDB">
        <w:rPr>
          <w:b/>
          <w:bCs/>
          <w:caps w:val="0"/>
          <w:sz w:val="28"/>
        </w:rPr>
        <w:tab/>
        <w:t xml:space="preserve"> Esquema de colaboración de los hogares</w:t>
      </w:r>
    </w:p>
    <w:p w:rsidR="006148BE" w:rsidRPr="00201CDB" w:rsidRDefault="006148BE" w:rsidP="006148BE">
      <w:pPr>
        <w:pStyle w:val="NormalWeb"/>
        <w:jc w:val="both"/>
        <w:rPr>
          <w:rFonts w:ascii="Univers" w:eastAsia="Times New Roman" w:hAnsi="Univers" w:cs="Times New Roman"/>
          <w:sz w:val="22"/>
          <w:lang w:val="es-ES_tradnl"/>
        </w:rPr>
      </w:pPr>
      <w:r w:rsidRPr="00201CDB">
        <w:rPr>
          <w:rFonts w:ascii="Univers" w:eastAsia="Times New Roman" w:hAnsi="Univers" w:cs="Times New Roman"/>
          <w:sz w:val="22"/>
          <w:lang w:val="es-ES_tradnl"/>
        </w:rPr>
        <w:t>Cada hogar permanece en la muestra dos años con</w:t>
      </w:r>
      <w:r w:rsidR="00357F4C">
        <w:rPr>
          <w:rFonts w:ascii="Univers" w:eastAsia="Times New Roman" w:hAnsi="Univers" w:cs="Times New Roman"/>
          <w:sz w:val="22"/>
          <w:lang w:val="es-ES_tradnl"/>
        </w:rPr>
        <w:t xml:space="preserve">secutivos, con una colaboración </w:t>
      </w:r>
      <w:r w:rsidRPr="00201CDB">
        <w:rPr>
          <w:rFonts w:ascii="Univers" w:eastAsia="Times New Roman" w:hAnsi="Univers" w:cs="Times New Roman"/>
          <w:sz w:val="22"/>
          <w:lang w:val="es-ES_tradnl"/>
        </w:rPr>
        <w:t xml:space="preserve"> cada año, incluyendo cada una de ellas un periodo de 14 días durante los que las familias anotan, en libretas destinadas a este fin, todos los bienes y servicios adquiridos. Sin embargo, siendo dos semanas un lapso de tiempo excesivamente breve para abarcar la adquisición de toda la gama de bienes y servicios susceptibles de consumo, se solicita también mediante entrevista a los hogares  de la muestra información sobre las compras efectuadas con periodicidad superior a dicho periodo. </w:t>
      </w:r>
    </w:p>
    <w:p w:rsidR="006148BE" w:rsidRPr="00201CDB" w:rsidRDefault="006148BE" w:rsidP="006148BE">
      <w:pPr>
        <w:pStyle w:val="NormalWeb"/>
        <w:jc w:val="both"/>
        <w:rPr>
          <w:rFonts w:ascii="Univers" w:eastAsia="Times New Roman" w:hAnsi="Univers" w:cs="Times New Roman"/>
          <w:sz w:val="22"/>
          <w:lang w:val="es-ES_tradnl"/>
        </w:rPr>
      </w:pPr>
      <w:r w:rsidRPr="00201CDB">
        <w:rPr>
          <w:rFonts w:ascii="Univers" w:eastAsia="Times New Roman" w:hAnsi="Univers" w:cs="Times New Roman"/>
          <w:sz w:val="22"/>
          <w:lang w:val="es-ES_tradnl"/>
        </w:rPr>
        <w:t>En el caso de esta encuesta y dado que el periodo de estudio se extiende a un año, los periodos de referencia o duración de tiempo con la cual se hace corresponder la observación del gasto de un bien o servicio deben estar acotados por esta duración, siendo los que se utilizan los siguientes:</w:t>
      </w:r>
    </w:p>
    <w:p w:rsidR="006148BE" w:rsidRPr="00201CDB" w:rsidRDefault="006148BE" w:rsidP="006148BE">
      <w:pPr>
        <w:pStyle w:val="Texto"/>
        <w:suppressAutoHyphens/>
        <w:ind w:left="0" w:firstLine="709"/>
        <w:jc w:val="left"/>
      </w:pPr>
      <w:r w:rsidRPr="00201CDB">
        <w:rPr>
          <w:rFonts w:ascii="Times New Roman" w:hAnsi="Times New Roman"/>
        </w:rPr>
        <w:t xml:space="preserve">– </w:t>
      </w:r>
      <w:r w:rsidRPr="00201CDB">
        <w:t xml:space="preserve"> Bisemanal (bienes de mayor frecuencia o de importes pequeños)</w:t>
      </w:r>
    </w:p>
    <w:p w:rsidR="006148BE" w:rsidRPr="00201CDB" w:rsidRDefault="006148BE" w:rsidP="006148BE">
      <w:pPr>
        <w:pStyle w:val="Texto"/>
        <w:suppressAutoHyphens/>
        <w:ind w:left="0" w:firstLine="709"/>
        <w:jc w:val="left"/>
      </w:pPr>
      <w:r w:rsidRPr="00201CDB">
        <w:rPr>
          <w:rFonts w:ascii="Times New Roman" w:hAnsi="Times New Roman"/>
        </w:rPr>
        <w:t xml:space="preserve">–  </w:t>
      </w:r>
      <w:r w:rsidRPr="00201CDB">
        <w:t>Mensual (bienes de mediana frecuencia o de importe moderado)</w:t>
      </w:r>
    </w:p>
    <w:p w:rsidR="006148BE" w:rsidRPr="00201CDB" w:rsidRDefault="006148BE" w:rsidP="006148BE">
      <w:pPr>
        <w:pStyle w:val="Texto"/>
        <w:suppressAutoHyphens/>
        <w:ind w:left="0" w:firstLine="709"/>
        <w:jc w:val="left"/>
      </w:pPr>
      <w:r w:rsidRPr="00201CDB">
        <w:rPr>
          <w:rFonts w:ascii="Times New Roman" w:hAnsi="Times New Roman"/>
        </w:rPr>
        <w:t xml:space="preserve">–  </w:t>
      </w:r>
      <w:r w:rsidRPr="00201CDB">
        <w:t>Último recibo (pagos regulares)</w:t>
      </w:r>
    </w:p>
    <w:p w:rsidR="006148BE" w:rsidRPr="00201CDB" w:rsidRDefault="006148BE" w:rsidP="006148BE">
      <w:pPr>
        <w:pStyle w:val="Texto"/>
        <w:suppressAutoHyphens/>
        <w:ind w:left="993" w:hanging="284"/>
        <w:jc w:val="left"/>
      </w:pPr>
      <w:r w:rsidRPr="00201CDB">
        <w:rPr>
          <w:rFonts w:ascii="Times New Roman" w:hAnsi="Times New Roman"/>
        </w:rPr>
        <w:t xml:space="preserve">–  </w:t>
      </w:r>
      <w:r w:rsidRPr="00201CDB">
        <w:t xml:space="preserve">Trimestral (bienes de baja frecuencia o de importes elevados para considerarlos bisemanales o mensuales) </w:t>
      </w:r>
    </w:p>
    <w:p w:rsidR="006148BE" w:rsidRPr="00201CDB" w:rsidRDefault="006148BE" w:rsidP="006148BE">
      <w:pPr>
        <w:pStyle w:val="Texto"/>
        <w:suppressAutoHyphens/>
        <w:ind w:left="0" w:firstLine="709"/>
        <w:jc w:val="left"/>
      </w:pPr>
      <w:r w:rsidRPr="00201CDB">
        <w:rPr>
          <w:rFonts w:ascii="Times New Roman" w:hAnsi="Times New Roman"/>
        </w:rPr>
        <w:t xml:space="preserve">–  </w:t>
      </w:r>
      <w:r w:rsidRPr="00201CDB">
        <w:t>Anual (bienes de escasa frecuencia o de importes muy  elevados)</w:t>
      </w:r>
    </w:p>
    <w:p w:rsidR="006148BE" w:rsidRPr="00201CDB" w:rsidRDefault="006148BE" w:rsidP="006148BE">
      <w:pPr>
        <w:pStyle w:val="Texto"/>
        <w:suppressAutoHyphens/>
        <w:ind w:left="0"/>
      </w:pPr>
    </w:p>
    <w:p w:rsidR="006148BE" w:rsidRPr="00201CDB" w:rsidRDefault="006148BE" w:rsidP="006148BE">
      <w:pPr>
        <w:pStyle w:val="NormalWeb"/>
        <w:jc w:val="both"/>
        <w:rPr>
          <w:rFonts w:ascii="Univers" w:eastAsia="Times New Roman" w:hAnsi="Univers" w:cs="Times New Roman"/>
          <w:sz w:val="22"/>
          <w:lang w:val="es-ES_tradnl"/>
        </w:rPr>
      </w:pPr>
      <w:r w:rsidRPr="00201CDB">
        <w:rPr>
          <w:rFonts w:ascii="Univers" w:eastAsia="Times New Roman" w:hAnsi="Univers" w:cs="Times New Roman"/>
          <w:sz w:val="22"/>
          <w:lang w:val="es-ES_tradnl"/>
        </w:rPr>
        <w:t>Por tanto, la colaboración anual de cada hogar consiste en un periodo de dos semanas en las que se solicitan por anotación directa todos los gastos realizados por el hogar durante las mismas (periodo de colaboración intensa), obteniéndose el resto de la información por entrevista a lo largo de los catorce días.</w:t>
      </w:r>
    </w:p>
    <w:p w:rsidR="006148BE" w:rsidRPr="00201CDB" w:rsidRDefault="006148BE" w:rsidP="006148BE">
      <w:pPr>
        <w:pStyle w:val="NormalWeb"/>
        <w:jc w:val="both"/>
        <w:rPr>
          <w:rFonts w:ascii="Univers" w:eastAsia="Times New Roman" w:hAnsi="Univers" w:cs="Times New Roman"/>
          <w:sz w:val="22"/>
          <w:lang w:val="es-ES_tradnl"/>
        </w:rPr>
      </w:pPr>
      <w:r w:rsidRPr="00201CDB">
        <w:rPr>
          <w:rFonts w:ascii="Univers" w:eastAsia="Times New Roman" w:hAnsi="Univers" w:cs="Times New Roman"/>
          <w:sz w:val="22"/>
          <w:lang w:val="es-ES_tradnl"/>
        </w:rPr>
        <w:t xml:space="preserve">Con este esquema y según el sistema de recogida de información aplicado, las estimaciones proporcionadas no se refieren a años naturales, ya que para determinados bienes y servicios se registran los consumos efectuados en el mes, trimestre o año precedente a la entrevista, que es variable para los diferentes grupos de hogares en los que se distribuye la muestra en el año. </w:t>
      </w:r>
    </w:p>
    <w:p w:rsidR="006148BE" w:rsidRPr="00201CDB" w:rsidRDefault="006148BE" w:rsidP="006148BE">
      <w:pPr>
        <w:jc w:val="both"/>
        <w:rPr>
          <w:rFonts w:ascii="Arial" w:hAnsi="Arial"/>
          <w:lang w:val="es-ES_tradnl"/>
        </w:rPr>
      </w:pPr>
      <w:r w:rsidRPr="00201CDB">
        <w:rPr>
          <w:rFonts w:ascii="Arial" w:hAnsi="Arial"/>
          <w:lang w:val="es-ES_tradnl"/>
        </w:rPr>
        <w:t xml:space="preserve">En el año 2016 </w:t>
      </w:r>
      <w:r w:rsidRPr="00201CDB">
        <w:rPr>
          <w:rFonts w:ascii="Arial" w:hAnsi="Arial" w:cs="Arial"/>
          <w:szCs w:val="22"/>
          <w:lang w:val="es-ES_tradnl"/>
        </w:rPr>
        <w:t>se han incorporado cambios en la recogida de la información en cuanto a los periodos de referencia en los que se solicitan algunos gastos y a los cuestionarios en los que se registran los mismos.</w:t>
      </w:r>
      <w:r w:rsidRPr="00201CDB">
        <w:rPr>
          <w:rFonts w:ascii="Arial" w:hAnsi="Arial"/>
          <w:lang w:val="es-ES_tradnl"/>
        </w:rPr>
        <w:t xml:space="preserve"> </w:t>
      </w:r>
    </w:p>
    <w:p w:rsidR="006148BE" w:rsidRPr="00201CDB" w:rsidRDefault="006148BE" w:rsidP="006148BE">
      <w:pPr>
        <w:jc w:val="both"/>
        <w:rPr>
          <w:rFonts w:ascii="Arial" w:hAnsi="Arial"/>
          <w:lang w:val="es-ES_tradnl"/>
        </w:rPr>
      </w:pPr>
    </w:p>
    <w:p w:rsidR="006148BE" w:rsidRPr="00201CDB" w:rsidRDefault="006148BE" w:rsidP="006148BE">
      <w:pPr>
        <w:jc w:val="both"/>
        <w:rPr>
          <w:rFonts w:ascii="Arial" w:hAnsi="Arial"/>
          <w:lang w:val="es-ES_tradnl"/>
        </w:rPr>
      </w:pPr>
      <w:r w:rsidRPr="00201CDB">
        <w:rPr>
          <w:rFonts w:ascii="Arial" w:hAnsi="Arial"/>
          <w:lang w:val="es-ES_tradnl"/>
        </w:rPr>
        <w:t>Los nuevos cuestionarios están disponibles junto con esta documentación de los ficheros de usuario. Por lo que respecta a los periodos de referencia de los gastos se recogen, para cada código, en la ECOICOP/Recogida que se acompaña como Anexo en este documento.</w:t>
      </w:r>
    </w:p>
    <w:p w:rsidR="006148BE" w:rsidRPr="00201CDB" w:rsidRDefault="006148BE" w:rsidP="006148BE">
      <w:pPr>
        <w:jc w:val="both"/>
      </w:pPr>
    </w:p>
    <w:p w:rsidR="006148BE" w:rsidRPr="00201CDB" w:rsidRDefault="006148BE" w:rsidP="006148BE">
      <w:pPr>
        <w:jc w:val="both"/>
      </w:pPr>
    </w:p>
    <w:p w:rsidR="006148BE" w:rsidRPr="00201CDB" w:rsidRDefault="006148BE" w:rsidP="006148BE">
      <w:pPr>
        <w:jc w:val="both"/>
        <w:sectPr w:rsidR="006148BE" w:rsidRPr="00201CDB">
          <w:footnotePr>
            <w:numRestart w:val="eachPage"/>
          </w:footnotePr>
          <w:type w:val="continuous"/>
          <w:pgSz w:w="11906" w:h="16838"/>
          <w:pgMar w:top="2552" w:right="1418" w:bottom="851" w:left="1418" w:header="720" w:footer="720" w:gutter="0"/>
          <w:cols w:space="720"/>
        </w:sectPr>
      </w:pPr>
    </w:p>
    <w:p w:rsidR="006148BE" w:rsidRPr="00201CDB" w:rsidRDefault="006148BE" w:rsidP="00C41264">
      <w:pPr>
        <w:jc w:val="both"/>
      </w:pPr>
      <w:r w:rsidRPr="00201CDB">
        <w:br w:type="page"/>
      </w:r>
    </w:p>
    <w:p w:rsidR="006148BE" w:rsidRPr="00201CDB" w:rsidRDefault="006148BE" w:rsidP="006148BE">
      <w:pPr>
        <w:jc w:val="both"/>
        <w:rPr>
          <w:b/>
          <w:sz w:val="40"/>
        </w:rPr>
      </w:pPr>
      <w:r w:rsidRPr="00201CDB">
        <w:rPr>
          <w:b/>
          <w:sz w:val="40"/>
        </w:rPr>
        <w:t>3. Contenido de los ficheros.</w:t>
      </w:r>
    </w:p>
    <w:p w:rsidR="006148BE" w:rsidRPr="00201CDB" w:rsidRDefault="006148BE" w:rsidP="006148BE">
      <w:pPr>
        <w:jc w:val="both"/>
      </w:pPr>
    </w:p>
    <w:p w:rsidR="006148BE" w:rsidRPr="00201CDB" w:rsidRDefault="006148BE" w:rsidP="006148BE">
      <w:pPr>
        <w:pStyle w:val="linea"/>
      </w:pPr>
    </w:p>
    <w:p w:rsidR="006148BE" w:rsidRPr="00201CDB" w:rsidRDefault="006148BE" w:rsidP="006148BE">
      <w:pPr>
        <w:jc w:val="both"/>
        <w:rPr>
          <w:b/>
          <w:sz w:val="24"/>
        </w:rPr>
      </w:pPr>
      <w:r w:rsidRPr="00201CDB">
        <w:rPr>
          <w:b/>
          <w:bCs/>
          <w:sz w:val="28"/>
          <w:lang w:val="es-ES_tradnl"/>
        </w:rPr>
        <w:t>3.1 Fichero de hogar</w:t>
      </w:r>
    </w:p>
    <w:p w:rsidR="006148BE" w:rsidRPr="00201CDB" w:rsidRDefault="006148BE" w:rsidP="006148BE">
      <w:pPr>
        <w:jc w:val="both"/>
      </w:pPr>
    </w:p>
    <w:p w:rsidR="006148BE" w:rsidRPr="00201CDB" w:rsidRDefault="006148BE" w:rsidP="006148BE">
      <w:pPr>
        <w:jc w:val="both"/>
      </w:pPr>
      <w:r w:rsidRPr="00201CDB">
        <w:t>Al tratarse de una encuesta anual existe un fichero de hogar para cada año, en el que se incluyen tantos registros como hogares de la muestra han resultado colaboradores. Cada hogar, es decir, cada registro, se identifica mediante la variable número secuencial (</w:t>
      </w:r>
      <w:r w:rsidRPr="00201CDB">
        <w:rPr>
          <w:b/>
          <w:bCs/>
        </w:rPr>
        <w:t>NÚMERO</w:t>
      </w:r>
      <w:r w:rsidRPr="00201CDB">
        <w:t>).</w:t>
      </w:r>
    </w:p>
    <w:p w:rsidR="006148BE" w:rsidRPr="00201CDB" w:rsidRDefault="006148BE" w:rsidP="006148BE">
      <w:pPr>
        <w:jc w:val="both"/>
      </w:pPr>
    </w:p>
    <w:p w:rsidR="006148BE" w:rsidRPr="00201CDB" w:rsidRDefault="006148BE" w:rsidP="006148BE">
      <w:pPr>
        <w:jc w:val="both"/>
      </w:pPr>
      <w:r w:rsidRPr="00201CDB">
        <w:t>La información aparece agrupada en 8 secciones, que son las siguientes:</w:t>
      </w:r>
    </w:p>
    <w:p w:rsidR="006148BE" w:rsidRPr="00201CDB" w:rsidRDefault="006148BE" w:rsidP="006148BE">
      <w:pPr>
        <w:jc w:val="both"/>
      </w:pPr>
    </w:p>
    <w:p w:rsidR="006148BE" w:rsidRPr="00201CDB" w:rsidRDefault="006148BE" w:rsidP="006148BE">
      <w:pPr>
        <w:jc w:val="both"/>
      </w:pPr>
      <w:r w:rsidRPr="00201CDB">
        <w:rPr>
          <w:b/>
          <w:bCs/>
        </w:rPr>
        <w:t xml:space="preserve">1. Información general: </w:t>
      </w:r>
      <w:r w:rsidRPr="00201CDB">
        <w:t>recoge variables relativas a la comunidad autónoma, tamaño del municipio, densidad de población, claves de colaboración, factor de elevación espacial, etc. de cada hogar del fichero.</w:t>
      </w:r>
    </w:p>
    <w:p w:rsidR="006148BE" w:rsidRPr="00201CDB" w:rsidRDefault="006148BE" w:rsidP="006148BE">
      <w:pPr>
        <w:ind w:left="705"/>
        <w:jc w:val="both"/>
      </w:pPr>
    </w:p>
    <w:p w:rsidR="006148BE" w:rsidRPr="00201CDB" w:rsidRDefault="006148BE" w:rsidP="006148BE">
      <w:pPr>
        <w:jc w:val="both"/>
      </w:pPr>
      <w:r w:rsidRPr="00201CDB">
        <w:rPr>
          <w:b/>
          <w:bCs/>
        </w:rPr>
        <w:t xml:space="preserve">2. Características relativas al hogar: </w:t>
      </w:r>
      <w:r w:rsidRPr="00201CDB">
        <w:t xml:space="preserve">con el tamaño del hogar, el tamaño equivalente según las dos escalas OCDE, el nº de miembros del mismo que cumplen una determinada característica: son servicio doméstico, huéspedes, invitados (ya que en esta encuesta es posible que resulten miembros del hogar), son mayores o menores de 14, de 16 ó de 18 años, son niños dependientes, hijos dependientes, activos, ocupados, estudiantes, etc. </w:t>
      </w:r>
    </w:p>
    <w:p w:rsidR="006148BE" w:rsidRPr="00201CDB" w:rsidRDefault="006148BE" w:rsidP="006148BE">
      <w:pPr>
        <w:jc w:val="both"/>
      </w:pPr>
    </w:p>
    <w:p w:rsidR="006148BE" w:rsidRPr="00201CDB" w:rsidRDefault="006148BE" w:rsidP="006148BE">
      <w:pPr>
        <w:jc w:val="both"/>
      </w:pPr>
      <w:r w:rsidRPr="00201CDB">
        <w:t xml:space="preserve">También se recogen como variables derivadas </w:t>
      </w:r>
      <w:r w:rsidRPr="00201CDB">
        <w:rPr>
          <w:b/>
          <w:bCs/>
        </w:rPr>
        <w:t>once tipologías diferentes de hogar</w:t>
      </w:r>
      <w:r w:rsidRPr="00201CDB">
        <w:t xml:space="preserve"> atendiendo a diferentes criterios de clasificación (personas solas, parejas sin hijos, parejas con hijos, con niños dependientes, con hijos dependientes, etc.), para facilitar al usuario el manejo de los ficheros para la obtención de diferentes estimaciones según la tipología de hogar más adecuada en cada caso. </w:t>
      </w:r>
    </w:p>
    <w:p w:rsidR="006148BE" w:rsidRPr="00201CDB" w:rsidRDefault="006148BE" w:rsidP="006148BE">
      <w:pPr>
        <w:jc w:val="both"/>
      </w:pPr>
    </w:p>
    <w:p w:rsidR="006148BE" w:rsidRPr="00201CDB" w:rsidRDefault="006148BE" w:rsidP="006148BE">
      <w:pPr>
        <w:jc w:val="both"/>
      </w:pPr>
      <w:r w:rsidRPr="00201CDB">
        <w:t>Por último, se recoge la situación del hogar respecto a la ocupación y a la actividad en función del nº de miembros ocupados/activos, lo que facilita hacer estudios respecto de estas variables teniendo en cuenta la situación de todos los miembros y no solo la del sustentador principal.</w:t>
      </w:r>
    </w:p>
    <w:p w:rsidR="006148BE" w:rsidRPr="00201CDB" w:rsidRDefault="006148BE" w:rsidP="006148BE">
      <w:pPr>
        <w:jc w:val="both"/>
      </w:pPr>
    </w:p>
    <w:p w:rsidR="006148BE" w:rsidRPr="00201CDB" w:rsidRDefault="006148BE" w:rsidP="006148BE">
      <w:pPr>
        <w:jc w:val="both"/>
      </w:pPr>
    </w:p>
    <w:p w:rsidR="006148BE" w:rsidRPr="00201CDB" w:rsidRDefault="006148BE" w:rsidP="006148BE">
      <w:pPr>
        <w:jc w:val="both"/>
      </w:pPr>
      <w:r w:rsidRPr="00201CDB">
        <w:rPr>
          <w:b/>
          <w:bCs/>
        </w:rPr>
        <w:t xml:space="preserve">3. Características relativas al sustentador principal: </w:t>
      </w:r>
      <w:r w:rsidRPr="00201CDB">
        <w:t>se repiten todas las variables que se recogen en el fichero de miembros del hogar para el sustentador principal junto con las que se solicitan exclusivamente para éste: situación profesional, sector de actividad, ocupación, tipo de contrato, tipo de jornada, etc.,. Asimismo se incluyen como variables derivadas la situación socioeconómica del sustentador principal y la correspondiente reducida.</w:t>
      </w:r>
    </w:p>
    <w:p w:rsidR="006148BE" w:rsidRPr="00201CDB" w:rsidRDefault="006148BE" w:rsidP="006148BE">
      <w:pPr>
        <w:jc w:val="both"/>
        <w:rPr>
          <w:b/>
          <w:bCs/>
        </w:rPr>
      </w:pPr>
    </w:p>
    <w:p w:rsidR="006148BE" w:rsidRPr="00201CDB" w:rsidRDefault="006148BE" w:rsidP="006148BE">
      <w:pPr>
        <w:jc w:val="both"/>
      </w:pPr>
      <w:r w:rsidRPr="00201CDB">
        <w:rPr>
          <w:b/>
          <w:bCs/>
        </w:rPr>
        <w:t xml:space="preserve">4. Características de la vivienda principal: </w:t>
      </w:r>
      <w:r w:rsidRPr="00201CDB">
        <w:t xml:space="preserve">se recogen el régimen de tenencia de la vivienda y cuestiones relativas al tipo de edificio, zona de residencia, etc.. Por lo que respecta al equipamiento de la vivienda se recoge si dispone de </w:t>
      </w:r>
      <w:r w:rsidRPr="00201CDB">
        <w:rPr>
          <w:b/>
          <w:bCs/>
        </w:rPr>
        <w:t xml:space="preserve">agua caliente </w:t>
      </w:r>
      <w:r w:rsidRPr="00201CDB">
        <w:t>y de</w:t>
      </w:r>
      <w:r w:rsidRPr="00201CDB">
        <w:rPr>
          <w:b/>
          <w:bCs/>
        </w:rPr>
        <w:t xml:space="preserve"> calefacción</w:t>
      </w:r>
      <w:r w:rsidRPr="00201CDB">
        <w:t xml:space="preserve"> y, en caso afirmativo, la </w:t>
      </w:r>
      <w:r w:rsidRPr="00201CDB">
        <w:rPr>
          <w:b/>
          <w:bCs/>
        </w:rPr>
        <w:t>fuente de energía utilizada para cada concepto</w:t>
      </w:r>
      <w:r w:rsidRPr="00201CDB">
        <w:t>.</w:t>
      </w:r>
    </w:p>
    <w:p w:rsidR="006148BE" w:rsidRPr="00201CDB" w:rsidRDefault="006148BE" w:rsidP="006148BE">
      <w:pPr>
        <w:jc w:val="both"/>
      </w:pPr>
    </w:p>
    <w:p w:rsidR="006148BE" w:rsidRPr="00201CDB" w:rsidRDefault="006148BE" w:rsidP="006148BE">
      <w:pPr>
        <w:jc w:val="both"/>
      </w:pPr>
      <w:r w:rsidRPr="00201CDB">
        <w:rPr>
          <w:b/>
          <w:bCs/>
        </w:rPr>
        <w:t xml:space="preserve">5. Otras viviendas a disposición del hogar: </w:t>
      </w:r>
      <w:r w:rsidRPr="00201CDB">
        <w:t xml:space="preserve">se incluye información sobre la disposición por parte del hogar de otras viviendas distintas de la principal durante los doce meses anteriores a la entrevista (no se tienen en cuenta las viviendas alquiladas con fines vacacionales, que ya no se recogen en el grupo de vivienda): número de viviendas, </w:t>
      </w:r>
      <w:r w:rsidRPr="00201CDB">
        <w:rPr>
          <w:b/>
          <w:bCs/>
        </w:rPr>
        <w:t>número de meses y días que ha estado a disposición del hogar</w:t>
      </w:r>
      <w:r w:rsidRPr="00201CDB">
        <w:t xml:space="preserve"> (para que sea el propio usuario el que defina su propio concepto de vivienda secundaria en función del tiempo que la misma ha estado a disposición del hogar). Al igual que en la vivienda principal, también se recoge si dispone de agua caliente y de calefacción y, en caso afirmativo, la fuente de energía utilizada para cada concepto.</w:t>
      </w:r>
    </w:p>
    <w:p w:rsidR="006148BE" w:rsidRPr="00201CDB" w:rsidRDefault="006148BE" w:rsidP="006148BE">
      <w:pPr>
        <w:jc w:val="both"/>
      </w:pPr>
    </w:p>
    <w:p w:rsidR="006148BE" w:rsidRPr="00201CDB" w:rsidRDefault="006148BE" w:rsidP="006148BE">
      <w:pPr>
        <w:jc w:val="both"/>
      </w:pPr>
      <w:r w:rsidRPr="00201CDB">
        <w:rPr>
          <w:b/>
          <w:bCs/>
        </w:rPr>
        <w:t>6. Gastos de consumo del hogar:</w:t>
      </w:r>
      <w:r w:rsidRPr="00201CDB">
        <w:t xml:space="preserve"> se recoge el </w:t>
      </w:r>
      <w:r w:rsidRPr="00201CDB">
        <w:rPr>
          <w:b/>
          <w:bCs/>
        </w:rPr>
        <w:t>gasto total anual</w:t>
      </w:r>
      <w:r w:rsidRPr="00201CDB">
        <w:t xml:space="preserve"> de cada hogar elevado temporal y poblacionalmente, así como la parte de dicho gasto que se corresponde con </w:t>
      </w:r>
      <w:r w:rsidRPr="00201CDB">
        <w:rPr>
          <w:b/>
          <w:bCs/>
        </w:rPr>
        <w:t>gasto monetario</w:t>
      </w:r>
      <w:r w:rsidRPr="00201CDB">
        <w:t xml:space="preserve">, con </w:t>
      </w:r>
      <w:r w:rsidRPr="00201CDB">
        <w:rPr>
          <w:b/>
          <w:bCs/>
        </w:rPr>
        <w:t xml:space="preserve">autoconsumo </w:t>
      </w:r>
      <w:r w:rsidRPr="00201CDB">
        <w:t xml:space="preserve">(incluyendo las comidas gratuitas en el establecimiento de hostelería propiedad de algún miembro del hogar), con </w:t>
      </w:r>
      <w:r w:rsidRPr="00201CDB">
        <w:rPr>
          <w:b/>
          <w:bCs/>
        </w:rPr>
        <w:t>autosuministro</w:t>
      </w:r>
      <w:r w:rsidRPr="00201CDB">
        <w:t xml:space="preserve">, con </w:t>
      </w:r>
      <w:r w:rsidRPr="00201CDB">
        <w:rPr>
          <w:b/>
          <w:bCs/>
        </w:rPr>
        <w:t>salario en especie</w:t>
      </w:r>
      <w:r w:rsidRPr="00201CDB">
        <w:t xml:space="preserve"> (incluyendo el alquiler imputado a la vivienda cedida por razón de trabajo y el valor de las comidas gratuitas o bonificadas en el lugar de trabajo de algún miembro del hogar que trabaja como asalariado) y con </w:t>
      </w:r>
      <w:r w:rsidRPr="00201CDB">
        <w:rPr>
          <w:b/>
          <w:bCs/>
        </w:rPr>
        <w:t xml:space="preserve">alquiler imputado por razón distinta a  trabajo. </w:t>
      </w:r>
      <w:r w:rsidRPr="00201CDB">
        <w:t>Obsérvese que esta información se facilita en el fichero de hogar y por tanto para cada hogar a nivel de gasto total, mientras que en el fichero de gastos también se facilita a nivel de código y con algo más de desagregación, ya que el alquiler imputado recibido como salario en especie se separa del salario en especie general.</w:t>
      </w:r>
    </w:p>
    <w:p w:rsidR="006148BE" w:rsidRPr="00201CDB" w:rsidRDefault="006148BE" w:rsidP="006148BE">
      <w:pPr>
        <w:jc w:val="both"/>
      </w:pPr>
    </w:p>
    <w:p w:rsidR="006148BE" w:rsidRPr="00201CDB" w:rsidRDefault="006148BE" w:rsidP="006148BE">
      <w:pPr>
        <w:jc w:val="both"/>
        <w:rPr>
          <w:b/>
          <w:bCs/>
        </w:rPr>
      </w:pPr>
      <w:r w:rsidRPr="00201CDB">
        <w:rPr>
          <w:b/>
          <w:bCs/>
        </w:rPr>
        <w:t xml:space="preserve">7. Ingresos regulares mensuales del hogar: </w:t>
      </w:r>
      <w:r w:rsidRPr="00201CDB">
        <w:t xml:space="preserve">se recogen los tipos de fuentes de ingresos para cada hogar así como la principal fuente de ingresos (en cada caso se facilitan dos variables, una con los valores que se recogen en el cuestionario y otra reducida), junto con el ingreso mensual regular del hogar tanto en valor puntual como en intervalo. Se incorporan </w:t>
      </w:r>
      <w:r w:rsidRPr="00201CDB">
        <w:rPr>
          <w:b/>
          <w:bCs/>
        </w:rPr>
        <w:t xml:space="preserve">dos variables derivadas que indican si el valor puntual (o en su caso el intervalo) procede de una imputación. </w:t>
      </w:r>
      <w:r w:rsidRPr="00201CDB">
        <w:t xml:space="preserve">Por último se recoge el </w:t>
      </w:r>
      <w:r w:rsidRPr="00201CDB">
        <w:rPr>
          <w:b/>
          <w:bCs/>
        </w:rPr>
        <w:t>número de miembros del hogar que son perceptores de ingresos.</w:t>
      </w:r>
    </w:p>
    <w:p w:rsidR="006148BE" w:rsidRPr="00201CDB" w:rsidRDefault="006148BE" w:rsidP="006148BE">
      <w:pPr>
        <w:jc w:val="both"/>
      </w:pPr>
    </w:p>
    <w:p w:rsidR="006148BE" w:rsidRPr="00201CDB" w:rsidRDefault="006148BE" w:rsidP="006148BE">
      <w:pPr>
        <w:jc w:val="both"/>
      </w:pPr>
      <w:r w:rsidRPr="00201CDB">
        <w:rPr>
          <w:b/>
          <w:bCs/>
        </w:rPr>
        <w:t xml:space="preserve">8. Número de comidas y cenas durante la bisemana: </w:t>
      </w:r>
      <w:r w:rsidRPr="00201CDB">
        <w:t>se recogen el número de comidas y cenas efectuadas por los miembros del hogar que no son servicio doméstico, huéspedes ni invitados así como las realizadas por cada una de estas categorías independientemente de que sean o no miembros del hogar.</w:t>
      </w:r>
    </w:p>
    <w:p w:rsidR="006148BE" w:rsidRPr="00201CDB" w:rsidRDefault="006148BE" w:rsidP="006148BE">
      <w:pPr>
        <w:jc w:val="both"/>
      </w:pPr>
    </w:p>
    <w:p w:rsidR="006148BE" w:rsidRPr="00201CDB" w:rsidRDefault="006148BE" w:rsidP="006148BE">
      <w:pPr>
        <w:pStyle w:val="linea"/>
      </w:pPr>
    </w:p>
    <w:p w:rsidR="006148BE" w:rsidRPr="00201CDB" w:rsidRDefault="006148BE" w:rsidP="006148BE">
      <w:pPr>
        <w:jc w:val="both"/>
        <w:rPr>
          <w:b/>
          <w:sz w:val="24"/>
        </w:rPr>
      </w:pPr>
      <w:r w:rsidRPr="00201CDB">
        <w:rPr>
          <w:b/>
          <w:bCs/>
          <w:sz w:val="28"/>
          <w:lang w:val="es-ES_tradnl"/>
        </w:rPr>
        <w:t>3.2 Fichero de los miembros del hogar</w:t>
      </w:r>
    </w:p>
    <w:p w:rsidR="006148BE" w:rsidRPr="00201CDB" w:rsidRDefault="006148BE" w:rsidP="006148BE">
      <w:pPr>
        <w:jc w:val="both"/>
      </w:pPr>
    </w:p>
    <w:p w:rsidR="006148BE" w:rsidRPr="00201CDB" w:rsidRDefault="006148BE" w:rsidP="006148BE">
      <w:pPr>
        <w:jc w:val="both"/>
      </w:pPr>
      <w:r w:rsidRPr="00201CDB">
        <w:t>De nuevo se facilita un fichero por año, con información de todas las personas que son miembros de hogares colaboradores. Cada miembro del hogar, es decir, cada registro, se identifica mediante la concatenación del número secuencial del hogar en el fichero (</w:t>
      </w:r>
      <w:r w:rsidRPr="00201CDB">
        <w:rPr>
          <w:b/>
          <w:bCs/>
        </w:rPr>
        <w:t>NÚMERO</w:t>
      </w:r>
      <w:r w:rsidRPr="00201CDB">
        <w:t>) seguido del número de orden del miembro en el hogar (</w:t>
      </w:r>
      <w:r w:rsidRPr="00201CDB">
        <w:rPr>
          <w:b/>
          <w:bCs/>
        </w:rPr>
        <w:t>NORDEN</w:t>
      </w:r>
      <w:r w:rsidRPr="00201CDB">
        <w:t>).</w:t>
      </w:r>
    </w:p>
    <w:p w:rsidR="006148BE" w:rsidRPr="00201CDB" w:rsidRDefault="006148BE" w:rsidP="006148BE">
      <w:pPr>
        <w:jc w:val="both"/>
      </w:pPr>
    </w:p>
    <w:p w:rsidR="006148BE" w:rsidRPr="00201CDB" w:rsidRDefault="006148BE" w:rsidP="006148BE">
      <w:pPr>
        <w:jc w:val="both"/>
      </w:pPr>
      <w:r w:rsidRPr="00201CDB">
        <w:t>Cada registro contiene las variables que se solicitan a nivel individual para todos los miembros, es decir, hay un registro para cada miembro del hogar. Aquellas variables que se investigan exclusivamente para el sustentador principal, figuran en el fichero de hogar.</w:t>
      </w:r>
    </w:p>
    <w:p w:rsidR="006148BE" w:rsidRPr="00201CDB" w:rsidRDefault="006148BE" w:rsidP="006148BE">
      <w:pPr>
        <w:jc w:val="both"/>
      </w:pPr>
    </w:p>
    <w:p w:rsidR="006148BE" w:rsidRPr="00201CDB" w:rsidRDefault="006148BE" w:rsidP="006148BE">
      <w:pPr>
        <w:jc w:val="both"/>
      </w:pPr>
      <w:r w:rsidRPr="00201CDB">
        <w:t>En este fichero se incluye, por tanto, las variables sociodemográficas que se solicitan para todos los miembros del hogar, entre otras:</w:t>
      </w:r>
    </w:p>
    <w:p w:rsidR="006148BE" w:rsidRPr="00201CDB" w:rsidRDefault="006148BE" w:rsidP="006148BE">
      <w:pPr>
        <w:jc w:val="both"/>
      </w:pPr>
    </w:p>
    <w:p w:rsidR="006148BE" w:rsidRPr="00201CDB" w:rsidRDefault="006148BE" w:rsidP="006148BE">
      <w:pPr>
        <w:numPr>
          <w:ilvl w:val="0"/>
          <w:numId w:val="2"/>
        </w:numPr>
        <w:jc w:val="both"/>
      </w:pPr>
      <w:r w:rsidRPr="00201CDB">
        <w:t xml:space="preserve">Dado que el servicio doméstico, los huéspedes y los invitados pueden resultar miembros del hogar, se incluye la variable </w:t>
      </w:r>
      <w:r w:rsidRPr="00201CDB">
        <w:rPr>
          <w:b/>
          <w:bCs/>
        </w:rPr>
        <w:t>CATEGMH</w:t>
      </w:r>
      <w:r w:rsidRPr="00201CDB">
        <w:t>, que clasifica a los miembros del hogar entre servicio doméstico, huéspedes, invitados y resto de miembros del hogar que no pertenece a ninguna de las categorías anteriores.</w:t>
      </w:r>
    </w:p>
    <w:p w:rsidR="006148BE" w:rsidRPr="00201CDB" w:rsidRDefault="006148BE" w:rsidP="006148BE">
      <w:pPr>
        <w:ind w:left="360"/>
        <w:jc w:val="both"/>
      </w:pPr>
    </w:p>
    <w:p w:rsidR="006148BE" w:rsidRPr="00201CDB" w:rsidRDefault="006148BE" w:rsidP="006148BE">
      <w:pPr>
        <w:numPr>
          <w:ilvl w:val="0"/>
          <w:numId w:val="2"/>
        </w:numPr>
        <w:jc w:val="both"/>
      </w:pPr>
      <w:r w:rsidRPr="00201CDB">
        <w:t>La nacionalidad de todos los miembros del hogar (variable</w:t>
      </w:r>
      <w:r w:rsidRPr="00201CDB">
        <w:rPr>
          <w:b/>
          <w:bCs/>
        </w:rPr>
        <w:t xml:space="preserve"> NACIONA</w:t>
      </w:r>
      <w:r w:rsidRPr="00201CDB">
        <w:t>)</w:t>
      </w:r>
      <w:r w:rsidRPr="00201CDB">
        <w:rPr>
          <w:b/>
          <w:bCs/>
        </w:rPr>
        <w:t xml:space="preserve"> </w:t>
      </w:r>
      <w:r w:rsidRPr="00201CDB">
        <w:t xml:space="preserve">y, en caso de tener nacionalidad extranjera, se facilita si el país de nacionalidad pertenece al resto de la Unión Europea, al resto de Europa o al resto del mundo (variable </w:t>
      </w:r>
      <w:r w:rsidRPr="00201CDB">
        <w:rPr>
          <w:b/>
          <w:bCs/>
        </w:rPr>
        <w:t>PAÍSNACION</w:t>
      </w:r>
      <w:r w:rsidRPr="00201CDB">
        <w:t xml:space="preserve">). Se consideran en el resto de la UE los 26 países que, aparte de España, formaban la UE en 2013 (incluidas Rumania y Bulgaria). Desde 2011 también se recoge el país de nacimiento de todos los miembros del hogar (variable </w:t>
      </w:r>
      <w:r w:rsidRPr="00201CDB">
        <w:rPr>
          <w:b/>
        </w:rPr>
        <w:t>PAISNACIM</w:t>
      </w:r>
      <w:r w:rsidRPr="00201CDB">
        <w:t xml:space="preserve">), así como el país de nacimiento del padre y de la madre (variables </w:t>
      </w:r>
      <w:r w:rsidRPr="00201CDB">
        <w:rPr>
          <w:b/>
        </w:rPr>
        <w:t>PAISPADRE</w:t>
      </w:r>
      <w:r w:rsidRPr="00201CDB">
        <w:t xml:space="preserve"> y </w:t>
      </w:r>
      <w:r w:rsidRPr="00201CDB">
        <w:rPr>
          <w:b/>
        </w:rPr>
        <w:t>PAISMADRE</w:t>
      </w:r>
      <w:r w:rsidRPr="00201CDB">
        <w:t>), con la misma codificación que el país de nacionalidad incluyendo España.</w:t>
      </w:r>
    </w:p>
    <w:p w:rsidR="006148BE" w:rsidRPr="00201CDB" w:rsidRDefault="006148BE" w:rsidP="006148BE">
      <w:pPr>
        <w:jc w:val="both"/>
      </w:pPr>
    </w:p>
    <w:p w:rsidR="006148BE" w:rsidRPr="00201CDB" w:rsidRDefault="006148BE" w:rsidP="006148BE">
      <w:pPr>
        <w:numPr>
          <w:ilvl w:val="0"/>
          <w:numId w:val="2"/>
        </w:numPr>
        <w:jc w:val="both"/>
      </w:pPr>
      <w:r w:rsidRPr="00201CDB">
        <w:t xml:space="preserve">El nivel de formación para todos los miembros del hogar de 16 ó más años (variables </w:t>
      </w:r>
      <w:r w:rsidRPr="00201CDB">
        <w:rPr>
          <w:b/>
          <w:bCs/>
        </w:rPr>
        <w:t>ESTUDIOS</w:t>
      </w:r>
      <w:r w:rsidRPr="00201CDB">
        <w:t xml:space="preserve"> y </w:t>
      </w:r>
      <w:r w:rsidRPr="00201CDB">
        <w:rPr>
          <w:b/>
          <w:bCs/>
        </w:rPr>
        <w:t>ESTURED</w:t>
      </w:r>
      <w:r w:rsidRPr="00201CDB">
        <w:t>, esta última es una variable reducida de la primera).</w:t>
      </w:r>
    </w:p>
    <w:p w:rsidR="006148BE" w:rsidRPr="00201CDB" w:rsidRDefault="006148BE" w:rsidP="006148BE">
      <w:pPr>
        <w:jc w:val="both"/>
      </w:pPr>
    </w:p>
    <w:p w:rsidR="006148BE" w:rsidRPr="00201CDB" w:rsidRDefault="006148BE" w:rsidP="006148BE">
      <w:pPr>
        <w:numPr>
          <w:ilvl w:val="0"/>
          <w:numId w:val="2"/>
        </w:numPr>
        <w:jc w:val="both"/>
      </w:pPr>
      <w:r w:rsidRPr="00201CDB">
        <w:t xml:space="preserve">La situación en la actividad la semana anterior a la de entrevista (variables </w:t>
      </w:r>
      <w:r w:rsidRPr="00201CDB">
        <w:rPr>
          <w:b/>
          <w:bCs/>
        </w:rPr>
        <w:t>SITUACT</w:t>
      </w:r>
      <w:r w:rsidRPr="00201CDB">
        <w:t xml:space="preserve"> y </w:t>
      </w:r>
      <w:r w:rsidRPr="00201CDB">
        <w:rPr>
          <w:b/>
          <w:bCs/>
        </w:rPr>
        <w:t>SITURED</w:t>
      </w:r>
      <w:r w:rsidRPr="00201CDB">
        <w:t>, esta última es una variable reducida de la primera).</w:t>
      </w:r>
    </w:p>
    <w:p w:rsidR="006148BE" w:rsidRPr="00201CDB" w:rsidRDefault="006148BE" w:rsidP="006148BE">
      <w:pPr>
        <w:jc w:val="both"/>
      </w:pPr>
    </w:p>
    <w:p w:rsidR="006148BE" w:rsidRPr="00201CDB" w:rsidRDefault="006148BE" w:rsidP="006148BE">
      <w:pPr>
        <w:numPr>
          <w:ilvl w:val="0"/>
          <w:numId w:val="2"/>
        </w:numPr>
        <w:jc w:val="both"/>
      </w:pPr>
      <w:r w:rsidRPr="00201CDB">
        <w:t xml:space="preserve">Si el miembro del hogar es o no perceptor de </w:t>
      </w:r>
      <w:r w:rsidRPr="00201CDB">
        <w:rPr>
          <w:b/>
          <w:bCs/>
        </w:rPr>
        <w:t>ingresos</w:t>
      </w:r>
      <w:r w:rsidRPr="00201CDB">
        <w:t>. En caso afirmativo, si el hogar lo facilita, se incluye el importe exacto o el intervalo en el que están comprendidos los ingresos mensuales netos regulares, pero no se realizan imputaciones de ingresos individuales.</w:t>
      </w:r>
    </w:p>
    <w:p w:rsidR="006148BE" w:rsidRPr="00201CDB" w:rsidRDefault="006148BE" w:rsidP="006148BE">
      <w:pPr>
        <w:jc w:val="both"/>
      </w:pPr>
    </w:p>
    <w:p w:rsidR="006148BE" w:rsidRPr="00201CDB" w:rsidRDefault="006148BE" w:rsidP="006148BE">
      <w:pPr>
        <w:numPr>
          <w:ilvl w:val="0"/>
          <w:numId w:val="2"/>
        </w:numPr>
        <w:jc w:val="both"/>
      </w:pPr>
      <w:r w:rsidRPr="00201CDB">
        <w:t xml:space="preserve">Por último, para facilitar la clasificación de los miembros del hogar se incorporan tres variables que informan si el miembro en cuestión pertenece a cada categoría. Así, la variable </w:t>
      </w:r>
      <w:r w:rsidRPr="00201CDB">
        <w:rPr>
          <w:b/>
          <w:bCs/>
        </w:rPr>
        <w:t xml:space="preserve">NIÑODEP </w:t>
      </w:r>
      <w:r w:rsidRPr="00201CDB">
        <w:t xml:space="preserve">indica si la persona es o no un niño dependiente, la variable </w:t>
      </w:r>
      <w:r w:rsidRPr="00201CDB">
        <w:rPr>
          <w:b/>
          <w:bCs/>
        </w:rPr>
        <w:t xml:space="preserve">HIJODEP </w:t>
      </w:r>
      <w:r w:rsidRPr="00201CDB">
        <w:t xml:space="preserve">indica si es o no un hijo dependiente y, por último, la variable </w:t>
      </w:r>
      <w:r w:rsidRPr="00201CDB">
        <w:rPr>
          <w:b/>
          <w:bCs/>
        </w:rPr>
        <w:t>ADULTO</w:t>
      </w:r>
      <w:r w:rsidRPr="00201CDB">
        <w:t>, que distingue a los adultos de los que no lo son (ver definiciones en la descripción de las variables de los distintos tipos de hogar del Fichero de Hogar).</w:t>
      </w:r>
    </w:p>
    <w:p w:rsidR="006148BE" w:rsidRPr="00201CDB" w:rsidRDefault="006148BE" w:rsidP="006148BE">
      <w:pPr>
        <w:jc w:val="both"/>
      </w:pPr>
    </w:p>
    <w:p w:rsidR="006148BE" w:rsidRPr="00201CDB" w:rsidRDefault="006148BE" w:rsidP="006148BE">
      <w:pPr>
        <w:spacing w:before="40"/>
      </w:pPr>
    </w:p>
    <w:p w:rsidR="006148BE" w:rsidRPr="00201CDB" w:rsidRDefault="006148BE" w:rsidP="006148BE">
      <w:pPr>
        <w:pStyle w:val="linea"/>
      </w:pPr>
    </w:p>
    <w:p w:rsidR="006148BE" w:rsidRPr="00201CDB" w:rsidRDefault="006148BE" w:rsidP="006148BE">
      <w:pPr>
        <w:jc w:val="both"/>
        <w:rPr>
          <w:b/>
          <w:sz w:val="24"/>
        </w:rPr>
      </w:pPr>
      <w:r w:rsidRPr="00201CDB">
        <w:rPr>
          <w:b/>
          <w:bCs/>
          <w:sz w:val="28"/>
          <w:lang w:val="es-ES_tradnl"/>
        </w:rPr>
        <w:t>3.3. Fichero de gastos</w:t>
      </w:r>
    </w:p>
    <w:p w:rsidR="006148BE" w:rsidRPr="00201CDB" w:rsidRDefault="006148BE" w:rsidP="006148BE">
      <w:pPr>
        <w:jc w:val="both"/>
      </w:pPr>
    </w:p>
    <w:p w:rsidR="006148BE" w:rsidRPr="00201CDB" w:rsidRDefault="006148BE" w:rsidP="006148BE">
      <w:pPr>
        <w:jc w:val="both"/>
      </w:pPr>
      <w:r w:rsidRPr="00201CDB">
        <w:t>En el fichero de gastos están representados, para cada año, todos los hogares de la muestra con gasto. Para cada hogar aparecen tantos registros como tipos de gasto distintos haya efectuado. Los códigos de gasto figuran al máximo nivel de desagregación de la ECOICOP/Recogida (5 dígitos). Cada tipo de gasto realizado por cada uno de los hogares, es decir, cada registro, se identifica mediante la concatenación del número secuencial del hogar (</w:t>
      </w:r>
      <w:r w:rsidRPr="00201CDB">
        <w:rPr>
          <w:b/>
          <w:bCs/>
        </w:rPr>
        <w:t>NÚMERO</w:t>
      </w:r>
      <w:r w:rsidRPr="00201CDB">
        <w:t>) seguido del correspondiente código de gasto (</w:t>
      </w:r>
      <w:r w:rsidRPr="00201CDB">
        <w:rPr>
          <w:b/>
          <w:bCs/>
        </w:rPr>
        <w:t>CÓDIGO</w:t>
      </w:r>
      <w:r w:rsidRPr="00201CDB">
        <w:t>).</w:t>
      </w:r>
    </w:p>
    <w:p w:rsidR="006148BE" w:rsidRPr="00201CDB" w:rsidRDefault="006148BE" w:rsidP="006148BE">
      <w:pPr>
        <w:jc w:val="both"/>
      </w:pPr>
    </w:p>
    <w:p w:rsidR="006148BE" w:rsidRPr="00201CDB" w:rsidRDefault="006148BE" w:rsidP="006148BE">
      <w:pPr>
        <w:jc w:val="both"/>
      </w:pPr>
      <w:r w:rsidRPr="00201CDB">
        <w:t xml:space="preserve">Para cada hogar y tipo de gasto se facilita la variable </w:t>
      </w:r>
      <w:r w:rsidRPr="00201CDB">
        <w:rPr>
          <w:b/>
          <w:bCs/>
        </w:rPr>
        <w:t>GASTO</w:t>
      </w:r>
      <w:r w:rsidRPr="00201CDB">
        <w:t xml:space="preserve"> y, en caso que el código requiera cantidad física, la variable </w:t>
      </w:r>
      <w:r w:rsidRPr="00201CDB">
        <w:rPr>
          <w:b/>
          <w:bCs/>
        </w:rPr>
        <w:t>CANTIDAD</w:t>
      </w:r>
      <w:r w:rsidRPr="00201CDB">
        <w:t xml:space="preserve">, ambas elevadas temporal y poblacionalmente. Partiendo del gasto en un código determinado facilitado por un hogar dado de la muestra se aplica un factor temporal (que depende del periodo de referencia del tipo de gasto) para obtener una estimación anual del gasto del hogar en cuestión en esa partida de gasto. Posteriormente, aplicando el factor poblacional de ese hogar se obtendría una estimación del gasto en ese código realizado por todos los hogares de la población al que representa ese hogar muestral. </w:t>
      </w:r>
    </w:p>
    <w:p w:rsidR="006148BE" w:rsidRPr="00201CDB" w:rsidRDefault="006148BE" w:rsidP="006148BE">
      <w:pPr>
        <w:jc w:val="both"/>
      </w:pPr>
    </w:p>
    <w:p w:rsidR="006148BE" w:rsidRPr="00201CDB" w:rsidRDefault="006148BE" w:rsidP="006148BE">
      <w:pPr>
        <w:jc w:val="both"/>
      </w:pPr>
      <w:r w:rsidRPr="00201CDB">
        <w:t xml:space="preserve">Además, para cada registro se facilita el tanto por ciento imputado del importe (a partir de 2016 es la variable </w:t>
      </w:r>
      <w:r w:rsidRPr="00201CDB">
        <w:rPr>
          <w:b/>
          <w:bCs/>
        </w:rPr>
        <w:t>PORCENIMP</w:t>
      </w:r>
      <w:r w:rsidRPr="00201CDB">
        <w:t xml:space="preserve">), es decir el porcentaje de gasto que no ha sido facilitado de forma directa por el hogar sino que se ha obtenido mediante imputaciones (de valores missing, de la imputación de Libretas individuales no recogidas, del tratamiento del alquiler imputado y del tratamiento derivado de comidas y cenas. (ver apartado </w:t>
      </w:r>
      <w:r w:rsidRPr="00201CDB">
        <w:rPr>
          <w:i/>
          <w:iCs/>
        </w:rPr>
        <w:t>4.1. Imputación de información faltante</w:t>
      </w:r>
      <w:r w:rsidRPr="00201CDB">
        <w:t>).</w:t>
      </w:r>
    </w:p>
    <w:p w:rsidR="006148BE" w:rsidRPr="00201CDB" w:rsidRDefault="006148BE" w:rsidP="006148BE">
      <w:pPr>
        <w:jc w:val="both"/>
      </w:pPr>
    </w:p>
    <w:p w:rsidR="006148BE" w:rsidRPr="00201CDB" w:rsidRDefault="006148BE" w:rsidP="006148BE">
      <w:pPr>
        <w:jc w:val="both"/>
      </w:pPr>
      <w:r w:rsidRPr="00201CDB">
        <w:t xml:space="preserve">A partir de 2016 también se incluye el tanto por ciento del importe que proviene de desgloses (variable </w:t>
      </w:r>
      <w:r w:rsidRPr="00201CDB">
        <w:rPr>
          <w:b/>
        </w:rPr>
        <w:t>PORCENDES</w:t>
      </w:r>
      <w:r w:rsidRPr="00201CDB">
        <w:t xml:space="preserve">) (ver apartado </w:t>
      </w:r>
      <w:r w:rsidRPr="00201CDB">
        <w:rPr>
          <w:i/>
          <w:iCs/>
        </w:rPr>
        <w:t>4.3. Desgloses de determinados gastos</w:t>
      </w:r>
      <w:r w:rsidRPr="00201CDB">
        <w:t>).</w:t>
      </w:r>
    </w:p>
    <w:p w:rsidR="006148BE" w:rsidRPr="00201CDB" w:rsidRDefault="006148BE" w:rsidP="006148BE">
      <w:pPr>
        <w:jc w:val="both"/>
      </w:pPr>
    </w:p>
    <w:p w:rsidR="006148BE" w:rsidRPr="00201CDB" w:rsidRDefault="006148BE" w:rsidP="006148BE">
      <w:pPr>
        <w:jc w:val="both"/>
      </w:pPr>
    </w:p>
    <w:p w:rsidR="006148BE" w:rsidRPr="00201CDB" w:rsidRDefault="006148BE" w:rsidP="006148BE">
      <w:pPr>
        <w:jc w:val="both"/>
      </w:pPr>
      <w:r w:rsidRPr="00201CDB">
        <w:t xml:space="preserve">Además de las variables ya descritas se facilita, </w:t>
      </w:r>
      <w:r w:rsidRPr="00201CDB">
        <w:rPr>
          <w:b/>
          <w:bCs/>
        </w:rPr>
        <w:t>para cada hogar y tipo de gasto</w:t>
      </w:r>
      <w:r w:rsidRPr="00201CDB">
        <w:t xml:space="preserve">, la parte de gasto que corresponde a </w:t>
      </w:r>
      <w:r w:rsidRPr="00201CDB">
        <w:rPr>
          <w:b/>
          <w:bCs/>
        </w:rPr>
        <w:t>gasto monetario</w:t>
      </w:r>
      <w:r w:rsidRPr="00201CDB">
        <w:t xml:space="preserve"> (GASTOMON) y a </w:t>
      </w:r>
      <w:r w:rsidRPr="00201CDB">
        <w:rPr>
          <w:b/>
          <w:bCs/>
        </w:rPr>
        <w:t>no monetario</w:t>
      </w:r>
      <w:r w:rsidRPr="00201CDB">
        <w:t xml:space="preserve">, distinguiendo este último entre </w:t>
      </w:r>
      <w:r w:rsidRPr="00201CDB">
        <w:rPr>
          <w:b/>
          <w:bCs/>
        </w:rPr>
        <w:t>autoconsumo</w:t>
      </w:r>
      <w:r w:rsidRPr="00201CDB">
        <w:t xml:space="preserve"> (GASTNOM1), </w:t>
      </w:r>
      <w:r w:rsidRPr="00201CDB">
        <w:rPr>
          <w:b/>
          <w:bCs/>
        </w:rPr>
        <w:t>autosuministro</w:t>
      </w:r>
      <w:r w:rsidRPr="00201CDB">
        <w:t xml:space="preserve"> (GASTNOM2), </w:t>
      </w:r>
      <w:r w:rsidRPr="00201CDB">
        <w:rPr>
          <w:b/>
          <w:bCs/>
        </w:rPr>
        <w:t>salario en especie</w:t>
      </w:r>
      <w:r w:rsidRPr="00201CDB">
        <w:t xml:space="preserve"> </w:t>
      </w:r>
      <w:r w:rsidRPr="00201CDB">
        <w:rPr>
          <w:b/>
          <w:bCs/>
        </w:rPr>
        <w:t xml:space="preserve">exceptuando el alquiler imputado recibido como tal </w:t>
      </w:r>
      <w:r w:rsidRPr="00201CDB">
        <w:t xml:space="preserve">(GASTNOM3), </w:t>
      </w:r>
      <w:r w:rsidRPr="00201CDB">
        <w:rPr>
          <w:b/>
          <w:bCs/>
        </w:rPr>
        <w:t xml:space="preserve">alquiler imputado a la vivienda en propiedad o cedida por razón distinta al trabajo </w:t>
      </w:r>
      <w:r w:rsidRPr="00201CDB">
        <w:t xml:space="preserve">(GASTNOM4) y </w:t>
      </w:r>
      <w:r w:rsidRPr="00201CDB">
        <w:rPr>
          <w:b/>
          <w:bCs/>
        </w:rPr>
        <w:t>alquiler imputado a la vivienda cedida por razón de trabajo</w:t>
      </w:r>
      <w:r w:rsidRPr="00201CDB">
        <w:t xml:space="preserve"> (GASTNOM5). Todas estas variables están elevadas de nuevo tanto temporal como poblacionalmente. </w:t>
      </w:r>
    </w:p>
    <w:p w:rsidR="006148BE" w:rsidRPr="00201CDB" w:rsidRDefault="006148BE" w:rsidP="006148BE">
      <w:pPr>
        <w:jc w:val="both"/>
      </w:pPr>
    </w:p>
    <w:p w:rsidR="006148BE" w:rsidRPr="00201CDB" w:rsidRDefault="006148BE" w:rsidP="006148BE">
      <w:pPr>
        <w:jc w:val="both"/>
      </w:pPr>
      <w:r w:rsidRPr="00201CDB">
        <w:t>Este tipo de información también se facilita en el fichero de hogar y por tanto para cada hogar pero sin distinguir por código</w:t>
      </w:r>
    </w:p>
    <w:p w:rsidR="006148BE" w:rsidRPr="00201CDB" w:rsidRDefault="006148BE" w:rsidP="006148BE">
      <w:pPr>
        <w:jc w:val="both"/>
      </w:pPr>
    </w:p>
    <w:p w:rsidR="006148BE" w:rsidRPr="00201CDB" w:rsidRDefault="006148BE" w:rsidP="006148BE">
      <w:pPr>
        <w:pStyle w:val="Textoindependiente3"/>
      </w:pPr>
      <w:r w:rsidRPr="00201CDB">
        <w:t>Por último, para facilitar el manejo de la información, el factor poblacional de cada hogar de la muestra se incorpora tanto en el fichero de hogar como en el de miembros y el de gastos.</w:t>
      </w:r>
    </w:p>
    <w:p w:rsidR="006148BE" w:rsidRPr="00201CDB" w:rsidRDefault="006148BE" w:rsidP="006148BE">
      <w:pPr>
        <w:jc w:val="both"/>
      </w:pPr>
    </w:p>
    <w:p w:rsidR="006148BE" w:rsidRPr="00201CDB" w:rsidRDefault="006148BE" w:rsidP="006148BE">
      <w:pPr>
        <w:jc w:val="both"/>
      </w:pPr>
    </w:p>
    <w:p w:rsidR="006148BE" w:rsidRPr="00201CDB" w:rsidRDefault="006148BE" w:rsidP="006148BE">
      <w:pPr>
        <w:jc w:val="both"/>
        <w:sectPr w:rsidR="006148BE" w:rsidRPr="00201CDB">
          <w:footerReference w:type="even" r:id="rId12"/>
          <w:footerReference w:type="default" r:id="rId13"/>
          <w:footnotePr>
            <w:numRestart w:val="eachPage"/>
          </w:footnotePr>
          <w:type w:val="continuous"/>
          <w:pgSz w:w="11906" w:h="16838"/>
          <w:pgMar w:top="2268" w:right="1701" w:bottom="1418" w:left="1701" w:header="720" w:footer="720" w:gutter="0"/>
          <w:cols w:space="720"/>
        </w:sectPr>
      </w:pPr>
    </w:p>
    <w:p w:rsidR="006148BE" w:rsidRPr="00201CDB" w:rsidRDefault="006148BE" w:rsidP="006148BE">
      <w:pPr>
        <w:pStyle w:val="linea"/>
      </w:pPr>
    </w:p>
    <w:p w:rsidR="006148BE" w:rsidRPr="00201CDB" w:rsidRDefault="006148BE" w:rsidP="006148BE">
      <w:pPr>
        <w:jc w:val="both"/>
        <w:rPr>
          <w:b/>
          <w:sz w:val="40"/>
        </w:rPr>
      </w:pPr>
      <w:r w:rsidRPr="00201CDB">
        <w:rPr>
          <w:b/>
          <w:sz w:val="40"/>
        </w:rPr>
        <w:t>4.</w:t>
      </w:r>
      <w:r w:rsidR="00C41264">
        <w:rPr>
          <w:b/>
          <w:sz w:val="40"/>
        </w:rPr>
        <w:t xml:space="preserve"> </w:t>
      </w:r>
      <w:r w:rsidRPr="00201CDB">
        <w:rPr>
          <w:b/>
          <w:sz w:val="40"/>
        </w:rPr>
        <w:t xml:space="preserve">Tratamiento de la información </w:t>
      </w:r>
    </w:p>
    <w:p w:rsidR="006148BE" w:rsidRPr="00201CDB" w:rsidRDefault="006148BE" w:rsidP="006148BE">
      <w:pPr>
        <w:pStyle w:val="Comentario"/>
        <w:spacing w:before="0"/>
        <w:rPr>
          <w:lang w:val="es-ES"/>
        </w:rPr>
      </w:pPr>
    </w:p>
    <w:p w:rsidR="006148BE" w:rsidRPr="00201CDB" w:rsidRDefault="006148BE" w:rsidP="006148BE">
      <w:pPr>
        <w:pStyle w:val="linea"/>
      </w:pPr>
    </w:p>
    <w:p w:rsidR="006148BE" w:rsidRPr="00201CDB" w:rsidRDefault="006148BE" w:rsidP="006148BE">
      <w:pPr>
        <w:jc w:val="both"/>
        <w:rPr>
          <w:b/>
          <w:sz w:val="24"/>
        </w:rPr>
      </w:pPr>
      <w:r w:rsidRPr="00201CDB">
        <w:rPr>
          <w:b/>
          <w:bCs/>
          <w:sz w:val="28"/>
          <w:lang w:val="es-ES_tradnl"/>
        </w:rPr>
        <w:t>4.1. Imputación de información faltante</w:t>
      </w:r>
    </w:p>
    <w:p w:rsidR="006148BE" w:rsidRPr="00201CDB" w:rsidRDefault="006148BE" w:rsidP="006148BE">
      <w:pPr>
        <w:jc w:val="both"/>
        <w:rPr>
          <w:b/>
        </w:rPr>
      </w:pPr>
    </w:p>
    <w:p w:rsidR="006148BE" w:rsidRPr="00201CDB" w:rsidRDefault="006148BE" w:rsidP="006148BE">
      <w:pPr>
        <w:numPr>
          <w:ilvl w:val="0"/>
          <w:numId w:val="3"/>
        </w:numPr>
        <w:jc w:val="both"/>
        <w:rPr>
          <w:b/>
        </w:rPr>
      </w:pPr>
      <w:r w:rsidRPr="00201CDB">
        <w:rPr>
          <w:b/>
        </w:rPr>
        <w:t>Imputación de valores missing</w:t>
      </w:r>
    </w:p>
    <w:p w:rsidR="006148BE" w:rsidRPr="00201CDB" w:rsidRDefault="006148BE" w:rsidP="006148BE">
      <w:pPr>
        <w:jc w:val="both"/>
        <w:rPr>
          <w:bCs/>
        </w:rPr>
      </w:pPr>
    </w:p>
    <w:p w:rsidR="006148BE" w:rsidRPr="00201CDB" w:rsidRDefault="006148BE" w:rsidP="006148BE">
      <w:pPr>
        <w:jc w:val="both"/>
        <w:rPr>
          <w:bCs/>
        </w:rPr>
      </w:pPr>
      <w:r w:rsidRPr="00201CDB">
        <w:rPr>
          <w:bCs/>
        </w:rPr>
        <w:t>Una vez realizada la depuración de la información recogida pueden existir anotaciones de gasto para las que alguna variable (importe, cantidad física, número de veces que ha pagado el recibo, etc.) está a missing, bien porque el hogar no ha proporcionado el dato, bien porque la variable se ha detectado como errónea en la depuración y se ha decidido dejarla a missing para su imputación posterior.</w:t>
      </w:r>
    </w:p>
    <w:p w:rsidR="006148BE" w:rsidRPr="00201CDB" w:rsidRDefault="006148BE" w:rsidP="006148BE">
      <w:pPr>
        <w:jc w:val="both"/>
        <w:rPr>
          <w:bCs/>
        </w:rPr>
      </w:pPr>
    </w:p>
    <w:p w:rsidR="006148BE" w:rsidRPr="00201CDB" w:rsidRDefault="006148BE" w:rsidP="006148BE">
      <w:pPr>
        <w:jc w:val="both"/>
        <w:rPr>
          <w:bCs/>
          <w:sz w:val="24"/>
        </w:rPr>
      </w:pPr>
      <w:r w:rsidRPr="00201CDB">
        <w:rPr>
          <w:bCs/>
        </w:rPr>
        <w:t xml:space="preserve">Para la imputación de la variable importe (o de variables relacionadas con él) se utilizan anotaciones de gasto similares a la que se quiere imputar (es decir, que toman los mismos valores respecto de una serie de variables que se denominan </w:t>
      </w:r>
      <w:r w:rsidRPr="00201CDB">
        <w:rPr>
          <w:bCs/>
          <w:i/>
          <w:iCs/>
        </w:rPr>
        <w:t>criterios de estratificación</w:t>
      </w:r>
      <w:r w:rsidRPr="00201CDB">
        <w:rPr>
          <w:bCs/>
        </w:rPr>
        <w:t xml:space="preserve">) y que son consideradas como válidas. Las imputaciones se realizan, dependiendo del caso, mediante Hot-deck (a partir de la anotación inmediatamente anterior a la que se quiere imputar y que está en su misma celda de estratificación) o mediante valores medios, teniendo en cuenta los criterios de estratificación definidos en cada caso. </w:t>
      </w:r>
    </w:p>
    <w:p w:rsidR="006148BE" w:rsidRPr="00201CDB" w:rsidRDefault="006148BE" w:rsidP="006148BE">
      <w:pPr>
        <w:jc w:val="both"/>
        <w:rPr>
          <w:b/>
        </w:rPr>
      </w:pPr>
    </w:p>
    <w:p w:rsidR="006148BE" w:rsidRPr="00201CDB" w:rsidRDefault="006148BE" w:rsidP="006148BE">
      <w:pPr>
        <w:numPr>
          <w:ilvl w:val="0"/>
          <w:numId w:val="3"/>
        </w:numPr>
        <w:jc w:val="both"/>
        <w:rPr>
          <w:b/>
          <w:sz w:val="24"/>
        </w:rPr>
      </w:pPr>
      <w:r w:rsidRPr="00201CDB">
        <w:rPr>
          <w:b/>
        </w:rPr>
        <w:t>Imputación de Libretas individuales no recogidas</w:t>
      </w:r>
    </w:p>
    <w:p w:rsidR="006148BE" w:rsidRPr="00201CDB" w:rsidRDefault="006148BE" w:rsidP="006148BE">
      <w:pPr>
        <w:jc w:val="both"/>
        <w:rPr>
          <w:bCs/>
        </w:rPr>
      </w:pPr>
    </w:p>
    <w:p w:rsidR="006148BE" w:rsidRPr="00201CDB" w:rsidRDefault="006148BE" w:rsidP="006148BE">
      <w:pPr>
        <w:pStyle w:val="Textoindependiente3"/>
        <w:rPr>
          <w:bCs/>
        </w:rPr>
      </w:pPr>
      <w:r w:rsidRPr="00201CDB">
        <w:rPr>
          <w:bCs/>
        </w:rPr>
        <w:t>Una parte de la información sobre gasto facilitada por el hogar se recoge en las Libretas Individuales, en las que se anotan los gastos realizados por cada uno de los miembros de 14 y más años excepto:</w:t>
      </w:r>
    </w:p>
    <w:p w:rsidR="006148BE" w:rsidRPr="00201CDB" w:rsidRDefault="006148BE" w:rsidP="006148BE">
      <w:pPr>
        <w:pStyle w:val="Textoindependiente3"/>
        <w:rPr>
          <w:bCs/>
        </w:rPr>
      </w:pPr>
    </w:p>
    <w:p w:rsidR="006148BE" w:rsidRPr="00201CDB" w:rsidRDefault="006148BE" w:rsidP="006148BE">
      <w:pPr>
        <w:pStyle w:val="Textoindependiente3"/>
        <w:numPr>
          <w:ilvl w:val="0"/>
          <w:numId w:val="2"/>
        </w:numPr>
        <w:rPr>
          <w:bCs/>
        </w:rPr>
      </w:pPr>
      <w:r w:rsidRPr="00201CDB">
        <w:rPr>
          <w:bCs/>
        </w:rPr>
        <w:t xml:space="preserve">la persona encargada de la administración del hogar, que anota sus gastos en la Libreta del Hogar, </w:t>
      </w:r>
    </w:p>
    <w:p w:rsidR="006148BE" w:rsidRPr="00201CDB" w:rsidRDefault="006148BE" w:rsidP="006148BE">
      <w:pPr>
        <w:pStyle w:val="Textoindependiente3"/>
        <w:numPr>
          <w:ilvl w:val="0"/>
          <w:numId w:val="2"/>
        </w:numPr>
        <w:rPr>
          <w:bCs/>
        </w:rPr>
      </w:pPr>
      <w:r w:rsidRPr="00201CDB">
        <w:rPr>
          <w:bCs/>
        </w:rPr>
        <w:t xml:space="preserve">los ausentes que reciben remesas, ya que su gastos se recogen a través de dichas remesas. </w:t>
      </w:r>
    </w:p>
    <w:p w:rsidR="00FD6D0F" w:rsidRDefault="00FD6D0F" w:rsidP="006148BE">
      <w:pPr>
        <w:pStyle w:val="Textoindependiente3"/>
        <w:rPr>
          <w:bCs/>
        </w:rPr>
      </w:pPr>
    </w:p>
    <w:p w:rsidR="006148BE" w:rsidRPr="00FD6D0F" w:rsidRDefault="006148BE" w:rsidP="006148BE">
      <w:pPr>
        <w:pStyle w:val="Textoindependiente3"/>
        <w:rPr>
          <w:bCs/>
        </w:rPr>
      </w:pPr>
      <w:r w:rsidRPr="00FD6D0F">
        <w:rPr>
          <w:bCs/>
        </w:rPr>
        <w:t>En 2016 los gastos de las Libretas Individuales se recogen durante los 14 días de la bisemana, de esta forma ambas Libretas tienen el mismo periodo de anotación.</w:t>
      </w:r>
      <w:r w:rsidRPr="00FD6D0F" w:rsidDel="007D0A4D">
        <w:rPr>
          <w:bCs/>
        </w:rPr>
        <w:t xml:space="preserve"> </w:t>
      </w:r>
    </w:p>
    <w:p w:rsidR="006148BE" w:rsidRPr="00201CDB" w:rsidRDefault="006148BE" w:rsidP="006148BE">
      <w:pPr>
        <w:jc w:val="both"/>
        <w:rPr>
          <w:bCs/>
        </w:rPr>
      </w:pPr>
    </w:p>
    <w:p w:rsidR="006148BE" w:rsidRPr="00201CDB" w:rsidRDefault="006148BE" w:rsidP="006148BE">
      <w:pPr>
        <w:jc w:val="both"/>
        <w:rPr>
          <w:b/>
          <w:sz w:val="24"/>
        </w:rPr>
      </w:pPr>
      <w:r w:rsidRPr="00201CDB">
        <w:rPr>
          <w:b/>
        </w:rPr>
        <w:t>Dado que un hogar puede ser colaborador sin que lo sean todos los miembros del mismo de 14 años ó más años</w:t>
      </w:r>
      <w:r w:rsidRPr="00201CDB">
        <w:rPr>
          <w:bCs/>
        </w:rPr>
        <w:t xml:space="preserve">, puede existir falta de respuesta en este tipo de Libretas, es decir, puede haber hogares colaboradores en los que no se cumplimentan todas las Libretas Individuales que debían haberse cumplimentado, por lo que </w:t>
      </w:r>
      <w:r w:rsidRPr="00201CDB">
        <w:rPr>
          <w:b/>
        </w:rPr>
        <w:t>es necesario imputar los gastos de los cuestionarios individuales no recogidos de forma que se pueda reconstruir el gasto completo del hogar</w:t>
      </w:r>
      <w:r w:rsidRPr="00201CDB">
        <w:rPr>
          <w:bCs/>
        </w:rPr>
        <w:t>, ya que en caso contrario estaríamos subestimando el gasto del hogar.</w:t>
      </w:r>
    </w:p>
    <w:p w:rsidR="006148BE" w:rsidRPr="00201CDB" w:rsidRDefault="006148BE" w:rsidP="006148BE">
      <w:pPr>
        <w:jc w:val="both"/>
      </w:pPr>
    </w:p>
    <w:p w:rsidR="006148BE" w:rsidRPr="00201CDB" w:rsidRDefault="006148BE" w:rsidP="006148BE">
      <w:pPr>
        <w:jc w:val="both"/>
      </w:pPr>
      <w:r w:rsidRPr="00201CDB">
        <w:t>Para imputar estos gastos faltantes, en primer lugar se determina el nivel de gasto de cada Libreta individual teniendo en cuenta como variables de estratificación la situación en la actividad y el nivel de estudios de cada miembro del hogar, es decir, para cada combinación de valores de estas variables se calcula el gasto medio de las Libretas Individuales sí recogidas y ése es el nivel de gasto que se imputa a las no recogidas. Una vez fijado el nivel de gasto para cada Libreta individual no recogida se desagrega ese gasto entre las diferentes partidas teniendo en cuenta como variables de estratificación el sexo y la edad de los miembros del hogar. Por ejemplo, el gasto de una Libreta individual no recogida de una mujer en un determinado grupo de edad se desagrega según la estructura media de gasto de las Libretas individuales recogidas de mujeres que estén en el mismo grupo de edad que el que se pretende realizar la imputación.</w:t>
      </w:r>
    </w:p>
    <w:p w:rsidR="006148BE" w:rsidRPr="00201CDB" w:rsidRDefault="006148BE" w:rsidP="006148BE">
      <w:pPr>
        <w:jc w:val="both"/>
      </w:pPr>
    </w:p>
    <w:p w:rsidR="006148BE" w:rsidRPr="00201CDB" w:rsidRDefault="006148BE" w:rsidP="006148BE">
      <w:pPr>
        <w:numPr>
          <w:ilvl w:val="0"/>
          <w:numId w:val="3"/>
        </w:numPr>
        <w:jc w:val="both"/>
        <w:rPr>
          <w:b/>
          <w:bCs/>
        </w:rPr>
      </w:pPr>
      <w:r w:rsidRPr="00201CDB">
        <w:rPr>
          <w:b/>
          <w:bCs/>
        </w:rPr>
        <w:t>Imputación de ingresos</w:t>
      </w:r>
    </w:p>
    <w:p w:rsidR="006148BE" w:rsidRPr="00201CDB" w:rsidRDefault="006148BE" w:rsidP="006148BE">
      <w:pPr>
        <w:jc w:val="both"/>
      </w:pPr>
    </w:p>
    <w:p w:rsidR="006148BE" w:rsidRPr="00201CDB" w:rsidRDefault="006148BE" w:rsidP="006148BE">
      <w:pPr>
        <w:pStyle w:val="Textoindependiente2"/>
        <w:jc w:val="both"/>
        <w:rPr>
          <w:sz w:val="22"/>
        </w:rPr>
      </w:pPr>
      <w:r w:rsidRPr="00201CDB">
        <w:rPr>
          <w:sz w:val="22"/>
        </w:rPr>
        <w:t>En la encuesta se solicita el ingreso mensual neto regular del hogar en su conjunto. En el caso que no se proporcione el valor puntual, se solicita el intervalo al cual pertenece. Así, en algunos casos se dispone del punto, en otros del intervalo, y en otros no se proporciona ninguna información. Por ello se ha procedido a</w:t>
      </w:r>
      <w:r w:rsidRPr="00201CDB">
        <w:rPr>
          <w:b/>
          <w:bCs/>
          <w:sz w:val="22"/>
        </w:rPr>
        <w:t xml:space="preserve"> imputar a todos los hogares, salvo a aquellos que indican que no tienen ingresos por ninguna fuente, unos ingresos netos regulares</w:t>
      </w:r>
      <w:r w:rsidRPr="00201CDB">
        <w:rPr>
          <w:sz w:val="22"/>
        </w:rPr>
        <w:t xml:space="preserve">. En caso que el hogar haya facilitado intervalo de ingresos la imputación está condicionada a que dicho valor esté situado dentro del intervalo facilitado por el hogar. Esto se ha llevado a cabo a partir de un modelo de regresión mediante el módulo de imputación del programa IVE (Imputation and Variance Estimator), desarrollado por el Institute of Social Research de la Universidad de Michigan. </w:t>
      </w:r>
    </w:p>
    <w:p w:rsidR="006148BE" w:rsidRPr="00201CDB" w:rsidRDefault="006148BE" w:rsidP="006148BE">
      <w:pPr>
        <w:pStyle w:val="Textoindependiente2"/>
        <w:jc w:val="both"/>
        <w:rPr>
          <w:sz w:val="22"/>
        </w:rPr>
      </w:pPr>
    </w:p>
    <w:p w:rsidR="006148BE" w:rsidRPr="00201CDB" w:rsidRDefault="006148BE" w:rsidP="006148BE">
      <w:pPr>
        <w:pStyle w:val="Textoindependiente2"/>
        <w:jc w:val="both"/>
        <w:rPr>
          <w:sz w:val="22"/>
        </w:rPr>
      </w:pPr>
      <w:r w:rsidRPr="00201CDB">
        <w:rPr>
          <w:b/>
          <w:bCs/>
          <w:sz w:val="22"/>
        </w:rPr>
        <w:t xml:space="preserve">Por lo que respecta a los ingresos individuales no se realizan imputaciones </w:t>
      </w:r>
      <w:r w:rsidRPr="00201CDB">
        <w:rPr>
          <w:sz w:val="22"/>
        </w:rPr>
        <w:t>, de forma que en los ficheros hay en algunos casos falta de respuesta. Es decir, un miembro del hogar puede aparecer como perceptor de ingresos pero no haber facilitado ni valor puntual ni intervalo de ingresos, o puede ocurrir que un perceptor haya facilitado intervalo pero no valor puntual, en cuyo caso tampoco se ha imputado un valor puntual. También puede ser que el hogar no señale siquiera cuáles de sus miembros son perceptores de ingresos.</w:t>
      </w:r>
    </w:p>
    <w:p w:rsidR="006148BE" w:rsidRPr="00201CDB" w:rsidRDefault="006148BE" w:rsidP="006148BE">
      <w:pPr>
        <w:pStyle w:val="Textoindependiente2"/>
        <w:jc w:val="both"/>
        <w:rPr>
          <w:sz w:val="22"/>
        </w:rPr>
      </w:pPr>
    </w:p>
    <w:p w:rsidR="006148BE" w:rsidRPr="00201CDB" w:rsidRDefault="006148BE" w:rsidP="006148BE">
      <w:pPr>
        <w:pStyle w:val="Textoindependiente2"/>
        <w:jc w:val="both"/>
        <w:rPr>
          <w:b/>
          <w:bCs/>
          <w:sz w:val="22"/>
        </w:rPr>
      </w:pPr>
      <w:r w:rsidRPr="00201CDB">
        <w:rPr>
          <w:sz w:val="22"/>
        </w:rPr>
        <w:t xml:space="preserve">En el Fichero de Hogar se incorporan </w:t>
      </w:r>
      <w:r w:rsidRPr="00201CDB">
        <w:rPr>
          <w:b/>
          <w:bCs/>
          <w:sz w:val="22"/>
        </w:rPr>
        <w:t>variables derivadas de los ingresos del hogar que indican si el valor puntual (o en su caso el intervalo) procede de una imputación</w:t>
      </w:r>
      <w:r w:rsidRPr="00201CDB">
        <w:rPr>
          <w:sz w:val="22"/>
        </w:rPr>
        <w:t xml:space="preserve">. </w:t>
      </w:r>
    </w:p>
    <w:p w:rsidR="006148BE" w:rsidRPr="00201CDB" w:rsidRDefault="006148BE" w:rsidP="006148BE">
      <w:pPr>
        <w:jc w:val="both"/>
      </w:pPr>
    </w:p>
    <w:p w:rsidR="006148BE" w:rsidRPr="00201CDB" w:rsidRDefault="006148BE" w:rsidP="006148BE">
      <w:pPr>
        <w:jc w:val="both"/>
      </w:pPr>
    </w:p>
    <w:p w:rsidR="006148BE" w:rsidRPr="00201CDB" w:rsidRDefault="006148BE" w:rsidP="006148BE">
      <w:pPr>
        <w:pStyle w:val="linea"/>
      </w:pPr>
    </w:p>
    <w:p w:rsidR="006148BE" w:rsidRPr="00201CDB" w:rsidRDefault="006148BE" w:rsidP="006148BE">
      <w:pPr>
        <w:jc w:val="both"/>
        <w:rPr>
          <w:b/>
          <w:sz w:val="24"/>
        </w:rPr>
      </w:pPr>
      <w:r w:rsidRPr="00201CDB">
        <w:rPr>
          <w:b/>
          <w:bCs/>
          <w:sz w:val="28"/>
          <w:lang w:val="es-ES_tradnl"/>
        </w:rPr>
        <w:t>4.2. Estimación objetiva del alquiler imputado</w:t>
      </w:r>
    </w:p>
    <w:p w:rsidR="006148BE" w:rsidRPr="00201CDB" w:rsidRDefault="006148BE" w:rsidP="006148BE">
      <w:pPr>
        <w:jc w:val="both"/>
        <w:rPr>
          <w:b/>
          <w:sz w:val="24"/>
        </w:rPr>
      </w:pPr>
    </w:p>
    <w:p w:rsidR="006148BE" w:rsidRPr="00201CDB" w:rsidRDefault="006148BE" w:rsidP="006148BE">
      <w:pPr>
        <w:pStyle w:val="Textoindependiente3"/>
        <w:rPr>
          <w:bCs/>
        </w:rPr>
      </w:pPr>
      <w:r w:rsidRPr="00201CDB">
        <w:rPr>
          <w:bCs/>
        </w:rPr>
        <w:t>Se considera como alquiler imputado el alquiler que sería pagado por el hogar propietario de una vivienda como la que ocupa, si fuera inquilino de la misma. Esta valoración imputada del consumo de la vivienda afecta tanto a la vivienda familiar habitada por el hogar propietario, como al uso de la vivienda cedida gratuita o semigratuitamente al hogar.</w:t>
      </w:r>
    </w:p>
    <w:p w:rsidR="006148BE" w:rsidRPr="00201CDB" w:rsidRDefault="006148BE" w:rsidP="006148BE">
      <w:pPr>
        <w:jc w:val="both"/>
        <w:rPr>
          <w:bCs/>
        </w:rPr>
      </w:pPr>
    </w:p>
    <w:p w:rsidR="006148BE" w:rsidRPr="00201CDB" w:rsidRDefault="006148BE" w:rsidP="006148BE">
      <w:pPr>
        <w:jc w:val="both"/>
        <w:rPr>
          <w:bCs/>
        </w:rPr>
      </w:pPr>
      <w:r w:rsidRPr="00201CDB">
        <w:rPr>
          <w:bCs/>
        </w:rPr>
        <w:t xml:space="preserve">Para calcular la estimación del alquiler imputado se solicita al hogar una valoración subjetiva. No obstante lo anterior, como novedad de esta encuesta y siguiendo recomendaciones de la Oficina de Estadística de la Unión Europea (EUROSTAT), posteriormente se aplica un procedimiento objetivo de estimación basado en el método de estratificación, en el que se utiliza información de los hogares de la muestra que están en alquiler. </w:t>
      </w:r>
    </w:p>
    <w:p w:rsidR="006148BE" w:rsidRPr="00201CDB" w:rsidRDefault="006148BE" w:rsidP="006148BE">
      <w:pPr>
        <w:jc w:val="both"/>
        <w:rPr>
          <w:bCs/>
        </w:rPr>
      </w:pPr>
    </w:p>
    <w:p w:rsidR="006148BE" w:rsidRPr="00201CDB" w:rsidRDefault="006148BE" w:rsidP="006148BE">
      <w:pPr>
        <w:jc w:val="both"/>
        <w:rPr>
          <w:bCs/>
        </w:rPr>
      </w:pPr>
      <w:r w:rsidRPr="00201CDB">
        <w:rPr>
          <w:bCs/>
        </w:rPr>
        <w:t xml:space="preserve">Además, se ha incorporado al método de estimación información externa, lo que </w:t>
      </w:r>
      <w:r w:rsidRPr="00201CDB">
        <w:rPr>
          <w:szCs w:val="22"/>
        </w:rPr>
        <w:t>permite ampliar el número de agrupaciones de viviendas y mejorar los criterios de clasificación, lo que conlleva unas estimaciones de mayor calidad.</w:t>
      </w:r>
    </w:p>
    <w:p w:rsidR="006148BE" w:rsidRPr="00201CDB" w:rsidRDefault="006148BE" w:rsidP="006148BE">
      <w:pPr>
        <w:jc w:val="both"/>
        <w:rPr>
          <w:bCs/>
        </w:rPr>
      </w:pPr>
    </w:p>
    <w:p w:rsidR="006148BE" w:rsidRPr="00201CDB" w:rsidRDefault="006148BE" w:rsidP="006148BE">
      <w:pPr>
        <w:jc w:val="both"/>
        <w:rPr>
          <w:bCs/>
        </w:rPr>
      </w:pPr>
      <w:r w:rsidRPr="00201CDB">
        <w:rPr>
          <w:bCs/>
        </w:rPr>
        <w:t>Una vez obtenida la estimación objetiva, la estimación final del alquiler imputado se obtiene como combinación de ambas estimaciones, la subjetiva y la objetiva.</w:t>
      </w:r>
    </w:p>
    <w:p w:rsidR="006148BE" w:rsidRPr="00201CDB" w:rsidRDefault="006148BE" w:rsidP="006148BE">
      <w:pPr>
        <w:pStyle w:val="Textoindependiente3"/>
        <w:rPr>
          <w:bCs/>
        </w:rPr>
      </w:pPr>
    </w:p>
    <w:p w:rsidR="006148BE" w:rsidRPr="00201CDB" w:rsidRDefault="006148BE" w:rsidP="006148BE">
      <w:pPr>
        <w:pStyle w:val="Textoindependiente3"/>
        <w:rPr>
          <w:bCs/>
        </w:rPr>
      </w:pPr>
    </w:p>
    <w:p w:rsidR="006148BE" w:rsidRPr="00201CDB" w:rsidRDefault="006148BE" w:rsidP="006148BE">
      <w:pPr>
        <w:pStyle w:val="linea"/>
      </w:pPr>
    </w:p>
    <w:p w:rsidR="006148BE" w:rsidRPr="00201CDB" w:rsidRDefault="006148BE" w:rsidP="006148BE">
      <w:pPr>
        <w:jc w:val="both"/>
        <w:rPr>
          <w:b/>
          <w:bCs/>
          <w:sz w:val="24"/>
        </w:rPr>
      </w:pPr>
      <w:r w:rsidRPr="00201CDB">
        <w:rPr>
          <w:b/>
          <w:bCs/>
          <w:sz w:val="28"/>
          <w:lang w:val="es-ES_tradnl"/>
        </w:rPr>
        <w:t>4.3. Desglose de determinados gastos</w:t>
      </w:r>
    </w:p>
    <w:p w:rsidR="006148BE" w:rsidRPr="00201CDB" w:rsidRDefault="006148BE" w:rsidP="006148BE">
      <w:pPr>
        <w:rPr>
          <w:sz w:val="24"/>
        </w:rPr>
      </w:pPr>
    </w:p>
    <w:p w:rsidR="006148BE" w:rsidRPr="00201CDB" w:rsidRDefault="006148BE" w:rsidP="006148BE">
      <w:pPr>
        <w:jc w:val="both"/>
      </w:pPr>
      <w:r w:rsidRPr="00201CDB">
        <w:t xml:space="preserve">En determinadas ocasiones el hogar colaborador no sabe precisar exactamente la naturaleza del gasto que ha realizado de acuerdo con la clasificación establecida al efecto en la encuesta. Para facilitar la recogida de esta información existen unos códigos de gasto llamados códigos de campo que no se incluyen en la clasificación final de gasto, ya que el importe de estas anotaciones se desglosa, en cada caso, entre los códigos que abarca. </w:t>
      </w:r>
    </w:p>
    <w:p w:rsidR="006148BE" w:rsidRPr="00201CDB" w:rsidRDefault="006148BE" w:rsidP="006148BE">
      <w:pPr>
        <w:jc w:val="both"/>
      </w:pPr>
    </w:p>
    <w:p w:rsidR="006148BE" w:rsidRPr="00201CDB" w:rsidRDefault="006148BE" w:rsidP="006148BE">
      <w:pPr>
        <w:jc w:val="both"/>
      </w:pPr>
      <w:r w:rsidRPr="00201CDB">
        <w:t xml:space="preserve">Por ejemplo, es relativamente frecuente que un hogar tenga un gasto en ropa y/o calzado pero no sepa dar información más desagregada con respecto a si es de hombre, de mujer o de niño, o no sepa desglosar el vestido del calzado, etc. porque se ha realizado una compra conjunta y no dispone del tique con el detalle de la compra. Como en la clasificación de gasto de la encuesta existen diferentes códigos dependiendo de si se trata de ropa de hombre, de mujer o de niño, o si se trata de vestido o calzado, en este caso el gasto se anotaría en un código conjunto de ropa que en los tratamientos posteriores se desglosaría en los diferentes códigos incluidos en ese grupo utilizando para ello información sobre la distribución del gasto en ropa obtenido de la propia encuesta. </w:t>
      </w:r>
    </w:p>
    <w:p w:rsidR="006148BE" w:rsidRPr="00201CDB" w:rsidRDefault="006148BE" w:rsidP="006148BE">
      <w:pPr>
        <w:jc w:val="both"/>
      </w:pPr>
    </w:p>
    <w:p w:rsidR="006148BE" w:rsidRPr="00201CDB" w:rsidRDefault="006148BE" w:rsidP="006148BE">
      <w:pPr>
        <w:jc w:val="both"/>
      </w:pPr>
      <w:r w:rsidRPr="00201CDB">
        <w:t>A partir del año 2016 se incorpora la variable PORCENDES en el fichero de gastos, que informa sobre el porcentaje del importe de cada código que proviene de un desglose.</w:t>
      </w:r>
    </w:p>
    <w:p w:rsidR="006148BE" w:rsidRPr="00201CDB" w:rsidRDefault="006148BE" w:rsidP="006148BE">
      <w:pPr>
        <w:jc w:val="both"/>
      </w:pPr>
    </w:p>
    <w:p w:rsidR="006148BE" w:rsidRPr="00201CDB" w:rsidRDefault="006148BE" w:rsidP="006148BE">
      <w:pPr>
        <w:jc w:val="both"/>
        <w:rPr>
          <w:b/>
          <w:bCs/>
          <w:sz w:val="28"/>
          <w:lang w:val="es-ES_tradnl"/>
        </w:rPr>
      </w:pPr>
      <w:r w:rsidRPr="00201CDB">
        <w:rPr>
          <w:b/>
          <w:bCs/>
          <w:sz w:val="28"/>
          <w:lang w:val="es-ES_tradnl"/>
        </w:rPr>
        <w:t>4.4. Tratamiento de las comidas y cenas en el hogar</w:t>
      </w:r>
    </w:p>
    <w:p w:rsidR="006148BE" w:rsidRPr="00201CDB" w:rsidRDefault="006148BE" w:rsidP="006148BE">
      <w:pPr>
        <w:jc w:val="both"/>
        <w:rPr>
          <w:b/>
          <w:bCs/>
          <w:sz w:val="28"/>
          <w:lang w:val="es-ES_tradnl"/>
        </w:rPr>
      </w:pPr>
    </w:p>
    <w:p w:rsidR="006148BE" w:rsidRPr="00201CDB" w:rsidRDefault="006148BE" w:rsidP="006148BE">
      <w:pPr>
        <w:jc w:val="both"/>
      </w:pPr>
      <w:r w:rsidRPr="00201CDB">
        <w:t>En la encuesta se recoge el número de comidas y cenas efectuadas tanto por los miembros del hogar propiamente dichos (que no sean servicio doméstico, huéspedes ni invitados), como por el servicio doméstico (sean o no miembros del hogar), los huéspedes (sean o no miembros del hogar) y los invitados (sean o no miembros del hogar).</w:t>
      </w:r>
    </w:p>
    <w:p w:rsidR="006148BE" w:rsidRPr="00201CDB" w:rsidRDefault="006148BE" w:rsidP="006148BE">
      <w:pPr>
        <w:jc w:val="both"/>
      </w:pPr>
    </w:p>
    <w:p w:rsidR="006148BE" w:rsidRPr="00201CDB" w:rsidRDefault="006148BE" w:rsidP="006148BE">
      <w:pPr>
        <w:jc w:val="both"/>
      </w:pPr>
      <w:r w:rsidRPr="00201CDB">
        <w:t xml:space="preserve">El principal objetivo de recoger esta información es ajustar el gasto en alimentos y bebidas no alcohólicas consumidos en el hogar y asignarlo a las partidas que correspondan en los casos en que existan comidas por parte del servicio doméstico y de los huéspedes. </w:t>
      </w:r>
    </w:p>
    <w:p w:rsidR="006148BE" w:rsidRPr="00201CDB" w:rsidRDefault="006148BE" w:rsidP="006148BE">
      <w:pPr>
        <w:jc w:val="both"/>
      </w:pPr>
    </w:p>
    <w:p w:rsidR="006148BE" w:rsidRPr="00201CDB" w:rsidRDefault="006148BE" w:rsidP="006148BE">
      <w:pPr>
        <w:jc w:val="both"/>
      </w:pPr>
      <w:r w:rsidRPr="00201CDB">
        <w:t>Esto debe ser así ya que, cuando hay comidas y/o cenas realizadas por el servicio doméstico, parte del gasto en alimentación realizado por el hogar durante la bisemana no debe considerarse consumo alimenticio, sino pago en especie del hogar al servicio doméstico.</w:t>
      </w:r>
    </w:p>
    <w:p w:rsidR="006148BE" w:rsidRPr="00201CDB" w:rsidRDefault="006148BE" w:rsidP="006148BE">
      <w:pPr>
        <w:jc w:val="both"/>
      </w:pPr>
    </w:p>
    <w:p w:rsidR="006148BE" w:rsidRPr="00201CDB" w:rsidRDefault="006148BE" w:rsidP="006148BE">
      <w:pPr>
        <w:jc w:val="both"/>
      </w:pPr>
      <w:r w:rsidRPr="00201CDB">
        <w:t>Por otro lado, la parte de comidas y cenas realizadas por los huéspedes no debe considerarse consumo del hogar, ya que se trata de un consumo intermedio (al recibir el hogar una contraprestación económica derivada de que el huésped realice sus comidas y cenas en el hogar), por lo que parte del gasto en alimentos y bebidas no alcohólicas consumidos en el hogar debe eliminarse como gasto de consumo del hogar.</w:t>
      </w:r>
    </w:p>
    <w:p w:rsidR="006148BE" w:rsidRPr="00201CDB" w:rsidRDefault="006148BE" w:rsidP="006148BE">
      <w:pPr>
        <w:jc w:val="both"/>
      </w:pPr>
    </w:p>
    <w:p w:rsidR="006148BE" w:rsidRPr="00201CDB" w:rsidRDefault="006148BE" w:rsidP="006148BE">
      <w:pPr>
        <w:jc w:val="both"/>
      </w:pPr>
    </w:p>
    <w:p w:rsidR="006148BE" w:rsidRPr="00201CDB" w:rsidRDefault="006148BE" w:rsidP="006148BE">
      <w:pPr>
        <w:jc w:val="both"/>
      </w:pPr>
      <w:r w:rsidRPr="00201CDB">
        <w:t xml:space="preserve">Como consecuencia de los tratamientos anteriores en los ficheros existen gastos provenientes de imputaciones y desgloses que no han sido facilitados de forma directa por el hogar. Por ello y como se ha mencionado con anterioridad, en el fichero de gastos se incluye, para cada registro, el </w:t>
      </w:r>
      <w:r w:rsidRPr="00201CDB">
        <w:rPr>
          <w:b/>
          <w:bCs/>
        </w:rPr>
        <w:t>porcentaje del importe</w:t>
      </w:r>
      <w:r w:rsidRPr="00201CDB">
        <w:t xml:space="preserve"> procedente de  imputaciones (variable </w:t>
      </w:r>
      <w:r w:rsidRPr="00201CDB">
        <w:rPr>
          <w:b/>
          <w:bCs/>
        </w:rPr>
        <w:t>PORCENIMP</w:t>
      </w:r>
      <w:r w:rsidRPr="00201CDB">
        <w:t xml:space="preserve">) y el </w:t>
      </w:r>
      <w:r w:rsidRPr="00201CDB">
        <w:rPr>
          <w:b/>
          <w:bCs/>
        </w:rPr>
        <w:t>porcentaje del importe</w:t>
      </w:r>
      <w:r w:rsidRPr="00201CDB">
        <w:t xml:space="preserve"> proveniente de desgloses (variable </w:t>
      </w:r>
      <w:r w:rsidRPr="00201CDB">
        <w:rPr>
          <w:b/>
          <w:bCs/>
        </w:rPr>
        <w:t>PORCENDES</w:t>
      </w:r>
      <w:r w:rsidRPr="00201CDB">
        <w:t>).</w:t>
      </w:r>
    </w:p>
    <w:p w:rsidR="006148BE" w:rsidRPr="00201CDB" w:rsidRDefault="006148BE" w:rsidP="006148BE">
      <w:pPr>
        <w:jc w:val="both"/>
      </w:pPr>
    </w:p>
    <w:p w:rsidR="006148BE" w:rsidRPr="00201CDB" w:rsidRDefault="006148BE" w:rsidP="006148BE">
      <w:pPr>
        <w:jc w:val="both"/>
      </w:pPr>
    </w:p>
    <w:p w:rsidR="006148BE" w:rsidRPr="00201CDB" w:rsidRDefault="006148BE" w:rsidP="006148BE">
      <w:pPr>
        <w:pStyle w:val="linea"/>
      </w:pPr>
    </w:p>
    <w:p w:rsidR="006148BE" w:rsidRPr="00201CDB" w:rsidRDefault="006148BE" w:rsidP="006148BE">
      <w:pPr>
        <w:jc w:val="both"/>
        <w:rPr>
          <w:b/>
          <w:sz w:val="24"/>
        </w:rPr>
      </w:pPr>
      <w:r w:rsidRPr="00201CDB">
        <w:rPr>
          <w:b/>
          <w:bCs/>
          <w:sz w:val="28"/>
          <w:lang w:val="es-ES_tradnl"/>
        </w:rPr>
        <w:t>4.5. Factores de elevación temporal y espacial</w:t>
      </w:r>
    </w:p>
    <w:p w:rsidR="006148BE" w:rsidRPr="00201CDB" w:rsidRDefault="006148BE" w:rsidP="006148BE">
      <w:pPr>
        <w:jc w:val="both"/>
        <w:rPr>
          <w:b/>
          <w:sz w:val="24"/>
        </w:rPr>
      </w:pPr>
    </w:p>
    <w:p w:rsidR="006148BE" w:rsidRPr="00201CDB" w:rsidRDefault="006148BE" w:rsidP="006148BE">
      <w:pPr>
        <w:jc w:val="both"/>
      </w:pPr>
      <w:r w:rsidRPr="00201CDB">
        <w:t>Como se ha comentado en el anterior apartado, los gastos que figuran en el fichero de gastos están elevados al tiempo, mediante el factor de elevación temporal (propio de las encuestas de presupuestos), y al espacio, mediante el factor de elevación espacial (utilizado en cualquier encuesta).</w:t>
      </w:r>
    </w:p>
    <w:p w:rsidR="006148BE" w:rsidRPr="00201CDB" w:rsidRDefault="006148BE" w:rsidP="006148BE">
      <w:pPr>
        <w:jc w:val="both"/>
      </w:pPr>
    </w:p>
    <w:p w:rsidR="006148BE" w:rsidRPr="00201CDB" w:rsidRDefault="006148BE" w:rsidP="006148BE">
      <w:pPr>
        <w:pStyle w:val="Textoindependiente3"/>
      </w:pPr>
      <w:r w:rsidRPr="00201CDB">
        <w:t xml:space="preserve">La necesidad de aplicar el </w:t>
      </w:r>
      <w:r w:rsidRPr="00201CDB">
        <w:rPr>
          <w:b/>
          <w:bCs/>
        </w:rPr>
        <w:t>factor de elevación temporal</w:t>
      </w:r>
      <w:r w:rsidRPr="00201CDB">
        <w:t xml:space="preserve"> viene impuesta por la metodología de la encuesta. En la EPF el </w:t>
      </w:r>
      <w:r w:rsidRPr="00201CDB">
        <w:rPr>
          <w:b/>
          <w:bCs/>
        </w:rPr>
        <w:t>periodo de estudio</w:t>
      </w:r>
      <w:r w:rsidRPr="00201CDB">
        <w:t xml:space="preserve"> (intervalo de tiempo al cual van referidos los datos de la encuesta, en este caso el </w:t>
      </w:r>
      <w:r w:rsidRPr="00201CDB">
        <w:rPr>
          <w:b/>
          <w:bCs/>
        </w:rPr>
        <w:t>año</w:t>
      </w:r>
      <w:r w:rsidRPr="00201CDB">
        <w:t xml:space="preserve">) es diferente, en general, al </w:t>
      </w:r>
      <w:r w:rsidRPr="00201CDB">
        <w:rPr>
          <w:b/>
          <w:bCs/>
        </w:rPr>
        <w:t>periodo de referencia</w:t>
      </w:r>
      <w:r w:rsidRPr="00201CDB">
        <w:t xml:space="preserve"> (duración de tiempo en el que son observadas las adquisiciones de los bienes y servicios de consumo). En la actual encuesta existen cinco periodos de referencia: </w:t>
      </w:r>
      <w:r w:rsidRPr="00201CDB">
        <w:rPr>
          <w:b/>
          <w:bCs/>
        </w:rPr>
        <w:t>bisemanal, mensual, trimestral, anual y último recibo</w:t>
      </w:r>
      <w:r w:rsidRPr="00201CDB">
        <w:t>.</w:t>
      </w:r>
    </w:p>
    <w:p w:rsidR="006148BE" w:rsidRPr="00201CDB" w:rsidRDefault="006148BE" w:rsidP="006148BE">
      <w:pPr>
        <w:jc w:val="both"/>
      </w:pPr>
    </w:p>
    <w:p w:rsidR="006148BE" w:rsidRPr="00201CDB" w:rsidRDefault="006148BE" w:rsidP="006148BE">
      <w:pPr>
        <w:pStyle w:val="Textoindependiente3"/>
      </w:pPr>
      <w:r w:rsidRPr="00201CDB">
        <w:t>La introducción de los periodos de referencia trata de evitar el cansancio que se produciría en las familias, si el hogar tuviera que realizar una anotación continuada durante el año de todos los bienes y servicios que adquiere.</w:t>
      </w:r>
    </w:p>
    <w:p w:rsidR="006148BE" w:rsidRPr="00201CDB" w:rsidRDefault="006148BE" w:rsidP="006148BE">
      <w:pPr>
        <w:jc w:val="both"/>
      </w:pPr>
    </w:p>
    <w:p w:rsidR="006148BE" w:rsidRPr="00201CDB" w:rsidRDefault="006148BE" w:rsidP="006148BE">
      <w:pPr>
        <w:jc w:val="both"/>
      </w:pPr>
      <w:r w:rsidRPr="00201CDB">
        <w:t xml:space="preserve">Los periodos de referencia – distintos para los diferentes bienes y servicios de consumo – están ligados a la </w:t>
      </w:r>
      <w:r w:rsidRPr="00201CDB">
        <w:rPr>
          <w:b/>
          <w:bCs/>
        </w:rPr>
        <w:t>frecuencia de la compra</w:t>
      </w:r>
      <w:r w:rsidRPr="00201CDB">
        <w:t xml:space="preserve"> del bien o servicio y a su </w:t>
      </w:r>
      <w:r w:rsidRPr="00201CDB">
        <w:rPr>
          <w:b/>
          <w:bCs/>
        </w:rPr>
        <w:t>importancia monetaria</w:t>
      </w:r>
      <w:r w:rsidRPr="00201CDB">
        <w:t xml:space="preserve">, de forma que cuanto menor sea la frecuencia de compra mayor debe ser su periodo de referencia (de ahí que, por ejemplo la compra de un coche tenga periodo de referencia anual, es decir, se solicita al hogar si durante los últimos doces meses ha adquirido un coche), y cuanto mayor sea la frecuencia es suficiente con preguntar al hogar durante un lapso menor de tiempo (por ejemplo, la compra del pan o del periódico se recoge solamente durante dos semanas). </w:t>
      </w:r>
    </w:p>
    <w:p w:rsidR="006148BE" w:rsidRPr="00201CDB" w:rsidRDefault="006148BE" w:rsidP="006148BE">
      <w:pPr>
        <w:jc w:val="both"/>
      </w:pPr>
    </w:p>
    <w:p w:rsidR="006148BE" w:rsidRPr="00201CDB" w:rsidRDefault="006148BE" w:rsidP="006148BE">
      <w:pPr>
        <w:jc w:val="both"/>
      </w:pPr>
      <w:r w:rsidRPr="00201CDB">
        <w:t>Por otro lado, cuanto menor sea el importe del bien o servicio es más probable que el hogar olvide registrar ese gasto, por lo que éste deberá recogerse durante un periodo no muy extenso de tiempo (por ejemplo una entrada de cine se recoge durante dos semanas), mientras que cuanto mayor sea el importe es menos probable que haya olvido (se solicita al hogar si durante doce meses ha comprado algún gran electrodoméstico, mientras que no tendría sentido preguntar al hogar el gasto en cines durante los últimos doce meses).</w:t>
      </w:r>
    </w:p>
    <w:p w:rsidR="006148BE" w:rsidRPr="00201CDB" w:rsidRDefault="006148BE" w:rsidP="006148BE">
      <w:pPr>
        <w:jc w:val="both"/>
      </w:pPr>
    </w:p>
    <w:p w:rsidR="006148BE" w:rsidRPr="00201CDB" w:rsidRDefault="006148BE" w:rsidP="006148BE">
      <w:pPr>
        <w:jc w:val="both"/>
      </w:pPr>
      <w:r w:rsidRPr="00201CDB">
        <w:t xml:space="preserve">Por tanto, los bienes poco frecuentes o de elevado importe se observan durante un </w:t>
      </w:r>
      <w:r w:rsidRPr="00201CDB">
        <w:rPr>
          <w:b/>
          <w:bCs/>
        </w:rPr>
        <w:t>año</w:t>
      </w:r>
      <w:r w:rsidRPr="00201CDB">
        <w:t xml:space="preserve">, los siguientes en frecuencia o con importe más moderado se solicitan durante un </w:t>
      </w:r>
      <w:r w:rsidRPr="00201CDB">
        <w:rPr>
          <w:b/>
          <w:bCs/>
        </w:rPr>
        <w:t>trimestre</w:t>
      </w:r>
      <w:r w:rsidRPr="00201CDB">
        <w:t xml:space="preserve">, los frecuentes o de menor importe se preguntan durante un </w:t>
      </w:r>
      <w:r w:rsidRPr="00201CDB">
        <w:rPr>
          <w:b/>
          <w:bCs/>
        </w:rPr>
        <w:t>mes</w:t>
      </w:r>
      <w:r w:rsidRPr="00201CDB">
        <w:t xml:space="preserve"> y los más frecuentes o de menor importe se registran durante </w:t>
      </w:r>
      <w:r w:rsidRPr="00201CDB">
        <w:rPr>
          <w:b/>
          <w:bCs/>
        </w:rPr>
        <w:t>dos semanas</w:t>
      </w:r>
      <w:r w:rsidRPr="00201CDB">
        <w:t xml:space="preserve">. </w:t>
      </w:r>
    </w:p>
    <w:p w:rsidR="006148BE" w:rsidRPr="00201CDB" w:rsidRDefault="006148BE" w:rsidP="006148BE">
      <w:pPr>
        <w:jc w:val="both"/>
      </w:pPr>
    </w:p>
    <w:p w:rsidR="006148BE" w:rsidRPr="00201CDB" w:rsidRDefault="006148BE" w:rsidP="006148BE">
      <w:pPr>
        <w:jc w:val="both"/>
      </w:pPr>
      <w:r w:rsidRPr="00201CDB">
        <w:t xml:space="preserve">Por último, los pagos regulares, sean mensuales, semestrales, o incluso anuales, se recogen mediante </w:t>
      </w:r>
      <w:r w:rsidRPr="00201CDB">
        <w:rPr>
          <w:b/>
          <w:bCs/>
        </w:rPr>
        <w:t>último recibo</w:t>
      </w:r>
      <w:r w:rsidRPr="00201CDB">
        <w:t xml:space="preserve">, que consiste en solicitar al hogar el importe del último pago realizado junto con el nº de meses que abarca y el nº de veces que lo ha pagado en los últimos doces meses. </w:t>
      </w:r>
    </w:p>
    <w:p w:rsidR="006148BE" w:rsidRPr="00201CDB" w:rsidRDefault="006148BE" w:rsidP="006148BE">
      <w:pPr>
        <w:jc w:val="both"/>
      </w:pPr>
    </w:p>
    <w:p w:rsidR="006148BE" w:rsidRPr="00201CDB" w:rsidRDefault="006148BE" w:rsidP="006148BE">
      <w:pPr>
        <w:jc w:val="both"/>
      </w:pPr>
      <w:r w:rsidRPr="00201CDB">
        <w:t>En la clasificación de bienes y servicios (ECOICOP/Recogida) del Anexo se recoge el periodo de referencia que tiene asociado cada código de gasto. Como ya se ha mencionado anteriormente, en 2016 se han incorporado cambios en los periodos de referencia de algunos códigos.</w:t>
      </w:r>
    </w:p>
    <w:p w:rsidR="006148BE" w:rsidRPr="00201CDB" w:rsidRDefault="006148BE" w:rsidP="006148BE">
      <w:pPr>
        <w:jc w:val="both"/>
      </w:pPr>
    </w:p>
    <w:p w:rsidR="006148BE" w:rsidRPr="00201CDB" w:rsidRDefault="006148BE" w:rsidP="006148BE">
      <w:pPr>
        <w:jc w:val="both"/>
      </w:pPr>
      <w:r w:rsidRPr="00201CDB">
        <w:t>Los factores de elevación temporal pueden englobarse en un único factor, cuya formulación es la siguiente:</w:t>
      </w:r>
      <w:r w:rsidRPr="00201CDB">
        <w:tab/>
      </w:r>
    </w:p>
    <w:p w:rsidR="006148BE" w:rsidRPr="00201CDB" w:rsidRDefault="006148BE" w:rsidP="006148BE">
      <w:pPr>
        <w:ind w:left="708" w:firstLine="708"/>
        <w:jc w:val="both"/>
      </w:pPr>
    </w:p>
    <w:p w:rsidR="006148BE" w:rsidRPr="00201CDB" w:rsidRDefault="006148BE" w:rsidP="006148BE">
      <w:pPr>
        <w:ind w:left="708" w:firstLine="708"/>
        <w:jc w:val="both"/>
      </w:pPr>
      <w:r w:rsidRPr="00201CDB">
        <w:t>F= T/t</w:t>
      </w:r>
    </w:p>
    <w:p w:rsidR="006148BE" w:rsidRPr="00201CDB" w:rsidRDefault="006148BE" w:rsidP="006148BE">
      <w:pPr>
        <w:jc w:val="both"/>
      </w:pPr>
    </w:p>
    <w:p w:rsidR="006148BE" w:rsidRPr="00201CDB" w:rsidRDefault="006148BE" w:rsidP="006148BE">
      <w:pPr>
        <w:jc w:val="both"/>
      </w:pPr>
      <w:r w:rsidRPr="00201CDB">
        <w:t>siendo T la duración del periodo de estudio (365 días) y t la del respectivo período de referencia, ambas medidas en número de días. Así, por ejemplo, para un hogar colaborador total:</w:t>
      </w:r>
    </w:p>
    <w:p w:rsidR="006148BE" w:rsidRPr="00201CDB" w:rsidRDefault="006148BE" w:rsidP="006148BE">
      <w:pPr>
        <w:jc w:val="both"/>
      </w:pPr>
    </w:p>
    <w:p w:rsidR="006148BE" w:rsidRPr="00201CDB" w:rsidRDefault="006148BE" w:rsidP="006148BE">
      <w:pPr>
        <w:ind w:left="709"/>
        <w:jc w:val="both"/>
        <w:rPr>
          <w:lang w:val="es-ES_tradnl"/>
        </w:rPr>
      </w:pPr>
      <w:r w:rsidRPr="00201CDB">
        <w:t>g</w:t>
      </w:r>
      <w:r w:rsidRPr="00201CDB">
        <w:rPr>
          <w:lang w:val="es-ES_tradnl"/>
        </w:rPr>
        <w:t xml:space="preserve">astos bisemanales  t=14 , FET </w:t>
      </w:r>
      <w:r w:rsidRPr="00201CDB">
        <w:sym w:font="Symbol" w:char="F0BB"/>
      </w:r>
      <w:r w:rsidRPr="00201CDB">
        <w:rPr>
          <w:lang w:val="es-ES_tradnl"/>
        </w:rPr>
        <w:t xml:space="preserve"> 26</w:t>
      </w:r>
    </w:p>
    <w:p w:rsidR="006148BE" w:rsidRPr="00201CDB" w:rsidRDefault="006148BE" w:rsidP="006148BE">
      <w:pPr>
        <w:ind w:left="709"/>
        <w:jc w:val="both"/>
      </w:pPr>
      <w:r w:rsidRPr="00201CDB">
        <w:t xml:space="preserve">gastos mensuales t=30, FET </w:t>
      </w:r>
      <w:r w:rsidRPr="00201CDB">
        <w:sym w:font="Symbol" w:char="F0BB"/>
      </w:r>
      <w:r w:rsidRPr="00201CDB">
        <w:t>12</w:t>
      </w:r>
    </w:p>
    <w:p w:rsidR="006148BE" w:rsidRPr="00201CDB" w:rsidRDefault="006148BE" w:rsidP="006148BE">
      <w:pPr>
        <w:ind w:left="709"/>
        <w:jc w:val="both"/>
      </w:pPr>
      <w:r w:rsidRPr="00201CDB">
        <w:t xml:space="preserve">gastos trimestrales t=90, FET </w:t>
      </w:r>
      <w:r w:rsidRPr="00201CDB">
        <w:sym w:font="Symbol" w:char="F0BB"/>
      </w:r>
      <w:r w:rsidRPr="00201CDB">
        <w:t xml:space="preserve"> 4</w:t>
      </w:r>
    </w:p>
    <w:p w:rsidR="006148BE" w:rsidRPr="00201CDB" w:rsidRDefault="006148BE" w:rsidP="006148BE">
      <w:pPr>
        <w:ind w:left="709"/>
        <w:jc w:val="both"/>
      </w:pPr>
      <w:r w:rsidRPr="00201CDB">
        <w:t>gastos anuales t=365, FET</w:t>
      </w:r>
      <w:r w:rsidRPr="00201CDB">
        <w:sym w:font="Symbol" w:char="F0BB"/>
      </w:r>
      <w:r w:rsidRPr="00201CDB">
        <w:t xml:space="preserve"> 1</w:t>
      </w:r>
    </w:p>
    <w:p w:rsidR="006148BE" w:rsidRPr="00201CDB" w:rsidRDefault="006148BE" w:rsidP="006148BE">
      <w:pPr>
        <w:ind w:left="709"/>
        <w:jc w:val="both"/>
      </w:pPr>
      <w:r w:rsidRPr="00201CDB">
        <w:t>gastos de último recibo, FET=nº de veces que pagado el recibo en los últimos doce meses</w:t>
      </w:r>
    </w:p>
    <w:p w:rsidR="006148BE" w:rsidRPr="00201CDB" w:rsidRDefault="006148BE" w:rsidP="006148BE">
      <w:pPr>
        <w:jc w:val="both"/>
      </w:pPr>
    </w:p>
    <w:p w:rsidR="006148BE" w:rsidRPr="00201CDB" w:rsidRDefault="006148BE" w:rsidP="006148BE">
      <w:pPr>
        <w:jc w:val="both"/>
      </w:pPr>
      <w:r w:rsidRPr="00201CDB">
        <w:t xml:space="preserve">Por otra parte, se utilizan </w:t>
      </w:r>
      <w:r w:rsidRPr="00201CDB">
        <w:rPr>
          <w:b/>
          <w:bCs/>
        </w:rPr>
        <w:t>factores de elevación espacial</w:t>
      </w:r>
      <w:r w:rsidRPr="00201CDB">
        <w:t xml:space="preserve"> para elevar a la población los datos muestrales, de forma que el factor de elevación espacial de un hogar de la muestra es el número de hogares de la población al que representa ese hogar muestral.</w:t>
      </w:r>
    </w:p>
    <w:p w:rsidR="006148BE" w:rsidRPr="00201CDB" w:rsidRDefault="006148BE" w:rsidP="006148BE">
      <w:pPr>
        <w:jc w:val="both"/>
      </w:pPr>
      <w:r w:rsidRPr="00201CDB">
        <w:br w:type="page"/>
      </w:r>
    </w:p>
    <w:p w:rsidR="006148BE" w:rsidRPr="00201CDB" w:rsidRDefault="006148BE" w:rsidP="006148BE">
      <w:pPr>
        <w:jc w:val="both"/>
      </w:pPr>
    </w:p>
    <w:p w:rsidR="006148BE" w:rsidRPr="00201CDB" w:rsidRDefault="006148BE" w:rsidP="006148BE">
      <w:pPr>
        <w:jc w:val="both"/>
      </w:pPr>
    </w:p>
    <w:p w:rsidR="006148BE" w:rsidRPr="00201CDB" w:rsidRDefault="006148BE" w:rsidP="006148BE">
      <w:pPr>
        <w:pStyle w:val="linea"/>
      </w:pPr>
    </w:p>
    <w:p w:rsidR="006148BE" w:rsidRPr="00201CDB" w:rsidRDefault="006148BE" w:rsidP="006148BE">
      <w:pPr>
        <w:pStyle w:val="Textoindependiente2"/>
        <w:jc w:val="both"/>
        <w:rPr>
          <w:b/>
          <w:sz w:val="40"/>
        </w:rPr>
      </w:pPr>
      <w:r w:rsidRPr="00201CDB">
        <w:rPr>
          <w:b/>
          <w:sz w:val="40"/>
        </w:rPr>
        <w:t>5. Recomendaciones en las estimaciones por CCAA o según el cruce de varias variables</w:t>
      </w:r>
    </w:p>
    <w:p w:rsidR="006148BE" w:rsidRPr="00201CDB" w:rsidRDefault="006148BE" w:rsidP="006148BE">
      <w:pPr>
        <w:pStyle w:val="Textoindependiente2"/>
        <w:jc w:val="both"/>
        <w:rPr>
          <w:b/>
          <w:sz w:val="22"/>
        </w:rPr>
      </w:pPr>
    </w:p>
    <w:p w:rsidR="006148BE" w:rsidRPr="00201CDB" w:rsidRDefault="006148BE" w:rsidP="006148BE">
      <w:pPr>
        <w:pStyle w:val="Textoindependiente2"/>
        <w:jc w:val="both"/>
        <w:rPr>
          <w:bCs/>
          <w:sz w:val="22"/>
        </w:rPr>
      </w:pPr>
      <w:r w:rsidRPr="00201CDB">
        <w:rPr>
          <w:bCs/>
          <w:sz w:val="22"/>
        </w:rPr>
        <w:t xml:space="preserve">En la actual encuesta el nivel de desagregación funcional de las estimaciones de gasto varía según el grado de desagregación geográfica, de forma que para el </w:t>
      </w:r>
      <w:r w:rsidRPr="00201CDB">
        <w:rPr>
          <w:b/>
          <w:sz w:val="22"/>
        </w:rPr>
        <w:t>conjunto nacional se alcanzará una desagregación funcional máxima de cinco dígitos de la ECOICOP</w:t>
      </w:r>
      <w:r w:rsidRPr="00201CDB">
        <w:rPr>
          <w:bCs/>
          <w:sz w:val="22"/>
        </w:rPr>
        <w:t xml:space="preserve">, mientras que para las </w:t>
      </w:r>
      <w:r w:rsidRPr="00201CDB">
        <w:rPr>
          <w:b/>
          <w:sz w:val="22"/>
        </w:rPr>
        <w:t>comunidades autónomas, el máximo nivel de desagregación funcional será de cuatro dígitos</w:t>
      </w:r>
      <w:r w:rsidRPr="00201CDB">
        <w:rPr>
          <w:bCs/>
          <w:sz w:val="22"/>
        </w:rPr>
        <w:t>. Sobre esta base y teniendo en cuenta el resto de objetivos que se han llamado objetivos prioritarios de la encuesta, se estableció el tamaño muestral necesario para cumplir con dichas desagregaciones.</w:t>
      </w:r>
    </w:p>
    <w:p w:rsidR="006148BE" w:rsidRPr="00201CDB" w:rsidRDefault="006148BE" w:rsidP="006148BE">
      <w:pPr>
        <w:pStyle w:val="Textoindependiente2"/>
        <w:jc w:val="both"/>
        <w:rPr>
          <w:bCs/>
          <w:sz w:val="22"/>
        </w:rPr>
      </w:pPr>
    </w:p>
    <w:p w:rsidR="006148BE" w:rsidRPr="00201CDB" w:rsidRDefault="006148BE" w:rsidP="006148BE">
      <w:pPr>
        <w:pStyle w:val="Textoindependiente2"/>
        <w:jc w:val="both"/>
        <w:rPr>
          <w:bCs/>
          <w:sz w:val="22"/>
        </w:rPr>
      </w:pPr>
      <w:r w:rsidRPr="00201CDB">
        <w:rPr>
          <w:bCs/>
          <w:sz w:val="22"/>
        </w:rPr>
        <w:t>De lo anterior se deduce que queda fuera de los objetivos de la encuesta la estimación del gasto a 5 dígitos para cada comunidad autónoma. Además, la discordancia entre el tamaño muestral y la obtención de estimaciones con más desagregación de la prevista en los objetivos de la encuesta podría llevar a interpretaciones de los resultados erróneas, ya que la falta de representatividad y el escaso número de observaciones muestrales pueden provocar altos errores de muestreo.</w:t>
      </w:r>
    </w:p>
    <w:p w:rsidR="006148BE" w:rsidRPr="00201CDB" w:rsidRDefault="006148BE" w:rsidP="006148BE">
      <w:pPr>
        <w:pStyle w:val="Textoindependiente2"/>
        <w:jc w:val="both"/>
        <w:rPr>
          <w:bCs/>
          <w:sz w:val="22"/>
        </w:rPr>
      </w:pPr>
    </w:p>
    <w:p w:rsidR="006148BE" w:rsidRPr="00201CDB" w:rsidRDefault="006148BE" w:rsidP="006148BE">
      <w:pPr>
        <w:pStyle w:val="Textoindependiente2"/>
        <w:jc w:val="both"/>
        <w:rPr>
          <w:b/>
          <w:sz w:val="22"/>
        </w:rPr>
      </w:pPr>
      <w:r w:rsidRPr="00201CDB">
        <w:rPr>
          <w:bCs/>
          <w:sz w:val="22"/>
        </w:rPr>
        <w:t xml:space="preserve">Es por ello que, </w:t>
      </w:r>
      <w:r w:rsidRPr="00201CDB">
        <w:rPr>
          <w:b/>
          <w:sz w:val="22"/>
        </w:rPr>
        <w:t>en el manejo de los ficheros por parte de los usuarios, las estimaciones a 5 dígitos deben realizarse exclusivamente para el total nacional, mientras que las estimaciones por comunidad autónoma deberán hacerse, como máximo, a un nivel de desagregación menor, es decir, a 4 dígitos.</w:t>
      </w:r>
    </w:p>
    <w:p w:rsidR="006148BE" w:rsidRPr="00201CDB" w:rsidRDefault="006148BE" w:rsidP="006148BE">
      <w:pPr>
        <w:pStyle w:val="Textoindependiente2"/>
        <w:jc w:val="both"/>
        <w:rPr>
          <w:bCs/>
          <w:sz w:val="22"/>
        </w:rPr>
      </w:pPr>
    </w:p>
    <w:p w:rsidR="006148BE" w:rsidRPr="00201CDB" w:rsidRDefault="006148BE" w:rsidP="006148BE">
      <w:pPr>
        <w:pStyle w:val="Textoindependiente2"/>
        <w:jc w:val="both"/>
        <w:rPr>
          <w:bCs/>
          <w:sz w:val="22"/>
        </w:rPr>
      </w:pPr>
      <w:r w:rsidRPr="00201CDB">
        <w:rPr>
          <w:bCs/>
          <w:sz w:val="22"/>
        </w:rPr>
        <w:t xml:space="preserve">Por otra parte, tanto en el fichero de hogar como en el de miembros del hogar se incorporan variables que permiten estudiar el comportamiento frente al gasto de determinados colectivos de interés como pueden ser los mayores, los jóvenes, los hogares unipersonales, con niños, los hogares según ocupación del sustentador principal, etc. Estos estudios se pueden plantear para el total nacional o a nivel de comunidad autónoma. </w:t>
      </w:r>
    </w:p>
    <w:p w:rsidR="006148BE" w:rsidRPr="00201CDB" w:rsidRDefault="006148BE" w:rsidP="006148BE">
      <w:pPr>
        <w:pStyle w:val="Textoindependiente2"/>
        <w:jc w:val="both"/>
        <w:rPr>
          <w:bCs/>
          <w:sz w:val="22"/>
        </w:rPr>
      </w:pPr>
    </w:p>
    <w:p w:rsidR="006148BE" w:rsidRPr="00201CDB" w:rsidRDefault="006148BE" w:rsidP="006148BE">
      <w:pPr>
        <w:pStyle w:val="Textoindependiente2"/>
        <w:jc w:val="both"/>
        <w:rPr>
          <w:bCs/>
          <w:sz w:val="22"/>
        </w:rPr>
      </w:pPr>
      <w:r w:rsidRPr="00201CDB">
        <w:rPr>
          <w:bCs/>
          <w:sz w:val="22"/>
        </w:rPr>
        <w:t xml:space="preserve">De nuevo </w:t>
      </w:r>
      <w:r w:rsidRPr="00201CDB">
        <w:rPr>
          <w:b/>
          <w:sz w:val="22"/>
        </w:rPr>
        <w:t>por razones de tamaño muestral en general se incorporan en el fichero dos variables de clasificación, la variable normal para las estimaciones sobre el total nacional, y la reducida para las estimaciones por comunidad autónoma</w:t>
      </w:r>
      <w:r w:rsidRPr="00201CDB">
        <w:rPr>
          <w:bCs/>
          <w:sz w:val="22"/>
        </w:rPr>
        <w:t>. Por ejemplo, para el estudio del comportamiento frente al nivel de gasto de los hogares según su tipología para una comunidad autónoma determinada se recomienda, por ejemplo, el uso de la variable TIPOHOGAR8 (4 categorías), clasificación reducida de la variable TIPHOGAR1 (12 categorías, para algunas de las cuales puede ocurrir que el tamaño muestral en la comunidad autónoma no sea lo suficientemente representativo), mientras que para realizar el mismo estudio sobre el total nacional sería válido utilizar cualquiera de las once tipologías de hogar incluidas en el fichero.</w:t>
      </w:r>
    </w:p>
    <w:p w:rsidR="006148BE" w:rsidRPr="00201CDB" w:rsidRDefault="006148BE" w:rsidP="006148BE">
      <w:pPr>
        <w:pStyle w:val="Textoindependiente2"/>
        <w:jc w:val="both"/>
        <w:rPr>
          <w:bCs/>
          <w:sz w:val="22"/>
        </w:rPr>
      </w:pPr>
    </w:p>
    <w:p w:rsidR="006148BE" w:rsidRPr="00201CDB" w:rsidRDefault="006148BE" w:rsidP="006148BE">
      <w:pPr>
        <w:pStyle w:val="Textoindependiente2"/>
        <w:jc w:val="both"/>
        <w:rPr>
          <w:bCs/>
          <w:sz w:val="22"/>
        </w:rPr>
      </w:pPr>
      <w:r w:rsidRPr="00201CDB">
        <w:rPr>
          <w:bCs/>
          <w:sz w:val="22"/>
        </w:rPr>
        <w:t>Lo mismo ocurre en estimaciones sobre el total nacional en las que se cruzan varias variables, en estos casos también se recomienda el uso de las variables reducidas.</w:t>
      </w:r>
    </w:p>
    <w:p w:rsidR="006148BE" w:rsidRPr="00201CDB" w:rsidRDefault="006148BE" w:rsidP="006148BE">
      <w:pPr>
        <w:pStyle w:val="Textoindependiente2"/>
        <w:jc w:val="both"/>
        <w:rPr>
          <w:bCs/>
          <w:sz w:val="22"/>
        </w:rPr>
      </w:pPr>
    </w:p>
    <w:p w:rsidR="006148BE" w:rsidRPr="00201CDB" w:rsidRDefault="006148BE" w:rsidP="006148BE">
      <w:pPr>
        <w:pStyle w:val="Textoindependiente2"/>
        <w:jc w:val="both"/>
        <w:rPr>
          <w:bCs/>
          <w:sz w:val="22"/>
        </w:rPr>
      </w:pPr>
      <w:r w:rsidRPr="00201CDB">
        <w:rPr>
          <w:bCs/>
          <w:sz w:val="22"/>
        </w:rPr>
        <w:t>En cualquier caso, siempre es fundamental estudiar el número de hogares muestrales a través de los cuales se obtienen las diferentes estimaciones para asegurar la consistencia de las mismas, ya que lo contrario podría llevar a estimaciones con un alto grado de imprecisión.</w:t>
      </w:r>
    </w:p>
    <w:p w:rsidR="006148BE" w:rsidRPr="00201CDB" w:rsidRDefault="006148BE" w:rsidP="006148BE">
      <w:pPr>
        <w:pStyle w:val="Textoindependiente2"/>
        <w:jc w:val="both"/>
        <w:rPr>
          <w:bCs/>
          <w:sz w:val="22"/>
        </w:rPr>
      </w:pPr>
    </w:p>
    <w:p w:rsidR="006148BE" w:rsidRPr="00201CDB" w:rsidRDefault="006148BE" w:rsidP="006148BE">
      <w:pPr>
        <w:jc w:val="both"/>
      </w:pPr>
    </w:p>
    <w:p w:rsidR="006148BE" w:rsidRPr="00201CDB" w:rsidRDefault="006148BE" w:rsidP="006148BE">
      <w:pPr>
        <w:jc w:val="both"/>
      </w:pPr>
    </w:p>
    <w:p w:rsidR="006148BE" w:rsidRPr="00201CDB" w:rsidRDefault="006148BE" w:rsidP="006148BE">
      <w:pPr>
        <w:jc w:val="both"/>
        <w:sectPr w:rsidR="006148BE" w:rsidRPr="00201CDB">
          <w:footnotePr>
            <w:numRestart w:val="eachPage"/>
          </w:footnotePr>
          <w:type w:val="continuous"/>
          <w:pgSz w:w="11906" w:h="16838"/>
          <w:pgMar w:top="2552" w:right="1701" w:bottom="1417" w:left="1701" w:header="720" w:footer="720" w:gutter="0"/>
          <w:cols w:space="720"/>
        </w:sectPr>
      </w:pPr>
    </w:p>
    <w:p w:rsidR="006148BE" w:rsidRPr="00201CDB" w:rsidRDefault="006148BE" w:rsidP="006148BE">
      <w:pPr>
        <w:pStyle w:val="linea"/>
        <w:ind w:right="14274"/>
      </w:pPr>
    </w:p>
    <w:p w:rsidR="006148BE" w:rsidRPr="00201CDB" w:rsidRDefault="006148BE" w:rsidP="006148BE">
      <w:pPr>
        <w:pStyle w:val="Textoindependiente2"/>
        <w:jc w:val="both"/>
        <w:rPr>
          <w:b/>
          <w:sz w:val="40"/>
        </w:rPr>
      </w:pPr>
      <w:r w:rsidRPr="00201CDB">
        <w:rPr>
          <w:b/>
          <w:sz w:val="40"/>
        </w:rPr>
        <w:t>6. Valores válidos de las variables.</w:t>
      </w:r>
    </w:p>
    <w:p w:rsidR="006148BE" w:rsidRPr="00201CDB" w:rsidRDefault="006148BE" w:rsidP="006148BE">
      <w:pPr>
        <w:pStyle w:val="Textoindependiente2"/>
        <w:jc w:val="both"/>
      </w:pPr>
    </w:p>
    <w:p w:rsidR="006148BE" w:rsidRPr="00201CDB" w:rsidRDefault="006148BE" w:rsidP="006148BE">
      <w:pPr>
        <w:pStyle w:val="Textoindependiente2"/>
        <w:jc w:val="both"/>
      </w:pPr>
    </w:p>
    <w:p w:rsidR="006148BE" w:rsidRPr="00201CDB" w:rsidRDefault="006148BE" w:rsidP="006148BE">
      <w:pPr>
        <w:pStyle w:val="Textoindependiente2"/>
        <w:jc w:val="both"/>
      </w:pPr>
    </w:p>
    <w:p w:rsidR="006148BE" w:rsidRPr="00201CDB" w:rsidRDefault="006148BE" w:rsidP="006148BE">
      <w:pPr>
        <w:pStyle w:val="Textoindependiente2"/>
        <w:ind w:right="2509"/>
        <w:jc w:val="both"/>
      </w:pPr>
      <w:r w:rsidRPr="00201CDB">
        <w:rPr>
          <w:b/>
          <w:bCs/>
          <w:u w:val="single"/>
        </w:rPr>
        <w:t>Nota:</w:t>
      </w:r>
      <w:r w:rsidRPr="00201CDB">
        <w:t xml:space="preserve"> A partir del año 2015 se utiliza la Clasificación Nacional de Educación CNED 2014.</w:t>
      </w:r>
    </w:p>
    <w:p w:rsidR="006148BE" w:rsidRPr="00201CDB" w:rsidRDefault="006148BE" w:rsidP="006148BE">
      <w:pPr>
        <w:pStyle w:val="Textoindependiente2"/>
        <w:ind w:right="2509"/>
        <w:jc w:val="both"/>
      </w:pPr>
      <w:r w:rsidRPr="00201CDB">
        <w:t xml:space="preserve">A partir del año 2016 la clasificación de bienes y servicios está basada en la ECOICOP </w:t>
      </w:r>
      <w:r w:rsidRPr="00201CDB">
        <w:rPr>
          <w:rFonts w:ascii="Arial" w:hAnsi="Arial"/>
          <w:lang w:val="es-ES_tradnl"/>
        </w:rPr>
        <w:t>(European Classification of Individual Consumption by Purpose),</w:t>
      </w:r>
    </w:p>
    <w:p w:rsidR="006148BE" w:rsidRPr="00201CDB" w:rsidRDefault="006148BE" w:rsidP="006148BE">
      <w:pPr>
        <w:pStyle w:val="Textoindependiente2"/>
        <w:jc w:val="both"/>
      </w:pPr>
    </w:p>
    <w:p w:rsidR="006148BE" w:rsidRPr="00201CDB" w:rsidRDefault="006148BE" w:rsidP="006148BE">
      <w:pPr>
        <w:pStyle w:val="Textoindependiente2"/>
        <w:jc w:val="both"/>
      </w:pPr>
    </w:p>
    <w:p w:rsidR="006148BE" w:rsidRPr="00201CDB" w:rsidRDefault="006148BE" w:rsidP="006148BE">
      <w:pPr>
        <w:pStyle w:val="Textoindependiente2"/>
        <w:jc w:val="both"/>
      </w:pPr>
    </w:p>
    <w:p w:rsidR="006148BE" w:rsidRPr="00201CDB" w:rsidRDefault="006148BE" w:rsidP="006148BE">
      <w:pPr>
        <w:pStyle w:val="Textoindependiente2"/>
        <w:jc w:val="both"/>
        <w:rPr>
          <w:b/>
          <w:bCs/>
        </w:rPr>
      </w:pPr>
      <w:r w:rsidRPr="00201CDB">
        <w:rPr>
          <w:b/>
          <w:bCs/>
          <w:sz w:val="28"/>
        </w:rPr>
        <w:t>Fichero de hogar</w:t>
      </w:r>
    </w:p>
    <w:p w:rsidR="006148BE" w:rsidRPr="00201CDB" w:rsidRDefault="006148BE" w:rsidP="006148BE">
      <w:pPr>
        <w:pStyle w:val="Textoindependiente2"/>
        <w:jc w:val="both"/>
      </w:pPr>
    </w:p>
    <w:tbl>
      <w:tblPr>
        <w:tblW w:w="12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0"/>
        <w:gridCol w:w="1260"/>
        <w:gridCol w:w="4680"/>
        <w:gridCol w:w="4876"/>
      </w:tblGrid>
      <w:tr w:rsidR="00201CDB" w:rsidRPr="00201CDB" w:rsidTr="00191528">
        <w:trPr>
          <w:cantSplit/>
          <w:tblHeader/>
        </w:trPr>
        <w:tc>
          <w:tcPr>
            <w:tcW w:w="1870" w:type="dxa"/>
          </w:tcPr>
          <w:p w:rsidR="006148BE" w:rsidRPr="00201CDB" w:rsidRDefault="006148BE" w:rsidP="00191528">
            <w:pPr>
              <w:rPr>
                <w:b/>
                <w:bCs/>
                <w:sz w:val="20"/>
              </w:rPr>
            </w:pPr>
            <w:r w:rsidRPr="00201CDB">
              <w:rPr>
                <w:b/>
                <w:bCs/>
                <w:sz w:val="20"/>
              </w:rPr>
              <w:t>Fichero de hogar</w:t>
            </w:r>
          </w:p>
        </w:tc>
        <w:tc>
          <w:tcPr>
            <w:tcW w:w="1260" w:type="dxa"/>
          </w:tcPr>
          <w:p w:rsidR="006148BE" w:rsidRPr="00201CDB" w:rsidRDefault="006148BE" w:rsidP="00191528">
            <w:pPr>
              <w:rPr>
                <w:b/>
                <w:bCs/>
                <w:sz w:val="20"/>
              </w:rPr>
            </w:pPr>
            <w:r w:rsidRPr="00201CDB">
              <w:rPr>
                <w:b/>
                <w:bCs/>
                <w:sz w:val="20"/>
              </w:rPr>
              <w:t>Longitud</w:t>
            </w:r>
          </w:p>
        </w:tc>
        <w:tc>
          <w:tcPr>
            <w:tcW w:w="4680" w:type="dxa"/>
          </w:tcPr>
          <w:p w:rsidR="006148BE" w:rsidRPr="00201CDB" w:rsidRDefault="006148BE" w:rsidP="00191528">
            <w:pPr>
              <w:rPr>
                <w:b/>
                <w:bCs/>
                <w:sz w:val="20"/>
              </w:rPr>
            </w:pPr>
            <w:r w:rsidRPr="00201CDB">
              <w:rPr>
                <w:b/>
                <w:bCs/>
                <w:sz w:val="20"/>
              </w:rPr>
              <w:t>Descripción de la variable</w:t>
            </w:r>
          </w:p>
        </w:tc>
        <w:tc>
          <w:tcPr>
            <w:tcW w:w="4876" w:type="dxa"/>
          </w:tcPr>
          <w:p w:rsidR="006148BE" w:rsidRPr="00201CDB" w:rsidRDefault="006148BE" w:rsidP="00191528">
            <w:pPr>
              <w:rPr>
                <w:b/>
                <w:bCs/>
                <w:sz w:val="20"/>
              </w:rPr>
            </w:pPr>
            <w:r w:rsidRPr="00201CDB">
              <w:rPr>
                <w:b/>
                <w:bCs/>
                <w:sz w:val="20"/>
              </w:rPr>
              <w:t>Valores</w:t>
            </w:r>
          </w:p>
        </w:tc>
      </w:tr>
      <w:tr w:rsidR="00201CDB" w:rsidRPr="00201CDB" w:rsidTr="00191528">
        <w:trPr>
          <w:cantSplit/>
        </w:trPr>
        <w:tc>
          <w:tcPr>
            <w:tcW w:w="12686" w:type="dxa"/>
            <w:gridSpan w:val="4"/>
          </w:tcPr>
          <w:p w:rsidR="006148BE" w:rsidRPr="00201CDB" w:rsidRDefault="006148BE" w:rsidP="00191528">
            <w:pPr>
              <w:pStyle w:val="Ttulo1"/>
              <w:spacing w:before="60"/>
              <w:rPr>
                <w:b/>
                <w:bCs/>
                <w:sz w:val="20"/>
              </w:rPr>
            </w:pPr>
            <w:r w:rsidRPr="00201CDB">
              <w:rPr>
                <w:b/>
                <w:bCs/>
                <w:sz w:val="20"/>
              </w:rPr>
              <w:t>1. INFORMACIÓN GENERAL</w:t>
            </w:r>
          </w:p>
        </w:tc>
      </w:tr>
      <w:tr w:rsidR="00201CDB" w:rsidRPr="00201CDB" w:rsidTr="00191528">
        <w:trPr>
          <w:cantSplit/>
        </w:trPr>
        <w:tc>
          <w:tcPr>
            <w:tcW w:w="1870" w:type="dxa"/>
          </w:tcPr>
          <w:p w:rsidR="006148BE" w:rsidRPr="00201CDB" w:rsidRDefault="006148BE" w:rsidP="00191528">
            <w:pPr>
              <w:rPr>
                <w:sz w:val="20"/>
              </w:rPr>
            </w:pPr>
            <w:r w:rsidRPr="00201CDB">
              <w:rPr>
                <w:sz w:val="20"/>
              </w:rPr>
              <w:t>ANOENC</w:t>
            </w:r>
          </w:p>
        </w:tc>
        <w:tc>
          <w:tcPr>
            <w:tcW w:w="1260" w:type="dxa"/>
          </w:tcPr>
          <w:p w:rsidR="006148BE" w:rsidRPr="00201CDB" w:rsidRDefault="006148BE" w:rsidP="00191528">
            <w:pPr>
              <w:rPr>
                <w:sz w:val="20"/>
              </w:rPr>
            </w:pPr>
            <w:r w:rsidRPr="00201CDB">
              <w:rPr>
                <w:sz w:val="20"/>
              </w:rPr>
              <w:t>4</w:t>
            </w:r>
          </w:p>
        </w:tc>
        <w:tc>
          <w:tcPr>
            <w:tcW w:w="4680" w:type="dxa"/>
          </w:tcPr>
          <w:p w:rsidR="006148BE" w:rsidRPr="00201CDB" w:rsidRDefault="006148BE" w:rsidP="00191528">
            <w:pPr>
              <w:rPr>
                <w:sz w:val="20"/>
              </w:rPr>
            </w:pPr>
            <w:r w:rsidRPr="00201CDB">
              <w:rPr>
                <w:sz w:val="20"/>
              </w:rPr>
              <w:t>Año de la encuesta</w:t>
            </w:r>
          </w:p>
        </w:tc>
        <w:tc>
          <w:tcPr>
            <w:tcW w:w="4876" w:type="dxa"/>
          </w:tcPr>
          <w:p w:rsidR="006148BE" w:rsidRPr="00201CDB" w:rsidRDefault="004719CE" w:rsidP="00357F4C">
            <w:pPr>
              <w:rPr>
                <w:sz w:val="20"/>
              </w:rPr>
            </w:pPr>
            <w:r>
              <w:rPr>
                <w:sz w:val="20"/>
              </w:rPr>
              <w:t>&gt;=</w:t>
            </w:r>
            <w:r w:rsidR="001B1FAF" w:rsidRPr="00201CDB">
              <w:rPr>
                <w:sz w:val="20"/>
              </w:rPr>
              <w:t>20</w:t>
            </w:r>
            <w:r w:rsidR="00357F4C">
              <w:rPr>
                <w:sz w:val="20"/>
              </w:rPr>
              <w:t>20</w:t>
            </w:r>
          </w:p>
        </w:tc>
      </w:tr>
      <w:tr w:rsidR="00201CDB" w:rsidRPr="00201CDB" w:rsidTr="00191528">
        <w:trPr>
          <w:cantSplit/>
        </w:trPr>
        <w:tc>
          <w:tcPr>
            <w:tcW w:w="1870" w:type="dxa"/>
          </w:tcPr>
          <w:p w:rsidR="006148BE" w:rsidRPr="00201CDB" w:rsidRDefault="006148BE" w:rsidP="00191528">
            <w:pPr>
              <w:rPr>
                <w:sz w:val="20"/>
              </w:rPr>
            </w:pPr>
            <w:r w:rsidRPr="00201CDB">
              <w:rPr>
                <w:sz w:val="20"/>
              </w:rPr>
              <w:t>NUMERO</w:t>
            </w:r>
          </w:p>
        </w:tc>
        <w:tc>
          <w:tcPr>
            <w:tcW w:w="1260" w:type="dxa"/>
          </w:tcPr>
          <w:p w:rsidR="006148BE" w:rsidRPr="00201CDB" w:rsidRDefault="006148BE" w:rsidP="00191528">
            <w:pPr>
              <w:pStyle w:val="Textonotapie"/>
            </w:pPr>
            <w:r w:rsidRPr="00201CDB">
              <w:t>5</w:t>
            </w:r>
          </w:p>
        </w:tc>
        <w:tc>
          <w:tcPr>
            <w:tcW w:w="4680" w:type="dxa"/>
          </w:tcPr>
          <w:p w:rsidR="006148BE" w:rsidRPr="00201CDB" w:rsidRDefault="006148BE" w:rsidP="00191528">
            <w:pPr>
              <w:rPr>
                <w:sz w:val="20"/>
              </w:rPr>
            </w:pPr>
            <w:r w:rsidRPr="00201CDB">
              <w:rPr>
                <w:sz w:val="20"/>
              </w:rPr>
              <w:t>Número secuencial que indica el orden del hogar en el fichero</w:t>
            </w:r>
          </w:p>
        </w:tc>
        <w:tc>
          <w:tcPr>
            <w:tcW w:w="4876" w:type="dxa"/>
          </w:tcPr>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r w:rsidRPr="00201CDB">
              <w:rPr>
                <w:rFonts w:ascii="Univers" w:hAnsi="Univers"/>
                <w:sz w:val="20"/>
                <w:szCs w:val="24"/>
                <w:lang w:val="es-ES"/>
              </w:rPr>
              <w:t>00001- 22146</w:t>
            </w:r>
          </w:p>
        </w:tc>
      </w:tr>
      <w:tr w:rsidR="00201CDB" w:rsidRPr="00201CDB" w:rsidTr="00191528">
        <w:trPr>
          <w:cantSplit/>
        </w:trPr>
        <w:tc>
          <w:tcPr>
            <w:tcW w:w="1870" w:type="dxa"/>
          </w:tcPr>
          <w:p w:rsidR="006148BE" w:rsidRPr="00201CDB" w:rsidRDefault="006148BE" w:rsidP="00191528">
            <w:pPr>
              <w:rPr>
                <w:sz w:val="20"/>
              </w:rPr>
            </w:pPr>
            <w:r w:rsidRPr="00201CDB">
              <w:rPr>
                <w:sz w:val="20"/>
              </w:rPr>
              <w:t>CCAA</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Comunidad autónoma de residencia</w:t>
            </w:r>
          </w:p>
        </w:tc>
        <w:tc>
          <w:tcPr>
            <w:tcW w:w="4876" w:type="dxa"/>
          </w:tcPr>
          <w:p w:rsidR="006148BE" w:rsidRPr="00201CDB" w:rsidRDefault="006148BE" w:rsidP="00191528">
            <w:pPr>
              <w:rPr>
                <w:sz w:val="20"/>
              </w:rPr>
            </w:pPr>
            <w:r w:rsidRPr="00201CDB">
              <w:rPr>
                <w:sz w:val="20"/>
              </w:rPr>
              <w:t>1  Andalucía</w:t>
            </w:r>
          </w:p>
          <w:p w:rsidR="006148BE" w:rsidRPr="00201CDB" w:rsidRDefault="006148BE" w:rsidP="00191528">
            <w:pPr>
              <w:rPr>
                <w:sz w:val="20"/>
              </w:rPr>
            </w:pPr>
            <w:r w:rsidRPr="00201CDB">
              <w:rPr>
                <w:sz w:val="20"/>
              </w:rPr>
              <w:t>2  Aragón</w:t>
            </w:r>
          </w:p>
          <w:p w:rsidR="006148BE" w:rsidRPr="00201CDB" w:rsidRDefault="006148BE" w:rsidP="00191528">
            <w:pPr>
              <w:rPr>
                <w:sz w:val="20"/>
              </w:rPr>
            </w:pPr>
            <w:r w:rsidRPr="00201CDB">
              <w:rPr>
                <w:sz w:val="20"/>
              </w:rPr>
              <w:t>3  Asturias, Principado de</w:t>
            </w:r>
          </w:p>
          <w:p w:rsidR="006148BE" w:rsidRPr="00201CDB" w:rsidRDefault="006148BE" w:rsidP="00191528">
            <w:pPr>
              <w:rPr>
                <w:sz w:val="20"/>
              </w:rPr>
            </w:pPr>
            <w:r w:rsidRPr="00201CDB">
              <w:rPr>
                <w:sz w:val="20"/>
              </w:rPr>
              <w:t>4  Balears, Illes</w:t>
            </w:r>
          </w:p>
          <w:p w:rsidR="006148BE" w:rsidRPr="00201CDB" w:rsidRDefault="006148BE" w:rsidP="00191528">
            <w:pPr>
              <w:rPr>
                <w:sz w:val="20"/>
              </w:rPr>
            </w:pPr>
            <w:r w:rsidRPr="00201CDB">
              <w:rPr>
                <w:sz w:val="20"/>
              </w:rPr>
              <w:t>5  Canarias</w:t>
            </w:r>
          </w:p>
          <w:p w:rsidR="006148BE" w:rsidRPr="00201CDB" w:rsidRDefault="006148BE" w:rsidP="00191528">
            <w:pPr>
              <w:rPr>
                <w:sz w:val="20"/>
              </w:rPr>
            </w:pPr>
            <w:r w:rsidRPr="00201CDB">
              <w:rPr>
                <w:sz w:val="20"/>
              </w:rPr>
              <w:t>6  Cantabria</w:t>
            </w:r>
          </w:p>
          <w:p w:rsidR="006148BE" w:rsidRPr="00201CDB" w:rsidRDefault="006148BE" w:rsidP="00191528">
            <w:pPr>
              <w:rPr>
                <w:sz w:val="20"/>
              </w:rPr>
            </w:pPr>
            <w:r w:rsidRPr="00201CDB">
              <w:rPr>
                <w:sz w:val="20"/>
              </w:rPr>
              <w:t>7  Castilla y León</w:t>
            </w:r>
          </w:p>
          <w:p w:rsidR="006148BE" w:rsidRPr="00201CDB" w:rsidRDefault="006148BE" w:rsidP="00191528">
            <w:pPr>
              <w:rPr>
                <w:sz w:val="20"/>
              </w:rPr>
            </w:pPr>
            <w:r w:rsidRPr="00201CDB">
              <w:rPr>
                <w:sz w:val="20"/>
              </w:rPr>
              <w:t>8  Castilla – La Mancha</w:t>
            </w:r>
          </w:p>
          <w:p w:rsidR="006148BE" w:rsidRPr="00201CDB" w:rsidRDefault="006148BE" w:rsidP="00191528">
            <w:pPr>
              <w:rPr>
                <w:sz w:val="20"/>
              </w:rPr>
            </w:pPr>
            <w:r w:rsidRPr="00201CDB">
              <w:rPr>
                <w:sz w:val="20"/>
              </w:rPr>
              <w:t>9  Cataluña</w:t>
            </w:r>
          </w:p>
          <w:p w:rsidR="006148BE" w:rsidRPr="00201CDB" w:rsidRDefault="006148BE" w:rsidP="00191528">
            <w:pPr>
              <w:rPr>
                <w:sz w:val="20"/>
              </w:rPr>
            </w:pPr>
            <w:r w:rsidRPr="00201CDB">
              <w:rPr>
                <w:sz w:val="20"/>
              </w:rPr>
              <w:t>10 Comunitat Valenciana</w:t>
            </w:r>
          </w:p>
          <w:p w:rsidR="006148BE" w:rsidRPr="00201CDB" w:rsidRDefault="006148BE" w:rsidP="00191528">
            <w:pPr>
              <w:rPr>
                <w:sz w:val="20"/>
              </w:rPr>
            </w:pPr>
            <w:r w:rsidRPr="00201CDB">
              <w:rPr>
                <w:sz w:val="20"/>
              </w:rPr>
              <w:t>11 Extremadura</w:t>
            </w:r>
          </w:p>
          <w:p w:rsidR="006148BE" w:rsidRPr="00201CDB" w:rsidRDefault="006148BE" w:rsidP="00191528">
            <w:pPr>
              <w:rPr>
                <w:sz w:val="20"/>
              </w:rPr>
            </w:pPr>
            <w:r w:rsidRPr="00201CDB">
              <w:rPr>
                <w:sz w:val="20"/>
              </w:rPr>
              <w:t>12 Galicia</w:t>
            </w:r>
          </w:p>
          <w:p w:rsidR="006148BE" w:rsidRPr="00201CDB" w:rsidRDefault="006148BE" w:rsidP="00191528">
            <w:pPr>
              <w:rPr>
                <w:sz w:val="20"/>
              </w:rPr>
            </w:pPr>
            <w:r w:rsidRPr="00201CDB">
              <w:rPr>
                <w:sz w:val="20"/>
              </w:rPr>
              <w:t>13 Madrid, Comunidad de</w:t>
            </w:r>
          </w:p>
          <w:p w:rsidR="006148BE" w:rsidRPr="00201CDB" w:rsidRDefault="006148BE" w:rsidP="00191528">
            <w:pPr>
              <w:rPr>
                <w:sz w:val="20"/>
              </w:rPr>
            </w:pPr>
            <w:r w:rsidRPr="00201CDB">
              <w:rPr>
                <w:sz w:val="20"/>
              </w:rPr>
              <w:t>14 Murcia, Región de</w:t>
            </w:r>
          </w:p>
          <w:p w:rsidR="006148BE" w:rsidRPr="00201CDB" w:rsidRDefault="006148BE" w:rsidP="00191528">
            <w:pPr>
              <w:rPr>
                <w:sz w:val="20"/>
              </w:rPr>
            </w:pPr>
            <w:r w:rsidRPr="00201CDB">
              <w:rPr>
                <w:sz w:val="20"/>
              </w:rPr>
              <w:t>15 Navarra, Comunidad Foral de</w:t>
            </w:r>
          </w:p>
          <w:p w:rsidR="006148BE" w:rsidRPr="00201CDB" w:rsidRDefault="006148BE" w:rsidP="00191528">
            <w:pPr>
              <w:rPr>
                <w:sz w:val="20"/>
              </w:rPr>
            </w:pPr>
            <w:r w:rsidRPr="00201CDB">
              <w:rPr>
                <w:sz w:val="20"/>
              </w:rPr>
              <w:t>16 País Vasco</w:t>
            </w:r>
          </w:p>
          <w:p w:rsidR="006148BE" w:rsidRPr="00201CDB" w:rsidRDefault="006148BE" w:rsidP="00191528">
            <w:pPr>
              <w:rPr>
                <w:sz w:val="20"/>
              </w:rPr>
            </w:pPr>
            <w:r w:rsidRPr="00201CDB">
              <w:rPr>
                <w:sz w:val="20"/>
              </w:rPr>
              <w:t>17 Rioja, La</w:t>
            </w:r>
          </w:p>
          <w:p w:rsidR="006148BE" w:rsidRPr="00201CDB" w:rsidRDefault="006148BE" w:rsidP="00191528">
            <w:pPr>
              <w:rPr>
                <w:sz w:val="20"/>
              </w:rPr>
            </w:pPr>
            <w:r w:rsidRPr="00201CDB">
              <w:rPr>
                <w:sz w:val="20"/>
              </w:rPr>
              <w:t>18 Ceuta</w:t>
            </w:r>
          </w:p>
          <w:p w:rsidR="006148BE" w:rsidRPr="00201CDB" w:rsidRDefault="006148BE" w:rsidP="00191528">
            <w:pPr>
              <w:rPr>
                <w:sz w:val="20"/>
              </w:rPr>
            </w:pPr>
            <w:r w:rsidRPr="00201CDB">
              <w:rPr>
                <w:sz w:val="20"/>
              </w:rPr>
              <w:t>19 Melilla</w:t>
            </w:r>
          </w:p>
        </w:tc>
      </w:tr>
      <w:tr w:rsidR="00201CDB" w:rsidRPr="00201CDB" w:rsidTr="00191528">
        <w:trPr>
          <w:cantSplit/>
        </w:trPr>
        <w:tc>
          <w:tcPr>
            <w:tcW w:w="1870" w:type="dxa"/>
          </w:tcPr>
          <w:p w:rsidR="006148BE" w:rsidRPr="00201CDB" w:rsidRDefault="006148BE" w:rsidP="00191528">
            <w:pPr>
              <w:rPr>
                <w:sz w:val="20"/>
              </w:rPr>
            </w:pPr>
            <w:r w:rsidRPr="00201CDB">
              <w:rPr>
                <w:sz w:val="20"/>
              </w:rPr>
              <w:t>NUTS1</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Región</w:t>
            </w:r>
          </w:p>
        </w:tc>
        <w:tc>
          <w:tcPr>
            <w:tcW w:w="4876" w:type="dxa"/>
          </w:tcPr>
          <w:p w:rsidR="006148BE" w:rsidRPr="00201CDB" w:rsidRDefault="006148BE" w:rsidP="00191528">
            <w:pPr>
              <w:rPr>
                <w:sz w:val="20"/>
              </w:rPr>
            </w:pPr>
            <w:r w:rsidRPr="00201CDB">
              <w:rPr>
                <w:sz w:val="20"/>
              </w:rPr>
              <w:t xml:space="preserve">1 Noroeste </w:t>
            </w:r>
          </w:p>
          <w:p w:rsidR="006148BE" w:rsidRPr="00201CDB" w:rsidRDefault="006148BE" w:rsidP="00191528">
            <w:pPr>
              <w:rPr>
                <w:sz w:val="20"/>
              </w:rPr>
            </w:pPr>
            <w:r w:rsidRPr="00201CDB">
              <w:rPr>
                <w:sz w:val="20"/>
              </w:rPr>
              <w:t xml:space="preserve">2 Noreste </w:t>
            </w:r>
          </w:p>
          <w:p w:rsidR="006148BE" w:rsidRPr="00201CDB" w:rsidRDefault="006148BE" w:rsidP="00191528">
            <w:pPr>
              <w:rPr>
                <w:sz w:val="20"/>
              </w:rPr>
            </w:pPr>
            <w:r w:rsidRPr="00201CDB">
              <w:rPr>
                <w:sz w:val="20"/>
              </w:rPr>
              <w:t xml:space="preserve">3 Comunidad de Madrid </w:t>
            </w:r>
          </w:p>
          <w:p w:rsidR="006148BE" w:rsidRPr="00201CDB" w:rsidRDefault="006148BE" w:rsidP="00191528">
            <w:pPr>
              <w:rPr>
                <w:sz w:val="20"/>
              </w:rPr>
            </w:pPr>
            <w:r w:rsidRPr="00201CDB">
              <w:rPr>
                <w:sz w:val="20"/>
              </w:rPr>
              <w:t xml:space="preserve">4 Central </w:t>
            </w:r>
          </w:p>
          <w:p w:rsidR="006148BE" w:rsidRPr="00201CDB" w:rsidRDefault="006148BE" w:rsidP="00191528">
            <w:pPr>
              <w:rPr>
                <w:sz w:val="20"/>
              </w:rPr>
            </w:pPr>
            <w:r w:rsidRPr="00201CDB">
              <w:rPr>
                <w:sz w:val="20"/>
              </w:rPr>
              <w:t xml:space="preserve">5 Este </w:t>
            </w:r>
          </w:p>
          <w:p w:rsidR="006148BE" w:rsidRPr="00201CDB" w:rsidRDefault="006148BE" w:rsidP="00191528">
            <w:pPr>
              <w:rPr>
                <w:sz w:val="20"/>
              </w:rPr>
            </w:pPr>
            <w:r w:rsidRPr="00201CDB">
              <w:rPr>
                <w:sz w:val="20"/>
              </w:rPr>
              <w:t xml:space="preserve">6 Sur </w:t>
            </w:r>
          </w:p>
          <w:p w:rsidR="006148BE" w:rsidRPr="00201CDB" w:rsidRDefault="006148BE" w:rsidP="00191528">
            <w:pPr>
              <w:rPr>
                <w:sz w:val="20"/>
              </w:rPr>
            </w:pPr>
            <w:r w:rsidRPr="00201CDB">
              <w:rPr>
                <w:sz w:val="20"/>
              </w:rPr>
              <w:t xml:space="preserve">7 Canarias </w:t>
            </w:r>
          </w:p>
        </w:tc>
      </w:tr>
      <w:tr w:rsidR="00201CDB" w:rsidRPr="00201CDB" w:rsidTr="00191528">
        <w:trPr>
          <w:cantSplit/>
        </w:trPr>
        <w:tc>
          <w:tcPr>
            <w:tcW w:w="1870" w:type="dxa"/>
          </w:tcPr>
          <w:p w:rsidR="006148BE" w:rsidRPr="00201CDB" w:rsidRDefault="006148BE" w:rsidP="00191528">
            <w:pPr>
              <w:rPr>
                <w:sz w:val="20"/>
              </w:rPr>
            </w:pPr>
            <w:r w:rsidRPr="00201CDB">
              <w:rPr>
                <w:sz w:val="20"/>
              </w:rPr>
              <w:t>CAPROV</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Capital de provincia</w:t>
            </w:r>
          </w:p>
        </w:tc>
        <w:tc>
          <w:tcPr>
            <w:tcW w:w="4876" w:type="dxa"/>
          </w:tcPr>
          <w:p w:rsidR="006148BE" w:rsidRPr="00201CDB" w:rsidRDefault="006148BE" w:rsidP="00191528">
            <w:pPr>
              <w:rPr>
                <w:sz w:val="20"/>
              </w:rPr>
            </w:pPr>
            <w:r w:rsidRPr="00201CDB">
              <w:rPr>
                <w:sz w:val="20"/>
              </w:rPr>
              <w:t>1 Sí</w:t>
            </w:r>
          </w:p>
          <w:p w:rsidR="006148BE" w:rsidRPr="00201CDB" w:rsidRDefault="006148BE" w:rsidP="00191528">
            <w:pPr>
              <w:rPr>
                <w:sz w:val="20"/>
              </w:rPr>
            </w:pPr>
            <w:r w:rsidRPr="00201CDB">
              <w:rPr>
                <w:sz w:val="20"/>
              </w:rPr>
              <w:t>6 No</w:t>
            </w:r>
          </w:p>
        </w:tc>
      </w:tr>
      <w:tr w:rsidR="00201CDB" w:rsidRPr="00201CDB" w:rsidTr="00191528">
        <w:trPr>
          <w:cantSplit/>
        </w:trPr>
        <w:tc>
          <w:tcPr>
            <w:tcW w:w="1870" w:type="dxa"/>
          </w:tcPr>
          <w:p w:rsidR="006148BE" w:rsidRPr="00201CDB" w:rsidRDefault="006148BE" w:rsidP="00191528">
            <w:pPr>
              <w:rPr>
                <w:sz w:val="20"/>
              </w:rPr>
            </w:pPr>
            <w:r w:rsidRPr="00201CDB">
              <w:rPr>
                <w:sz w:val="20"/>
              </w:rPr>
              <w:t>TAMAMU</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Tamaño del municipio</w:t>
            </w:r>
          </w:p>
        </w:tc>
        <w:tc>
          <w:tcPr>
            <w:tcW w:w="4876" w:type="dxa"/>
          </w:tcPr>
          <w:p w:rsidR="006148BE" w:rsidRPr="00201CDB" w:rsidRDefault="006148BE" w:rsidP="00191528">
            <w:pPr>
              <w:rPr>
                <w:sz w:val="20"/>
              </w:rPr>
            </w:pPr>
            <w:r w:rsidRPr="00201CDB">
              <w:rPr>
                <w:sz w:val="20"/>
              </w:rPr>
              <w:t xml:space="preserve">1 Municipio de 100.000 habitantes o más  </w:t>
            </w:r>
          </w:p>
          <w:p w:rsidR="006148BE" w:rsidRPr="00201CDB" w:rsidRDefault="006148BE" w:rsidP="00191528">
            <w:pPr>
              <w:rPr>
                <w:sz w:val="20"/>
              </w:rPr>
            </w:pPr>
            <w:r w:rsidRPr="00201CDB">
              <w:rPr>
                <w:sz w:val="20"/>
              </w:rPr>
              <w:t xml:space="preserve">2 Municipio con 50.000 o más y menos 100.000 habitantes </w:t>
            </w:r>
          </w:p>
          <w:p w:rsidR="006148BE" w:rsidRPr="00201CDB" w:rsidRDefault="006148BE" w:rsidP="00191528">
            <w:pPr>
              <w:rPr>
                <w:sz w:val="20"/>
              </w:rPr>
            </w:pPr>
            <w:r w:rsidRPr="00201CDB">
              <w:rPr>
                <w:sz w:val="20"/>
              </w:rPr>
              <w:t>3 Municipio con 20.000 o más y menos de 50.000 habitantes</w:t>
            </w:r>
          </w:p>
          <w:p w:rsidR="006148BE" w:rsidRPr="00201CDB" w:rsidRDefault="006148BE" w:rsidP="00191528">
            <w:pPr>
              <w:rPr>
                <w:sz w:val="20"/>
              </w:rPr>
            </w:pPr>
            <w:r w:rsidRPr="00201CDB">
              <w:rPr>
                <w:sz w:val="20"/>
              </w:rPr>
              <w:t>4 Municipio con 10.000 o más y menos de 20.000 habitantes</w:t>
            </w:r>
          </w:p>
          <w:p w:rsidR="006148BE" w:rsidRPr="00201CDB" w:rsidRDefault="006148BE" w:rsidP="00191528">
            <w:pPr>
              <w:rPr>
                <w:sz w:val="20"/>
              </w:rPr>
            </w:pPr>
            <w:r w:rsidRPr="00201CDB">
              <w:rPr>
                <w:sz w:val="20"/>
              </w:rPr>
              <w:t>5 Municipio con menos de 10.000 habitantes</w:t>
            </w:r>
          </w:p>
        </w:tc>
      </w:tr>
      <w:tr w:rsidR="00201CDB" w:rsidRPr="00201CDB" w:rsidTr="00191528">
        <w:trPr>
          <w:cantSplit/>
        </w:trPr>
        <w:tc>
          <w:tcPr>
            <w:tcW w:w="1870" w:type="dxa"/>
          </w:tcPr>
          <w:p w:rsidR="006148BE" w:rsidRPr="00201CDB" w:rsidRDefault="006148BE" w:rsidP="00191528">
            <w:pPr>
              <w:rPr>
                <w:sz w:val="20"/>
              </w:rPr>
            </w:pPr>
            <w:r w:rsidRPr="00201CDB">
              <w:rPr>
                <w:sz w:val="20"/>
              </w:rPr>
              <w:t>DENSIDAD</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Densidad de población</w:t>
            </w:r>
          </w:p>
          <w:p w:rsidR="006148BE" w:rsidRPr="00201CDB" w:rsidRDefault="006148BE" w:rsidP="00191528">
            <w:pPr>
              <w:rPr>
                <w:sz w:val="20"/>
              </w:rPr>
            </w:pPr>
          </w:p>
          <w:p w:rsidR="006148BE" w:rsidRPr="00201CDB" w:rsidRDefault="006148BE" w:rsidP="00191528">
            <w:pPr>
              <w:pStyle w:val="Textonotapie"/>
            </w:pPr>
            <w:r w:rsidRPr="00201CDB">
              <w:rPr>
                <w:u w:val="single"/>
              </w:rPr>
              <w:t>Nota:</w:t>
            </w:r>
            <w:r w:rsidRPr="00201CDB">
              <w:t xml:space="preserve"> Modificada en 2011</w:t>
            </w:r>
          </w:p>
        </w:tc>
        <w:tc>
          <w:tcPr>
            <w:tcW w:w="4876" w:type="dxa"/>
          </w:tcPr>
          <w:p w:rsidR="006148BE" w:rsidRPr="00201CDB" w:rsidRDefault="006148BE" w:rsidP="00191528">
            <w:pPr>
              <w:rPr>
                <w:sz w:val="20"/>
              </w:rPr>
            </w:pPr>
            <w:r w:rsidRPr="00201CDB">
              <w:rPr>
                <w:sz w:val="20"/>
              </w:rPr>
              <w:t xml:space="preserve">1 Zona densamente poblada </w:t>
            </w:r>
          </w:p>
          <w:p w:rsidR="006148BE" w:rsidRPr="00201CDB" w:rsidRDefault="006148BE" w:rsidP="00191528">
            <w:pPr>
              <w:rPr>
                <w:sz w:val="20"/>
              </w:rPr>
            </w:pPr>
            <w:r w:rsidRPr="00201CDB">
              <w:rPr>
                <w:sz w:val="20"/>
              </w:rPr>
              <w:t>2 Zona intermedia</w:t>
            </w:r>
          </w:p>
          <w:p w:rsidR="006148BE" w:rsidRPr="00201CDB" w:rsidRDefault="006148BE" w:rsidP="00191528">
            <w:pPr>
              <w:rPr>
                <w:sz w:val="20"/>
              </w:rPr>
            </w:pPr>
            <w:r w:rsidRPr="00201CDB">
              <w:rPr>
                <w:sz w:val="20"/>
              </w:rPr>
              <w:t>3 Zona diseminada</w:t>
            </w:r>
          </w:p>
        </w:tc>
      </w:tr>
      <w:tr w:rsidR="00201CDB" w:rsidRPr="00201CDB" w:rsidTr="00191528">
        <w:trPr>
          <w:cantSplit/>
        </w:trPr>
        <w:tc>
          <w:tcPr>
            <w:tcW w:w="1870" w:type="dxa"/>
          </w:tcPr>
          <w:p w:rsidR="006148BE" w:rsidRPr="00201CDB" w:rsidRDefault="006148BE" w:rsidP="00191528">
            <w:pPr>
              <w:rPr>
                <w:sz w:val="20"/>
              </w:rPr>
            </w:pPr>
            <w:r w:rsidRPr="00201CDB">
              <w:rPr>
                <w:sz w:val="20"/>
              </w:rPr>
              <w:t>CLAVE</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pStyle w:val="Textonotapie"/>
            </w:pPr>
            <w:r w:rsidRPr="00201CDB">
              <w:t xml:space="preserve">Clave de colaboración efectiva del hogar </w:t>
            </w:r>
          </w:p>
        </w:tc>
        <w:tc>
          <w:tcPr>
            <w:tcW w:w="4876" w:type="dxa"/>
          </w:tcPr>
          <w:p w:rsidR="006148BE" w:rsidRPr="00201CDB" w:rsidRDefault="006148BE" w:rsidP="00191528">
            <w:pPr>
              <w:rPr>
                <w:sz w:val="20"/>
              </w:rPr>
            </w:pPr>
            <w:r w:rsidRPr="00201CDB">
              <w:rPr>
                <w:sz w:val="20"/>
              </w:rPr>
              <w:t xml:space="preserve">1 Primera </w:t>
            </w:r>
          </w:p>
          <w:p w:rsidR="006148BE" w:rsidRPr="00201CDB" w:rsidRDefault="006148BE" w:rsidP="00191528">
            <w:pPr>
              <w:rPr>
                <w:sz w:val="20"/>
              </w:rPr>
            </w:pPr>
            <w:r w:rsidRPr="00201CDB">
              <w:rPr>
                <w:sz w:val="20"/>
              </w:rPr>
              <w:t xml:space="preserve">2 Segunda </w:t>
            </w:r>
          </w:p>
        </w:tc>
      </w:tr>
      <w:tr w:rsidR="00201CDB" w:rsidRPr="00201CDB" w:rsidTr="00191528">
        <w:trPr>
          <w:cantSplit/>
        </w:trPr>
        <w:tc>
          <w:tcPr>
            <w:tcW w:w="1870" w:type="dxa"/>
          </w:tcPr>
          <w:p w:rsidR="006148BE" w:rsidRPr="00201CDB" w:rsidRDefault="006148BE" w:rsidP="00191528">
            <w:pPr>
              <w:rPr>
                <w:sz w:val="20"/>
              </w:rPr>
            </w:pPr>
            <w:r w:rsidRPr="00201CDB">
              <w:rPr>
                <w:sz w:val="20"/>
              </w:rPr>
              <w:t>CLATEO</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 xml:space="preserve">Clave de colaboración teórica del hogar </w:t>
            </w:r>
          </w:p>
        </w:tc>
        <w:tc>
          <w:tcPr>
            <w:tcW w:w="4876" w:type="dxa"/>
          </w:tcPr>
          <w:p w:rsidR="006148BE" w:rsidRPr="00201CDB" w:rsidRDefault="006148BE" w:rsidP="00191528">
            <w:pPr>
              <w:rPr>
                <w:sz w:val="20"/>
              </w:rPr>
            </w:pPr>
            <w:r w:rsidRPr="00201CDB">
              <w:rPr>
                <w:sz w:val="20"/>
              </w:rPr>
              <w:t xml:space="preserve">1 Primera </w:t>
            </w:r>
          </w:p>
          <w:p w:rsidR="006148BE" w:rsidRPr="00201CDB" w:rsidRDefault="006148BE" w:rsidP="00191528">
            <w:pPr>
              <w:rPr>
                <w:sz w:val="20"/>
              </w:rPr>
            </w:pPr>
            <w:r w:rsidRPr="00201CDB">
              <w:rPr>
                <w:sz w:val="20"/>
              </w:rPr>
              <w:t xml:space="preserve">2 Segunda </w:t>
            </w:r>
          </w:p>
        </w:tc>
      </w:tr>
      <w:tr w:rsidR="00201CDB" w:rsidRPr="00201CDB" w:rsidTr="00191528">
        <w:trPr>
          <w:cantSplit/>
        </w:trPr>
        <w:tc>
          <w:tcPr>
            <w:tcW w:w="1870" w:type="dxa"/>
          </w:tcPr>
          <w:p w:rsidR="006148BE" w:rsidRPr="00201CDB" w:rsidRDefault="006148BE" w:rsidP="00191528">
            <w:pPr>
              <w:rPr>
                <w:sz w:val="20"/>
              </w:rPr>
            </w:pPr>
            <w:r w:rsidRPr="00201CDB">
              <w:rPr>
                <w:sz w:val="20"/>
              </w:rPr>
              <w:t>FACTOR</w:t>
            </w:r>
          </w:p>
        </w:tc>
        <w:tc>
          <w:tcPr>
            <w:tcW w:w="1260" w:type="dxa"/>
          </w:tcPr>
          <w:p w:rsidR="006148BE" w:rsidRPr="00201CDB" w:rsidRDefault="006148BE" w:rsidP="00191528">
            <w:pPr>
              <w:rPr>
                <w:sz w:val="20"/>
              </w:rPr>
            </w:pPr>
            <w:r w:rsidRPr="00201CDB">
              <w:rPr>
                <w:sz w:val="20"/>
              </w:rPr>
              <w:t>11.6</w:t>
            </w:r>
          </w:p>
        </w:tc>
        <w:tc>
          <w:tcPr>
            <w:tcW w:w="4680" w:type="dxa"/>
          </w:tcPr>
          <w:p w:rsidR="006148BE" w:rsidRPr="00201CDB" w:rsidRDefault="006148BE" w:rsidP="00191528">
            <w:pPr>
              <w:rPr>
                <w:sz w:val="20"/>
              </w:rPr>
            </w:pPr>
            <w:r w:rsidRPr="00201CDB">
              <w:rPr>
                <w:sz w:val="20"/>
              </w:rPr>
              <w:t xml:space="preserve">Factor poblacional </w:t>
            </w:r>
          </w:p>
        </w:tc>
        <w:tc>
          <w:tcPr>
            <w:tcW w:w="4876" w:type="dxa"/>
          </w:tcPr>
          <w:p w:rsidR="006148BE" w:rsidRPr="00201CDB" w:rsidRDefault="006148BE" w:rsidP="00191528">
            <w:pPr>
              <w:rPr>
                <w:sz w:val="20"/>
              </w:rPr>
            </w:pPr>
            <w:r w:rsidRPr="00201CDB">
              <w:rPr>
                <w:sz w:val="20"/>
              </w:rPr>
              <w:t>Cualquier valor, distinto de b y de 0</w:t>
            </w:r>
          </w:p>
        </w:tc>
      </w:tr>
      <w:tr w:rsidR="00201CDB" w:rsidRPr="00201CDB" w:rsidTr="00191528">
        <w:trPr>
          <w:cantSplit/>
        </w:trPr>
        <w:tc>
          <w:tcPr>
            <w:tcW w:w="12686" w:type="dxa"/>
            <w:gridSpan w:val="4"/>
          </w:tcPr>
          <w:p w:rsidR="006148BE" w:rsidRPr="00201CDB" w:rsidRDefault="006148BE" w:rsidP="00191528">
            <w:pPr>
              <w:pStyle w:val="Ttulo1"/>
              <w:spacing w:before="60"/>
              <w:rPr>
                <w:b/>
                <w:bCs/>
                <w:sz w:val="20"/>
              </w:rPr>
            </w:pPr>
            <w:r w:rsidRPr="00201CDB">
              <w:rPr>
                <w:b/>
                <w:bCs/>
                <w:sz w:val="20"/>
              </w:rPr>
              <w:t>2. CARACTERÍSTICAS RELATIVAS AL HOGAR</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NMIEMB</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w:t>
            </w:r>
          </w:p>
        </w:tc>
        <w:tc>
          <w:tcPr>
            <w:tcW w:w="4876" w:type="dxa"/>
          </w:tcPr>
          <w:p w:rsidR="006148BE" w:rsidRPr="00201CDB" w:rsidRDefault="006148BE" w:rsidP="00191528">
            <w:pPr>
              <w:rPr>
                <w:sz w:val="20"/>
              </w:rPr>
            </w:pPr>
            <w:r w:rsidRPr="00201CDB">
              <w:rPr>
                <w:sz w:val="20"/>
              </w:rPr>
              <w:t>1-20</w:t>
            </w:r>
          </w:p>
        </w:tc>
      </w:tr>
      <w:tr w:rsidR="00201CDB" w:rsidRPr="00201CDB" w:rsidTr="00191528">
        <w:trPr>
          <w:cantSplit/>
        </w:trPr>
        <w:tc>
          <w:tcPr>
            <w:tcW w:w="1870" w:type="dxa"/>
          </w:tcPr>
          <w:p w:rsidR="006148BE" w:rsidRPr="00201CDB" w:rsidRDefault="006148BE" w:rsidP="00191528">
            <w:pPr>
              <w:rPr>
                <w:sz w:val="20"/>
              </w:rPr>
            </w:pPr>
            <w:r w:rsidRPr="00201CDB">
              <w:rPr>
                <w:sz w:val="20"/>
              </w:rPr>
              <w:t>TAMAÑO</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Tamaño del hogar</w:t>
            </w:r>
          </w:p>
        </w:tc>
        <w:tc>
          <w:tcPr>
            <w:tcW w:w="4876" w:type="dxa"/>
          </w:tcPr>
          <w:p w:rsidR="006148BE" w:rsidRPr="00201CDB" w:rsidRDefault="006148BE" w:rsidP="00191528">
            <w:pPr>
              <w:rPr>
                <w:sz w:val="20"/>
              </w:rPr>
            </w:pPr>
            <w:r w:rsidRPr="00201CDB">
              <w:rPr>
                <w:sz w:val="20"/>
              </w:rPr>
              <w:t xml:space="preserve">1 Una persona </w:t>
            </w:r>
          </w:p>
          <w:p w:rsidR="006148BE" w:rsidRPr="00201CDB" w:rsidRDefault="006148BE" w:rsidP="00191528">
            <w:pPr>
              <w:rPr>
                <w:sz w:val="20"/>
              </w:rPr>
            </w:pPr>
            <w:r w:rsidRPr="00201CDB">
              <w:rPr>
                <w:sz w:val="20"/>
              </w:rPr>
              <w:t xml:space="preserve">2 Dos personas </w:t>
            </w:r>
          </w:p>
          <w:p w:rsidR="006148BE" w:rsidRPr="00201CDB" w:rsidRDefault="006148BE" w:rsidP="00191528">
            <w:pPr>
              <w:rPr>
                <w:sz w:val="20"/>
              </w:rPr>
            </w:pPr>
            <w:r w:rsidRPr="00201CDB">
              <w:rPr>
                <w:sz w:val="20"/>
              </w:rPr>
              <w:t xml:space="preserve">3 Tres personas </w:t>
            </w:r>
          </w:p>
          <w:p w:rsidR="006148BE" w:rsidRPr="00201CDB" w:rsidRDefault="006148BE" w:rsidP="00191528">
            <w:pPr>
              <w:rPr>
                <w:sz w:val="20"/>
              </w:rPr>
            </w:pPr>
            <w:r w:rsidRPr="00201CDB">
              <w:rPr>
                <w:sz w:val="20"/>
              </w:rPr>
              <w:t>4 Cuatro personas</w:t>
            </w:r>
          </w:p>
          <w:p w:rsidR="006148BE" w:rsidRPr="00201CDB" w:rsidRDefault="006148BE" w:rsidP="00191528">
            <w:pPr>
              <w:rPr>
                <w:sz w:val="20"/>
              </w:rPr>
            </w:pPr>
            <w:r w:rsidRPr="00201CDB">
              <w:rPr>
                <w:sz w:val="20"/>
              </w:rPr>
              <w:t xml:space="preserve">5 Cinco personas </w:t>
            </w:r>
          </w:p>
          <w:p w:rsidR="006148BE" w:rsidRPr="00201CDB" w:rsidRDefault="006148BE" w:rsidP="00191528">
            <w:pPr>
              <w:rPr>
                <w:sz w:val="20"/>
              </w:rPr>
            </w:pPr>
            <w:r w:rsidRPr="00201CDB">
              <w:rPr>
                <w:sz w:val="20"/>
              </w:rPr>
              <w:t xml:space="preserve">6 Seis o más personas </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NMIEMSD</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que pertenecen al servicio doméstico</w:t>
            </w:r>
          </w:p>
        </w:tc>
        <w:tc>
          <w:tcPr>
            <w:tcW w:w="4876" w:type="dxa"/>
          </w:tcPr>
          <w:p w:rsidR="006148BE" w:rsidRPr="00201CDB" w:rsidRDefault="006148BE" w:rsidP="00191528">
            <w:pPr>
              <w:rPr>
                <w:sz w:val="20"/>
              </w:rPr>
            </w:pPr>
            <w:r w:rsidRPr="00201CDB">
              <w:rPr>
                <w:sz w:val="20"/>
              </w:rPr>
              <w:t xml:space="preserve">0-19 Número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NMIEMHU</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Número de miembros del hogar que son huéspedes </w:t>
            </w:r>
          </w:p>
        </w:tc>
        <w:tc>
          <w:tcPr>
            <w:tcW w:w="4876" w:type="dxa"/>
          </w:tcPr>
          <w:p w:rsidR="006148BE" w:rsidRPr="00201CDB" w:rsidRDefault="006148BE" w:rsidP="00191528">
            <w:pPr>
              <w:rPr>
                <w:sz w:val="20"/>
              </w:rPr>
            </w:pPr>
            <w:r w:rsidRPr="00201CDB">
              <w:rPr>
                <w:sz w:val="20"/>
              </w:rPr>
              <w:t xml:space="preserve">0-19 Número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NMIEMIN</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Número de miembros del hogar que son invitados </w:t>
            </w:r>
          </w:p>
        </w:tc>
        <w:tc>
          <w:tcPr>
            <w:tcW w:w="4876" w:type="dxa"/>
          </w:tcPr>
          <w:p w:rsidR="006148BE" w:rsidRPr="00201CDB" w:rsidRDefault="006148BE" w:rsidP="00191528">
            <w:pPr>
              <w:rPr>
                <w:sz w:val="20"/>
              </w:rPr>
            </w:pPr>
            <w:r w:rsidRPr="00201CDB">
              <w:rPr>
                <w:sz w:val="20"/>
              </w:rPr>
              <w:t xml:space="preserve">0-19 Número </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NMIEM1</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14 o más años</w:t>
            </w:r>
          </w:p>
        </w:tc>
        <w:tc>
          <w:tcPr>
            <w:tcW w:w="4876" w:type="dxa"/>
          </w:tcPr>
          <w:p w:rsidR="006148BE" w:rsidRPr="00201CDB" w:rsidRDefault="006148BE" w:rsidP="00191528">
            <w:pPr>
              <w:rPr>
                <w:sz w:val="20"/>
              </w:rPr>
            </w:pPr>
            <w:r w:rsidRPr="00201CDB">
              <w:rPr>
                <w:sz w:val="20"/>
              </w:rPr>
              <w:t>1-20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NMIEM2</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Número de miembros del hogar menores de 14 años </w:t>
            </w:r>
          </w:p>
        </w:tc>
        <w:tc>
          <w:tcPr>
            <w:tcW w:w="4876" w:type="dxa"/>
          </w:tcPr>
          <w:p w:rsidR="006148BE" w:rsidRPr="00201CDB" w:rsidRDefault="006148BE" w:rsidP="00191528">
            <w:pPr>
              <w:rPr>
                <w:sz w:val="20"/>
              </w:rPr>
            </w:pPr>
            <w:r w:rsidRPr="00201CDB">
              <w:rPr>
                <w:sz w:val="20"/>
              </w:rPr>
              <w:t>0-19</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NMIEM3</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Número de miembros del hogar menores de 16 años </w:t>
            </w:r>
          </w:p>
        </w:tc>
        <w:tc>
          <w:tcPr>
            <w:tcW w:w="4876" w:type="dxa"/>
          </w:tcPr>
          <w:p w:rsidR="006148BE" w:rsidRPr="00201CDB" w:rsidRDefault="006148BE" w:rsidP="00191528">
            <w:pPr>
              <w:tabs>
                <w:tab w:val="left" w:pos="540"/>
              </w:tabs>
              <w:rPr>
                <w:sz w:val="20"/>
              </w:rPr>
            </w:pPr>
            <w:r w:rsidRPr="00201CDB">
              <w:rPr>
                <w:sz w:val="20"/>
              </w:rPr>
              <w:t>0-19</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NMIEM4</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Número de miembros del hogar de 16 o más años </w:t>
            </w:r>
          </w:p>
        </w:tc>
        <w:tc>
          <w:tcPr>
            <w:tcW w:w="4876" w:type="dxa"/>
          </w:tcPr>
          <w:p w:rsidR="006148BE" w:rsidRPr="00201CDB" w:rsidRDefault="006148BE" w:rsidP="00191528">
            <w:pPr>
              <w:rPr>
                <w:sz w:val="20"/>
              </w:rPr>
            </w:pPr>
            <w:r w:rsidRPr="00201CDB">
              <w:rPr>
                <w:sz w:val="20"/>
              </w:rPr>
              <w:t xml:space="preserve">1-20 </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NMIEM5</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Número de miembros del hogar menores de 18 años </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NMIEM6</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18 o más años</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NMIEM7</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0 a 4 años</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NMIEM8</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5 a 15 años</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NMIEM9</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16 a 24 años</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NMIEM10</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25 a 34 años</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NMIEM11</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35 a 64 años</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NMIEM12</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65 a 84 años</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NMIEM13</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de 85 o más años</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NUMACTI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activos en el hogar</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NUMINACTI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no activos en el hogar</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NUMOCU</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ocupados en el hogar</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NUMNOCU</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no ocupados en el hogar</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NUMESTU</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estudiantes en el hogar</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NUMNOESTU</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no estudiantes en el hogar</w:t>
            </w:r>
          </w:p>
        </w:tc>
        <w:tc>
          <w:tcPr>
            <w:tcW w:w="4876" w:type="dxa"/>
          </w:tcPr>
          <w:p w:rsidR="006148BE" w:rsidRPr="00201CDB" w:rsidRDefault="006148BE" w:rsidP="00191528">
            <w:pPr>
              <w:rPr>
                <w:sz w:val="20"/>
              </w:rPr>
            </w:pPr>
            <w:r w:rsidRPr="00201CDB">
              <w:rPr>
                <w:sz w:val="20"/>
              </w:rPr>
              <w:t>0-20</w:t>
            </w:r>
          </w:p>
        </w:tc>
      </w:tr>
      <w:tr w:rsidR="00201CDB" w:rsidRPr="00201CDB" w:rsidTr="00191528">
        <w:trPr>
          <w:cantSplit/>
        </w:trPr>
        <w:tc>
          <w:tcPr>
            <w:tcW w:w="1870" w:type="dxa"/>
          </w:tcPr>
          <w:p w:rsidR="006148BE" w:rsidRPr="00201CDB" w:rsidRDefault="006148BE" w:rsidP="00191528">
            <w:pPr>
              <w:rPr>
                <w:sz w:val="20"/>
              </w:rPr>
            </w:pPr>
            <w:r w:rsidRPr="00201CDB">
              <w:rPr>
                <w:sz w:val="20"/>
              </w:rPr>
              <w:t>NNINOSD</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niños dependientes</w:t>
            </w: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Ver definición en la variable TIPOHOGAR3</w:t>
            </w:r>
          </w:p>
        </w:tc>
        <w:tc>
          <w:tcPr>
            <w:tcW w:w="4876" w:type="dxa"/>
          </w:tcPr>
          <w:p w:rsidR="006148BE" w:rsidRPr="00201CDB" w:rsidRDefault="006148BE" w:rsidP="00191528">
            <w:pPr>
              <w:rPr>
                <w:sz w:val="20"/>
              </w:rPr>
            </w:pPr>
            <w:r w:rsidRPr="00201CDB">
              <w:rPr>
                <w:sz w:val="20"/>
              </w:rPr>
              <w:t>0-20 Número</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NHIJOSD</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hijos dependientes</w:t>
            </w: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Ver definición en la variable TIPOHOGAR4</w:t>
            </w:r>
          </w:p>
        </w:tc>
        <w:tc>
          <w:tcPr>
            <w:tcW w:w="4876" w:type="dxa"/>
          </w:tcPr>
          <w:p w:rsidR="006148BE" w:rsidRPr="00201CDB" w:rsidRDefault="006148BE" w:rsidP="00191528">
            <w:pPr>
              <w:rPr>
                <w:sz w:val="20"/>
              </w:rPr>
            </w:pPr>
            <w:r w:rsidRPr="00201CDB">
              <w:rPr>
                <w:sz w:val="20"/>
              </w:rPr>
              <w:t xml:space="preserve">0-19 Número </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UC1</w:t>
            </w:r>
          </w:p>
        </w:tc>
        <w:tc>
          <w:tcPr>
            <w:tcW w:w="1260" w:type="dxa"/>
          </w:tcPr>
          <w:p w:rsidR="006148BE" w:rsidRPr="00201CDB" w:rsidRDefault="006148BE" w:rsidP="00191528">
            <w:pPr>
              <w:rPr>
                <w:sz w:val="20"/>
              </w:rPr>
            </w:pPr>
            <w:r w:rsidRPr="00201CDB">
              <w:rPr>
                <w:sz w:val="20"/>
              </w:rPr>
              <w:t>3.1</w:t>
            </w:r>
          </w:p>
        </w:tc>
        <w:tc>
          <w:tcPr>
            <w:tcW w:w="4680" w:type="dxa"/>
          </w:tcPr>
          <w:p w:rsidR="006148BE" w:rsidRPr="00201CDB" w:rsidRDefault="006148BE" w:rsidP="00191528">
            <w:pPr>
              <w:rPr>
                <w:sz w:val="20"/>
              </w:rPr>
            </w:pPr>
            <w:r w:rsidRPr="00201CDB">
              <w:rPr>
                <w:sz w:val="20"/>
              </w:rPr>
              <w:t>Tamaño equivalente del hogar. Escala OCDE</w:t>
            </w:r>
          </w:p>
          <w:p w:rsidR="006148BE" w:rsidRPr="00201CDB" w:rsidRDefault="006148BE" w:rsidP="00191528">
            <w:pPr>
              <w:pStyle w:val="Textonotapie"/>
            </w:pPr>
            <w:r w:rsidRPr="00201CDB">
              <w:t xml:space="preserve">1 + 0,7 * (NMIEM1 - 1) + 0,5 *  NMIEM2 </w:t>
            </w:r>
          </w:p>
        </w:tc>
        <w:tc>
          <w:tcPr>
            <w:tcW w:w="4876" w:type="dxa"/>
          </w:tcPr>
          <w:p w:rsidR="006148BE" w:rsidRPr="00201CDB" w:rsidRDefault="006148BE" w:rsidP="00191528">
            <w:pPr>
              <w:rPr>
                <w:sz w:val="20"/>
              </w:rPr>
            </w:pPr>
            <w:r w:rsidRPr="00201CDB">
              <w:rPr>
                <w:sz w:val="20"/>
              </w:rPr>
              <w:t>1-150</w:t>
            </w:r>
          </w:p>
        </w:tc>
      </w:tr>
      <w:tr w:rsidR="00201CDB" w:rsidRPr="00201CDB" w:rsidTr="00191528">
        <w:trPr>
          <w:cantSplit/>
        </w:trPr>
        <w:tc>
          <w:tcPr>
            <w:tcW w:w="1870" w:type="dxa"/>
          </w:tcPr>
          <w:p w:rsidR="006148BE" w:rsidRPr="00201CDB" w:rsidRDefault="006148BE" w:rsidP="00191528">
            <w:pPr>
              <w:rPr>
                <w:sz w:val="20"/>
              </w:rPr>
            </w:pPr>
            <w:r w:rsidRPr="00201CDB">
              <w:rPr>
                <w:sz w:val="20"/>
              </w:rPr>
              <w:t>UC2</w:t>
            </w:r>
          </w:p>
        </w:tc>
        <w:tc>
          <w:tcPr>
            <w:tcW w:w="1260" w:type="dxa"/>
          </w:tcPr>
          <w:p w:rsidR="006148BE" w:rsidRPr="00201CDB" w:rsidRDefault="006148BE" w:rsidP="00191528">
            <w:pPr>
              <w:rPr>
                <w:sz w:val="20"/>
              </w:rPr>
            </w:pPr>
            <w:r w:rsidRPr="00201CDB">
              <w:rPr>
                <w:sz w:val="20"/>
              </w:rPr>
              <w:t>3.1</w:t>
            </w:r>
          </w:p>
        </w:tc>
        <w:tc>
          <w:tcPr>
            <w:tcW w:w="4680" w:type="dxa"/>
          </w:tcPr>
          <w:p w:rsidR="006148BE" w:rsidRPr="00201CDB" w:rsidRDefault="006148BE" w:rsidP="00191528">
            <w:pPr>
              <w:rPr>
                <w:sz w:val="20"/>
              </w:rPr>
            </w:pPr>
            <w:r w:rsidRPr="00201CDB">
              <w:rPr>
                <w:sz w:val="20"/>
              </w:rPr>
              <w:t xml:space="preserve">Tamaño equivalente del hogar. Escala OCDE modificada </w:t>
            </w:r>
          </w:p>
          <w:p w:rsidR="006148BE" w:rsidRPr="00201CDB" w:rsidRDefault="006148BE" w:rsidP="00191528">
            <w:pPr>
              <w:rPr>
                <w:sz w:val="20"/>
              </w:rPr>
            </w:pPr>
            <w:r w:rsidRPr="00201CDB">
              <w:rPr>
                <w:sz w:val="20"/>
              </w:rPr>
              <w:t xml:space="preserve">1 + 0,5 * (NMIEM1- 1) + 0,3 * NMIEM2 </w:t>
            </w:r>
          </w:p>
        </w:tc>
        <w:tc>
          <w:tcPr>
            <w:tcW w:w="4876" w:type="dxa"/>
          </w:tcPr>
          <w:p w:rsidR="006148BE" w:rsidRPr="00201CDB" w:rsidRDefault="006148BE" w:rsidP="00191528">
            <w:pPr>
              <w:rPr>
                <w:sz w:val="20"/>
              </w:rPr>
            </w:pPr>
            <w:r w:rsidRPr="00201CDB">
              <w:rPr>
                <w:sz w:val="20"/>
              </w:rPr>
              <w:t>1-110</w:t>
            </w:r>
          </w:p>
        </w:tc>
      </w:tr>
      <w:tr w:rsidR="00201CDB" w:rsidRPr="00201CDB" w:rsidTr="00191528">
        <w:trPr>
          <w:cantSplit/>
        </w:trPr>
        <w:tc>
          <w:tcPr>
            <w:tcW w:w="1870" w:type="dxa"/>
          </w:tcPr>
          <w:p w:rsidR="006148BE" w:rsidRPr="00201CDB" w:rsidRDefault="006148BE" w:rsidP="00191528">
            <w:pPr>
              <w:rPr>
                <w:sz w:val="20"/>
              </w:rPr>
            </w:pPr>
            <w:r w:rsidRPr="00201CDB">
              <w:rPr>
                <w:sz w:val="20"/>
              </w:rPr>
              <w:t>PF2TEO</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Número de libretas de cuentas individuales teóricas </w:t>
            </w:r>
          </w:p>
        </w:tc>
        <w:tc>
          <w:tcPr>
            <w:tcW w:w="4876" w:type="dxa"/>
          </w:tcPr>
          <w:p w:rsidR="006148BE" w:rsidRPr="00201CDB" w:rsidRDefault="006148BE" w:rsidP="00191528">
            <w:pPr>
              <w:rPr>
                <w:sz w:val="20"/>
              </w:rPr>
            </w:pPr>
            <w:r w:rsidRPr="00201CDB">
              <w:rPr>
                <w:sz w:val="20"/>
              </w:rPr>
              <w:t>0-19</w:t>
            </w:r>
          </w:p>
        </w:tc>
      </w:tr>
      <w:tr w:rsidR="00201CDB" w:rsidRPr="00201CDB" w:rsidTr="00191528">
        <w:trPr>
          <w:cantSplit/>
        </w:trPr>
        <w:tc>
          <w:tcPr>
            <w:tcW w:w="1870" w:type="dxa"/>
          </w:tcPr>
          <w:p w:rsidR="006148BE" w:rsidRPr="00201CDB" w:rsidRDefault="006148BE" w:rsidP="00191528">
            <w:pPr>
              <w:rPr>
                <w:sz w:val="20"/>
              </w:rPr>
            </w:pPr>
            <w:r w:rsidRPr="00201CDB">
              <w:rPr>
                <w:sz w:val="20"/>
              </w:rPr>
              <w:t>PF2RECO</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libretas de cuentas individuales recogidas</w:t>
            </w:r>
          </w:p>
        </w:tc>
        <w:tc>
          <w:tcPr>
            <w:tcW w:w="4876" w:type="dxa"/>
          </w:tcPr>
          <w:p w:rsidR="006148BE" w:rsidRPr="00201CDB" w:rsidRDefault="006148BE" w:rsidP="00191528">
            <w:pPr>
              <w:rPr>
                <w:sz w:val="20"/>
              </w:rPr>
            </w:pPr>
            <w:r w:rsidRPr="00201CDB">
              <w:rPr>
                <w:sz w:val="20"/>
              </w:rPr>
              <w:t>0-19</w:t>
            </w:r>
          </w:p>
        </w:tc>
      </w:tr>
      <w:tr w:rsidR="00201CDB" w:rsidRPr="00201CDB" w:rsidTr="00191528">
        <w:trPr>
          <w:cantSplit/>
          <w:trHeight w:val="7114"/>
        </w:trPr>
        <w:tc>
          <w:tcPr>
            <w:tcW w:w="1870" w:type="dxa"/>
          </w:tcPr>
          <w:p w:rsidR="006148BE" w:rsidRPr="00201CDB" w:rsidRDefault="006148BE" w:rsidP="00191528">
            <w:pPr>
              <w:rPr>
                <w:sz w:val="20"/>
              </w:rPr>
            </w:pPr>
            <w:r w:rsidRPr="00201CDB">
              <w:rPr>
                <w:sz w:val="20"/>
              </w:rPr>
              <w:t>TIPHOGAR1</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Tipo de hogar (primera clasificación)  </w:t>
            </w:r>
          </w:p>
        </w:tc>
        <w:tc>
          <w:tcPr>
            <w:tcW w:w="4876" w:type="dxa"/>
          </w:tcPr>
          <w:p w:rsidR="006148BE" w:rsidRPr="00201CDB" w:rsidRDefault="006148BE" w:rsidP="00191528">
            <w:pPr>
              <w:pStyle w:val="Ttulo5"/>
              <w:rPr>
                <w:rFonts w:ascii="Univers" w:hAnsi="Univers"/>
                <w:sz w:val="20"/>
                <w:szCs w:val="24"/>
                <w:lang w:val="es-ES"/>
              </w:rPr>
            </w:pPr>
            <w:r w:rsidRPr="00201CDB">
              <w:rPr>
                <w:rFonts w:ascii="Univers" w:hAnsi="Univers"/>
                <w:sz w:val="20"/>
                <w:szCs w:val="24"/>
                <w:lang w:val="es-ES"/>
              </w:rPr>
              <w:t>Hogar de un solo adulto</w:t>
            </w:r>
          </w:p>
          <w:p w:rsidR="006148BE" w:rsidRPr="00201CDB" w:rsidRDefault="006148BE" w:rsidP="00191528">
            <w:pPr>
              <w:rPr>
                <w:sz w:val="20"/>
              </w:rPr>
            </w:pPr>
            <w:r w:rsidRPr="00201CDB">
              <w:rPr>
                <w:sz w:val="20"/>
              </w:rPr>
              <w:t xml:space="preserve">1 Una persona de 65 o más años </w:t>
            </w:r>
          </w:p>
          <w:p w:rsidR="006148BE" w:rsidRPr="00201CDB" w:rsidRDefault="006148BE" w:rsidP="00191528">
            <w:pPr>
              <w:rPr>
                <w:sz w:val="20"/>
              </w:rPr>
            </w:pPr>
            <w:r w:rsidRPr="00201CDB">
              <w:rPr>
                <w:sz w:val="20"/>
              </w:rPr>
              <w:t xml:space="preserve">2 Una persona de 30 a 64 años </w:t>
            </w:r>
          </w:p>
          <w:p w:rsidR="006148BE" w:rsidRPr="00201CDB" w:rsidRDefault="006148BE" w:rsidP="00191528">
            <w:pPr>
              <w:rPr>
                <w:sz w:val="20"/>
              </w:rPr>
            </w:pPr>
            <w:r w:rsidRPr="00201CDB">
              <w:rPr>
                <w:sz w:val="20"/>
              </w:rPr>
              <w:t>3 Una persona de menos de 30 años</w:t>
            </w:r>
          </w:p>
          <w:p w:rsidR="006148BE" w:rsidRPr="00201CDB" w:rsidRDefault="006148BE" w:rsidP="00191528">
            <w:pPr>
              <w:rPr>
                <w:sz w:val="20"/>
              </w:rPr>
            </w:pPr>
            <w:r w:rsidRPr="00201CDB">
              <w:rPr>
                <w:sz w:val="20"/>
              </w:rPr>
              <w:t xml:space="preserve">4 Un adulto con niños menores de 16 años                                 </w:t>
            </w:r>
          </w:p>
          <w:p w:rsidR="006148BE" w:rsidRPr="00201CDB" w:rsidRDefault="006148BE" w:rsidP="00191528">
            <w:pPr>
              <w:pStyle w:val="Ttulo5"/>
              <w:rPr>
                <w:rFonts w:ascii="Univers" w:hAnsi="Univers"/>
                <w:sz w:val="20"/>
                <w:szCs w:val="24"/>
                <w:lang w:val="es-ES"/>
              </w:rPr>
            </w:pPr>
            <w:r w:rsidRPr="00201CDB">
              <w:rPr>
                <w:rFonts w:ascii="Univers" w:hAnsi="Univers"/>
                <w:sz w:val="20"/>
                <w:szCs w:val="24"/>
                <w:lang w:val="es-ES"/>
              </w:rPr>
              <w:t xml:space="preserve">Pareja sin hijos </w:t>
            </w:r>
          </w:p>
          <w:p w:rsidR="006148BE" w:rsidRPr="00201CDB" w:rsidRDefault="006148BE" w:rsidP="00191528">
            <w:pPr>
              <w:rPr>
                <w:sz w:val="20"/>
              </w:rPr>
            </w:pPr>
            <w:r w:rsidRPr="00201CDB">
              <w:rPr>
                <w:sz w:val="20"/>
              </w:rPr>
              <w:t>5 Pareja</w:t>
            </w:r>
            <w:r w:rsidRPr="00201CDB">
              <w:rPr>
                <w:b/>
                <w:bCs/>
                <w:sz w:val="20"/>
              </w:rPr>
              <w:t xml:space="preserve"> </w:t>
            </w:r>
            <w:r w:rsidRPr="00201CDB">
              <w:rPr>
                <w:sz w:val="20"/>
              </w:rPr>
              <w:t xml:space="preserve">sin hijos teniendo al menos uno de los miembros 65 años o más </w:t>
            </w:r>
          </w:p>
          <w:p w:rsidR="006148BE" w:rsidRPr="00201CDB" w:rsidRDefault="006148BE" w:rsidP="00191528">
            <w:pPr>
              <w:pStyle w:val="Textoindependiente2"/>
              <w:rPr>
                <w:sz w:val="20"/>
                <w:szCs w:val="24"/>
              </w:rPr>
            </w:pPr>
            <w:r w:rsidRPr="00201CDB">
              <w:rPr>
                <w:sz w:val="20"/>
                <w:szCs w:val="24"/>
              </w:rPr>
              <w:t xml:space="preserve">6 Pareja sin hijos teniendo los dos miembros menos de 65 años </w:t>
            </w:r>
          </w:p>
          <w:p w:rsidR="006148BE" w:rsidRPr="00201CDB" w:rsidRDefault="006148BE" w:rsidP="00191528">
            <w:pPr>
              <w:pStyle w:val="Textoindependiente3"/>
              <w:rPr>
                <w:b/>
                <w:bCs/>
                <w:sz w:val="20"/>
              </w:rPr>
            </w:pPr>
            <w:r w:rsidRPr="00201CDB">
              <w:rPr>
                <w:b/>
                <w:bCs/>
                <w:sz w:val="20"/>
              </w:rPr>
              <w:t xml:space="preserve">Pareja con hijos menores de 16 años </w:t>
            </w:r>
          </w:p>
          <w:p w:rsidR="006148BE" w:rsidRPr="00201CDB" w:rsidRDefault="006148BE" w:rsidP="00191528">
            <w:pPr>
              <w:rPr>
                <w:sz w:val="20"/>
              </w:rPr>
            </w:pPr>
            <w:r w:rsidRPr="00201CDB">
              <w:rPr>
                <w:sz w:val="20"/>
              </w:rPr>
              <w:t xml:space="preserve">7 Pareja con un hijo menor de 16 años </w:t>
            </w:r>
          </w:p>
          <w:p w:rsidR="006148BE" w:rsidRPr="00201CDB" w:rsidRDefault="006148BE" w:rsidP="00191528">
            <w:pPr>
              <w:rPr>
                <w:sz w:val="20"/>
              </w:rPr>
            </w:pPr>
            <w:r w:rsidRPr="00201CDB">
              <w:rPr>
                <w:sz w:val="20"/>
              </w:rPr>
              <w:t xml:space="preserve">8 Pareja con dos hijos menores de 16 años </w:t>
            </w:r>
          </w:p>
          <w:p w:rsidR="006148BE" w:rsidRPr="00201CDB" w:rsidRDefault="006148BE" w:rsidP="00191528">
            <w:pPr>
              <w:rPr>
                <w:sz w:val="20"/>
              </w:rPr>
            </w:pPr>
            <w:r w:rsidRPr="00201CDB">
              <w:rPr>
                <w:sz w:val="20"/>
              </w:rPr>
              <w:t xml:space="preserve">9 Pareja con tres o más hijos menores de 16 años </w:t>
            </w:r>
          </w:p>
          <w:p w:rsidR="006148BE" w:rsidRPr="00201CDB" w:rsidRDefault="006148BE" w:rsidP="00191528">
            <w:pPr>
              <w:rPr>
                <w:b/>
                <w:bCs/>
                <w:sz w:val="20"/>
              </w:rPr>
            </w:pPr>
            <w:r w:rsidRPr="00201CDB">
              <w:rPr>
                <w:b/>
                <w:bCs/>
                <w:sz w:val="20"/>
              </w:rPr>
              <w:t xml:space="preserve">Otras familias nucleares </w:t>
            </w:r>
          </w:p>
          <w:p w:rsidR="006148BE" w:rsidRPr="00201CDB" w:rsidRDefault="006148BE" w:rsidP="00191528">
            <w:pPr>
              <w:rPr>
                <w:sz w:val="20"/>
              </w:rPr>
            </w:pPr>
            <w:r w:rsidRPr="00201CDB">
              <w:rPr>
                <w:sz w:val="20"/>
              </w:rPr>
              <w:t xml:space="preserve">10 Padre o madre solo, con al menos un hijo de 16 o más años </w:t>
            </w:r>
          </w:p>
          <w:p w:rsidR="006148BE" w:rsidRPr="00201CDB" w:rsidRDefault="006148BE" w:rsidP="00191528">
            <w:pPr>
              <w:rPr>
                <w:sz w:val="20"/>
              </w:rPr>
            </w:pPr>
            <w:r w:rsidRPr="00201CDB">
              <w:rPr>
                <w:sz w:val="20"/>
              </w:rPr>
              <w:t xml:space="preserve">11 Pareja con al menos un hijo de 16 o más años </w:t>
            </w:r>
          </w:p>
          <w:p w:rsidR="006148BE" w:rsidRPr="00201CDB" w:rsidRDefault="006148BE" w:rsidP="00191528">
            <w:pPr>
              <w:pStyle w:val="Ttulo5"/>
              <w:rPr>
                <w:rFonts w:ascii="Univers" w:hAnsi="Univers"/>
                <w:b w:val="0"/>
                <w:bCs w:val="0"/>
                <w:sz w:val="20"/>
              </w:rPr>
            </w:pPr>
            <w:r w:rsidRPr="00201CDB">
              <w:rPr>
                <w:rFonts w:ascii="Univers" w:hAnsi="Univers"/>
                <w:b w:val="0"/>
                <w:bCs w:val="0"/>
                <w:sz w:val="20"/>
                <w:lang w:val="es-ES"/>
              </w:rPr>
              <w:t xml:space="preserve">12 </w:t>
            </w:r>
            <w:r w:rsidRPr="00201CDB">
              <w:rPr>
                <w:rFonts w:ascii="Univers" w:hAnsi="Univers"/>
                <w:sz w:val="20"/>
              </w:rPr>
              <w:t>Otros hogares</w:t>
            </w:r>
            <w:r w:rsidRPr="00201CDB">
              <w:rPr>
                <w:rFonts w:ascii="Univers" w:hAnsi="Univers"/>
                <w:b w:val="0"/>
                <w:bCs w:val="0"/>
                <w:sz w:val="20"/>
              </w:rPr>
              <w:t xml:space="preserve"> </w:t>
            </w:r>
          </w:p>
          <w:p w:rsidR="006148BE" w:rsidRPr="00201CDB" w:rsidRDefault="006148BE" w:rsidP="00191528">
            <w:pPr>
              <w:rPr>
                <w:sz w:val="20"/>
              </w:rPr>
            </w:pPr>
          </w:p>
          <w:p w:rsidR="006148BE" w:rsidRPr="00201CDB" w:rsidRDefault="006148BE" w:rsidP="00191528">
            <w:pPr>
              <w:tabs>
                <w:tab w:val="left" w:pos="1814"/>
                <w:tab w:val="left" w:pos="3515"/>
              </w:tabs>
              <w:rPr>
                <w:sz w:val="20"/>
              </w:rPr>
            </w:pPr>
            <w:r w:rsidRPr="00201CDB">
              <w:rPr>
                <w:sz w:val="20"/>
              </w:rPr>
              <w:t xml:space="preserve"> </w:t>
            </w:r>
            <w:r w:rsidRPr="00201CDB">
              <w:rPr>
                <w:sz w:val="20"/>
                <w:u w:val="single"/>
              </w:rPr>
              <w:t>Nota:</w:t>
            </w:r>
            <w:r w:rsidRPr="00201CDB">
              <w:rPr>
                <w:sz w:val="20"/>
              </w:rPr>
              <w:t xml:space="preserve"> en esta clasificación</w:t>
            </w:r>
          </w:p>
          <w:p w:rsidR="006148BE" w:rsidRPr="00201CDB" w:rsidRDefault="006148BE" w:rsidP="00191528">
            <w:pPr>
              <w:tabs>
                <w:tab w:val="left" w:pos="1814"/>
                <w:tab w:val="left" w:pos="3515"/>
              </w:tabs>
              <w:ind w:left="60"/>
            </w:pPr>
            <w:r w:rsidRPr="00201CDB">
              <w:rPr>
                <w:sz w:val="20"/>
              </w:rPr>
              <w:t xml:space="preserve">-Las categorías 07 a 11 se refieren exclusivamente a hogares formados </w:t>
            </w:r>
            <w:r w:rsidRPr="00201CDB">
              <w:rPr>
                <w:b/>
                <w:bCs/>
                <w:sz w:val="20"/>
              </w:rPr>
              <w:t>por padres e hijos</w:t>
            </w:r>
            <w:r w:rsidRPr="00201CDB">
              <w:rPr>
                <w:sz w:val="20"/>
              </w:rPr>
              <w:t>, incluyendo los adoptados y los que son hijos sólo de un miembro de la pareja. En el caso en que haya otras personas en el hogar, éste se clasificaría en 12.Otros hogares</w:t>
            </w:r>
            <w:r w:rsidRPr="00201CDB">
              <w:t>.</w:t>
            </w:r>
          </w:p>
          <w:p w:rsidR="006148BE" w:rsidRPr="00201CDB" w:rsidRDefault="006148BE" w:rsidP="00191528">
            <w:pPr>
              <w:tabs>
                <w:tab w:val="left" w:pos="1814"/>
                <w:tab w:val="left" w:pos="3515"/>
              </w:tabs>
              <w:ind w:left="60"/>
              <w:rPr>
                <w:sz w:val="20"/>
              </w:rPr>
            </w:pPr>
            <w:r w:rsidRPr="00201CDB">
              <w:t>-</w:t>
            </w:r>
            <w:r w:rsidRPr="00201CDB">
              <w:rPr>
                <w:sz w:val="20"/>
              </w:rPr>
              <w:t xml:space="preserve">Se considera </w:t>
            </w:r>
            <w:r w:rsidRPr="00201CDB">
              <w:rPr>
                <w:b/>
                <w:bCs/>
                <w:sz w:val="20"/>
              </w:rPr>
              <w:t>adulto</w:t>
            </w:r>
            <w:r w:rsidRPr="00201CDB">
              <w:rPr>
                <w:sz w:val="20"/>
              </w:rPr>
              <w:t xml:space="preserve"> a toda persona de </w:t>
            </w:r>
            <w:r w:rsidRPr="00201CDB">
              <w:rPr>
                <w:b/>
                <w:bCs/>
                <w:sz w:val="20"/>
              </w:rPr>
              <w:t>16 o más años</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TIPHOGAR2</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Tipo de hogar (segunda clasificación)  </w:t>
            </w:r>
          </w:p>
        </w:tc>
        <w:tc>
          <w:tcPr>
            <w:tcW w:w="4876" w:type="dxa"/>
          </w:tcPr>
          <w:p w:rsidR="006148BE" w:rsidRPr="00201CDB" w:rsidRDefault="006148BE" w:rsidP="00191528">
            <w:pPr>
              <w:pStyle w:val="Ttulo5"/>
              <w:rPr>
                <w:rFonts w:ascii="Univers" w:hAnsi="Univers"/>
                <w:sz w:val="20"/>
                <w:szCs w:val="24"/>
                <w:lang w:val="es-ES"/>
              </w:rPr>
            </w:pPr>
            <w:r w:rsidRPr="00201CDB">
              <w:rPr>
                <w:rFonts w:ascii="Univers" w:hAnsi="Univers"/>
                <w:sz w:val="20"/>
                <w:szCs w:val="24"/>
                <w:lang w:val="es-ES"/>
              </w:rPr>
              <w:t xml:space="preserve">Hogar de un solo adulto </w:t>
            </w:r>
          </w:p>
          <w:p w:rsidR="006148BE" w:rsidRPr="00201CDB" w:rsidRDefault="006148BE" w:rsidP="00191528">
            <w:pPr>
              <w:rPr>
                <w:sz w:val="20"/>
              </w:rPr>
            </w:pPr>
            <w:r w:rsidRPr="00201CDB">
              <w:rPr>
                <w:sz w:val="20"/>
              </w:rPr>
              <w:t>1 Una</w:t>
            </w:r>
            <w:r w:rsidRPr="00201CDB">
              <w:rPr>
                <w:b/>
                <w:bCs/>
                <w:sz w:val="20"/>
              </w:rPr>
              <w:t xml:space="preserve"> </w:t>
            </w:r>
            <w:r w:rsidRPr="00201CDB">
              <w:rPr>
                <w:sz w:val="20"/>
              </w:rPr>
              <w:t xml:space="preserve">persona de 65 o más años </w:t>
            </w:r>
          </w:p>
          <w:p w:rsidR="006148BE" w:rsidRPr="00201CDB" w:rsidRDefault="006148BE" w:rsidP="00191528">
            <w:pPr>
              <w:rPr>
                <w:sz w:val="20"/>
              </w:rPr>
            </w:pPr>
            <w:r w:rsidRPr="00201CDB">
              <w:rPr>
                <w:sz w:val="20"/>
              </w:rPr>
              <w:t xml:space="preserve">2 Una persona de 30 a 64 años </w:t>
            </w:r>
          </w:p>
          <w:p w:rsidR="006148BE" w:rsidRPr="00201CDB" w:rsidRDefault="006148BE" w:rsidP="00191528">
            <w:pPr>
              <w:rPr>
                <w:sz w:val="20"/>
              </w:rPr>
            </w:pPr>
            <w:r w:rsidRPr="00201CDB">
              <w:rPr>
                <w:sz w:val="20"/>
              </w:rPr>
              <w:t xml:space="preserve">3 Una persona de menos de 30 años </w:t>
            </w:r>
          </w:p>
          <w:p w:rsidR="006148BE" w:rsidRPr="00201CDB" w:rsidRDefault="006148BE" w:rsidP="00191528">
            <w:pPr>
              <w:rPr>
                <w:sz w:val="20"/>
              </w:rPr>
            </w:pPr>
            <w:r w:rsidRPr="00201CDB">
              <w:rPr>
                <w:sz w:val="20"/>
              </w:rPr>
              <w:t xml:space="preserve">4 Un adulto con niños menores de 18 años </w:t>
            </w:r>
          </w:p>
          <w:p w:rsidR="006148BE" w:rsidRPr="00201CDB" w:rsidRDefault="006148BE" w:rsidP="00191528">
            <w:pPr>
              <w:pStyle w:val="Ttulo5"/>
              <w:rPr>
                <w:rFonts w:ascii="Univers" w:hAnsi="Univers"/>
                <w:sz w:val="20"/>
                <w:szCs w:val="24"/>
                <w:lang w:val="es-ES"/>
              </w:rPr>
            </w:pPr>
            <w:r w:rsidRPr="00201CDB">
              <w:rPr>
                <w:rFonts w:ascii="Univers" w:hAnsi="Univers"/>
                <w:sz w:val="20"/>
                <w:szCs w:val="24"/>
                <w:lang w:val="es-ES"/>
              </w:rPr>
              <w:t>Pareja sin hijos</w:t>
            </w:r>
          </w:p>
          <w:p w:rsidR="006148BE" w:rsidRPr="00201CDB" w:rsidRDefault="006148BE" w:rsidP="00191528">
            <w:pPr>
              <w:rPr>
                <w:sz w:val="20"/>
              </w:rPr>
            </w:pPr>
            <w:r w:rsidRPr="00201CDB">
              <w:rPr>
                <w:sz w:val="20"/>
              </w:rPr>
              <w:t xml:space="preserve">5 Pareja sin hijos teniendo al menos uno de los miembros 65 años o más </w:t>
            </w:r>
          </w:p>
          <w:p w:rsidR="006148BE" w:rsidRPr="00201CDB" w:rsidRDefault="006148BE" w:rsidP="00191528">
            <w:pPr>
              <w:rPr>
                <w:sz w:val="20"/>
              </w:rPr>
            </w:pPr>
            <w:r w:rsidRPr="00201CDB">
              <w:rPr>
                <w:sz w:val="20"/>
              </w:rPr>
              <w:t xml:space="preserve">6 Pareja sin hijos teniendo los dos miembros menos  de 65 años </w:t>
            </w:r>
          </w:p>
          <w:p w:rsidR="006148BE" w:rsidRPr="00201CDB" w:rsidRDefault="006148BE" w:rsidP="00191528">
            <w:pPr>
              <w:rPr>
                <w:b/>
                <w:bCs/>
                <w:sz w:val="20"/>
              </w:rPr>
            </w:pPr>
            <w:r w:rsidRPr="00201CDB">
              <w:rPr>
                <w:b/>
                <w:bCs/>
                <w:sz w:val="20"/>
              </w:rPr>
              <w:t xml:space="preserve">Pareja con hijos de hasta  18 años </w:t>
            </w:r>
          </w:p>
          <w:p w:rsidR="006148BE" w:rsidRPr="00201CDB" w:rsidRDefault="006148BE" w:rsidP="00191528">
            <w:pPr>
              <w:rPr>
                <w:sz w:val="20"/>
              </w:rPr>
            </w:pPr>
            <w:r w:rsidRPr="00201CDB">
              <w:rPr>
                <w:sz w:val="20"/>
              </w:rPr>
              <w:t xml:space="preserve">7 Pareja con un hijo menor de 18 años </w:t>
            </w:r>
          </w:p>
          <w:p w:rsidR="006148BE" w:rsidRPr="00201CDB" w:rsidRDefault="006148BE" w:rsidP="00191528">
            <w:pPr>
              <w:rPr>
                <w:sz w:val="20"/>
              </w:rPr>
            </w:pPr>
            <w:r w:rsidRPr="00201CDB">
              <w:rPr>
                <w:sz w:val="20"/>
              </w:rPr>
              <w:t>8 Pareja con dos hijos menores de 18 años</w:t>
            </w:r>
            <w:r w:rsidRPr="00201CDB">
              <w:rPr>
                <w:b/>
                <w:bCs/>
                <w:sz w:val="20"/>
              </w:rPr>
              <w:t xml:space="preserve"> </w:t>
            </w:r>
          </w:p>
          <w:p w:rsidR="006148BE" w:rsidRPr="00201CDB" w:rsidRDefault="006148BE" w:rsidP="00191528">
            <w:pPr>
              <w:rPr>
                <w:sz w:val="20"/>
              </w:rPr>
            </w:pPr>
            <w:r w:rsidRPr="00201CDB">
              <w:rPr>
                <w:sz w:val="20"/>
              </w:rPr>
              <w:t>9 Pareja con tres o más hijos menores de 18 años</w:t>
            </w:r>
            <w:r w:rsidRPr="00201CDB">
              <w:rPr>
                <w:b/>
                <w:bCs/>
                <w:sz w:val="20"/>
              </w:rPr>
              <w:t xml:space="preserve"> </w:t>
            </w:r>
          </w:p>
          <w:p w:rsidR="006148BE" w:rsidRPr="00201CDB" w:rsidRDefault="006148BE" w:rsidP="00191528">
            <w:pPr>
              <w:pStyle w:val="Ttulo5"/>
              <w:rPr>
                <w:rFonts w:ascii="Univers" w:hAnsi="Univers"/>
                <w:sz w:val="20"/>
                <w:szCs w:val="24"/>
                <w:lang w:val="es-ES"/>
              </w:rPr>
            </w:pPr>
            <w:r w:rsidRPr="00201CDB">
              <w:rPr>
                <w:rFonts w:ascii="Univers" w:hAnsi="Univers"/>
                <w:sz w:val="20"/>
                <w:szCs w:val="24"/>
                <w:lang w:val="es-ES"/>
              </w:rPr>
              <w:t>Otras familias nucleares</w:t>
            </w:r>
          </w:p>
          <w:p w:rsidR="006148BE" w:rsidRPr="00201CDB" w:rsidRDefault="006148BE" w:rsidP="00191528">
            <w:pPr>
              <w:rPr>
                <w:sz w:val="20"/>
              </w:rPr>
            </w:pPr>
            <w:r w:rsidRPr="00201CDB">
              <w:rPr>
                <w:sz w:val="20"/>
              </w:rPr>
              <w:t xml:space="preserve">10 Padre o madre solo, con al menos un hijo de 18 o más años </w:t>
            </w:r>
          </w:p>
          <w:p w:rsidR="006148BE" w:rsidRPr="00201CDB" w:rsidRDefault="006148BE" w:rsidP="00191528">
            <w:pPr>
              <w:rPr>
                <w:sz w:val="20"/>
              </w:rPr>
            </w:pPr>
            <w:r w:rsidRPr="00201CDB">
              <w:rPr>
                <w:sz w:val="20"/>
              </w:rPr>
              <w:t xml:space="preserve">11 Pareja con al menos un hijo de 18 o más años </w:t>
            </w:r>
          </w:p>
          <w:p w:rsidR="006148BE" w:rsidRPr="00201CDB" w:rsidRDefault="006148BE" w:rsidP="00191528">
            <w:pPr>
              <w:pStyle w:val="Ttulo5"/>
              <w:rPr>
                <w:rFonts w:ascii="Univers" w:hAnsi="Univers"/>
                <w:b w:val="0"/>
                <w:bCs w:val="0"/>
                <w:sz w:val="20"/>
              </w:rPr>
            </w:pPr>
            <w:r w:rsidRPr="00201CDB">
              <w:rPr>
                <w:rFonts w:ascii="Univers" w:hAnsi="Univers"/>
                <w:b w:val="0"/>
                <w:bCs w:val="0"/>
                <w:sz w:val="20"/>
              </w:rPr>
              <w:t xml:space="preserve">12 </w:t>
            </w:r>
            <w:r w:rsidRPr="00201CDB">
              <w:rPr>
                <w:rFonts w:ascii="Univers" w:hAnsi="Univers"/>
                <w:sz w:val="20"/>
              </w:rPr>
              <w:t>Otros hogares</w:t>
            </w:r>
            <w:r w:rsidRPr="00201CDB">
              <w:rPr>
                <w:rFonts w:ascii="Univers" w:hAnsi="Univers"/>
                <w:b w:val="0"/>
                <w:bCs w:val="0"/>
                <w:sz w:val="20"/>
              </w:rPr>
              <w:t xml:space="preserve"> </w:t>
            </w:r>
          </w:p>
          <w:p w:rsidR="006148BE" w:rsidRPr="00201CDB" w:rsidRDefault="006148BE" w:rsidP="00191528">
            <w:pPr>
              <w:rPr>
                <w:sz w:val="20"/>
              </w:rPr>
            </w:pPr>
          </w:p>
          <w:p w:rsidR="006148BE" w:rsidRPr="00201CDB" w:rsidRDefault="006148BE" w:rsidP="00191528">
            <w:pPr>
              <w:pStyle w:val="Textoindependiente2"/>
              <w:tabs>
                <w:tab w:val="left" w:pos="1814"/>
                <w:tab w:val="left" w:pos="3515"/>
              </w:tabs>
              <w:rPr>
                <w:sz w:val="20"/>
              </w:rPr>
            </w:pPr>
            <w:r w:rsidRPr="00201CDB">
              <w:rPr>
                <w:sz w:val="20"/>
                <w:u w:val="single"/>
              </w:rPr>
              <w:t>Nota:</w:t>
            </w:r>
            <w:r w:rsidRPr="00201CDB">
              <w:rPr>
                <w:sz w:val="20"/>
              </w:rPr>
              <w:t xml:space="preserve"> en esta clasificación las categorías 07 a 11 se refieren exclusivamente a </w:t>
            </w:r>
            <w:r w:rsidRPr="00201CDB">
              <w:rPr>
                <w:b/>
                <w:bCs/>
                <w:sz w:val="20"/>
              </w:rPr>
              <w:t>hogares formados por padres e hijos</w:t>
            </w:r>
            <w:r w:rsidRPr="00201CDB">
              <w:rPr>
                <w:sz w:val="20"/>
              </w:rPr>
              <w:t>, incluyendo los adoptados y los que son hijos sólo de un miembro de la pareja. En el caso en que haya otras personas en el hogar, éste se clasificaría en 12.Otros hogares.</w:t>
            </w:r>
          </w:p>
          <w:p w:rsidR="006148BE" w:rsidRPr="00201CDB" w:rsidRDefault="006148BE" w:rsidP="00191528">
            <w:pPr>
              <w:rPr>
                <w:sz w:val="20"/>
              </w:rPr>
            </w:pPr>
            <w:r w:rsidRPr="00201CDB">
              <w:rPr>
                <w:sz w:val="20"/>
              </w:rPr>
              <w:t xml:space="preserve">Se considera </w:t>
            </w:r>
            <w:r w:rsidRPr="00201CDB">
              <w:rPr>
                <w:b/>
                <w:bCs/>
                <w:sz w:val="20"/>
              </w:rPr>
              <w:t>adulto</w:t>
            </w:r>
            <w:r w:rsidRPr="00201CDB">
              <w:rPr>
                <w:sz w:val="20"/>
              </w:rPr>
              <w:t xml:space="preserve"> a toda persona de </w:t>
            </w:r>
            <w:r w:rsidRPr="00201CDB">
              <w:rPr>
                <w:b/>
                <w:bCs/>
                <w:sz w:val="20"/>
              </w:rPr>
              <w:t>18 o más años</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TIPHOGAR3</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Tipo de hogar (tercera clasificación)  </w:t>
            </w:r>
          </w:p>
        </w:tc>
        <w:tc>
          <w:tcPr>
            <w:tcW w:w="4876" w:type="dxa"/>
          </w:tcPr>
          <w:p w:rsidR="006148BE" w:rsidRPr="00201CDB" w:rsidRDefault="006148BE" w:rsidP="00191528">
            <w:pPr>
              <w:pStyle w:val="Ttulo5"/>
              <w:rPr>
                <w:rFonts w:ascii="Univers" w:hAnsi="Univers"/>
                <w:sz w:val="20"/>
                <w:szCs w:val="24"/>
                <w:lang w:val="es-ES"/>
              </w:rPr>
            </w:pPr>
            <w:r w:rsidRPr="00201CDB">
              <w:rPr>
                <w:rFonts w:ascii="Univers" w:hAnsi="Univers"/>
                <w:sz w:val="20"/>
                <w:szCs w:val="24"/>
                <w:lang w:val="es-ES"/>
              </w:rPr>
              <w:t>Hogar de una sola persona</w:t>
            </w:r>
          </w:p>
          <w:p w:rsidR="006148BE" w:rsidRPr="00201CDB" w:rsidRDefault="006148BE" w:rsidP="00191528">
            <w:pPr>
              <w:rPr>
                <w:sz w:val="20"/>
              </w:rPr>
            </w:pPr>
            <w:r w:rsidRPr="00201CDB">
              <w:rPr>
                <w:sz w:val="20"/>
              </w:rPr>
              <w:t xml:space="preserve">1 De 65 o más años </w:t>
            </w:r>
          </w:p>
          <w:p w:rsidR="006148BE" w:rsidRPr="00201CDB" w:rsidRDefault="006148BE" w:rsidP="00191528">
            <w:pPr>
              <w:rPr>
                <w:sz w:val="20"/>
              </w:rPr>
            </w:pPr>
            <w:r w:rsidRPr="00201CDB">
              <w:rPr>
                <w:sz w:val="20"/>
              </w:rPr>
              <w:t xml:space="preserve">2 De 30 a 64 años </w:t>
            </w:r>
          </w:p>
          <w:p w:rsidR="006148BE" w:rsidRPr="00201CDB" w:rsidRDefault="006148BE" w:rsidP="00191528">
            <w:pPr>
              <w:rPr>
                <w:sz w:val="20"/>
              </w:rPr>
            </w:pPr>
            <w:r w:rsidRPr="00201CDB">
              <w:rPr>
                <w:sz w:val="20"/>
              </w:rPr>
              <w:t xml:space="preserve">3 De menos de 30 años </w:t>
            </w:r>
          </w:p>
          <w:p w:rsidR="006148BE" w:rsidRPr="00201CDB" w:rsidRDefault="006148BE" w:rsidP="00191528">
            <w:pPr>
              <w:rPr>
                <w:b/>
                <w:bCs/>
                <w:sz w:val="20"/>
              </w:rPr>
            </w:pPr>
            <w:r w:rsidRPr="00201CDB">
              <w:rPr>
                <w:b/>
                <w:bCs/>
                <w:sz w:val="20"/>
              </w:rPr>
              <w:t>Pareja sin niños dependientes</w:t>
            </w:r>
          </w:p>
          <w:p w:rsidR="006148BE" w:rsidRPr="00201CDB" w:rsidRDefault="006148BE" w:rsidP="00191528">
            <w:pPr>
              <w:rPr>
                <w:sz w:val="20"/>
              </w:rPr>
            </w:pPr>
            <w:r w:rsidRPr="00201CDB">
              <w:rPr>
                <w:sz w:val="20"/>
              </w:rPr>
              <w:t xml:space="preserve">4 Pareja sin niños dependientes teniendo al menos uno de los miembros 65 años o más </w:t>
            </w:r>
          </w:p>
          <w:p w:rsidR="006148BE" w:rsidRPr="00201CDB" w:rsidRDefault="006148BE" w:rsidP="00191528">
            <w:pPr>
              <w:rPr>
                <w:sz w:val="20"/>
              </w:rPr>
            </w:pPr>
            <w:r w:rsidRPr="00201CDB">
              <w:rPr>
                <w:sz w:val="20"/>
              </w:rPr>
              <w:t xml:space="preserve">5 Pareja sin  niños dependientes teniendo los dos miembros menos  de 65 años </w:t>
            </w:r>
          </w:p>
          <w:p w:rsidR="006148BE" w:rsidRPr="00201CDB" w:rsidRDefault="006148BE" w:rsidP="00191528">
            <w:pPr>
              <w:rPr>
                <w:b/>
                <w:bCs/>
                <w:sz w:val="20"/>
              </w:rPr>
            </w:pPr>
            <w:r w:rsidRPr="00201CDB">
              <w:rPr>
                <w:b/>
                <w:bCs/>
                <w:sz w:val="20"/>
              </w:rPr>
              <w:t>Pareja con niños dependientes</w:t>
            </w:r>
          </w:p>
          <w:p w:rsidR="006148BE" w:rsidRPr="00201CDB" w:rsidRDefault="006148BE" w:rsidP="00191528">
            <w:pPr>
              <w:rPr>
                <w:sz w:val="20"/>
              </w:rPr>
            </w:pPr>
            <w:r w:rsidRPr="00201CDB">
              <w:rPr>
                <w:sz w:val="20"/>
              </w:rPr>
              <w:t xml:space="preserve">6 Pareja con un niño dependiente </w:t>
            </w:r>
          </w:p>
          <w:p w:rsidR="006148BE" w:rsidRPr="00201CDB" w:rsidRDefault="006148BE" w:rsidP="00191528">
            <w:pPr>
              <w:rPr>
                <w:sz w:val="20"/>
              </w:rPr>
            </w:pPr>
            <w:r w:rsidRPr="00201CDB">
              <w:rPr>
                <w:sz w:val="20"/>
              </w:rPr>
              <w:t xml:space="preserve">7 Pareja con dos niños dependientes </w:t>
            </w:r>
          </w:p>
          <w:p w:rsidR="006148BE" w:rsidRPr="00201CDB" w:rsidRDefault="006148BE" w:rsidP="00191528">
            <w:pPr>
              <w:rPr>
                <w:sz w:val="20"/>
              </w:rPr>
            </w:pPr>
            <w:r w:rsidRPr="00201CDB">
              <w:rPr>
                <w:sz w:val="20"/>
              </w:rPr>
              <w:t xml:space="preserve">8 Pareja con tres o más niños dependientes </w:t>
            </w:r>
          </w:p>
          <w:p w:rsidR="006148BE" w:rsidRPr="00201CDB" w:rsidRDefault="006148BE" w:rsidP="00191528">
            <w:pPr>
              <w:rPr>
                <w:b/>
                <w:bCs/>
                <w:sz w:val="20"/>
              </w:rPr>
            </w:pPr>
            <w:r w:rsidRPr="00201CDB">
              <w:rPr>
                <w:b/>
                <w:bCs/>
                <w:sz w:val="20"/>
              </w:rPr>
              <w:t>Otras familias nucleares</w:t>
            </w:r>
          </w:p>
          <w:p w:rsidR="006148BE" w:rsidRPr="00201CDB" w:rsidRDefault="006148BE" w:rsidP="00191528">
            <w:pPr>
              <w:rPr>
                <w:sz w:val="20"/>
              </w:rPr>
            </w:pPr>
            <w:r w:rsidRPr="00201CDB">
              <w:rPr>
                <w:sz w:val="20"/>
              </w:rPr>
              <w:t>9 Padre o madre solo, con al menos un niño dependiente</w:t>
            </w:r>
          </w:p>
          <w:p w:rsidR="006148BE" w:rsidRPr="00201CDB" w:rsidRDefault="006148BE" w:rsidP="00191528">
            <w:pPr>
              <w:pStyle w:val="Ttulo5"/>
              <w:rPr>
                <w:rFonts w:ascii="Univers" w:hAnsi="Univers"/>
                <w:b w:val="0"/>
                <w:bCs w:val="0"/>
                <w:sz w:val="20"/>
              </w:rPr>
            </w:pPr>
            <w:r w:rsidRPr="00201CDB">
              <w:rPr>
                <w:rFonts w:ascii="Univers" w:hAnsi="Univers"/>
                <w:b w:val="0"/>
                <w:bCs w:val="0"/>
                <w:sz w:val="20"/>
                <w:lang w:val="es-ES"/>
              </w:rPr>
              <w:t xml:space="preserve">10 </w:t>
            </w:r>
            <w:r w:rsidRPr="00201CDB">
              <w:rPr>
                <w:rFonts w:ascii="Univers" w:hAnsi="Univers"/>
                <w:sz w:val="20"/>
                <w:lang w:val="es-ES"/>
              </w:rPr>
              <w:t>O</w:t>
            </w:r>
            <w:r w:rsidRPr="00201CDB">
              <w:rPr>
                <w:rFonts w:ascii="Univers" w:hAnsi="Univers"/>
                <w:sz w:val="20"/>
              </w:rPr>
              <w:t>tros hogares</w:t>
            </w:r>
          </w:p>
          <w:p w:rsidR="006148BE" w:rsidRPr="00201CDB" w:rsidRDefault="006148BE" w:rsidP="00191528">
            <w:pPr>
              <w:rPr>
                <w:sz w:val="20"/>
              </w:rPr>
            </w:pPr>
            <w:r w:rsidRPr="00201CDB">
              <w:rPr>
                <w:sz w:val="20"/>
                <w:lang w:val="es-ES_tradnl"/>
              </w:rPr>
              <w:t>-9 N</w:t>
            </w:r>
            <w:r w:rsidRPr="00201CDB">
              <w:rPr>
                <w:sz w:val="20"/>
              </w:rPr>
              <w:t>o consta</w:t>
            </w:r>
          </w:p>
          <w:p w:rsidR="006148BE" w:rsidRPr="00201CDB" w:rsidRDefault="006148BE" w:rsidP="00191528">
            <w:pPr>
              <w:rPr>
                <w:sz w:val="20"/>
              </w:rPr>
            </w:pPr>
          </w:p>
          <w:p w:rsidR="006148BE" w:rsidRPr="00201CDB" w:rsidRDefault="006148BE" w:rsidP="00191528">
            <w:pPr>
              <w:tabs>
                <w:tab w:val="left" w:pos="1814"/>
                <w:tab w:val="left" w:pos="3515"/>
              </w:tabs>
              <w:rPr>
                <w:sz w:val="20"/>
              </w:rPr>
            </w:pPr>
            <w:r w:rsidRPr="00201CDB">
              <w:rPr>
                <w:sz w:val="20"/>
                <w:u w:val="single"/>
              </w:rPr>
              <w:t>Nota:</w:t>
            </w:r>
            <w:r w:rsidRPr="00201CDB">
              <w:rPr>
                <w:sz w:val="20"/>
              </w:rPr>
              <w:t xml:space="preserve"> en esta clasificación se consideran  </w:t>
            </w:r>
          </w:p>
          <w:p w:rsidR="006148BE" w:rsidRPr="00201CDB" w:rsidRDefault="006148BE" w:rsidP="00191528">
            <w:pPr>
              <w:tabs>
                <w:tab w:val="left" w:pos="1814"/>
                <w:tab w:val="left" w:pos="3515"/>
              </w:tabs>
              <w:rPr>
                <w:sz w:val="20"/>
              </w:rPr>
            </w:pPr>
            <w:r w:rsidRPr="00201CDB">
              <w:rPr>
                <w:b/>
                <w:bCs/>
                <w:sz w:val="20"/>
              </w:rPr>
              <w:t>Niños dependientes económicamente</w:t>
            </w:r>
            <w:r w:rsidRPr="00201CDB">
              <w:rPr>
                <w:sz w:val="20"/>
              </w:rPr>
              <w:t>:</w:t>
            </w:r>
          </w:p>
          <w:p w:rsidR="006148BE" w:rsidRPr="00201CDB" w:rsidRDefault="006148BE" w:rsidP="00191528">
            <w:pPr>
              <w:tabs>
                <w:tab w:val="left" w:pos="1814"/>
                <w:tab w:val="left" w:pos="3515"/>
              </w:tabs>
              <w:rPr>
                <w:sz w:val="20"/>
              </w:rPr>
            </w:pPr>
            <w:r w:rsidRPr="00201CDB">
              <w:rPr>
                <w:sz w:val="20"/>
              </w:rPr>
              <w:t xml:space="preserve"> - Todos los menores de 16 años.</w:t>
            </w:r>
          </w:p>
          <w:p w:rsidR="006148BE" w:rsidRPr="00201CDB" w:rsidRDefault="006148BE" w:rsidP="00191528">
            <w:pPr>
              <w:rPr>
                <w:sz w:val="20"/>
              </w:rPr>
            </w:pPr>
            <w:r w:rsidRPr="00201CDB">
              <w:rPr>
                <w:sz w:val="20"/>
              </w:rPr>
              <w:t xml:space="preserve"> - Los que tienen 16 o más años pero menos de 25 y son económicamente inactivos. </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TIPHOGAR4</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Tipo de hogar (cuarta clasificación)  </w:t>
            </w:r>
          </w:p>
        </w:tc>
        <w:tc>
          <w:tcPr>
            <w:tcW w:w="4876" w:type="dxa"/>
          </w:tcPr>
          <w:p w:rsidR="006148BE" w:rsidRPr="00201CDB" w:rsidRDefault="006148BE" w:rsidP="00191528">
            <w:pPr>
              <w:rPr>
                <w:sz w:val="20"/>
              </w:rPr>
            </w:pPr>
            <w:r w:rsidRPr="00201CDB">
              <w:rPr>
                <w:sz w:val="20"/>
              </w:rPr>
              <w:t>1 Una persona: hombre de menos de 65 años</w:t>
            </w:r>
          </w:p>
          <w:p w:rsidR="006148BE" w:rsidRPr="00201CDB" w:rsidRDefault="006148BE" w:rsidP="00191528">
            <w:pPr>
              <w:rPr>
                <w:sz w:val="20"/>
              </w:rPr>
            </w:pPr>
            <w:r w:rsidRPr="00201CDB">
              <w:rPr>
                <w:sz w:val="20"/>
              </w:rPr>
              <w:t xml:space="preserve">2 Una persona: hombre de 65 o más años </w:t>
            </w:r>
          </w:p>
          <w:p w:rsidR="006148BE" w:rsidRPr="00201CDB" w:rsidRDefault="006148BE" w:rsidP="00191528">
            <w:pPr>
              <w:rPr>
                <w:sz w:val="20"/>
              </w:rPr>
            </w:pPr>
            <w:r w:rsidRPr="00201CDB">
              <w:rPr>
                <w:sz w:val="20"/>
              </w:rPr>
              <w:t xml:space="preserve">3 Una persona: mujer de menos de 65 años </w:t>
            </w:r>
          </w:p>
          <w:p w:rsidR="006148BE" w:rsidRPr="00201CDB" w:rsidRDefault="006148BE" w:rsidP="00191528">
            <w:pPr>
              <w:rPr>
                <w:sz w:val="20"/>
              </w:rPr>
            </w:pPr>
            <w:r w:rsidRPr="00201CDB">
              <w:rPr>
                <w:sz w:val="20"/>
              </w:rPr>
              <w:t xml:space="preserve">4 Una persona: mujer de 65 o más años </w:t>
            </w:r>
          </w:p>
          <w:p w:rsidR="006148BE" w:rsidRPr="00201CDB" w:rsidRDefault="006148BE" w:rsidP="00191528">
            <w:pPr>
              <w:rPr>
                <w:sz w:val="20"/>
              </w:rPr>
            </w:pPr>
            <w:r w:rsidRPr="00201CDB">
              <w:rPr>
                <w:sz w:val="20"/>
              </w:rPr>
              <w:t xml:space="preserve">5 Dos adultos sin hijos dependientes económicamente, al menos una persona de 65 o más años </w:t>
            </w:r>
          </w:p>
          <w:p w:rsidR="006148BE" w:rsidRPr="00201CDB" w:rsidRDefault="006148BE" w:rsidP="00191528">
            <w:pPr>
              <w:rPr>
                <w:sz w:val="20"/>
              </w:rPr>
            </w:pPr>
            <w:r w:rsidRPr="00201CDB">
              <w:rPr>
                <w:sz w:val="20"/>
              </w:rPr>
              <w:t xml:space="preserve">6 Dos adultos sin hijos dependientes económicamente, teniendo ambos menos de 65 años </w:t>
            </w:r>
          </w:p>
          <w:p w:rsidR="006148BE" w:rsidRPr="00201CDB" w:rsidRDefault="006148BE" w:rsidP="00191528">
            <w:pPr>
              <w:rPr>
                <w:sz w:val="20"/>
              </w:rPr>
            </w:pPr>
            <w:r w:rsidRPr="00201CDB">
              <w:rPr>
                <w:sz w:val="20"/>
              </w:rPr>
              <w:t xml:space="preserve">7 Otros hogares sin hijos dependientes económicamente </w:t>
            </w:r>
          </w:p>
          <w:p w:rsidR="006148BE" w:rsidRPr="00201CDB" w:rsidRDefault="006148BE" w:rsidP="00191528">
            <w:pPr>
              <w:rPr>
                <w:sz w:val="20"/>
              </w:rPr>
            </w:pPr>
            <w:r w:rsidRPr="00201CDB">
              <w:rPr>
                <w:sz w:val="20"/>
              </w:rPr>
              <w:t xml:space="preserve">8 Un adulto con al menos un hijo dependiente </w:t>
            </w:r>
          </w:p>
          <w:p w:rsidR="006148BE" w:rsidRPr="00201CDB" w:rsidRDefault="006148BE" w:rsidP="00191528">
            <w:pPr>
              <w:rPr>
                <w:sz w:val="20"/>
              </w:rPr>
            </w:pPr>
            <w:r w:rsidRPr="00201CDB">
              <w:rPr>
                <w:sz w:val="20"/>
              </w:rPr>
              <w:t xml:space="preserve">9 Dos adultos con un hijo dependiente </w:t>
            </w:r>
          </w:p>
          <w:p w:rsidR="006148BE" w:rsidRPr="00201CDB" w:rsidRDefault="006148BE" w:rsidP="00191528">
            <w:pPr>
              <w:rPr>
                <w:sz w:val="20"/>
              </w:rPr>
            </w:pPr>
            <w:r w:rsidRPr="00201CDB">
              <w:rPr>
                <w:sz w:val="20"/>
              </w:rPr>
              <w:t xml:space="preserve">10 Dos adultos con dos hijos dependientes </w:t>
            </w:r>
          </w:p>
          <w:p w:rsidR="006148BE" w:rsidRPr="00201CDB" w:rsidRDefault="006148BE" w:rsidP="00191528">
            <w:pPr>
              <w:rPr>
                <w:sz w:val="20"/>
              </w:rPr>
            </w:pPr>
            <w:r w:rsidRPr="00201CDB">
              <w:rPr>
                <w:sz w:val="20"/>
              </w:rPr>
              <w:t xml:space="preserve">11 Dos adultos con tres o más hijos dependientes </w:t>
            </w:r>
          </w:p>
          <w:p w:rsidR="006148BE" w:rsidRPr="00201CDB" w:rsidRDefault="006148BE" w:rsidP="00191528">
            <w:pPr>
              <w:rPr>
                <w:sz w:val="20"/>
              </w:rPr>
            </w:pPr>
            <w:r w:rsidRPr="00201CDB">
              <w:rPr>
                <w:sz w:val="20"/>
              </w:rPr>
              <w:t xml:space="preserve">12 Otros hogares con hijos dependientes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 </w:t>
            </w:r>
          </w:p>
          <w:p w:rsidR="006148BE" w:rsidRPr="00201CDB" w:rsidRDefault="006148BE" w:rsidP="00191528">
            <w:pPr>
              <w:tabs>
                <w:tab w:val="left" w:pos="1814"/>
                <w:tab w:val="left" w:pos="3515"/>
              </w:tabs>
              <w:rPr>
                <w:sz w:val="20"/>
              </w:rPr>
            </w:pPr>
            <w:r w:rsidRPr="00201CDB">
              <w:rPr>
                <w:sz w:val="20"/>
                <w:u w:val="single"/>
              </w:rPr>
              <w:t>Nota:</w:t>
            </w:r>
            <w:r w:rsidRPr="00201CDB">
              <w:rPr>
                <w:sz w:val="20"/>
              </w:rPr>
              <w:t xml:space="preserve"> en esta clasificación  se consideran </w:t>
            </w:r>
            <w:r w:rsidRPr="00201CDB">
              <w:rPr>
                <w:b/>
                <w:bCs/>
                <w:sz w:val="20"/>
              </w:rPr>
              <w:t>hijos dependientes económicamente</w:t>
            </w:r>
            <w:r w:rsidRPr="00201CDB">
              <w:rPr>
                <w:sz w:val="20"/>
              </w:rPr>
              <w:t>:</w:t>
            </w:r>
          </w:p>
          <w:p w:rsidR="006148BE" w:rsidRPr="00201CDB" w:rsidRDefault="006148BE" w:rsidP="00191528">
            <w:pPr>
              <w:pStyle w:val="Textoindependiente2"/>
              <w:tabs>
                <w:tab w:val="left" w:pos="1814"/>
                <w:tab w:val="left" w:pos="3515"/>
              </w:tabs>
              <w:rPr>
                <w:sz w:val="20"/>
              </w:rPr>
            </w:pPr>
            <w:r w:rsidRPr="00201CDB">
              <w:rPr>
                <w:sz w:val="20"/>
              </w:rPr>
              <w:t>- Todos los menores de 16 años (si al menos uno de los padres es miembro del hogar).</w:t>
            </w:r>
          </w:p>
          <w:p w:rsidR="006148BE" w:rsidRPr="00201CDB" w:rsidRDefault="006148BE" w:rsidP="00191528">
            <w:pPr>
              <w:rPr>
                <w:sz w:val="20"/>
              </w:rPr>
            </w:pPr>
            <w:r w:rsidRPr="00201CDB">
              <w:rPr>
                <w:sz w:val="20"/>
              </w:rPr>
              <w:t>- Los que tienen 16 o más años pero menos de 25 y son económicamente inactivos (si al menos uno de los padres es miembro del hogar).</w:t>
            </w:r>
          </w:p>
          <w:p w:rsidR="006148BE" w:rsidRPr="00201CDB" w:rsidRDefault="006148BE" w:rsidP="00191528">
            <w:pPr>
              <w:rPr>
                <w:sz w:val="20"/>
              </w:rPr>
            </w:pPr>
            <w:r w:rsidRPr="00201CDB">
              <w:rPr>
                <w:b/>
                <w:bCs/>
                <w:sz w:val="20"/>
              </w:rPr>
              <w:t>Adulto:</w:t>
            </w:r>
            <w:r w:rsidRPr="00201CDB">
              <w:rPr>
                <w:sz w:val="20"/>
              </w:rPr>
              <w:t xml:space="preserve"> toda persona de 16 o más años pero menor de 25 económicamente activa y cualquier persona de 25 o más años.</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TIPHOGAR5</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Tipo de hogar (quinta clasificación)  </w:t>
            </w:r>
          </w:p>
        </w:tc>
        <w:tc>
          <w:tcPr>
            <w:tcW w:w="4876" w:type="dxa"/>
          </w:tcPr>
          <w:p w:rsidR="006148BE" w:rsidRPr="00201CDB" w:rsidRDefault="006148BE" w:rsidP="00191528">
            <w:pPr>
              <w:rPr>
                <w:sz w:val="20"/>
              </w:rPr>
            </w:pPr>
            <w:r w:rsidRPr="00201CDB">
              <w:rPr>
                <w:sz w:val="20"/>
              </w:rPr>
              <w:t xml:space="preserve">1 Una persona: hombre de menos de 65 años </w:t>
            </w:r>
          </w:p>
          <w:p w:rsidR="006148BE" w:rsidRPr="00201CDB" w:rsidRDefault="006148BE" w:rsidP="00191528">
            <w:pPr>
              <w:rPr>
                <w:sz w:val="20"/>
              </w:rPr>
            </w:pPr>
            <w:r w:rsidRPr="00201CDB">
              <w:rPr>
                <w:sz w:val="20"/>
              </w:rPr>
              <w:t xml:space="preserve">2 Una persona: hombre de 65 o más años </w:t>
            </w:r>
          </w:p>
          <w:p w:rsidR="006148BE" w:rsidRPr="00201CDB" w:rsidRDefault="006148BE" w:rsidP="00191528">
            <w:pPr>
              <w:rPr>
                <w:sz w:val="20"/>
              </w:rPr>
            </w:pPr>
            <w:r w:rsidRPr="00201CDB">
              <w:rPr>
                <w:sz w:val="20"/>
              </w:rPr>
              <w:t xml:space="preserve">3 Una persona: mujer de menos de 65 años </w:t>
            </w:r>
          </w:p>
          <w:p w:rsidR="006148BE" w:rsidRPr="00201CDB" w:rsidRDefault="006148BE" w:rsidP="00191528">
            <w:pPr>
              <w:rPr>
                <w:sz w:val="20"/>
              </w:rPr>
            </w:pPr>
            <w:r w:rsidRPr="00201CDB">
              <w:rPr>
                <w:sz w:val="20"/>
              </w:rPr>
              <w:t xml:space="preserve">4 Una persona: mujer de 65 o más años </w:t>
            </w:r>
          </w:p>
          <w:p w:rsidR="006148BE" w:rsidRPr="00201CDB" w:rsidRDefault="006148BE" w:rsidP="00191528">
            <w:pPr>
              <w:rPr>
                <w:sz w:val="20"/>
              </w:rPr>
            </w:pPr>
            <w:r w:rsidRPr="00201CDB">
              <w:rPr>
                <w:sz w:val="20"/>
              </w:rPr>
              <w:t xml:space="preserve">5 Dos adultos sin niños dependientes económicamente, al menos una persona de 65 o más años </w:t>
            </w:r>
          </w:p>
          <w:p w:rsidR="006148BE" w:rsidRPr="00201CDB" w:rsidRDefault="006148BE" w:rsidP="00191528">
            <w:pPr>
              <w:rPr>
                <w:sz w:val="20"/>
              </w:rPr>
            </w:pPr>
            <w:r w:rsidRPr="00201CDB">
              <w:rPr>
                <w:sz w:val="20"/>
              </w:rPr>
              <w:t xml:space="preserve">6 Dos adultos sin niños dependientes económicamente, teniendo ambos menos de 65 años </w:t>
            </w:r>
          </w:p>
          <w:p w:rsidR="006148BE" w:rsidRPr="00201CDB" w:rsidRDefault="006148BE" w:rsidP="00191528">
            <w:pPr>
              <w:rPr>
                <w:sz w:val="20"/>
              </w:rPr>
            </w:pPr>
            <w:r w:rsidRPr="00201CDB">
              <w:rPr>
                <w:sz w:val="20"/>
              </w:rPr>
              <w:t xml:space="preserve">7 Otros hogares sin niños dependientes económicamente </w:t>
            </w:r>
          </w:p>
          <w:p w:rsidR="006148BE" w:rsidRPr="00201CDB" w:rsidRDefault="006148BE" w:rsidP="00191528">
            <w:pPr>
              <w:rPr>
                <w:sz w:val="20"/>
              </w:rPr>
            </w:pPr>
            <w:r w:rsidRPr="00201CDB">
              <w:rPr>
                <w:sz w:val="20"/>
              </w:rPr>
              <w:t xml:space="preserve">8 Un adulto con al menos un niño dependiente </w:t>
            </w:r>
          </w:p>
          <w:p w:rsidR="006148BE" w:rsidRPr="00201CDB" w:rsidRDefault="006148BE" w:rsidP="00191528">
            <w:pPr>
              <w:rPr>
                <w:sz w:val="20"/>
              </w:rPr>
            </w:pPr>
            <w:r w:rsidRPr="00201CDB">
              <w:rPr>
                <w:sz w:val="20"/>
              </w:rPr>
              <w:t xml:space="preserve">9 Dos adultos con un niño dependiente </w:t>
            </w:r>
          </w:p>
          <w:p w:rsidR="006148BE" w:rsidRPr="00201CDB" w:rsidRDefault="006148BE" w:rsidP="00191528">
            <w:pPr>
              <w:rPr>
                <w:sz w:val="20"/>
              </w:rPr>
            </w:pPr>
            <w:r w:rsidRPr="00201CDB">
              <w:rPr>
                <w:sz w:val="20"/>
              </w:rPr>
              <w:t xml:space="preserve">10 Dos adultos con dos niños dependientes </w:t>
            </w:r>
          </w:p>
          <w:p w:rsidR="006148BE" w:rsidRPr="00201CDB" w:rsidRDefault="006148BE" w:rsidP="00191528">
            <w:pPr>
              <w:rPr>
                <w:sz w:val="20"/>
              </w:rPr>
            </w:pPr>
            <w:r w:rsidRPr="00201CDB">
              <w:rPr>
                <w:sz w:val="20"/>
              </w:rPr>
              <w:t xml:space="preserve">11 Dos adultos con tres o más niños dependientes </w:t>
            </w:r>
          </w:p>
          <w:p w:rsidR="006148BE" w:rsidRPr="00201CDB" w:rsidRDefault="006148BE" w:rsidP="00191528">
            <w:pPr>
              <w:rPr>
                <w:sz w:val="20"/>
              </w:rPr>
            </w:pPr>
            <w:r w:rsidRPr="00201CDB">
              <w:rPr>
                <w:sz w:val="20"/>
              </w:rPr>
              <w:t xml:space="preserve">12 Otros hogares con niños dependientes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p>
          <w:p w:rsidR="006148BE" w:rsidRPr="00201CDB" w:rsidRDefault="006148BE" w:rsidP="00191528">
            <w:pPr>
              <w:tabs>
                <w:tab w:val="left" w:pos="1814"/>
                <w:tab w:val="left" w:pos="3515"/>
              </w:tabs>
              <w:rPr>
                <w:sz w:val="20"/>
              </w:rPr>
            </w:pPr>
            <w:r w:rsidRPr="00201CDB">
              <w:rPr>
                <w:sz w:val="20"/>
                <w:u w:val="single"/>
              </w:rPr>
              <w:t>Nota:</w:t>
            </w:r>
            <w:r w:rsidRPr="00201CDB">
              <w:rPr>
                <w:sz w:val="20"/>
              </w:rPr>
              <w:t xml:space="preserve"> en esta clasificación se consideran  </w:t>
            </w:r>
          </w:p>
          <w:p w:rsidR="006148BE" w:rsidRPr="00201CDB" w:rsidRDefault="006148BE" w:rsidP="00191528">
            <w:pPr>
              <w:tabs>
                <w:tab w:val="left" w:pos="1814"/>
                <w:tab w:val="left" w:pos="3515"/>
              </w:tabs>
              <w:rPr>
                <w:sz w:val="20"/>
              </w:rPr>
            </w:pPr>
            <w:r w:rsidRPr="00201CDB">
              <w:rPr>
                <w:b/>
                <w:bCs/>
                <w:sz w:val="20"/>
              </w:rPr>
              <w:t>Niños dependientes económicamente</w:t>
            </w:r>
            <w:r w:rsidRPr="00201CDB">
              <w:rPr>
                <w:sz w:val="20"/>
              </w:rPr>
              <w:t>:</w:t>
            </w:r>
          </w:p>
          <w:p w:rsidR="006148BE" w:rsidRPr="00201CDB" w:rsidRDefault="006148BE" w:rsidP="00191528">
            <w:pPr>
              <w:tabs>
                <w:tab w:val="left" w:pos="1814"/>
                <w:tab w:val="left" w:pos="3515"/>
              </w:tabs>
              <w:rPr>
                <w:sz w:val="20"/>
              </w:rPr>
            </w:pPr>
            <w:r w:rsidRPr="00201CDB">
              <w:rPr>
                <w:sz w:val="20"/>
              </w:rPr>
              <w:t>- Todos los menores de 16 años.</w:t>
            </w:r>
          </w:p>
          <w:p w:rsidR="006148BE" w:rsidRPr="00201CDB" w:rsidRDefault="006148BE" w:rsidP="00191528">
            <w:pPr>
              <w:tabs>
                <w:tab w:val="left" w:pos="1814"/>
                <w:tab w:val="left" w:pos="3515"/>
              </w:tabs>
              <w:rPr>
                <w:sz w:val="20"/>
              </w:rPr>
            </w:pPr>
            <w:r w:rsidRPr="00201CDB">
              <w:rPr>
                <w:sz w:val="20"/>
              </w:rPr>
              <w:t xml:space="preserve">- Los que tienen 16 o más años pero menos de 25 y son económicamente inactivos. </w:t>
            </w:r>
          </w:p>
          <w:p w:rsidR="006148BE" w:rsidRPr="00201CDB" w:rsidRDefault="006148BE" w:rsidP="00191528">
            <w:pPr>
              <w:tabs>
                <w:tab w:val="left" w:pos="1814"/>
                <w:tab w:val="left" w:pos="3515"/>
              </w:tabs>
              <w:rPr>
                <w:sz w:val="20"/>
              </w:rPr>
            </w:pPr>
            <w:r w:rsidRPr="00201CDB">
              <w:rPr>
                <w:b/>
                <w:bCs/>
                <w:sz w:val="20"/>
              </w:rPr>
              <w:t>Adulto:</w:t>
            </w:r>
            <w:r w:rsidRPr="00201CDB">
              <w:rPr>
                <w:sz w:val="20"/>
              </w:rPr>
              <w:t xml:space="preserve"> toda persona de 16 o más años pero menor de 25 económicamente activa y cualquier persona de 25 o más años</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TIPHOGAR6</w:t>
            </w:r>
          </w:p>
        </w:tc>
        <w:tc>
          <w:tcPr>
            <w:tcW w:w="1260" w:type="dxa"/>
          </w:tcPr>
          <w:p w:rsidR="006148BE" w:rsidRPr="00201CDB" w:rsidRDefault="006148BE" w:rsidP="00191528">
            <w:pPr>
              <w:rPr>
                <w:sz w:val="20"/>
              </w:rPr>
            </w:pPr>
            <w:r w:rsidRPr="00201CDB">
              <w:rPr>
                <w:sz w:val="20"/>
              </w:rPr>
              <w:t>2</w:t>
            </w:r>
          </w:p>
        </w:tc>
        <w:tc>
          <w:tcPr>
            <w:tcW w:w="4680" w:type="dxa"/>
          </w:tcPr>
          <w:p w:rsidR="0062180B" w:rsidRDefault="006148BE" w:rsidP="00191528">
            <w:pPr>
              <w:rPr>
                <w:ins w:id="0" w:author="ine" w:date="2018-06-18T10:59:00Z"/>
                <w:sz w:val="20"/>
              </w:rPr>
            </w:pPr>
            <w:r w:rsidRPr="00201CDB">
              <w:rPr>
                <w:sz w:val="20"/>
              </w:rPr>
              <w:t xml:space="preserve">Tipo de hogar (sexta clasificación)  </w:t>
            </w:r>
          </w:p>
          <w:p w:rsidR="0062180B" w:rsidRPr="0062180B" w:rsidRDefault="0062180B" w:rsidP="0062180B">
            <w:pPr>
              <w:rPr>
                <w:ins w:id="1" w:author="ine" w:date="2018-06-18T10:59:00Z"/>
                <w:sz w:val="20"/>
              </w:rPr>
            </w:pPr>
          </w:p>
          <w:p w:rsidR="0062180B" w:rsidRPr="00CD353F" w:rsidRDefault="0062180B" w:rsidP="00CD353F">
            <w:pPr>
              <w:rPr>
                <w:ins w:id="2" w:author="ine" w:date="2018-06-18T10:59:00Z"/>
                <w:sz w:val="20"/>
              </w:rPr>
            </w:pPr>
          </w:p>
          <w:p w:rsidR="0062180B" w:rsidRPr="0062180B" w:rsidRDefault="0062180B">
            <w:pPr>
              <w:rPr>
                <w:ins w:id="3" w:author="ine" w:date="2018-06-18T10:59:00Z"/>
                <w:sz w:val="20"/>
              </w:rPr>
            </w:pPr>
          </w:p>
          <w:p w:rsidR="0062180B" w:rsidRDefault="0062180B" w:rsidP="0062180B">
            <w:pPr>
              <w:rPr>
                <w:ins w:id="4" w:author="ine" w:date="2018-06-18T10:59:00Z"/>
                <w:sz w:val="20"/>
              </w:rPr>
            </w:pPr>
          </w:p>
          <w:p w:rsidR="006148BE" w:rsidRPr="0062180B" w:rsidRDefault="006148BE" w:rsidP="00FC6B62">
            <w:pPr>
              <w:jc w:val="center"/>
              <w:rPr>
                <w:sz w:val="20"/>
              </w:rPr>
            </w:pPr>
          </w:p>
        </w:tc>
        <w:tc>
          <w:tcPr>
            <w:tcW w:w="4876" w:type="dxa"/>
          </w:tcPr>
          <w:p w:rsidR="006148BE" w:rsidRPr="00201CDB" w:rsidRDefault="006148BE" w:rsidP="00191528">
            <w:pPr>
              <w:pStyle w:val="Ttulo5"/>
              <w:rPr>
                <w:rFonts w:ascii="Univers" w:hAnsi="Univers"/>
                <w:sz w:val="20"/>
              </w:rPr>
            </w:pPr>
            <w:r w:rsidRPr="00201CDB">
              <w:rPr>
                <w:rFonts w:ascii="Univers" w:hAnsi="Univers"/>
                <w:sz w:val="20"/>
                <w:lang w:val="es-ES"/>
              </w:rPr>
              <w:t>S</w:t>
            </w:r>
            <w:r w:rsidRPr="00201CDB">
              <w:rPr>
                <w:rFonts w:ascii="Univers" w:hAnsi="Univers"/>
                <w:sz w:val="20"/>
              </w:rPr>
              <w:t>ustentador principal</w:t>
            </w:r>
            <w:r w:rsidRPr="00201CDB">
              <w:rPr>
                <w:rFonts w:ascii="Univers" w:hAnsi="Univers"/>
                <w:b w:val="0"/>
                <w:bCs w:val="0"/>
                <w:sz w:val="20"/>
              </w:rPr>
              <w:t xml:space="preserve">  </w:t>
            </w:r>
            <w:r w:rsidRPr="00201CDB">
              <w:rPr>
                <w:rFonts w:ascii="Univers" w:hAnsi="Univers"/>
                <w:sz w:val="20"/>
              </w:rPr>
              <w:t>sin pareja</w:t>
            </w:r>
          </w:p>
          <w:p w:rsidR="006148BE" w:rsidRPr="00201CDB" w:rsidRDefault="006148BE" w:rsidP="00191528">
            <w:pPr>
              <w:pStyle w:val="Texto"/>
              <w:suppressAutoHyphens/>
              <w:spacing w:before="0"/>
              <w:ind w:left="0"/>
              <w:rPr>
                <w:sz w:val="20"/>
              </w:rPr>
            </w:pPr>
            <w:r w:rsidRPr="00201CDB">
              <w:rPr>
                <w:sz w:val="20"/>
              </w:rPr>
              <w:t xml:space="preserve">1 Vive solo </w:t>
            </w:r>
          </w:p>
          <w:p w:rsidR="006148BE" w:rsidRPr="00201CDB" w:rsidRDefault="006148BE" w:rsidP="00191528">
            <w:pPr>
              <w:pStyle w:val="Texto"/>
              <w:suppressAutoHyphens/>
              <w:spacing w:before="0"/>
              <w:ind w:left="0"/>
              <w:jc w:val="left"/>
              <w:rPr>
                <w:sz w:val="20"/>
              </w:rPr>
            </w:pPr>
            <w:r w:rsidRPr="00201CDB">
              <w:rPr>
                <w:sz w:val="20"/>
              </w:rPr>
              <w:t>Vive con hijos (y quizá otros):</w:t>
            </w:r>
          </w:p>
          <w:p w:rsidR="006148BE" w:rsidRPr="00201CDB" w:rsidRDefault="006148BE" w:rsidP="00191528">
            <w:pPr>
              <w:pStyle w:val="Texto"/>
              <w:suppressAutoHyphens/>
              <w:spacing w:before="0"/>
              <w:ind w:left="0"/>
              <w:jc w:val="left"/>
              <w:rPr>
                <w:sz w:val="20"/>
              </w:rPr>
            </w:pPr>
            <w:r w:rsidRPr="00201CDB">
              <w:rPr>
                <w:sz w:val="20"/>
              </w:rPr>
              <w:t xml:space="preserve">2 Edad del hijo menor: menos de 23 años </w:t>
            </w:r>
          </w:p>
          <w:p w:rsidR="006148BE" w:rsidRPr="00201CDB" w:rsidRDefault="006148BE" w:rsidP="00191528">
            <w:pPr>
              <w:pStyle w:val="Texto"/>
              <w:suppressAutoHyphens/>
              <w:spacing w:before="0"/>
              <w:ind w:left="0"/>
              <w:jc w:val="left"/>
              <w:rPr>
                <w:sz w:val="20"/>
              </w:rPr>
            </w:pPr>
            <w:r w:rsidRPr="00201CDB">
              <w:rPr>
                <w:sz w:val="20"/>
              </w:rPr>
              <w:t xml:space="preserve">3 Edad del hijo menor: 23 años o más </w:t>
            </w:r>
          </w:p>
          <w:p w:rsidR="006148BE" w:rsidRPr="00201CDB" w:rsidRDefault="006148BE" w:rsidP="00191528">
            <w:pPr>
              <w:pStyle w:val="Texto"/>
              <w:suppressAutoHyphens/>
              <w:spacing w:before="0"/>
              <w:ind w:left="0"/>
              <w:rPr>
                <w:sz w:val="20"/>
              </w:rPr>
            </w:pPr>
            <w:r w:rsidRPr="00201CDB">
              <w:rPr>
                <w:sz w:val="20"/>
              </w:rPr>
              <w:t xml:space="preserve">4 Vive con otros pero sin hijos </w:t>
            </w:r>
          </w:p>
          <w:p w:rsidR="006148BE" w:rsidRPr="00201CDB" w:rsidRDefault="006148BE" w:rsidP="00191528">
            <w:pPr>
              <w:pStyle w:val="Ttulo5"/>
              <w:rPr>
                <w:rFonts w:ascii="Univers" w:hAnsi="Univers"/>
                <w:sz w:val="20"/>
              </w:rPr>
            </w:pPr>
            <w:r w:rsidRPr="00201CDB">
              <w:rPr>
                <w:rFonts w:ascii="Univers" w:hAnsi="Univers"/>
                <w:sz w:val="20"/>
              </w:rPr>
              <w:t>Sustentador principal</w:t>
            </w:r>
            <w:r w:rsidRPr="00201CDB">
              <w:rPr>
                <w:rFonts w:ascii="Univers" w:hAnsi="Univers"/>
                <w:b w:val="0"/>
                <w:bCs w:val="0"/>
                <w:sz w:val="20"/>
              </w:rPr>
              <w:t xml:space="preserve">  </w:t>
            </w:r>
            <w:r w:rsidRPr="00201CDB">
              <w:rPr>
                <w:rFonts w:ascii="Univers" w:hAnsi="Univers"/>
                <w:sz w:val="20"/>
              </w:rPr>
              <w:t>con pareja</w:t>
            </w:r>
          </w:p>
          <w:p w:rsidR="006148BE" w:rsidRPr="00201CDB" w:rsidRDefault="006148BE" w:rsidP="00191528">
            <w:pPr>
              <w:pStyle w:val="Texto"/>
              <w:suppressAutoHyphens/>
              <w:spacing w:before="0"/>
              <w:ind w:left="0"/>
              <w:rPr>
                <w:sz w:val="20"/>
              </w:rPr>
            </w:pPr>
            <w:r w:rsidRPr="00201CDB">
              <w:rPr>
                <w:sz w:val="20"/>
              </w:rPr>
              <w:t>5 Sólo la pareja</w:t>
            </w:r>
          </w:p>
          <w:p w:rsidR="006148BE" w:rsidRPr="00201CDB" w:rsidRDefault="006148BE" w:rsidP="00191528">
            <w:pPr>
              <w:pStyle w:val="Texto"/>
              <w:suppressAutoHyphens/>
              <w:spacing w:before="0"/>
              <w:ind w:left="0"/>
              <w:rPr>
                <w:b/>
                <w:bCs/>
                <w:sz w:val="20"/>
              </w:rPr>
            </w:pPr>
            <w:r w:rsidRPr="00201CDB">
              <w:rPr>
                <w:b/>
                <w:bCs/>
                <w:sz w:val="20"/>
              </w:rPr>
              <w:t>Pareja (con hijos y quizá otros):</w:t>
            </w:r>
          </w:p>
          <w:p w:rsidR="006148BE" w:rsidRPr="00201CDB" w:rsidRDefault="006148BE" w:rsidP="00191528">
            <w:pPr>
              <w:pStyle w:val="Texto"/>
              <w:suppressAutoHyphens/>
              <w:spacing w:before="0"/>
              <w:ind w:left="0"/>
              <w:rPr>
                <w:sz w:val="20"/>
              </w:rPr>
            </w:pPr>
            <w:r w:rsidRPr="00201CDB">
              <w:rPr>
                <w:sz w:val="20"/>
              </w:rPr>
              <w:t xml:space="preserve">6 Edad del hijo menor: hasta 2 años </w:t>
            </w:r>
          </w:p>
          <w:p w:rsidR="006148BE" w:rsidRPr="00201CDB" w:rsidRDefault="006148BE" w:rsidP="00191528">
            <w:pPr>
              <w:pStyle w:val="Texto"/>
              <w:suppressAutoHyphens/>
              <w:spacing w:before="0"/>
              <w:ind w:left="0"/>
              <w:jc w:val="left"/>
              <w:rPr>
                <w:sz w:val="20"/>
              </w:rPr>
            </w:pPr>
            <w:r w:rsidRPr="00201CDB">
              <w:rPr>
                <w:sz w:val="20"/>
              </w:rPr>
              <w:t>7 Edad del hijo menor: de 3 a 15 años</w:t>
            </w:r>
          </w:p>
          <w:p w:rsidR="006148BE" w:rsidRPr="00201CDB" w:rsidRDefault="006148BE" w:rsidP="00191528">
            <w:pPr>
              <w:pStyle w:val="Texto"/>
              <w:suppressAutoHyphens/>
              <w:spacing w:before="0"/>
              <w:ind w:left="0"/>
              <w:jc w:val="left"/>
              <w:rPr>
                <w:sz w:val="20"/>
              </w:rPr>
            </w:pPr>
            <w:r w:rsidRPr="00201CDB">
              <w:rPr>
                <w:sz w:val="20"/>
              </w:rPr>
              <w:t>8 Edad del hijo menor: de 16 a 22 años</w:t>
            </w:r>
          </w:p>
          <w:p w:rsidR="006148BE" w:rsidRPr="00201CDB" w:rsidRDefault="006148BE" w:rsidP="00191528">
            <w:pPr>
              <w:pStyle w:val="Texto"/>
              <w:suppressAutoHyphens/>
              <w:spacing w:before="0"/>
              <w:ind w:left="0"/>
              <w:rPr>
                <w:sz w:val="20"/>
              </w:rPr>
            </w:pPr>
            <w:r w:rsidRPr="00201CDB">
              <w:rPr>
                <w:sz w:val="20"/>
              </w:rPr>
              <w:t>9 Edad del hijo menor: 23 años o más</w:t>
            </w:r>
          </w:p>
          <w:p w:rsidR="006148BE" w:rsidRPr="00201CDB" w:rsidRDefault="006148BE" w:rsidP="00191528">
            <w:pPr>
              <w:rPr>
                <w:sz w:val="20"/>
              </w:rPr>
            </w:pPr>
            <w:r w:rsidRPr="00201CDB">
              <w:rPr>
                <w:sz w:val="20"/>
              </w:rPr>
              <w:t>10 Pareja con otros, sin hijos</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TIPHOGAR7</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Tipo de hogar (séptima clasificación)  </w:t>
            </w:r>
          </w:p>
        </w:tc>
        <w:tc>
          <w:tcPr>
            <w:tcW w:w="4876" w:type="dxa"/>
          </w:tcPr>
          <w:p w:rsidR="001E40C7" w:rsidRDefault="001E40C7" w:rsidP="00191528">
            <w:pPr>
              <w:rPr>
                <w:sz w:val="20"/>
              </w:rPr>
            </w:pPr>
            <w:r>
              <w:rPr>
                <w:sz w:val="20"/>
              </w:rPr>
              <w:t>1</w:t>
            </w:r>
            <w:r w:rsidRPr="00201CDB">
              <w:rPr>
                <w:sz w:val="20"/>
              </w:rPr>
              <w:t xml:space="preserve"> Persona sola de menos de 65 años </w:t>
            </w:r>
          </w:p>
          <w:p w:rsidR="006148BE" w:rsidRPr="00201CDB" w:rsidRDefault="001E40C7" w:rsidP="00191528">
            <w:pPr>
              <w:rPr>
                <w:sz w:val="20"/>
              </w:rPr>
            </w:pPr>
            <w:r>
              <w:rPr>
                <w:sz w:val="20"/>
              </w:rPr>
              <w:t>2</w:t>
            </w:r>
            <w:r w:rsidR="006148BE" w:rsidRPr="00201CDB">
              <w:rPr>
                <w:sz w:val="20"/>
              </w:rPr>
              <w:t xml:space="preserve"> Persona sola de  65 o más años </w:t>
            </w:r>
          </w:p>
          <w:p w:rsidR="006148BE" w:rsidRPr="00201CDB" w:rsidRDefault="006148BE" w:rsidP="00191528">
            <w:pPr>
              <w:rPr>
                <w:sz w:val="20"/>
              </w:rPr>
            </w:pPr>
            <w:r w:rsidRPr="00201CDB">
              <w:rPr>
                <w:sz w:val="20"/>
              </w:rPr>
              <w:t xml:space="preserve">3 Pareja sin hijos </w:t>
            </w:r>
          </w:p>
          <w:p w:rsidR="006148BE" w:rsidRPr="00201CDB" w:rsidRDefault="006148BE" w:rsidP="00191528">
            <w:pPr>
              <w:rPr>
                <w:sz w:val="20"/>
              </w:rPr>
            </w:pPr>
            <w:r w:rsidRPr="00201CDB">
              <w:rPr>
                <w:sz w:val="20"/>
              </w:rPr>
              <w:t xml:space="preserve">4 Pareja con un  hijo </w:t>
            </w:r>
          </w:p>
          <w:p w:rsidR="006148BE" w:rsidRPr="00201CDB" w:rsidRDefault="006148BE" w:rsidP="00191528">
            <w:pPr>
              <w:rPr>
                <w:sz w:val="20"/>
              </w:rPr>
            </w:pPr>
            <w:r w:rsidRPr="00201CDB">
              <w:rPr>
                <w:sz w:val="20"/>
              </w:rPr>
              <w:t>5 Pareja con dos hijos</w:t>
            </w:r>
          </w:p>
          <w:p w:rsidR="006148BE" w:rsidRPr="00201CDB" w:rsidRDefault="006148BE" w:rsidP="00191528">
            <w:pPr>
              <w:rPr>
                <w:sz w:val="20"/>
              </w:rPr>
            </w:pPr>
            <w:r w:rsidRPr="00201CDB">
              <w:rPr>
                <w:sz w:val="20"/>
              </w:rPr>
              <w:t>6 Pareja con tres o mas hijos</w:t>
            </w:r>
          </w:p>
          <w:p w:rsidR="006148BE" w:rsidRPr="00201CDB" w:rsidRDefault="006148BE" w:rsidP="00191528">
            <w:pPr>
              <w:rPr>
                <w:sz w:val="20"/>
              </w:rPr>
            </w:pPr>
            <w:r w:rsidRPr="00201CDB">
              <w:rPr>
                <w:sz w:val="20"/>
              </w:rPr>
              <w:t xml:space="preserve">7 Un adulto con hijos </w:t>
            </w:r>
          </w:p>
          <w:p w:rsidR="006148BE" w:rsidRPr="00201CDB" w:rsidRDefault="006148BE" w:rsidP="00191528">
            <w:pPr>
              <w:rPr>
                <w:sz w:val="20"/>
              </w:rPr>
            </w:pPr>
            <w:r w:rsidRPr="00201CDB">
              <w:rPr>
                <w:sz w:val="20"/>
              </w:rPr>
              <w:t>8 Otro tipo de hogares</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TIPHOGAR8</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hogar (octava clasificación) derivada de TIPHOGAR1</w:t>
            </w:r>
          </w:p>
        </w:tc>
        <w:tc>
          <w:tcPr>
            <w:tcW w:w="4876" w:type="dxa"/>
          </w:tcPr>
          <w:p w:rsidR="006148BE" w:rsidRPr="00201CDB" w:rsidRDefault="006148BE" w:rsidP="00191528">
            <w:pPr>
              <w:rPr>
                <w:sz w:val="20"/>
              </w:rPr>
            </w:pPr>
            <w:r w:rsidRPr="00201CDB">
              <w:rPr>
                <w:sz w:val="20"/>
              </w:rPr>
              <w:t xml:space="preserve">1 Persona o pareja (al menos uno de los miembros) de 65 o más años </w:t>
            </w:r>
          </w:p>
          <w:p w:rsidR="006148BE" w:rsidRPr="00201CDB" w:rsidRDefault="006148BE" w:rsidP="00191528">
            <w:pPr>
              <w:rPr>
                <w:sz w:val="20"/>
              </w:rPr>
            </w:pPr>
            <w:r w:rsidRPr="00201CDB">
              <w:rPr>
                <w:sz w:val="20"/>
              </w:rPr>
              <w:t xml:space="preserve">2 Otros hogares con una persona o pareja sin hijos </w:t>
            </w:r>
          </w:p>
          <w:p w:rsidR="006148BE" w:rsidRPr="00201CDB" w:rsidRDefault="006148BE" w:rsidP="00191528">
            <w:pPr>
              <w:rPr>
                <w:sz w:val="20"/>
              </w:rPr>
            </w:pPr>
            <w:r w:rsidRPr="00201CDB">
              <w:rPr>
                <w:sz w:val="20"/>
              </w:rPr>
              <w:t xml:space="preserve">3 Pareja con hijos  menores de 16  años o adulto con niños menores de 16 años  </w:t>
            </w:r>
          </w:p>
          <w:p w:rsidR="006148BE" w:rsidRPr="00201CDB" w:rsidRDefault="006148BE" w:rsidP="00191528">
            <w:pPr>
              <w:rPr>
                <w:sz w:val="20"/>
              </w:rPr>
            </w:pPr>
            <w:r w:rsidRPr="00201CDB">
              <w:rPr>
                <w:sz w:val="20"/>
              </w:rPr>
              <w:t xml:space="preserve">4 Otros hogares </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TIPHOGAR9</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 xml:space="preserve">Tipo de hogar (novena clasificación) derivada de TIPHOGAR4 </w:t>
            </w:r>
          </w:p>
        </w:tc>
        <w:tc>
          <w:tcPr>
            <w:tcW w:w="4876" w:type="dxa"/>
          </w:tcPr>
          <w:p w:rsidR="006148BE" w:rsidRPr="00201CDB" w:rsidRDefault="006148BE" w:rsidP="00191528">
            <w:pPr>
              <w:rPr>
                <w:sz w:val="20"/>
              </w:rPr>
            </w:pPr>
            <w:r w:rsidRPr="00201CDB">
              <w:rPr>
                <w:sz w:val="20"/>
              </w:rPr>
              <w:t xml:space="preserve">1 Un adulto </w:t>
            </w:r>
          </w:p>
          <w:p w:rsidR="006148BE" w:rsidRPr="00201CDB" w:rsidRDefault="006148BE" w:rsidP="00191528">
            <w:pPr>
              <w:rPr>
                <w:sz w:val="20"/>
              </w:rPr>
            </w:pPr>
            <w:r w:rsidRPr="00201CDB">
              <w:rPr>
                <w:sz w:val="20"/>
              </w:rPr>
              <w:t xml:space="preserve">2 Dos adultos </w:t>
            </w:r>
          </w:p>
          <w:p w:rsidR="006148BE" w:rsidRPr="00201CDB" w:rsidRDefault="006148BE" w:rsidP="00191528">
            <w:pPr>
              <w:rPr>
                <w:sz w:val="20"/>
              </w:rPr>
            </w:pPr>
            <w:r w:rsidRPr="00201CDB">
              <w:rPr>
                <w:sz w:val="20"/>
              </w:rPr>
              <w:t xml:space="preserve">3 Otros hogares sin hijos dependientes </w:t>
            </w:r>
          </w:p>
          <w:p w:rsidR="006148BE" w:rsidRPr="00201CDB" w:rsidRDefault="006148BE" w:rsidP="00191528">
            <w:pPr>
              <w:rPr>
                <w:sz w:val="20"/>
              </w:rPr>
            </w:pPr>
            <w:r w:rsidRPr="00201CDB">
              <w:rPr>
                <w:sz w:val="20"/>
              </w:rPr>
              <w:t xml:space="preserve">4 Un adulto con al menos un hijo dependiente </w:t>
            </w:r>
          </w:p>
          <w:p w:rsidR="006148BE" w:rsidRPr="00201CDB" w:rsidRDefault="006148BE" w:rsidP="00191528">
            <w:pPr>
              <w:rPr>
                <w:sz w:val="20"/>
              </w:rPr>
            </w:pPr>
            <w:r w:rsidRPr="00201CDB">
              <w:rPr>
                <w:sz w:val="20"/>
              </w:rPr>
              <w:t xml:space="preserve">5 Dos adultos con al menos un hijo dependiente </w:t>
            </w:r>
          </w:p>
          <w:p w:rsidR="006148BE" w:rsidRPr="00201CDB" w:rsidRDefault="006148BE" w:rsidP="00191528">
            <w:pPr>
              <w:rPr>
                <w:sz w:val="20"/>
              </w:rPr>
            </w:pPr>
            <w:r w:rsidRPr="00201CDB">
              <w:rPr>
                <w:sz w:val="20"/>
              </w:rPr>
              <w:t xml:space="preserve">6 Otros hogares con  hijos dependientes </w:t>
            </w:r>
          </w:p>
          <w:p w:rsidR="006148BE" w:rsidRPr="00201CDB" w:rsidRDefault="006148BE" w:rsidP="00191528">
            <w:pPr>
              <w:tabs>
                <w:tab w:val="left" w:pos="1814"/>
                <w:tab w:val="left" w:pos="3515"/>
              </w:tabs>
              <w:rPr>
                <w:sz w:val="20"/>
              </w:rPr>
            </w:pPr>
            <w:r w:rsidRPr="00201CDB">
              <w:rPr>
                <w:sz w:val="20"/>
              </w:rPr>
              <w:t xml:space="preserve">-9 No consta </w:t>
            </w:r>
          </w:p>
          <w:p w:rsidR="006148BE" w:rsidRPr="00201CDB" w:rsidRDefault="006148BE" w:rsidP="00191528">
            <w:pPr>
              <w:tabs>
                <w:tab w:val="left" w:pos="1814"/>
                <w:tab w:val="left" w:pos="3515"/>
              </w:tabs>
              <w:spacing w:before="120"/>
              <w:rPr>
                <w:sz w:val="20"/>
              </w:rPr>
            </w:pPr>
            <w:r w:rsidRPr="00201CDB">
              <w:rPr>
                <w:sz w:val="20"/>
                <w:u w:val="single"/>
              </w:rPr>
              <w:t>Nota:</w:t>
            </w:r>
            <w:r w:rsidRPr="00201CDB">
              <w:rPr>
                <w:sz w:val="20"/>
              </w:rPr>
              <w:t xml:space="preserve"> en esta clasificación  se consideran </w:t>
            </w:r>
            <w:r w:rsidRPr="00201CDB">
              <w:rPr>
                <w:b/>
                <w:bCs/>
                <w:sz w:val="20"/>
              </w:rPr>
              <w:t>hijos dependientes económicamente</w:t>
            </w:r>
            <w:r w:rsidRPr="00201CDB">
              <w:rPr>
                <w:sz w:val="20"/>
              </w:rPr>
              <w:t>:</w:t>
            </w:r>
          </w:p>
          <w:p w:rsidR="006148BE" w:rsidRPr="00201CDB" w:rsidRDefault="006148BE" w:rsidP="00191528">
            <w:pPr>
              <w:pStyle w:val="Textoindependiente2"/>
              <w:tabs>
                <w:tab w:val="left" w:pos="3515"/>
              </w:tabs>
              <w:rPr>
                <w:sz w:val="20"/>
              </w:rPr>
            </w:pPr>
            <w:r w:rsidRPr="00201CDB">
              <w:rPr>
                <w:sz w:val="20"/>
              </w:rPr>
              <w:t>- Todos los menores de 16 años (si al menos uno de los padres es miembro del hogar).</w:t>
            </w:r>
          </w:p>
          <w:p w:rsidR="006148BE" w:rsidRPr="00201CDB" w:rsidRDefault="006148BE" w:rsidP="00191528">
            <w:pPr>
              <w:pStyle w:val="Sangra2detindependiente"/>
              <w:ind w:left="0"/>
              <w:jc w:val="left"/>
              <w:rPr>
                <w:b w:val="0"/>
                <w:bCs/>
                <w:sz w:val="20"/>
              </w:rPr>
            </w:pPr>
            <w:r w:rsidRPr="00201CDB">
              <w:rPr>
                <w:b w:val="0"/>
                <w:bCs/>
                <w:sz w:val="20"/>
              </w:rPr>
              <w:t>- Los que tienen 16 y más años pero menos de 25 y son económicamente inactivos</w:t>
            </w:r>
          </w:p>
          <w:p w:rsidR="006148BE" w:rsidRPr="00201CDB" w:rsidRDefault="006148BE" w:rsidP="00191528">
            <w:pPr>
              <w:pStyle w:val="Textoindependiente2"/>
              <w:tabs>
                <w:tab w:val="left" w:pos="1814"/>
                <w:tab w:val="left" w:pos="3515"/>
              </w:tabs>
              <w:rPr>
                <w:sz w:val="20"/>
              </w:rPr>
            </w:pPr>
            <w:r w:rsidRPr="00201CDB">
              <w:rPr>
                <w:sz w:val="20"/>
              </w:rPr>
              <w:t>(si al menos uno de los padres es miembro del hogar).</w:t>
            </w:r>
          </w:p>
          <w:p w:rsidR="006148BE" w:rsidRPr="00201CDB" w:rsidRDefault="006148BE" w:rsidP="00191528">
            <w:pPr>
              <w:rPr>
                <w:sz w:val="20"/>
              </w:rPr>
            </w:pPr>
            <w:r w:rsidRPr="00201CDB">
              <w:rPr>
                <w:b/>
                <w:bCs/>
                <w:sz w:val="20"/>
              </w:rPr>
              <w:t>Adulto:</w:t>
            </w:r>
            <w:r w:rsidRPr="00201CDB">
              <w:rPr>
                <w:sz w:val="20"/>
              </w:rPr>
              <w:t xml:space="preserve"> toda persona de 16 o más años pero menor de 25 económicamente activa y cualquier persona de 25 o más años</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TIPHOGAR10</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hogar (décima clasificación)</w:t>
            </w:r>
          </w:p>
        </w:tc>
        <w:tc>
          <w:tcPr>
            <w:tcW w:w="4876" w:type="dxa"/>
          </w:tcPr>
          <w:p w:rsidR="006148BE" w:rsidRPr="00201CDB" w:rsidRDefault="006148BE" w:rsidP="00191528">
            <w:pPr>
              <w:rPr>
                <w:b/>
                <w:bCs/>
                <w:sz w:val="20"/>
              </w:rPr>
            </w:pPr>
            <w:r w:rsidRPr="00201CDB">
              <w:rPr>
                <w:b/>
                <w:bCs/>
                <w:sz w:val="20"/>
              </w:rPr>
              <w:t>Hogares unipersonales</w:t>
            </w:r>
          </w:p>
          <w:p w:rsidR="006148BE" w:rsidRPr="00201CDB" w:rsidRDefault="006148BE" w:rsidP="00191528">
            <w:pPr>
              <w:pStyle w:val="Textonotapie"/>
            </w:pPr>
            <w:r w:rsidRPr="00201CDB">
              <w:t xml:space="preserve">1 Hogares unipersonales </w:t>
            </w:r>
          </w:p>
          <w:p w:rsidR="006148BE" w:rsidRPr="00201CDB" w:rsidRDefault="006148BE" w:rsidP="00191528">
            <w:pPr>
              <w:pStyle w:val="Ttulo5"/>
              <w:rPr>
                <w:rFonts w:ascii="Univers" w:hAnsi="Univers"/>
                <w:sz w:val="20"/>
              </w:rPr>
            </w:pPr>
            <w:r w:rsidRPr="00201CDB">
              <w:rPr>
                <w:rFonts w:ascii="Univers" w:hAnsi="Univers"/>
                <w:sz w:val="20"/>
              </w:rPr>
              <w:t>Hogares multipersonales</w:t>
            </w:r>
          </w:p>
          <w:p w:rsidR="006148BE" w:rsidRPr="00201CDB" w:rsidRDefault="006148BE" w:rsidP="00191528">
            <w:pPr>
              <w:rPr>
                <w:sz w:val="20"/>
              </w:rPr>
            </w:pPr>
            <w:r w:rsidRPr="00201CDB">
              <w:rPr>
                <w:sz w:val="20"/>
              </w:rPr>
              <w:t xml:space="preserve">2 Monoparentales con niños dependientes </w:t>
            </w:r>
          </w:p>
          <w:p w:rsidR="006148BE" w:rsidRPr="00201CDB" w:rsidRDefault="006148BE" w:rsidP="00191528">
            <w:pPr>
              <w:rPr>
                <w:sz w:val="20"/>
              </w:rPr>
            </w:pPr>
            <w:r w:rsidRPr="00201CDB">
              <w:rPr>
                <w:sz w:val="20"/>
              </w:rPr>
              <w:t xml:space="preserve">3 Pareja sin niños dependientes </w:t>
            </w:r>
          </w:p>
          <w:p w:rsidR="006148BE" w:rsidRPr="00201CDB" w:rsidRDefault="006148BE" w:rsidP="00191528">
            <w:pPr>
              <w:rPr>
                <w:sz w:val="20"/>
              </w:rPr>
            </w:pPr>
            <w:r w:rsidRPr="00201CDB">
              <w:rPr>
                <w:sz w:val="20"/>
              </w:rPr>
              <w:t xml:space="preserve">4 Pareja con niños dependientes </w:t>
            </w:r>
          </w:p>
          <w:p w:rsidR="006148BE" w:rsidRPr="00201CDB" w:rsidRDefault="006148BE" w:rsidP="00191528">
            <w:pPr>
              <w:rPr>
                <w:sz w:val="20"/>
              </w:rPr>
            </w:pPr>
            <w:r w:rsidRPr="00201CDB">
              <w:rPr>
                <w:sz w:val="20"/>
              </w:rPr>
              <w:t xml:space="preserve">5 Otros hogares con niños dependientes </w:t>
            </w:r>
          </w:p>
          <w:p w:rsidR="006148BE" w:rsidRPr="00201CDB" w:rsidRDefault="006148BE" w:rsidP="00191528">
            <w:pPr>
              <w:rPr>
                <w:sz w:val="20"/>
              </w:rPr>
            </w:pPr>
            <w:r w:rsidRPr="00201CDB">
              <w:rPr>
                <w:sz w:val="20"/>
              </w:rPr>
              <w:t xml:space="preserve">6 Otros hogares sin niños dependientes </w:t>
            </w:r>
          </w:p>
          <w:p w:rsidR="006148BE" w:rsidRPr="00201CDB" w:rsidRDefault="006148BE" w:rsidP="00191528">
            <w:pPr>
              <w:rPr>
                <w:sz w:val="20"/>
              </w:rPr>
            </w:pPr>
            <w:r w:rsidRPr="00201CDB">
              <w:rPr>
                <w:sz w:val="20"/>
              </w:rPr>
              <w:t xml:space="preserve">-9 No consta </w:t>
            </w:r>
          </w:p>
          <w:p w:rsidR="006148BE" w:rsidRPr="00201CDB" w:rsidRDefault="006148BE" w:rsidP="00191528">
            <w:pPr>
              <w:tabs>
                <w:tab w:val="left" w:pos="1814"/>
                <w:tab w:val="left" w:pos="3515"/>
              </w:tabs>
              <w:spacing w:before="120"/>
              <w:rPr>
                <w:sz w:val="20"/>
                <w:u w:val="single"/>
              </w:rPr>
            </w:pPr>
            <w:r w:rsidRPr="00201CDB">
              <w:rPr>
                <w:sz w:val="20"/>
                <w:u w:val="single"/>
              </w:rPr>
              <w:t xml:space="preserve">Nota: </w:t>
            </w:r>
          </w:p>
          <w:p w:rsidR="006148BE" w:rsidRPr="00201CDB" w:rsidRDefault="006148BE" w:rsidP="00191528">
            <w:pPr>
              <w:tabs>
                <w:tab w:val="left" w:pos="1814"/>
                <w:tab w:val="left" w:pos="3515"/>
              </w:tabs>
              <w:rPr>
                <w:sz w:val="20"/>
              </w:rPr>
            </w:pPr>
            <w:r w:rsidRPr="00201CDB">
              <w:rPr>
                <w:b/>
                <w:bCs/>
                <w:sz w:val="20"/>
              </w:rPr>
              <w:t>Niños dependientes económicamente</w:t>
            </w:r>
            <w:r w:rsidRPr="00201CDB">
              <w:rPr>
                <w:sz w:val="20"/>
              </w:rPr>
              <w:t>:</w:t>
            </w:r>
          </w:p>
          <w:p w:rsidR="006148BE" w:rsidRPr="00201CDB" w:rsidRDefault="006148BE" w:rsidP="00191528">
            <w:pPr>
              <w:tabs>
                <w:tab w:val="left" w:pos="3515"/>
              </w:tabs>
              <w:rPr>
                <w:sz w:val="20"/>
              </w:rPr>
            </w:pPr>
            <w:r w:rsidRPr="00201CDB">
              <w:rPr>
                <w:sz w:val="20"/>
              </w:rPr>
              <w:t>- Todos los menores de 16 años.</w:t>
            </w:r>
          </w:p>
          <w:p w:rsidR="006148BE" w:rsidRPr="00201CDB" w:rsidRDefault="006148BE" w:rsidP="00191528">
            <w:pPr>
              <w:rPr>
                <w:sz w:val="20"/>
              </w:rPr>
            </w:pPr>
            <w:r w:rsidRPr="00201CDB">
              <w:rPr>
                <w:sz w:val="20"/>
              </w:rPr>
              <w:t>- Los que tienen 16 o más años pero menos de 25 y son económicamente inactivos</w:t>
            </w:r>
          </w:p>
        </w:tc>
      </w:tr>
      <w:tr w:rsidR="00201CDB" w:rsidRPr="00201CDB" w:rsidTr="00191528">
        <w:trPr>
          <w:cantSplit/>
        </w:trPr>
        <w:tc>
          <w:tcPr>
            <w:tcW w:w="1870" w:type="dxa"/>
          </w:tcPr>
          <w:p w:rsidR="006148BE" w:rsidRPr="00201CDB" w:rsidRDefault="006148BE" w:rsidP="00191528">
            <w:pPr>
              <w:rPr>
                <w:sz w:val="20"/>
              </w:rPr>
            </w:pPr>
            <w:r w:rsidRPr="00201CDB">
              <w:rPr>
                <w:sz w:val="20"/>
              </w:rPr>
              <w:t>TIPHOGAR11</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hogar (undécima clasificación)</w:t>
            </w:r>
          </w:p>
        </w:tc>
        <w:tc>
          <w:tcPr>
            <w:tcW w:w="4876" w:type="dxa"/>
          </w:tcPr>
          <w:p w:rsidR="006148BE" w:rsidRPr="00201CDB" w:rsidRDefault="006148BE" w:rsidP="00191528">
            <w:pPr>
              <w:rPr>
                <w:sz w:val="20"/>
              </w:rPr>
            </w:pPr>
            <w:r w:rsidRPr="00201CDB">
              <w:rPr>
                <w:b/>
                <w:bCs/>
                <w:sz w:val="20"/>
              </w:rPr>
              <w:t>Hogares unipersonales</w:t>
            </w:r>
          </w:p>
          <w:p w:rsidR="006148BE" w:rsidRPr="00201CDB" w:rsidRDefault="006148BE" w:rsidP="00191528">
            <w:pPr>
              <w:rPr>
                <w:sz w:val="20"/>
              </w:rPr>
            </w:pPr>
            <w:r w:rsidRPr="00201CDB">
              <w:rPr>
                <w:sz w:val="20"/>
              </w:rPr>
              <w:t xml:space="preserve">1 Hogares unipersonales </w:t>
            </w:r>
          </w:p>
          <w:p w:rsidR="006148BE" w:rsidRPr="00201CDB" w:rsidRDefault="006148BE" w:rsidP="00191528">
            <w:pPr>
              <w:pStyle w:val="Ttulo5"/>
              <w:rPr>
                <w:rFonts w:ascii="Univers" w:hAnsi="Univers"/>
                <w:sz w:val="20"/>
              </w:rPr>
            </w:pPr>
            <w:r w:rsidRPr="00201CDB">
              <w:rPr>
                <w:rFonts w:ascii="Univers" w:hAnsi="Univers"/>
                <w:sz w:val="20"/>
              </w:rPr>
              <w:t>Hogares multipersonales</w:t>
            </w:r>
          </w:p>
          <w:p w:rsidR="006148BE" w:rsidRPr="00201CDB" w:rsidRDefault="006148BE" w:rsidP="00191528">
            <w:pPr>
              <w:rPr>
                <w:sz w:val="20"/>
              </w:rPr>
            </w:pPr>
            <w:r w:rsidRPr="00201CDB">
              <w:rPr>
                <w:sz w:val="20"/>
              </w:rPr>
              <w:t xml:space="preserve">2 Monoparentales con hijos dependientes </w:t>
            </w:r>
          </w:p>
          <w:p w:rsidR="006148BE" w:rsidRPr="00201CDB" w:rsidRDefault="006148BE" w:rsidP="00191528">
            <w:pPr>
              <w:rPr>
                <w:sz w:val="20"/>
              </w:rPr>
            </w:pPr>
            <w:r w:rsidRPr="00201CDB">
              <w:rPr>
                <w:sz w:val="20"/>
              </w:rPr>
              <w:t xml:space="preserve">3 Pareja sin hijos dependientes </w:t>
            </w:r>
          </w:p>
          <w:p w:rsidR="006148BE" w:rsidRPr="00201CDB" w:rsidRDefault="006148BE" w:rsidP="00191528">
            <w:pPr>
              <w:rPr>
                <w:sz w:val="20"/>
              </w:rPr>
            </w:pPr>
            <w:r w:rsidRPr="00201CDB">
              <w:rPr>
                <w:sz w:val="20"/>
              </w:rPr>
              <w:t xml:space="preserve">4 Pareja con hijos  dependientes </w:t>
            </w:r>
          </w:p>
          <w:p w:rsidR="006148BE" w:rsidRPr="00201CDB" w:rsidRDefault="006148BE" w:rsidP="00191528">
            <w:pPr>
              <w:rPr>
                <w:sz w:val="20"/>
              </w:rPr>
            </w:pPr>
            <w:r w:rsidRPr="00201CDB">
              <w:rPr>
                <w:sz w:val="20"/>
              </w:rPr>
              <w:t xml:space="preserve">5 Otros hogares con hijos  dependientes </w:t>
            </w:r>
          </w:p>
          <w:p w:rsidR="006148BE" w:rsidRPr="00201CDB" w:rsidRDefault="006148BE" w:rsidP="00191528">
            <w:pPr>
              <w:rPr>
                <w:sz w:val="20"/>
              </w:rPr>
            </w:pPr>
            <w:r w:rsidRPr="00201CDB">
              <w:rPr>
                <w:sz w:val="20"/>
              </w:rPr>
              <w:t xml:space="preserve">6 Otros hogares sin hijos dependientes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p>
          <w:p w:rsidR="006148BE" w:rsidRPr="00201CDB" w:rsidRDefault="006148BE" w:rsidP="00191528">
            <w:pPr>
              <w:tabs>
                <w:tab w:val="left" w:pos="1814"/>
                <w:tab w:val="left" w:pos="3515"/>
              </w:tabs>
              <w:rPr>
                <w:sz w:val="20"/>
              </w:rPr>
            </w:pPr>
            <w:r w:rsidRPr="00201CDB">
              <w:rPr>
                <w:sz w:val="20"/>
                <w:u w:val="single"/>
              </w:rPr>
              <w:t>Nota:</w:t>
            </w:r>
            <w:r w:rsidRPr="00201CDB">
              <w:rPr>
                <w:sz w:val="20"/>
              </w:rPr>
              <w:t xml:space="preserve"> en esta clasificación  se consideran </w:t>
            </w:r>
            <w:r w:rsidRPr="00201CDB">
              <w:rPr>
                <w:b/>
                <w:bCs/>
                <w:sz w:val="20"/>
              </w:rPr>
              <w:t>hijos dependientes económicamente</w:t>
            </w:r>
            <w:r w:rsidRPr="00201CDB">
              <w:rPr>
                <w:sz w:val="20"/>
              </w:rPr>
              <w:t>:</w:t>
            </w:r>
          </w:p>
          <w:p w:rsidR="006148BE" w:rsidRPr="00201CDB" w:rsidRDefault="006148BE" w:rsidP="00191528">
            <w:pPr>
              <w:pStyle w:val="Textoindependiente2"/>
              <w:tabs>
                <w:tab w:val="left" w:pos="3515"/>
              </w:tabs>
              <w:rPr>
                <w:sz w:val="20"/>
              </w:rPr>
            </w:pPr>
            <w:r w:rsidRPr="00201CDB">
              <w:rPr>
                <w:sz w:val="20"/>
              </w:rPr>
              <w:t>- Todos los menores de 16 años (si al menos uno de los padres es miembro del hogar).</w:t>
            </w:r>
          </w:p>
          <w:p w:rsidR="006148BE" w:rsidRPr="00201CDB" w:rsidRDefault="006148BE" w:rsidP="00191528">
            <w:pPr>
              <w:pStyle w:val="Sangradetextonormal"/>
              <w:ind w:left="0"/>
              <w:jc w:val="left"/>
              <w:rPr>
                <w:b w:val="0"/>
                <w:bCs/>
                <w:sz w:val="20"/>
              </w:rPr>
            </w:pPr>
            <w:r w:rsidRPr="00201CDB">
              <w:rPr>
                <w:b w:val="0"/>
                <w:bCs/>
                <w:sz w:val="20"/>
              </w:rPr>
              <w:t>-Los que tienen 16 y más años pero menos de 25 y son económicamente inactivos</w:t>
            </w:r>
          </w:p>
          <w:p w:rsidR="006148BE" w:rsidRPr="00201CDB" w:rsidRDefault="006148BE" w:rsidP="00191528">
            <w:pPr>
              <w:pStyle w:val="Textoindependiente2"/>
              <w:tabs>
                <w:tab w:val="left" w:pos="1814"/>
                <w:tab w:val="left" w:pos="3515"/>
              </w:tabs>
              <w:rPr>
                <w:sz w:val="20"/>
              </w:rPr>
            </w:pPr>
            <w:r w:rsidRPr="00201CDB">
              <w:rPr>
                <w:sz w:val="20"/>
              </w:rPr>
              <w:t>(si al menos uno de los padres es miembro del hogar).</w:t>
            </w:r>
          </w:p>
          <w:p w:rsidR="006148BE" w:rsidRPr="00201CDB" w:rsidRDefault="006148BE" w:rsidP="00191528">
            <w:pPr>
              <w:rPr>
                <w:sz w:val="20"/>
              </w:rPr>
            </w:pPr>
            <w:r w:rsidRPr="00201CDB">
              <w:rPr>
                <w:b/>
                <w:bCs/>
                <w:sz w:val="20"/>
              </w:rPr>
              <w:t>Adulto:</w:t>
            </w:r>
            <w:r w:rsidRPr="00201CDB">
              <w:rPr>
                <w:sz w:val="20"/>
              </w:rPr>
              <w:t xml:space="preserve"> toda persona de 16 o más años pero menor de 25 económicamente activa y cualquier persona de 25 o más años</w:t>
            </w:r>
          </w:p>
        </w:tc>
      </w:tr>
      <w:tr w:rsidR="00201CDB" w:rsidRPr="00201CDB" w:rsidTr="00191528">
        <w:trPr>
          <w:cantSplit/>
        </w:trPr>
        <w:tc>
          <w:tcPr>
            <w:tcW w:w="1870" w:type="dxa"/>
          </w:tcPr>
          <w:p w:rsidR="006148BE" w:rsidRPr="00201CDB" w:rsidRDefault="006148BE" w:rsidP="00191528">
            <w:pPr>
              <w:rPr>
                <w:sz w:val="20"/>
              </w:rPr>
            </w:pPr>
            <w:r w:rsidRPr="00201CDB">
              <w:rPr>
                <w:sz w:val="20"/>
              </w:rPr>
              <w:t>SITUOCUHOG</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Situación del hogar respecto a la ocupación</w:t>
            </w:r>
          </w:p>
        </w:tc>
        <w:tc>
          <w:tcPr>
            <w:tcW w:w="4876" w:type="dxa"/>
          </w:tcPr>
          <w:p w:rsidR="006148BE" w:rsidRPr="00201CDB" w:rsidRDefault="006148BE" w:rsidP="00191528">
            <w:pPr>
              <w:rPr>
                <w:sz w:val="20"/>
              </w:rPr>
            </w:pPr>
            <w:r w:rsidRPr="00201CDB">
              <w:rPr>
                <w:sz w:val="20"/>
              </w:rPr>
              <w:t xml:space="preserve">1 El sustentador principal y el cónyuge  ocupados, al menos otro de los miembros también ocupado </w:t>
            </w:r>
          </w:p>
          <w:p w:rsidR="006148BE" w:rsidRPr="00201CDB" w:rsidRDefault="006148BE" w:rsidP="00191528">
            <w:pPr>
              <w:rPr>
                <w:sz w:val="20"/>
              </w:rPr>
            </w:pPr>
            <w:r w:rsidRPr="00201CDB">
              <w:rPr>
                <w:sz w:val="20"/>
              </w:rPr>
              <w:t xml:space="preserve">2 El sustentador principal y el cónyuge ocupados, ninguno de los otros miembros ocupados (si es que los hay) </w:t>
            </w:r>
          </w:p>
          <w:p w:rsidR="006148BE" w:rsidRPr="00201CDB" w:rsidRDefault="006148BE" w:rsidP="00191528">
            <w:pPr>
              <w:rPr>
                <w:sz w:val="20"/>
              </w:rPr>
            </w:pPr>
            <w:r w:rsidRPr="00201CDB">
              <w:rPr>
                <w:sz w:val="20"/>
              </w:rPr>
              <w:t xml:space="preserve">3 El sustentador principal o el cónyuge ocupado, otro de los miembros ocupado </w:t>
            </w:r>
          </w:p>
          <w:p w:rsidR="006148BE" w:rsidRPr="00201CDB" w:rsidRDefault="006148BE" w:rsidP="00191528">
            <w:pPr>
              <w:rPr>
                <w:sz w:val="20"/>
              </w:rPr>
            </w:pPr>
            <w:r w:rsidRPr="00201CDB">
              <w:rPr>
                <w:sz w:val="20"/>
              </w:rPr>
              <w:t xml:space="preserve">4 El sustentador principal o el cónyuge  ocupado, al menos otros dos miembros ocupados </w:t>
            </w:r>
          </w:p>
          <w:p w:rsidR="006148BE" w:rsidRPr="00201CDB" w:rsidRDefault="006148BE" w:rsidP="00191528">
            <w:pPr>
              <w:rPr>
                <w:sz w:val="20"/>
              </w:rPr>
            </w:pPr>
            <w:r w:rsidRPr="00201CDB">
              <w:rPr>
                <w:sz w:val="20"/>
              </w:rPr>
              <w:t xml:space="preserve">5 El sustentador principal o el cónyuge  ocupado, ninguno de los otros miembros ocupado (si es que los hay) </w:t>
            </w:r>
          </w:p>
          <w:p w:rsidR="006148BE" w:rsidRPr="00201CDB" w:rsidRDefault="006148BE" w:rsidP="00191528">
            <w:pPr>
              <w:rPr>
                <w:sz w:val="20"/>
              </w:rPr>
            </w:pPr>
            <w:r w:rsidRPr="00201CDB">
              <w:rPr>
                <w:sz w:val="20"/>
              </w:rPr>
              <w:t xml:space="preserve">6 Ni el sustentador principal ni su cónyuge ocupado, otro miembro ocupado </w:t>
            </w:r>
          </w:p>
          <w:p w:rsidR="006148BE" w:rsidRPr="00201CDB" w:rsidRDefault="006148BE" w:rsidP="00191528">
            <w:pPr>
              <w:rPr>
                <w:sz w:val="20"/>
              </w:rPr>
            </w:pPr>
            <w:r w:rsidRPr="00201CDB">
              <w:rPr>
                <w:sz w:val="20"/>
              </w:rPr>
              <w:t xml:space="preserve">7 Ni el sustentador principal ni su cónyuge ocupados, al menos otros dos miembros ocupados </w:t>
            </w:r>
          </w:p>
          <w:p w:rsidR="006148BE" w:rsidRPr="00201CDB" w:rsidRDefault="006148BE" w:rsidP="00191528">
            <w:pPr>
              <w:rPr>
                <w:sz w:val="20"/>
              </w:rPr>
            </w:pPr>
            <w:r w:rsidRPr="00201CDB">
              <w:rPr>
                <w:sz w:val="20"/>
              </w:rPr>
              <w:t xml:space="preserve">8 Ningún ocupado en el hogar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SITUACTHOG</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Situación del hogar respecto a la actividad</w:t>
            </w:r>
          </w:p>
        </w:tc>
        <w:tc>
          <w:tcPr>
            <w:tcW w:w="4876" w:type="dxa"/>
          </w:tcPr>
          <w:p w:rsidR="006148BE" w:rsidRPr="00201CDB" w:rsidRDefault="006148BE" w:rsidP="00191528">
            <w:pPr>
              <w:pStyle w:val="Textoindependiente2"/>
              <w:rPr>
                <w:sz w:val="20"/>
              </w:rPr>
            </w:pPr>
            <w:r w:rsidRPr="00201CDB">
              <w:rPr>
                <w:sz w:val="20"/>
              </w:rPr>
              <w:t xml:space="preserve">1 El sustentador principal y el cónyuge activos, al menos otro de los miembros también activo </w:t>
            </w:r>
          </w:p>
          <w:p w:rsidR="006148BE" w:rsidRPr="00201CDB" w:rsidRDefault="006148BE" w:rsidP="00191528">
            <w:pPr>
              <w:rPr>
                <w:sz w:val="20"/>
              </w:rPr>
            </w:pPr>
            <w:r w:rsidRPr="00201CDB">
              <w:rPr>
                <w:sz w:val="20"/>
              </w:rPr>
              <w:t xml:space="preserve">2 El sustentador principal y el cónyuge activos, ninguno de los otros miembros activos (si es que los hay) </w:t>
            </w:r>
          </w:p>
          <w:p w:rsidR="006148BE" w:rsidRPr="00201CDB" w:rsidRDefault="006148BE" w:rsidP="00191528">
            <w:pPr>
              <w:rPr>
                <w:sz w:val="20"/>
              </w:rPr>
            </w:pPr>
            <w:r w:rsidRPr="00201CDB">
              <w:rPr>
                <w:sz w:val="20"/>
              </w:rPr>
              <w:t xml:space="preserve">3 El sustentador principal o el cónyuge activo, otro de los miembros también activo </w:t>
            </w:r>
          </w:p>
          <w:p w:rsidR="006148BE" w:rsidRPr="00201CDB" w:rsidRDefault="006148BE" w:rsidP="00191528">
            <w:pPr>
              <w:rPr>
                <w:sz w:val="20"/>
              </w:rPr>
            </w:pPr>
            <w:r w:rsidRPr="00201CDB">
              <w:rPr>
                <w:sz w:val="20"/>
              </w:rPr>
              <w:t xml:space="preserve">4 El sustentador principal o el cónyuge activo, al menos otros dos miembros activos </w:t>
            </w:r>
          </w:p>
          <w:p w:rsidR="006148BE" w:rsidRPr="00201CDB" w:rsidRDefault="006148BE" w:rsidP="00191528">
            <w:pPr>
              <w:rPr>
                <w:sz w:val="20"/>
              </w:rPr>
            </w:pPr>
            <w:r w:rsidRPr="00201CDB">
              <w:rPr>
                <w:sz w:val="20"/>
              </w:rPr>
              <w:t xml:space="preserve">5 El sustentador principal o el cónyuge activo, ninguno de los otros miembros activos (si es que los hay) </w:t>
            </w:r>
          </w:p>
          <w:p w:rsidR="006148BE" w:rsidRPr="00201CDB" w:rsidRDefault="006148BE" w:rsidP="00191528">
            <w:pPr>
              <w:rPr>
                <w:sz w:val="20"/>
              </w:rPr>
            </w:pPr>
            <w:r w:rsidRPr="00201CDB">
              <w:rPr>
                <w:sz w:val="20"/>
              </w:rPr>
              <w:t xml:space="preserve">6 Ni el sustentador principal ni su cónyuge activos, otro miembro activo </w:t>
            </w:r>
          </w:p>
          <w:p w:rsidR="006148BE" w:rsidRPr="00201CDB" w:rsidRDefault="006148BE" w:rsidP="00191528">
            <w:pPr>
              <w:rPr>
                <w:sz w:val="20"/>
              </w:rPr>
            </w:pPr>
            <w:r w:rsidRPr="00201CDB">
              <w:rPr>
                <w:sz w:val="20"/>
              </w:rPr>
              <w:t xml:space="preserve">7 Ni el sustentador principal ni su cónyuge activos, al menos otros dos miembros activos </w:t>
            </w:r>
          </w:p>
          <w:p w:rsidR="006148BE" w:rsidRPr="00201CDB" w:rsidRDefault="006148BE" w:rsidP="00191528">
            <w:pPr>
              <w:rPr>
                <w:sz w:val="20"/>
              </w:rPr>
            </w:pPr>
            <w:r w:rsidRPr="00201CDB">
              <w:rPr>
                <w:sz w:val="20"/>
              </w:rPr>
              <w:t xml:space="preserve">8 Ningún activo en el hogar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2686" w:type="dxa"/>
            <w:gridSpan w:val="4"/>
          </w:tcPr>
          <w:p w:rsidR="006148BE" w:rsidRPr="00201CDB" w:rsidRDefault="006148BE" w:rsidP="00191528">
            <w:pPr>
              <w:pStyle w:val="a111"/>
              <w:widowControl/>
              <w:tabs>
                <w:tab w:val="clear" w:pos="-720"/>
              </w:tabs>
              <w:suppressAutoHyphens w:val="0"/>
              <w:overflowPunct/>
              <w:autoSpaceDE/>
              <w:autoSpaceDN/>
              <w:adjustRightInd/>
              <w:spacing w:before="60" w:line="240" w:lineRule="auto"/>
              <w:textAlignment w:val="auto"/>
              <w:rPr>
                <w:rFonts w:ascii="Univers" w:hAnsi="Univers"/>
                <w:b/>
                <w:bCs/>
                <w:sz w:val="20"/>
                <w:szCs w:val="24"/>
                <w:lang w:val="es-ES"/>
              </w:rPr>
            </w:pPr>
            <w:r w:rsidRPr="00201CDB">
              <w:rPr>
                <w:rFonts w:ascii="Univers" w:hAnsi="Univers"/>
                <w:b/>
                <w:bCs/>
                <w:sz w:val="20"/>
                <w:szCs w:val="24"/>
                <w:lang w:val="es-ES"/>
              </w:rPr>
              <w:t>3. DATOS DEL SUSTENTADOR PRINCIPAL</w:t>
            </w:r>
          </w:p>
        </w:tc>
      </w:tr>
      <w:tr w:rsidR="00201CDB" w:rsidRPr="00201CDB" w:rsidTr="00191528">
        <w:trPr>
          <w:cantSplit/>
        </w:trPr>
        <w:tc>
          <w:tcPr>
            <w:tcW w:w="1870" w:type="dxa"/>
          </w:tcPr>
          <w:p w:rsidR="006148BE" w:rsidRPr="00201CDB" w:rsidRDefault="006148BE" w:rsidP="00191528">
            <w:pPr>
              <w:rPr>
                <w:sz w:val="20"/>
              </w:rPr>
            </w:pPr>
            <w:r w:rsidRPr="00201CDB">
              <w:rPr>
                <w:sz w:val="20"/>
              </w:rPr>
              <w:t>NORDENSP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orden</w:t>
            </w:r>
          </w:p>
        </w:tc>
        <w:tc>
          <w:tcPr>
            <w:tcW w:w="4876" w:type="dxa"/>
          </w:tcPr>
          <w:p w:rsidR="006148BE" w:rsidRPr="00201CDB" w:rsidRDefault="006148BE" w:rsidP="00191528">
            <w:pPr>
              <w:rPr>
                <w:sz w:val="20"/>
              </w:rPr>
            </w:pPr>
            <w:r w:rsidRPr="00201CDB">
              <w:rPr>
                <w:sz w:val="20"/>
              </w:rPr>
              <w:t>01-20</w:t>
            </w:r>
          </w:p>
        </w:tc>
      </w:tr>
      <w:tr w:rsidR="00201CDB" w:rsidRPr="00201CDB" w:rsidTr="00191528">
        <w:trPr>
          <w:cantSplit/>
        </w:trPr>
        <w:tc>
          <w:tcPr>
            <w:tcW w:w="1870" w:type="dxa"/>
          </w:tcPr>
          <w:p w:rsidR="006148BE" w:rsidRPr="00201CDB" w:rsidRDefault="006148BE" w:rsidP="00191528">
            <w:pPr>
              <w:rPr>
                <w:sz w:val="20"/>
              </w:rPr>
            </w:pPr>
            <w:r w:rsidRPr="00201CDB">
              <w:rPr>
                <w:sz w:val="20"/>
              </w:rPr>
              <w:t>EDADSP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Edad (calculada a fecha de cumplimentación de la ficha de hogar)</w:t>
            </w:r>
          </w:p>
          <w:p w:rsidR="006148BE" w:rsidRPr="00201CDB" w:rsidRDefault="006148BE" w:rsidP="00191528">
            <w:pPr>
              <w:pStyle w:val="Textonotapie"/>
            </w:pPr>
          </w:p>
          <w:p w:rsidR="006148BE" w:rsidRPr="00201CDB" w:rsidRDefault="006148BE" w:rsidP="00191528">
            <w:pPr>
              <w:rPr>
                <w:sz w:val="20"/>
                <w:u w:val="single"/>
              </w:rPr>
            </w:pPr>
            <w:r w:rsidRPr="00201CDB">
              <w:rPr>
                <w:sz w:val="20"/>
                <w:u w:val="single"/>
              </w:rPr>
              <w:t>Nota:</w:t>
            </w:r>
            <w:r w:rsidRPr="00201CDB">
              <w:rPr>
                <w:sz w:val="20"/>
              </w:rPr>
              <w:t xml:space="preserve"> Ampliado el intervalo en 2011</w:t>
            </w:r>
          </w:p>
        </w:tc>
        <w:tc>
          <w:tcPr>
            <w:tcW w:w="4876" w:type="dxa"/>
          </w:tcPr>
          <w:p w:rsidR="006148BE" w:rsidRPr="00201CDB" w:rsidRDefault="006148BE" w:rsidP="00191528">
            <w:pPr>
              <w:ind w:left="-70"/>
              <w:rPr>
                <w:sz w:val="20"/>
              </w:rPr>
            </w:pPr>
            <w:r w:rsidRPr="00201CDB">
              <w:rPr>
                <w:sz w:val="20"/>
              </w:rPr>
              <w:t xml:space="preserve"> 85      Personas de 85 ó más años </w:t>
            </w:r>
          </w:p>
          <w:p w:rsidR="006148BE" w:rsidRPr="00201CDB" w:rsidRDefault="006148BE" w:rsidP="00191528">
            <w:pPr>
              <w:rPr>
                <w:sz w:val="20"/>
              </w:rPr>
            </w:pPr>
            <w:r w:rsidRPr="00201CDB">
              <w:rPr>
                <w:sz w:val="20"/>
              </w:rPr>
              <w:t xml:space="preserve">16-84 Resto de personas </w:t>
            </w:r>
          </w:p>
        </w:tc>
      </w:tr>
      <w:tr w:rsidR="00201CDB" w:rsidRPr="00201CDB" w:rsidTr="00191528">
        <w:trPr>
          <w:cantSplit/>
        </w:trPr>
        <w:tc>
          <w:tcPr>
            <w:tcW w:w="1870" w:type="dxa"/>
          </w:tcPr>
          <w:p w:rsidR="006148BE" w:rsidRPr="00201CDB" w:rsidRDefault="006148BE" w:rsidP="00191528">
            <w:pPr>
              <w:rPr>
                <w:sz w:val="20"/>
              </w:rPr>
            </w:pPr>
            <w:r w:rsidRPr="00201CDB">
              <w:rPr>
                <w:sz w:val="20"/>
              </w:rPr>
              <w:t>SEXOSP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Sexo</w:t>
            </w:r>
          </w:p>
        </w:tc>
        <w:tc>
          <w:tcPr>
            <w:tcW w:w="4876" w:type="dxa"/>
          </w:tcPr>
          <w:p w:rsidR="006148BE" w:rsidRPr="00201CDB" w:rsidRDefault="006148BE" w:rsidP="00191528">
            <w:pPr>
              <w:rPr>
                <w:sz w:val="20"/>
              </w:rPr>
            </w:pPr>
            <w:r w:rsidRPr="00201CDB">
              <w:rPr>
                <w:sz w:val="20"/>
              </w:rPr>
              <w:t xml:space="preserve">1 Hombre </w:t>
            </w:r>
          </w:p>
          <w:p w:rsidR="006148BE" w:rsidRPr="00201CDB" w:rsidRDefault="006148BE" w:rsidP="00191528">
            <w:pPr>
              <w:rPr>
                <w:sz w:val="20"/>
              </w:rPr>
            </w:pPr>
            <w:r w:rsidRPr="00201CDB">
              <w:rPr>
                <w:sz w:val="20"/>
              </w:rPr>
              <w:t xml:space="preserve">6 Mujer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5C4F62">
            <w:pPr>
              <w:rPr>
                <w:sz w:val="20"/>
              </w:rPr>
            </w:pPr>
            <w:r w:rsidRPr="00201CDB">
              <w:rPr>
                <w:sz w:val="20"/>
              </w:rPr>
              <w:t>PAISNACSP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pStyle w:val="Textonotapie"/>
            </w:pPr>
            <w:r w:rsidRPr="00201CDB">
              <w:t>País de nacimiento</w:t>
            </w:r>
          </w:p>
          <w:p w:rsidR="006148BE" w:rsidRPr="00201CDB" w:rsidRDefault="006148BE" w:rsidP="00191528">
            <w:pPr>
              <w:pStyle w:val="Textonotapie"/>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4876" w:type="dxa"/>
          </w:tcPr>
          <w:p w:rsidR="006148BE" w:rsidRPr="00201CDB" w:rsidRDefault="006148BE" w:rsidP="00191528">
            <w:pPr>
              <w:rPr>
                <w:sz w:val="20"/>
              </w:rPr>
            </w:pPr>
            <w:r w:rsidRPr="00201CDB">
              <w:rPr>
                <w:sz w:val="20"/>
              </w:rPr>
              <w:t>1 España</w:t>
            </w:r>
          </w:p>
          <w:p w:rsidR="006148BE" w:rsidRPr="00201CDB" w:rsidRDefault="006148BE" w:rsidP="00191528">
            <w:pPr>
              <w:rPr>
                <w:sz w:val="20"/>
              </w:rPr>
            </w:pPr>
            <w:r w:rsidRPr="00201CDB">
              <w:rPr>
                <w:sz w:val="20"/>
              </w:rPr>
              <w:t>2 Resto de la Unión Europea (27 países)</w:t>
            </w:r>
          </w:p>
          <w:p w:rsidR="006148BE" w:rsidRPr="00201CDB" w:rsidRDefault="006148BE" w:rsidP="00191528">
            <w:pPr>
              <w:rPr>
                <w:sz w:val="20"/>
              </w:rPr>
            </w:pPr>
            <w:r w:rsidRPr="00201CDB">
              <w:rPr>
                <w:sz w:val="20"/>
              </w:rPr>
              <w:t>3 Resto de Europa</w:t>
            </w:r>
          </w:p>
          <w:p w:rsidR="006148BE" w:rsidRPr="00201CDB" w:rsidRDefault="006148BE" w:rsidP="00191528">
            <w:pPr>
              <w:rPr>
                <w:sz w:val="20"/>
              </w:rPr>
            </w:pPr>
            <w:r w:rsidRPr="00201CDB">
              <w:rPr>
                <w:sz w:val="20"/>
              </w:rPr>
              <w:t>4 Resto del mundo</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NACIONASP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Nacionalidad</w:t>
            </w:r>
          </w:p>
        </w:tc>
        <w:tc>
          <w:tcPr>
            <w:tcW w:w="4876" w:type="dxa"/>
          </w:tcPr>
          <w:p w:rsidR="006148BE" w:rsidRPr="00201CDB" w:rsidRDefault="006148BE" w:rsidP="00191528">
            <w:pPr>
              <w:rPr>
                <w:sz w:val="20"/>
              </w:rPr>
            </w:pPr>
            <w:r w:rsidRPr="00201CDB">
              <w:rPr>
                <w:sz w:val="20"/>
              </w:rPr>
              <w:t xml:space="preserve">1 Sólo española </w:t>
            </w:r>
          </w:p>
          <w:p w:rsidR="006148BE" w:rsidRPr="00201CDB" w:rsidRDefault="006148BE" w:rsidP="00191528">
            <w:pPr>
              <w:rPr>
                <w:sz w:val="20"/>
              </w:rPr>
            </w:pPr>
            <w:r w:rsidRPr="00201CDB">
              <w:rPr>
                <w:sz w:val="20"/>
              </w:rPr>
              <w:t xml:space="preserve">2 Sólo extranjera </w:t>
            </w:r>
          </w:p>
          <w:p w:rsidR="006148BE" w:rsidRPr="00201CDB" w:rsidRDefault="006148BE" w:rsidP="00191528">
            <w:pPr>
              <w:rPr>
                <w:sz w:val="20"/>
              </w:rPr>
            </w:pPr>
            <w:r w:rsidRPr="00201CDB">
              <w:rPr>
                <w:sz w:val="20"/>
              </w:rPr>
              <w:t xml:space="preserve">3 Española y extranjera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5C4F62">
            <w:pPr>
              <w:rPr>
                <w:sz w:val="20"/>
              </w:rPr>
            </w:pPr>
            <w:r w:rsidRPr="00201CDB">
              <w:rPr>
                <w:sz w:val="20"/>
              </w:rPr>
              <w:t>PAISSP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País del que tiene nacionalidad extranjera</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tc>
        <w:tc>
          <w:tcPr>
            <w:tcW w:w="4876" w:type="dxa"/>
          </w:tcPr>
          <w:p w:rsidR="006148BE" w:rsidRPr="00201CDB" w:rsidRDefault="006148BE" w:rsidP="00191528">
            <w:pPr>
              <w:rPr>
                <w:sz w:val="20"/>
              </w:rPr>
            </w:pPr>
            <w:r w:rsidRPr="00201CDB">
              <w:rPr>
                <w:sz w:val="20"/>
              </w:rPr>
              <w:t xml:space="preserve">1 Resto de la Unión Europea (27 países) </w:t>
            </w:r>
          </w:p>
          <w:p w:rsidR="006148BE" w:rsidRPr="00201CDB" w:rsidRDefault="006148BE" w:rsidP="00191528">
            <w:pPr>
              <w:rPr>
                <w:sz w:val="20"/>
              </w:rPr>
            </w:pPr>
            <w:r w:rsidRPr="00201CDB">
              <w:rPr>
                <w:sz w:val="20"/>
              </w:rPr>
              <w:t>2 Resto de Europa</w:t>
            </w:r>
            <w:r w:rsidRPr="00201CDB">
              <w:rPr>
                <w:sz w:val="20"/>
              </w:rPr>
              <w:tab/>
            </w:r>
          </w:p>
          <w:p w:rsidR="006148BE" w:rsidRPr="00201CDB" w:rsidRDefault="006148BE" w:rsidP="00191528">
            <w:pPr>
              <w:rPr>
                <w:sz w:val="20"/>
              </w:rPr>
            </w:pPr>
            <w:r w:rsidRPr="00201CDB">
              <w:rPr>
                <w:sz w:val="20"/>
              </w:rPr>
              <w:t xml:space="preserve">3 Resto del mundo </w:t>
            </w:r>
          </w:p>
          <w:p w:rsidR="006148BE" w:rsidRPr="00201CDB" w:rsidRDefault="006148BE" w:rsidP="00191528">
            <w:pPr>
              <w:rPr>
                <w:sz w:val="20"/>
              </w:rPr>
            </w:pPr>
            <w:r w:rsidRPr="00201CDB">
              <w:rPr>
                <w:sz w:val="20"/>
              </w:rPr>
              <w:t xml:space="preserve">b No aplicable (si NACIONASP=1)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SITURESSP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Situación de residencia</w:t>
            </w:r>
          </w:p>
        </w:tc>
        <w:tc>
          <w:tcPr>
            <w:tcW w:w="4876" w:type="dxa"/>
          </w:tcPr>
          <w:p w:rsidR="006148BE" w:rsidRPr="00201CDB" w:rsidRDefault="006148BE" w:rsidP="00191528">
            <w:pPr>
              <w:rPr>
                <w:sz w:val="20"/>
              </w:rPr>
            </w:pPr>
            <w:r w:rsidRPr="00201CDB">
              <w:rPr>
                <w:sz w:val="20"/>
              </w:rPr>
              <w:t xml:space="preserve">1 Presente </w:t>
            </w:r>
          </w:p>
          <w:p w:rsidR="006148BE" w:rsidRPr="00201CDB" w:rsidRDefault="006148BE" w:rsidP="00191528">
            <w:pPr>
              <w:rPr>
                <w:sz w:val="20"/>
              </w:rPr>
            </w:pPr>
            <w:r w:rsidRPr="00201CDB">
              <w:rPr>
                <w:sz w:val="20"/>
              </w:rPr>
              <w:t>6 Ausente</w:t>
            </w:r>
          </w:p>
        </w:tc>
      </w:tr>
      <w:tr w:rsidR="00201CDB" w:rsidRPr="00201CDB" w:rsidTr="00191528">
        <w:trPr>
          <w:cantSplit/>
        </w:trPr>
        <w:tc>
          <w:tcPr>
            <w:tcW w:w="1870" w:type="dxa"/>
          </w:tcPr>
          <w:p w:rsidR="006148BE" w:rsidRPr="00201CDB" w:rsidRDefault="006148BE" w:rsidP="00191528">
            <w:pPr>
              <w:rPr>
                <w:sz w:val="20"/>
              </w:rPr>
            </w:pPr>
            <w:r w:rsidRPr="00201CDB">
              <w:rPr>
                <w:sz w:val="20"/>
              </w:rPr>
              <w:t>ECIVILLEGALSP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Estado civil legal</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 esta variable se refiere al estado civil legal y no al de hecho</w:t>
            </w:r>
          </w:p>
        </w:tc>
        <w:tc>
          <w:tcPr>
            <w:tcW w:w="4876" w:type="dxa"/>
          </w:tcPr>
          <w:p w:rsidR="006148BE" w:rsidRPr="00201CDB" w:rsidRDefault="006148BE" w:rsidP="00191528">
            <w:pPr>
              <w:rPr>
                <w:sz w:val="20"/>
              </w:rPr>
            </w:pPr>
            <w:r w:rsidRPr="00201CDB">
              <w:rPr>
                <w:sz w:val="20"/>
              </w:rPr>
              <w:t xml:space="preserve">1 Soltero </w:t>
            </w:r>
          </w:p>
          <w:p w:rsidR="006148BE" w:rsidRPr="00201CDB" w:rsidRDefault="006148BE" w:rsidP="00191528">
            <w:pPr>
              <w:rPr>
                <w:sz w:val="20"/>
              </w:rPr>
            </w:pPr>
            <w:r w:rsidRPr="00201CDB">
              <w:rPr>
                <w:sz w:val="20"/>
              </w:rPr>
              <w:t xml:space="preserve">2 Casado </w:t>
            </w:r>
          </w:p>
          <w:p w:rsidR="006148BE" w:rsidRPr="00201CDB" w:rsidRDefault="006148BE" w:rsidP="00191528">
            <w:pPr>
              <w:rPr>
                <w:sz w:val="20"/>
              </w:rPr>
            </w:pPr>
            <w:r w:rsidRPr="00201CDB">
              <w:rPr>
                <w:sz w:val="20"/>
              </w:rPr>
              <w:t xml:space="preserve">3 Viudo </w:t>
            </w:r>
          </w:p>
          <w:p w:rsidR="006148BE" w:rsidRPr="00201CDB" w:rsidRDefault="006148BE" w:rsidP="00191528">
            <w:pPr>
              <w:rPr>
                <w:sz w:val="20"/>
              </w:rPr>
            </w:pPr>
            <w:r w:rsidRPr="00201CDB">
              <w:rPr>
                <w:sz w:val="20"/>
              </w:rPr>
              <w:t xml:space="preserve">4 Separado </w:t>
            </w:r>
          </w:p>
          <w:p w:rsidR="006148BE" w:rsidRPr="00201CDB" w:rsidRDefault="006148BE" w:rsidP="00191528">
            <w:pPr>
              <w:rPr>
                <w:sz w:val="20"/>
              </w:rPr>
            </w:pPr>
            <w:r w:rsidRPr="00201CDB">
              <w:rPr>
                <w:sz w:val="20"/>
              </w:rPr>
              <w:t xml:space="preserve">5 Divorciado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NORDENCOSP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orden del cónyuge o pareja</w:t>
            </w:r>
          </w:p>
        </w:tc>
        <w:tc>
          <w:tcPr>
            <w:tcW w:w="4876" w:type="dxa"/>
          </w:tcPr>
          <w:p w:rsidR="006148BE" w:rsidRPr="00201CDB" w:rsidRDefault="006148BE" w:rsidP="00191528">
            <w:pPr>
              <w:rPr>
                <w:sz w:val="20"/>
              </w:rPr>
            </w:pPr>
            <w:r w:rsidRPr="00201CDB">
              <w:rPr>
                <w:sz w:val="20"/>
              </w:rPr>
              <w:t xml:space="preserve">01-20 Número </w:t>
            </w:r>
          </w:p>
          <w:p w:rsidR="006148BE" w:rsidRPr="00201CDB" w:rsidRDefault="006148BE" w:rsidP="00191528">
            <w:pPr>
              <w:rPr>
                <w:sz w:val="20"/>
              </w:rPr>
            </w:pPr>
            <w:r w:rsidRPr="00201CDB">
              <w:rPr>
                <w:sz w:val="20"/>
              </w:rPr>
              <w:t>99 Si no tiene o no es miembro del hogar</w:t>
            </w:r>
          </w:p>
        </w:tc>
      </w:tr>
      <w:tr w:rsidR="00201CDB" w:rsidRPr="00201CDB" w:rsidTr="00191528">
        <w:trPr>
          <w:cantSplit/>
        </w:trPr>
        <w:tc>
          <w:tcPr>
            <w:tcW w:w="1870" w:type="dxa"/>
          </w:tcPr>
          <w:p w:rsidR="006148BE" w:rsidRPr="00201CDB" w:rsidRDefault="006148BE" w:rsidP="00191528">
            <w:pPr>
              <w:rPr>
                <w:sz w:val="20"/>
              </w:rPr>
            </w:pPr>
            <w:r w:rsidRPr="00201CDB">
              <w:rPr>
                <w:sz w:val="20"/>
              </w:rPr>
              <w:t>UNIONSP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unión con el cónyuge o pareja</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4876" w:type="dxa"/>
          </w:tcPr>
          <w:p w:rsidR="006148BE" w:rsidRPr="00201CDB" w:rsidRDefault="006148BE" w:rsidP="00191528">
            <w:pPr>
              <w:rPr>
                <w:sz w:val="20"/>
              </w:rPr>
            </w:pPr>
            <w:r w:rsidRPr="00201CDB">
              <w:rPr>
                <w:sz w:val="20"/>
              </w:rPr>
              <w:t>1 Matrimonio</w:t>
            </w:r>
          </w:p>
          <w:p w:rsidR="006148BE" w:rsidRPr="00201CDB" w:rsidRDefault="006148BE" w:rsidP="00191528">
            <w:pPr>
              <w:rPr>
                <w:sz w:val="20"/>
              </w:rPr>
            </w:pPr>
            <w:r w:rsidRPr="00201CDB">
              <w:rPr>
                <w:sz w:val="20"/>
              </w:rPr>
              <w:t>2 Pareja de hecho registrada</w:t>
            </w:r>
          </w:p>
          <w:p w:rsidR="006148BE" w:rsidRPr="00201CDB" w:rsidRDefault="006148BE" w:rsidP="00191528">
            <w:pPr>
              <w:rPr>
                <w:sz w:val="20"/>
              </w:rPr>
            </w:pPr>
            <w:r w:rsidRPr="00201CDB">
              <w:rPr>
                <w:sz w:val="20"/>
              </w:rPr>
              <w:t>3 Pareja de hecho sin registrar</w:t>
            </w:r>
          </w:p>
          <w:p w:rsidR="006148BE" w:rsidRPr="00201CDB" w:rsidRDefault="006148BE" w:rsidP="00191528">
            <w:pPr>
              <w:rPr>
                <w:sz w:val="20"/>
              </w:rPr>
            </w:pPr>
            <w:r w:rsidRPr="00201CDB">
              <w:rPr>
                <w:sz w:val="20"/>
              </w:rPr>
              <w:t>b No aplicable (si NORDENCOSP=99)</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CONVIVENCIASP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Convivencia en pareja del sustentador principal</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4876" w:type="dxa"/>
          </w:tcPr>
          <w:p w:rsidR="006148BE" w:rsidRPr="00201CDB" w:rsidRDefault="006148BE" w:rsidP="00191528">
            <w:pPr>
              <w:rPr>
                <w:sz w:val="20"/>
              </w:rPr>
            </w:pPr>
            <w:r w:rsidRPr="00201CDB">
              <w:rPr>
                <w:sz w:val="20"/>
              </w:rPr>
              <w:t>1 Conviviendo con su cónyuge</w:t>
            </w:r>
          </w:p>
          <w:p w:rsidR="006148BE" w:rsidRPr="00201CDB" w:rsidRDefault="006148BE" w:rsidP="00191528">
            <w:pPr>
              <w:rPr>
                <w:sz w:val="20"/>
              </w:rPr>
            </w:pPr>
            <w:r w:rsidRPr="00201CDB">
              <w:rPr>
                <w:sz w:val="20"/>
              </w:rPr>
              <w:t>2 Conviviendo con una pareja de hecho</w:t>
            </w:r>
          </w:p>
          <w:p w:rsidR="006148BE" w:rsidRPr="00201CDB" w:rsidRDefault="006148BE" w:rsidP="00191528">
            <w:pPr>
              <w:rPr>
                <w:sz w:val="20"/>
              </w:rPr>
            </w:pPr>
            <w:r w:rsidRPr="00201CDB">
              <w:rPr>
                <w:sz w:val="20"/>
              </w:rPr>
              <w:t>3 No conviviendo en pareja</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NORDENPASP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orden del  padre</w:t>
            </w:r>
          </w:p>
        </w:tc>
        <w:tc>
          <w:tcPr>
            <w:tcW w:w="4876" w:type="dxa"/>
          </w:tcPr>
          <w:p w:rsidR="006148BE" w:rsidRPr="00201CDB" w:rsidRDefault="006148BE" w:rsidP="00191528">
            <w:pPr>
              <w:rPr>
                <w:sz w:val="20"/>
              </w:rPr>
            </w:pPr>
            <w:r w:rsidRPr="00201CDB">
              <w:rPr>
                <w:sz w:val="20"/>
              </w:rPr>
              <w:t xml:space="preserve">01-20 Número </w:t>
            </w:r>
          </w:p>
          <w:p w:rsidR="006148BE" w:rsidRPr="00201CDB" w:rsidRDefault="006148BE" w:rsidP="00191528">
            <w:pPr>
              <w:rPr>
                <w:sz w:val="20"/>
              </w:rPr>
            </w:pPr>
            <w:r w:rsidRPr="00201CDB">
              <w:rPr>
                <w:sz w:val="20"/>
              </w:rPr>
              <w:t>99 Si no tiene o no es miembro del hogar</w:t>
            </w:r>
          </w:p>
        </w:tc>
      </w:tr>
      <w:tr w:rsidR="00201CDB" w:rsidRPr="00201CDB" w:rsidTr="00191528">
        <w:trPr>
          <w:cantSplit/>
        </w:trPr>
        <w:tc>
          <w:tcPr>
            <w:tcW w:w="1870" w:type="dxa"/>
          </w:tcPr>
          <w:p w:rsidR="006148BE" w:rsidRPr="00201CDB" w:rsidRDefault="006148BE" w:rsidP="00191528">
            <w:pPr>
              <w:rPr>
                <w:sz w:val="20"/>
              </w:rPr>
            </w:pPr>
            <w:r w:rsidRPr="00201CDB">
              <w:rPr>
                <w:sz w:val="20"/>
              </w:rPr>
              <w:t>PAISPADRESP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País de nacimiento del padre</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4876" w:type="dxa"/>
          </w:tcPr>
          <w:p w:rsidR="006148BE" w:rsidRPr="00201CDB" w:rsidRDefault="006148BE" w:rsidP="00191528">
            <w:pPr>
              <w:rPr>
                <w:sz w:val="20"/>
              </w:rPr>
            </w:pPr>
            <w:r w:rsidRPr="00201CDB">
              <w:rPr>
                <w:sz w:val="20"/>
              </w:rPr>
              <w:t>1 España</w:t>
            </w:r>
          </w:p>
          <w:p w:rsidR="006148BE" w:rsidRPr="00201CDB" w:rsidRDefault="006148BE" w:rsidP="00191528">
            <w:pPr>
              <w:rPr>
                <w:sz w:val="20"/>
              </w:rPr>
            </w:pPr>
            <w:r w:rsidRPr="00201CDB">
              <w:rPr>
                <w:sz w:val="20"/>
              </w:rPr>
              <w:t>2 Resto de la Unión Europea (27 países)</w:t>
            </w:r>
          </w:p>
          <w:p w:rsidR="006148BE" w:rsidRPr="00201CDB" w:rsidRDefault="006148BE" w:rsidP="00191528">
            <w:pPr>
              <w:rPr>
                <w:sz w:val="20"/>
              </w:rPr>
            </w:pPr>
            <w:r w:rsidRPr="00201CDB">
              <w:rPr>
                <w:sz w:val="20"/>
              </w:rPr>
              <w:t>3 Resto de Europa</w:t>
            </w:r>
          </w:p>
          <w:p w:rsidR="006148BE" w:rsidRPr="00201CDB" w:rsidRDefault="006148BE" w:rsidP="00191528">
            <w:pPr>
              <w:rPr>
                <w:sz w:val="20"/>
              </w:rPr>
            </w:pPr>
            <w:r w:rsidRPr="00201CDB">
              <w:rPr>
                <w:sz w:val="20"/>
              </w:rPr>
              <w:t>4 Resto del mundo</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NORDENMASP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orden de la  madre</w:t>
            </w:r>
          </w:p>
        </w:tc>
        <w:tc>
          <w:tcPr>
            <w:tcW w:w="4876" w:type="dxa"/>
          </w:tcPr>
          <w:p w:rsidR="006148BE" w:rsidRPr="00201CDB" w:rsidRDefault="006148BE" w:rsidP="00191528">
            <w:pPr>
              <w:rPr>
                <w:sz w:val="20"/>
              </w:rPr>
            </w:pPr>
            <w:r w:rsidRPr="00201CDB">
              <w:rPr>
                <w:sz w:val="20"/>
              </w:rPr>
              <w:t>01-20 Número</w:t>
            </w:r>
          </w:p>
          <w:p w:rsidR="006148BE" w:rsidRPr="00201CDB" w:rsidRDefault="006148BE" w:rsidP="00191528">
            <w:pPr>
              <w:rPr>
                <w:sz w:val="20"/>
              </w:rPr>
            </w:pPr>
            <w:r w:rsidRPr="00201CDB">
              <w:rPr>
                <w:sz w:val="20"/>
              </w:rPr>
              <w:t>99 Si no tiene o no es miembro del hogar</w:t>
            </w:r>
          </w:p>
        </w:tc>
      </w:tr>
      <w:tr w:rsidR="00201CDB" w:rsidRPr="00201CDB" w:rsidTr="00191528">
        <w:trPr>
          <w:cantSplit/>
        </w:trPr>
        <w:tc>
          <w:tcPr>
            <w:tcW w:w="1870" w:type="dxa"/>
          </w:tcPr>
          <w:p w:rsidR="006148BE" w:rsidRPr="00201CDB" w:rsidRDefault="006148BE" w:rsidP="00191528">
            <w:pPr>
              <w:rPr>
                <w:sz w:val="20"/>
              </w:rPr>
            </w:pPr>
            <w:r w:rsidRPr="00201CDB">
              <w:rPr>
                <w:sz w:val="20"/>
              </w:rPr>
              <w:t>PAISMADRESP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País de nacimiento de la madre</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4876" w:type="dxa"/>
          </w:tcPr>
          <w:p w:rsidR="006148BE" w:rsidRPr="00201CDB" w:rsidRDefault="006148BE" w:rsidP="00191528">
            <w:pPr>
              <w:rPr>
                <w:sz w:val="20"/>
              </w:rPr>
            </w:pPr>
            <w:r w:rsidRPr="00201CDB">
              <w:rPr>
                <w:sz w:val="20"/>
              </w:rPr>
              <w:t>1 España</w:t>
            </w:r>
          </w:p>
          <w:p w:rsidR="006148BE" w:rsidRPr="00201CDB" w:rsidRDefault="006148BE" w:rsidP="00191528">
            <w:pPr>
              <w:rPr>
                <w:sz w:val="20"/>
              </w:rPr>
            </w:pPr>
            <w:r w:rsidRPr="00201CDB">
              <w:rPr>
                <w:sz w:val="20"/>
              </w:rPr>
              <w:t>2 Resto de la Unión Europea (27 países)</w:t>
            </w:r>
          </w:p>
          <w:p w:rsidR="006148BE" w:rsidRPr="00201CDB" w:rsidRDefault="006148BE" w:rsidP="00191528">
            <w:pPr>
              <w:rPr>
                <w:sz w:val="20"/>
              </w:rPr>
            </w:pPr>
            <w:r w:rsidRPr="00201CDB">
              <w:rPr>
                <w:sz w:val="20"/>
              </w:rPr>
              <w:t>3 Resto de Europa</w:t>
            </w:r>
          </w:p>
          <w:p w:rsidR="006148BE" w:rsidRPr="00201CDB" w:rsidRDefault="006148BE" w:rsidP="00191528">
            <w:pPr>
              <w:rPr>
                <w:sz w:val="20"/>
              </w:rPr>
            </w:pPr>
            <w:r w:rsidRPr="00201CDB">
              <w:rPr>
                <w:sz w:val="20"/>
              </w:rPr>
              <w:t>4 Resto del mundo</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ESTUDIOSSP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Estudios completados</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Modificada en 2015 para adaptarse a la nueva CNED 2014. (Ver Anexo)</w:t>
            </w:r>
          </w:p>
        </w:tc>
        <w:tc>
          <w:tcPr>
            <w:tcW w:w="4876" w:type="dxa"/>
          </w:tcPr>
          <w:p w:rsidR="006148BE" w:rsidRPr="00201CDB" w:rsidRDefault="006148BE" w:rsidP="00191528">
            <w:pPr>
              <w:rPr>
                <w:noProof/>
                <w:sz w:val="20"/>
              </w:rPr>
            </w:pPr>
            <w:r w:rsidRPr="00201CDB">
              <w:rPr>
                <w:b/>
                <w:noProof/>
                <w:sz w:val="20"/>
              </w:rPr>
              <w:t>1</w:t>
            </w:r>
            <w:r w:rsidRPr="00201CDB">
              <w:rPr>
                <w:noProof/>
                <w:sz w:val="20"/>
              </w:rPr>
              <w:t xml:space="preserve"> No sabe leer o escribir o fue menos de 5 años a la escuela</w:t>
            </w:r>
          </w:p>
          <w:p w:rsidR="006148BE" w:rsidRPr="00201CDB" w:rsidRDefault="006148BE" w:rsidP="00191528">
            <w:pPr>
              <w:rPr>
                <w:noProof/>
                <w:sz w:val="20"/>
              </w:rPr>
            </w:pPr>
            <w:r w:rsidRPr="00201CDB">
              <w:rPr>
                <w:b/>
                <w:noProof/>
                <w:sz w:val="20"/>
              </w:rPr>
              <w:t>2</w:t>
            </w:r>
            <w:r w:rsidRPr="00201CDB">
              <w:rPr>
                <w:noProof/>
                <w:sz w:val="20"/>
              </w:rPr>
              <w:t xml:space="preserve"> Educación primaria completa o fue a la escuela al menos 5 años</w:t>
            </w:r>
          </w:p>
          <w:p w:rsidR="006148BE" w:rsidRPr="00201CDB" w:rsidRDefault="006148BE" w:rsidP="00191528">
            <w:pPr>
              <w:rPr>
                <w:noProof/>
                <w:sz w:val="20"/>
              </w:rPr>
            </w:pPr>
            <w:r w:rsidRPr="00201CDB">
              <w:rPr>
                <w:b/>
                <w:noProof/>
                <w:sz w:val="20"/>
              </w:rPr>
              <w:t>3</w:t>
            </w:r>
            <w:r w:rsidRPr="00201CDB">
              <w:rPr>
                <w:noProof/>
                <w:sz w:val="20"/>
              </w:rPr>
              <w:t xml:space="preserve"> ESO, EGB o Bachiller Elemental (con titulo o cursados, al menos, 3º, 8º o 4º respectivamente) certificados de Estudios Primarios, Escolaridad (anterior a 1999), o Profesionalidad (niveles 1 o 2) y similares</w:t>
            </w:r>
          </w:p>
          <w:p w:rsidR="006148BE" w:rsidRPr="00201CDB" w:rsidRDefault="006148BE" w:rsidP="00191528">
            <w:pPr>
              <w:rPr>
                <w:noProof/>
                <w:sz w:val="20"/>
              </w:rPr>
            </w:pPr>
            <w:r w:rsidRPr="00201CDB">
              <w:rPr>
                <w:b/>
                <w:noProof/>
                <w:sz w:val="20"/>
              </w:rPr>
              <w:t>4</w:t>
            </w:r>
            <w:r w:rsidRPr="00201CDB">
              <w:rPr>
                <w:noProof/>
                <w:sz w:val="20"/>
              </w:rPr>
              <w:t xml:space="preserve"> Bachiller, BUP, COU, Bachiller Superior, FP de Grado Medio, FP Básica y otros estudios de grado medio (Certificado de Profesionalidad de nivel 3, etc…)</w:t>
            </w:r>
          </w:p>
          <w:p w:rsidR="006148BE" w:rsidRPr="00201CDB" w:rsidRDefault="006148BE" w:rsidP="00191528">
            <w:pPr>
              <w:rPr>
                <w:noProof/>
                <w:sz w:val="20"/>
              </w:rPr>
            </w:pPr>
            <w:r w:rsidRPr="00201CDB">
              <w:rPr>
                <w:b/>
                <w:noProof/>
                <w:sz w:val="20"/>
              </w:rPr>
              <w:t>5</w:t>
            </w:r>
            <w:r w:rsidRPr="00201CDB">
              <w:rPr>
                <w:noProof/>
                <w:sz w:val="20"/>
              </w:rPr>
              <w:t xml:space="preserve"> FP de Grado Superior, FPII y equivalentes</w:t>
            </w:r>
          </w:p>
          <w:p w:rsidR="006148BE" w:rsidRPr="00201CDB" w:rsidRDefault="006148BE" w:rsidP="00191528">
            <w:pPr>
              <w:rPr>
                <w:noProof/>
                <w:sz w:val="20"/>
              </w:rPr>
            </w:pPr>
            <w:r w:rsidRPr="00201CDB">
              <w:rPr>
                <w:b/>
                <w:noProof/>
                <w:sz w:val="20"/>
              </w:rPr>
              <w:t>6</w:t>
            </w:r>
            <w:r w:rsidRPr="00201CDB">
              <w:rPr>
                <w:noProof/>
                <w:sz w:val="20"/>
              </w:rPr>
              <w:t xml:space="preserve"> Grado de 240 ECTS, Diplomatura, Arquitectura e Ingeniería Técnicas y equivalentes.</w:t>
            </w:r>
          </w:p>
          <w:p w:rsidR="006148BE" w:rsidRPr="00201CDB" w:rsidRDefault="006148BE" w:rsidP="00191528">
            <w:pPr>
              <w:rPr>
                <w:noProof/>
                <w:sz w:val="20"/>
              </w:rPr>
            </w:pPr>
            <w:r w:rsidRPr="00201CDB">
              <w:rPr>
                <w:b/>
                <w:noProof/>
                <w:sz w:val="20"/>
              </w:rPr>
              <w:t>7</w:t>
            </w:r>
            <w:r w:rsidRPr="00201CDB">
              <w:rPr>
                <w:noProof/>
                <w:sz w:val="20"/>
              </w:rPr>
              <w:t xml:space="preserve"> Grado de más de 240 ECTS, Licenciatura, Arquitectura, Ingeniería, másteres, especialidad en Ciencias de la Salud y equivalentes.</w:t>
            </w:r>
          </w:p>
          <w:p w:rsidR="006148BE" w:rsidRPr="00201CDB" w:rsidRDefault="006148BE" w:rsidP="00191528">
            <w:pPr>
              <w:rPr>
                <w:noProof/>
                <w:sz w:val="20"/>
              </w:rPr>
            </w:pPr>
            <w:r w:rsidRPr="00201CDB">
              <w:rPr>
                <w:b/>
                <w:noProof/>
                <w:sz w:val="20"/>
              </w:rPr>
              <w:t>8</w:t>
            </w:r>
            <w:r w:rsidRPr="00201CDB">
              <w:rPr>
                <w:noProof/>
                <w:sz w:val="20"/>
              </w:rPr>
              <w:t xml:space="preserve"> Doctorado universitario. </w:t>
            </w:r>
          </w:p>
          <w:p w:rsidR="006148BE" w:rsidRPr="00201CDB" w:rsidRDefault="006148BE" w:rsidP="00191528">
            <w:pPr>
              <w:rPr>
                <w:sz w:val="20"/>
              </w:rPr>
            </w:pPr>
          </w:p>
        </w:tc>
      </w:tr>
      <w:tr w:rsidR="00201CDB" w:rsidRPr="00201CDB" w:rsidTr="00191528">
        <w:trPr>
          <w:cantSplit/>
        </w:trPr>
        <w:tc>
          <w:tcPr>
            <w:tcW w:w="1870" w:type="dxa"/>
          </w:tcPr>
          <w:p w:rsidR="006148BE" w:rsidRPr="00201CDB" w:rsidRDefault="006148BE" w:rsidP="00191528">
            <w:pPr>
              <w:rPr>
                <w:sz w:val="20"/>
              </w:rPr>
            </w:pPr>
            <w:r w:rsidRPr="00201CDB">
              <w:rPr>
                <w:sz w:val="20"/>
              </w:rPr>
              <w:t>ESTUDREDSP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Estudios completados reducida</w:t>
            </w:r>
          </w:p>
        </w:tc>
        <w:tc>
          <w:tcPr>
            <w:tcW w:w="4876" w:type="dxa"/>
          </w:tcPr>
          <w:p w:rsidR="006148BE" w:rsidRPr="00201CDB" w:rsidRDefault="006148BE" w:rsidP="00191528">
            <w:pPr>
              <w:tabs>
                <w:tab w:val="left" w:pos="540"/>
              </w:tabs>
              <w:rPr>
                <w:sz w:val="20"/>
              </w:rPr>
            </w:pPr>
            <w:r w:rsidRPr="00201CDB">
              <w:rPr>
                <w:sz w:val="20"/>
              </w:rPr>
              <w:t>1 Inferior a la primera etapa de Educación Secundaria.</w:t>
            </w:r>
          </w:p>
          <w:p w:rsidR="006148BE" w:rsidRPr="00201CDB" w:rsidRDefault="006148BE" w:rsidP="00191528">
            <w:pPr>
              <w:tabs>
                <w:tab w:val="left" w:pos="540"/>
              </w:tabs>
              <w:rPr>
                <w:sz w:val="20"/>
              </w:rPr>
            </w:pPr>
            <w:r w:rsidRPr="00201CDB">
              <w:rPr>
                <w:sz w:val="20"/>
              </w:rPr>
              <w:t xml:space="preserve">2 Primera etapa de Educación secundaria </w:t>
            </w:r>
          </w:p>
          <w:p w:rsidR="006148BE" w:rsidRPr="00201CDB" w:rsidRDefault="006148BE" w:rsidP="00191528">
            <w:pPr>
              <w:tabs>
                <w:tab w:val="left" w:pos="540"/>
              </w:tabs>
              <w:rPr>
                <w:sz w:val="20"/>
              </w:rPr>
            </w:pPr>
            <w:r w:rsidRPr="00201CDB">
              <w:rPr>
                <w:sz w:val="20"/>
              </w:rPr>
              <w:t xml:space="preserve">3 Segunda etapa de Educación secundaria </w:t>
            </w:r>
          </w:p>
          <w:p w:rsidR="006148BE" w:rsidRPr="00201CDB" w:rsidRDefault="006148BE" w:rsidP="00191528">
            <w:pPr>
              <w:tabs>
                <w:tab w:val="left" w:pos="540"/>
              </w:tabs>
              <w:rPr>
                <w:sz w:val="20"/>
              </w:rPr>
            </w:pPr>
            <w:r w:rsidRPr="00201CDB">
              <w:rPr>
                <w:sz w:val="20"/>
              </w:rPr>
              <w:t xml:space="preserve">4 Educación superior </w:t>
            </w:r>
          </w:p>
        </w:tc>
      </w:tr>
      <w:tr w:rsidR="00201CDB" w:rsidRPr="00201CDB" w:rsidTr="00191528">
        <w:trPr>
          <w:cantSplit/>
        </w:trPr>
        <w:tc>
          <w:tcPr>
            <w:tcW w:w="1870" w:type="dxa"/>
          </w:tcPr>
          <w:p w:rsidR="006148BE" w:rsidRPr="00201CDB" w:rsidRDefault="006148BE" w:rsidP="00191528">
            <w:pPr>
              <w:rPr>
                <w:sz w:val="20"/>
              </w:rPr>
            </w:pPr>
            <w:r w:rsidRPr="00201CDB">
              <w:rPr>
                <w:sz w:val="20"/>
              </w:rPr>
              <w:t>SITUACTSP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Situación en la actividad la semana anterior a  la entrevista</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 las personas ‘Con incapacidad laboral permanente’ se recogen en una categoría propia</w:t>
            </w:r>
          </w:p>
        </w:tc>
        <w:tc>
          <w:tcPr>
            <w:tcW w:w="4876" w:type="dxa"/>
          </w:tcPr>
          <w:p w:rsidR="006148BE" w:rsidRPr="00201CDB" w:rsidRDefault="006148BE" w:rsidP="00191528">
            <w:pPr>
              <w:rPr>
                <w:sz w:val="20"/>
              </w:rPr>
            </w:pPr>
            <w:r w:rsidRPr="00201CDB">
              <w:rPr>
                <w:sz w:val="20"/>
              </w:rPr>
              <w:t xml:space="preserve">1 Trabajando al menos una hora </w:t>
            </w:r>
          </w:p>
          <w:p w:rsidR="006148BE" w:rsidRPr="00201CDB" w:rsidRDefault="006148BE" w:rsidP="00191528">
            <w:pPr>
              <w:rPr>
                <w:sz w:val="20"/>
              </w:rPr>
            </w:pPr>
            <w:r w:rsidRPr="00201CDB">
              <w:rPr>
                <w:sz w:val="20"/>
              </w:rPr>
              <w:t>2 Con trabajo del que está ausente (por enfermedad, vacaciones, maternidad,...) y al que espera volver a incorporarse</w:t>
            </w:r>
          </w:p>
          <w:p w:rsidR="006148BE" w:rsidRPr="00201CDB" w:rsidRDefault="006148BE" w:rsidP="00191528">
            <w:pPr>
              <w:rPr>
                <w:sz w:val="20"/>
              </w:rPr>
            </w:pPr>
            <w:r w:rsidRPr="00201CDB">
              <w:rPr>
                <w:sz w:val="20"/>
              </w:rPr>
              <w:t xml:space="preserve">3 Parado/a </w:t>
            </w:r>
          </w:p>
          <w:p w:rsidR="006148BE" w:rsidRPr="00201CDB" w:rsidRDefault="006148BE" w:rsidP="00191528">
            <w:pPr>
              <w:rPr>
                <w:sz w:val="20"/>
              </w:rPr>
            </w:pPr>
            <w:r w:rsidRPr="00201CDB">
              <w:rPr>
                <w:sz w:val="20"/>
              </w:rPr>
              <w:t>4 Jubilado/a, retirado/a anticipadamente</w:t>
            </w:r>
          </w:p>
          <w:p w:rsidR="006148BE" w:rsidRPr="00201CDB" w:rsidRDefault="006148BE" w:rsidP="00191528">
            <w:pPr>
              <w:rPr>
                <w:sz w:val="20"/>
              </w:rPr>
            </w:pPr>
            <w:r w:rsidRPr="00201CDB">
              <w:rPr>
                <w:sz w:val="20"/>
              </w:rPr>
              <w:t xml:space="preserve">5 Estudiante </w:t>
            </w:r>
          </w:p>
          <w:p w:rsidR="006148BE" w:rsidRPr="00201CDB" w:rsidRDefault="006148BE" w:rsidP="00191528">
            <w:pPr>
              <w:rPr>
                <w:sz w:val="20"/>
              </w:rPr>
            </w:pPr>
            <w:r w:rsidRPr="00201CDB">
              <w:rPr>
                <w:sz w:val="20"/>
              </w:rPr>
              <w:t xml:space="preserve">6 Dedicado/a a las labores del hogar </w:t>
            </w:r>
          </w:p>
          <w:p w:rsidR="006148BE" w:rsidRPr="00201CDB" w:rsidRDefault="006148BE" w:rsidP="00191528">
            <w:pPr>
              <w:rPr>
                <w:sz w:val="20"/>
              </w:rPr>
            </w:pPr>
            <w:r w:rsidRPr="00201CDB">
              <w:rPr>
                <w:sz w:val="20"/>
              </w:rPr>
              <w:t>7 Con incapacidad laboral permanente</w:t>
            </w:r>
          </w:p>
          <w:p w:rsidR="006148BE" w:rsidRPr="00201CDB" w:rsidRDefault="006148BE" w:rsidP="00191528">
            <w:pPr>
              <w:rPr>
                <w:sz w:val="20"/>
              </w:rPr>
            </w:pPr>
            <w:r w:rsidRPr="00201CDB">
              <w:rPr>
                <w:sz w:val="20"/>
              </w:rPr>
              <w:t xml:space="preserve">8 Otra situación de inactividad económica </w:t>
            </w:r>
          </w:p>
        </w:tc>
      </w:tr>
      <w:tr w:rsidR="00201CDB" w:rsidRPr="00201CDB" w:rsidTr="00191528">
        <w:trPr>
          <w:cantSplit/>
        </w:trPr>
        <w:tc>
          <w:tcPr>
            <w:tcW w:w="1870" w:type="dxa"/>
          </w:tcPr>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r w:rsidRPr="00201CDB">
              <w:rPr>
                <w:rFonts w:ascii="Univers" w:hAnsi="Univers"/>
                <w:sz w:val="20"/>
                <w:szCs w:val="24"/>
                <w:lang w:val="es-ES"/>
              </w:rPr>
              <w:t>SITUREDSP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Situación en la actividad reducida</w:t>
            </w:r>
          </w:p>
        </w:tc>
        <w:tc>
          <w:tcPr>
            <w:tcW w:w="4876" w:type="dxa"/>
          </w:tcPr>
          <w:p w:rsidR="006148BE" w:rsidRPr="00201CDB" w:rsidRDefault="006148BE" w:rsidP="00191528">
            <w:pPr>
              <w:rPr>
                <w:sz w:val="20"/>
              </w:rPr>
            </w:pPr>
            <w:r w:rsidRPr="00201CDB">
              <w:rPr>
                <w:sz w:val="20"/>
              </w:rPr>
              <w:t xml:space="preserve">1 Activo </w:t>
            </w:r>
          </w:p>
          <w:p w:rsidR="006148BE" w:rsidRPr="00201CDB" w:rsidRDefault="006148BE" w:rsidP="00191528">
            <w:pPr>
              <w:rPr>
                <w:sz w:val="20"/>
              </w:rPr>
            </w:pPr>
            <w:r w:rsidRPr="00201CDB">
              <w:rPr>
                <w:sz w:val="20"/>
              </w:rPr>
              <w:t xml:space="preserve">2 Inactivo </w:t>
            </w:r>
          </w:p>
        </w:tc>
      </w:tr>
      <w:tr w:rsidR="00201CDB" w:rsidRPr="00201CDB" w:rsidTr="00191528">
        <w:trPr>
          <w:cantSplit/>
        </w:trPr>
        <w:tc>
          <w:tcPr>
            <w:tcW w:w="1870" w:type="dxa"/>
          </w:tcPr>
          <w:p w:rsidR="006148BE" w:rsidRPr="00201CDB" w:rsidRDefault="006148BE" w:rsidP="00191528">
            <w:pPr>
              <w:rPr>
                <w:sz w:val="20"/>
              </w:rPr>
            </w:pPr>
            <w:r w:rsidRPr="00201CDB">
              <w:rPr>
                <w:sz w:val="20"/>
              </w:rPr>
              <w:t>OCUSP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¿Estaba el sustentador principal ocupado en la semana anterior a la entrevista?</w:t>
            </w:r>
          </w:p>
        </w:tc>
        <w:tc>
          <w:tcPr>
            <w:tcW w:w="4876" w:type="dxa"/>
          </w:tcPr>
          <w:p w:rsidR="006148BE" w:rsidRPr="00201CDB" w:rsidRDefault="006148BE" w:rsidP="00191528">
            <w:pPr>
              <w:rPr>
                <w:sz w:val="20"/>
              </w:rPr>
            </w:pPr>
            <w:r w:rsidRPr="00201CDB">
              <w:rPr>
                <w:sz w:val="20"/>
              </w:rPr>
              <w:t>1 Ocupado</w:t>
            </w:r>
          </w:p>
          <w:p w:rsidR="006148BE" w:rsidRPr="00201CDB" w:rsidRDefault="006148BE" w:rsidP="00191528">
            <w:pPr>
              <w:rPr>
                <w:sz w:val="20"/>
              </w:rPr>
            </w:pPr>
            <w:r w:rsidRPr="00201CDB">
              <w:rPr>
                <w:sz w:val="20"/>
              </w:rPr>
              <w:t>2 No ocupado</w:t>
            </w:r>
          </w:p>
        </w:tc>
      </w:tr>
      <w:tr w:rsidR="00201CDB" w:rsidRPr="00201CDB" w:rsidTr="00191528">
        <w:trPr>
          <w:cantSplit/>
        </w:trPr>
        <w:tc>
          <w:tcPr>
            <w:tcW w:w="1870" w:type="dxa"/>
          </w:tcPr>
          <w:p w:rsidR="006148BE" w:rsidRPr="00201CDB" w:rsidRDefault="006148BE" w:rsidP="00191528">
            <w:pPr>
              <w:rPr>
                <w:sz w:val="20"/>
              </w:rPr>
            </w:pPr>
            <w:r w:rsidRPr="00201CDB">
              <w:rPr>
                <w:sz w:val="20"/>
              </w:rPr>
              <w:t>JORNADASP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jornada en el trabajo</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4876" w:type="dxa"/>
          </w:tcPr>
          <w:p w:rsidR="006148BE" w:rsidRPr="00201CDB" w:rsidRDefault="006148BE" w:rsidP="00191528">
            <w:pPr>
              <w:rPr>
                <w:sz w:val="20"/>
              </w:rPr>
            </w:pPr>
            <w:r w:rsidRPr="00201CDB">
              <w:rPr>
                <w:sz w:val="20"/>
              </w:rPr>
              <w:t>1 Completa</w:t>
            </w:r>
          </w:p>
          <w:p w:rsidR="006148BE" w:rsidRPr="00201CDB" w:rsidRDefault="006148BE" w:rsidP="00191528">
            <w:pPr>
              <w:rPr>
                <w:sz w:val="20"/>
              </w:rPr>
            </w:pPr>
            <w:r w:rsidRPr="00201CDB">
              <w:rPr>
                <w:sz w:val="20"/>
              </w:rPr>
              <w:t>2 Parcial</w:t>
            </w:r>
          </w:p>
          <w:p w:rsidR="006148BE" w:rsidRPr="00201CDB" w:rsidRDefault="006148BE" w:rsidP="00191528">
            <w:pPr>
              <w:rPr>
                <w:sz w:val="20"/>
              </w:rPr>
            </w:pPr>
            <w:r w:rsidRPr="00201CDB">
              <w:rPr>
                <w:sz w:val="20"/>
              </w:rPr>
              <w:t>b No aplicable (Si SITUACTSP&lt;&gt;1,2</w:t>
            </w:r>
            <w:r w:rsidR="00191528">
              <w:rPr>
                <w:sz w:val="20"/>
              </w:rPr>
              <w:t xml:space="preserve"> o EDAD</w:t>
            </w:r>
            <w:ins w:id="5" w:author="ine" w:date="2019-05-21T13:40:00Z">
              <w:r w:rsidR="0010503B">
                <w:rPr>
                  <w:sz w:val="20"/>
                </w:rPr>
                <w:t>&lt;</w:t>
              </w:r>
            </w:ins>
            <w:del w:id="6" w:author="ine" w:date="2019-05-21T13:40:00Z">
              <w:r w:rsidR="00191528" w:rsidDel="0010503B">
                <w:rPr>
                  <w:sz w:val="20"/>
                </w:rPr>
                <w:delText>z</w:delText>
              </w:r>
            </w:del>
            <w:r w:rsidR="00191528">
              <w:rPr>
                <w:sz w:val="20"/>
              </w:rPr>
              <w:t>16</w:t>
            </w:r>
            <w:r w:rsidRPr="00201CDB">
              <w:rPr>
                <w:sz w:val="20"/>
              </w:rPr>
              <w:t>)</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PERCEPSP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¿Es el SP perceptor de ingresos monetarios regulares durante el mes anterior al de entrevista?</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IMPEXACPSP</w:t>
            </w:r>
          </w:p>
        </w:tc>
        <w:tc>
          <w:tcPr>
            <w:tcW w:w="1260" w:type="dxa"/>
          </w:tcPr>
          <w:p w:rsidR="006148BE" w:rsidRPr="00201CDB" w:rsidRDefault="006148BE" w:rsidP="00191528">
            <w:pPr>
              <w:rPr>
                <w:sz w:val="20"/>
              </w:rPr>
            </w:pPr>
            <w:r w:rsidRPr="00201CDB">
              <w:rPr>
                <w:sz w:val="20"/>
              </w:rPr>
              <w:t>5</w:t>
            </w:r>
          </w:p>
        </w:tc>
        <w:tc>
          <w:tcPr>
            <w:tcW w:w="4680" w:type="dxa"/>
          </w:tcPr>
          <w:p w:rsidR="006148BE" w:rsidRPr="00201CDB" w:rsidRDefault="006148BE" w:rsidP="00191528">
            <w:pPr>
              <w:rPr>
                <w:sz w:val="20"/>
              </w:rPr>
            </w:pPr>
            <w:r w:rsidRPr="00201CDB">
              <w:rPr>
                <w:sz w:val="20"/>
              </w:rPr>
              <w:t xml:space="preserve">Importe exacto de los ingresos mensuales netos del sustentador principal </w:t>
            </w:r>
          </w:p>
        </w:tc>
        <w:tc>
          <w:tcPr>
            <w:tcW w:w="4876" w:type="dxa"/>
          </w:tcPr>
          <w:p w:rsidR="006148BE" w:rsidRPr="00201CDB" w:rsidRDefault="006148BE" w:rsidP="00191528">
            <w:pPr>
              <w:rPr>
                <w:sz w:val="20"/>
              </w:rPr>
            </w:pPr>
            <w:r w:rsidRPr="00201CDB">
              <w:rPr>
                <w:sz w:val="20"/>
              </w:rPr>
              <w:t xml:space="preserve">0-99999 Importe </w:t>
            </w:r>
          </w:p>
          <w:p w:rsidR="006148BE" w:rsidRPr="00201CDB" w:rsidRDefault="006148BE" w:rsidP="00191528">
            <w:pPr>
              <w:rPr>
                <w:sz w:val="20"/>
              </w:rPr>
            </w:pPr>
            <w:r w:rsidRPr="00201CDB">
              <w:rPr>
                <w:sz w:val="20"/>
              </w:rPr>
              <w:t xml:space="preserve">b No aplicable (si PERCEPSP=6)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p>
        </w:tc>
        <w:tc>
          <w:tcPr>
            <w:tcW w:w="1260" w:type="dxa"/>
          </w:tcPr>
          <w:p w:rsidR="006148BE" w:rsidRPr="00201CDB" w:rsidRDefault="006148BE" w:rsidP="00191528">
            <w:pPr>
              <w:rPr>
                <w:sz w:val="20"/>
              </w:rPr>
            </w:pPr>
          </w:p>
        </w:tc>
        <w:tc>
          <w:tcPr>
            <w:tcW w:w="4680" w:type="dxa"/>
          </w:tcPr>
          <w:p w:rsidR="006148BE" w:rsidRPr="00201CDB" w:rsidRDefault="006148BE" w:rsidP="00191528">
            <w:pPr>
              <w:rPr>
                <w:sz w:val="20"/>
              </w:rPr>
            </w:pPr>
          </w:p>
        </w:tc>
        <w:tc>
          <w:tcPr>
            <w:tcW w:w="4876" w:type="dxa"/>
          </w:tcPr>
          <w:p w:rsidR="006148BE" w:rsidRPr="00201CDB" w:rsidRDefault="006148BE" w:rsidP="00191528">
            <w:pPr>
              <w:pStyle w:val="Ttulo4"/>
            </w:pPr>
          </w:p>
        </w:tc>
      </w:tr>
      <w:tr w:rsidR="00201CDB" w:rsidRPr="00201CDB" w:rsidTr="00191528">
        <w:trPr>
          <w:cantSplit/>
        </w:trPr>
        <w:tc>
          <w:tcPr>
            <w:tcW w:w="1870" w:type="dxa"/>
          </w:tcPr>
          <w:p w:rsidR="006148BE" w:rsidRPr="00201CDB" w:rsidRDefault="006148BE" w:rsidP="00191528">
            <w:pPr>
              <w:rPr>
                <w:sz w:val="20"/>
              </w:rPr>
            </w:pPr>
            <w:r w:rsidRPr="00201CDB">
              <w:rPr>
                <w:sz w:val="20"/>
              </w:rPr>
              <w:t>INTERINPSP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Intervalo de ingresos mensuales netos totales del sustentador principal</w:t>
            </w:r>
          </w:p>
        </w:tc>
        <w:tc>
          <w:tcPr>
            <w:tcW w:w="4876" w:type="dxa"/>
          </w:tcPr>
          <w:p w:rsidR="006148BE" w:rsidRPr="00201CDB" w:rsidRDefault="006148BE" w:rsidP="00191528">
            <w:pPr>
              <w:rPr>
                <w:sz w:val="20"/>
              </w:rPr>
            </w:pPr>
            <w:r w:rsidRPr="00201CDB">
              <w:rPr>
                <w:sz w:val="20"/>
              </w:rPr>
              <w:t xml:space="preserve">1 Menos de 500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2 De 500 a menos de 1000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3 De 1000 a menos de 1500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4 De 1500 a menos de 2000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5 De 2000 a menos de 2500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6 De 2500 a menos de 3000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7 3000 o más </w:t>
            </w:r>
            <w:r w:rsidRPr="00201CDB">
              <w:rPr>
                <w:rFonts w:ascii="Times New Roman" w:hAnsi="Times New Roman"/>
                <w:sz w:val="20"/>
              </w:rPr>
              <w:t>€</w:t>
            </w:r>
          </w:p>
          <w:p w:rsidR="006148BE" w:rsidRPr="00201CDB" w:rsidRDefault="006148BE" w:rsidP="00191528">
            <w:pPr>
              <w:rPr>
                <w:sz w:val="20"/>
              </w:rPr>
            </w:pPr>
            <w:r w:rsidRPr="00201CDB">
              <w:rPr>
                <w:sz w:val="20"/>
              </w:rPr>
              <w:t>b No aplicable (si PERCEPSP=6)</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p>
        </w:tc>
        <w:tc>
          <w:tcPr>
            <w:tcW w:w="1260" w:type="dxa"/>
          </w:tcPr>
          <w:p w:rsidR="006148BE" w:rsidRPr="00201CDB" w:rsidRDefault="006148BE" w:rsidP="00191528">
            <w:pPr>
              <w:rPr>
                <w:sz w:val="20"/>
              </w:rPr>
            </w:pPr>
          </w:p>
        </w:tc>
        <w:tc>
          <w:tcPr>
            <w:tcW w:w="4680" w:type="dxa"/>
          </w:tcPr>
          <w:p w:rsidR="006148BE" w:rsidRPr="00201CDB" w:rsidRDefault="006148BE" w:rsidP="00191528">
            <w:pPr>
              <w:rPr>
                <w:sz w:val="20"/>
              </w:rPr>
            </w:pPr>
          </w:p>
        </w:tc>
        <w:tc>
          <w:tcPr>
            <w:tcW w:w="4876" w:type="dxa"/>
          </w:tcPr>
          <w:p w:rsidR="006148BE" w:rsidRPr="00201CDB" w:rsidRDefault="006148BE" w:rsidP="00191528">
            <w:pPr>
              <w:rPr>
                <w:sz w:val="20"/>
              </w:rPr>
            </w:pPr>
          </w:p>
        </w:tc>
      </w:tr>
      <w:tr w:rsidR="00201CDB" w:rsidRPr="00201CDB" w:rsidTr="00191528">
        <w:trPr>
          <w:cantSplit/>
        </w:trPr>
        <w:tc>
          <w:tcPr>
            <w:tcW w:w="1870" w:type="dxa"/>
          </w:tcPr>
          <w:p w:rsidR="006148BE" w:rsidRPr="00201CDB" w:rsidRDefault="006148BE" w:rsidP="00191528">
            <w:pPr>
              <w:rPr>
                <w:sz w:val="20"/>
              </w:rPr>
            </w:pPr>
            <w:r w:rsidRPr="00201CDB">
              <w:rPr>
                <w:sz w:val="20"/>
              </w:rPr>
              <w:t>TRABAJO</w:t>
            </w:r>
          </w:p>
        </w:tc>
        <w:tc>
          <w:tcPr>
            <w:tcW w:w="1260" w:type="dxa"/>
          </w:tcPr>
          <w:p w:rsidR="006148BE" w:rsidRPr="00201CDB" w:rsidRDefault="006148BE" w:rsidP="00191528">
            <w:pPr>
              <w:pStyle w:val="Textonotapie"/>
            </w:pPr>
            <w:r w:rsidRPr="00201CDB">
              <w:t>2</w:t>
            </w:r>
          </w:p>
        </w:tc>
        <w:tc>
          <w:tcPr>
            <w:tcW w:w="4680" w:type="dxa"/>
          </w:tcPr>
          <w:p w:rsidR="006148BE" w:rsidRPr="00201CDB" w:rsidRDefault="006148BE" w:rsidP="00191528">
            <w:pPr>
              <w:rPr>
                <w:sz w:val="20"/>
              </w:rPr>
            </w:pPr>
            <w:r w:rsidRPr="00201CDB">
              <w:rPr>
                <w:sz w:val="20"/>
              </w:rPr>
              <w:t>¿Ha trabajado alguna vez en su vida?</w:t>
            </w:r>
          </w:p>
        </w:tc>
        <w:tc>
          <w:tcPr>
            <w:tcW w:w="4876" w:type="dxa"/>
          </w:tcPr>
          <w:p w:rsidR="006148BE" w:rsidRPr="00201CDB" w:rsidRDefault="006148BE" w:rsidP="00191528">
            <w:pPr>
              <w:tabs>
                <w:tab w:val="right" w:pos="7371"/>
              </w:tabs>
              <w:rPr>
                <w:sz w:val="20"/>
              </w:rPr>
            </w:pPr>
            <w:r w:rsidRPr="00201CDB">
              <w:rPr>
                <w:sz w:val="20"/>
              </w:rPr>
              <w:t>1 Sí</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OCUPA</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Ocupación que desempeña o desempeñó</w:t>
            </w:r>
          </w:p>
          <w:p w:rsidR="006148BE" w:rsidRPr="00201CDB" w:rsidRDefault="006148BE" w:rsidP="00191528">
            <w:pPr>
              <w:rPr>
                <w:sz w:val="20"/>
              </w:rPr>
            </w:pPr>
            <w:r w:rsidRPr="00201CDB">
              <w:rPr>
                <w:sz w:val="20"/>
              </w:rPr>
              <w:t>(Ver ANEXO: Clasificación de ocupaciones)</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2012 nueva Clasificación Nacional de Ocupaciones, CNO11.</w:t>
            </w:r>
          </w:p>
        </w:tc>
        <w:tc>
          <w:tcPr>
            <w:tcW w:w="4876" w:type="dxa"/>
          </w:tcPr>
          <w:p w:rsidR="006148BE" w:rsidRPr="00201CDB" w:rsidRDefault="006148BE" w:rsidP="00191528">
            <w:pPr>
              <w:rPr>
                <w:sz w:val="20"/>
              </w:rPr>
            </w:pPr>
            <w:r w:rsidRPr="00201CDB">
              <w:rPr>
                <w:sz w:val="20"/>
              </w:rPr>
              <w:t xml:space="preserve">1 Directores y gerentes </w:t>
            </w:r>
          </w:p>
          <w:p w:rsidR="006148BE" w:rsidRPr="00201CDB" w:rsidRDefault="006148BE" w:rsidP="00191528">
            <w:pPr>
              <w:rPr>
                <w:sz w:val="20"/>
              </w:rPr>
            </w:pPr>
            <w:r w:rsidRPr="00201CDB">
              <w:rPr>
                <w:sz w:val="20"/>
              </w:rPr>
              <w:t xml:space="preserve">2 Técnicos y profesionales científicos e intelectuales </w:t>
            </w:r>
          </w:p>
          <w:p w:rsidR="006148BE" w:rsidRPr="00201CDB" w:rsidRDefault="006148BE" w:rsidP="00191528">
            <w:pPr>
              <w:rPr>
                <w:sz w:val="20"/>
              </w:rPr>
            </w:pPr>
            <w:r w:rsidRPr="00201CDB">
              <w:rPr>
                <w:sz w:val="20"/>
              </w:rPr>
              <w:t xml:space="preserve">3 Técnicos y profesionales de apoyo </w:t>
            </w:r>
          </w:p>
          <w:p w:rsidR="006148BE" w:rsidRPr="00201CDB" w:rsidRDefault="006148BE" w:rsidP="00191528">
            <w:pPr>
              <w:rPr>
                <w:sz w:val="20"/>
              </w:rPr>
            </w:pPr>
            <w:r w:rsidRPr="00201CDB">
              <w:rPr>
                <w:sz w:val="20"/>
              </w:rPr>
              <w:t xml:space="preserve">4 Empleados contables, administrativos y otros empleados de oficina </w:t>
            </w:r>
          </w:p>
          <w:p w:rsidR="006148BE" w:rsidRPr="00201CDB" w:rsidRDefault="006148BE" w:rsidP="00191528">
            <w:pPr>
              <w:rPr>
                <w:sz w:val="20"/>
              </w:rPr>
            </w:pPr>
            <w:r w:rsidRPr="00201CDB">
              <w:rPr>
                <w:sz w:val="20"/>
              </w:rPr>
              <w:t>5 Trabajadores de los servicios de restauración, personales, protección y vendedores</w:t>
            </w:r>
          </w:p>
          <w:p w:rsidR="006148BE" w:rsidRPr="00201CDB" w:rsidRDefault="006148BE" w:rsidP="00191528">
            <w:pPr>
              <w:rPr>
                <w:sz w:val="20"/>
              </w:rPr>
            </w:pPr>
            <w:r w:rsidRPr="00201CDB">
              <w:rPr>
                <w:sz w:val="20"/>
              </w:rPr>
              <w:t xml:space="preserve">6 Trabajadores cualificados en el sector agrícola, ganadero, forestal y pesquero </w:t>
            </w:r>
          </w:p>
          <w:p w:rsidR="006148BE" w:rsidRPr="00201CDB" w:rsidRDefault="006148BE" w:rsidP="00191528">
            <w:pPr>
              <w:rPr>
                <w:sz w:val="20"/>
              </w:rPr>
            </w:pPr>
            <w:r w:rsidRPr="00201CDB">
              <w:rPr>
                <w:sz w:val="20"/>
              </w:rPr>
              <w:t xml:space="preserve">7 Artesanos y trabajadores cualificados de las industrias manufactureras y la construcción (excepto operadores de instalaciones y maquinaria) </w:t>
            </w:r>
          </w:p>
          <w:p w:rsidR="006148BE" w:rsidRPr="00201CDB" w:rsidRDefault="006148BE" w:rsidP="00191528">
            <w:pPr>
              <w:rPr>
                <w:sz w:val="20"/>
              </w:rPr>
            </w:pPr>
            <w:r w:rsidRPr="00201CDB">
              <w:rPr>
                <w:sz w:val="20"/>
              </w:rPr>
              <w:t>8 Operadores de instalaciones y maquinaria, y montadores</w:t>
            </w:r>
          </w:p>
          <w:p w:rsidR="006148BE" w:rsidRPr="00201CDB" w:rsidRDefault="006148BE" w:rsidP="00191528">
            <w:pPr>
              <w:rPr>
                <w:sz w:val="20"/>
              </w:rPr>
            </w:pPr>
            <w:r w:rsidRPr="00201CDB">
              <w:rPr>
                <w:sz w:val="20"/>
              </w:rPr>
              <w:t>9 Ocupaciones elementales</w:t>
            </w:r>
          </w:p>
          <w:p w:rsidR="006148BE" w:rsidRPr="00201CDB" w:rsidRDefault="006148BE" w:rsidP="00191528">
            <w:pPr>
              <w:rPr>
                <w:bCs/>
                <w:sz w:val="20"/>
              </w:rPr>
            </w:pPr>
            <w:r w:rsidRPr="00201CDB">
              <w:rPr>
                <w:sz w:val="20"/>
              </w:rPr>
              <w:t xml:space="preserve">0 Ocupaciones militares </w:t>
            </w:r>
          </w:p>
          <w:p w:rsidR="006148BE" w:rsidRPr="00201CDB" w:rsidRDefault="006148BE" w:rsidP="00191528">
            <w:pPr>
              <w:rPr>
                <w:sz w:val="20"/>
              </w:rPr>
            </w:pPr>
            <w:r w:rsidRPr="00201CDB">
              <w:rPr>
                <w:sz w:val="20"/>
              </w:rPr>
              <w:t xml:space="preserve">b No aplicable  (si TRABAJO=6)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OCUPARED</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Ocupación que desempeña o desempeñó reducida</w:t>
            </w:r>
          </w:p>
          <w:p w:rsidR="006148BE" w:rsidRPr="00201CDB" w:rsidRDefault="006148BE" w:rsidP="00191528">
            <w:pPr>
              <w:rPr>
                <w:sz w:val="20"/>
              </w:rPr>
            </w:pPr>
            <w:r w:rsidRPr="00201CDB">
              <w:rPr>
                <w:sz w:val="20"/>
              </w:rPr>
              <w:t>(Ver ANEXO: Clasificación de  ocupaciones)</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2012 nueva Clasificación Nacional de Ocupaciones, CNO11.</w:t>
            </w:r>
          </w:p>
        </w:tc>
        <w:tc>
          <w:tcPr>
            <w:tcW w:w="4876" w:type="dxa"/>
          </w:tcPr>
          <w:p w:rsidR="006148BE" w:rsidRPr="00201CDB" w:rsidRDefault="006148BE" w:rsidP="00191528">
            <w:pPr>
              <w:tabs>
                <w:tab w:val="left" w:pos="540"/>
              </w:tabs>
              <w:rPr>
                <w:sz w:val="20"/>
              </w:rPr>
            </w:pPr>
            <w:r w:rsidRPr="00201CDB">
              <w:rPr>
                <w:sz w:val="20"/>
              </w:rPr>
              <w:t>1 Directores y gerentes</w:t>
            </w:r>
          </w:p>
          <w:p w:rsidR="006148BE" w:rsidRPr="00201CDB" w:rsidRDefault="006148BE" w:rsidP="00191528">
            <w:pPr>
              <w:tabs>
                <w:tab w:val="left" w:pos="540"/>
              </w:tabs>
              <w:rPr>
                <w:sz w:val="20"/>
              </w:rPr>
            </w:pPr>
            <w:r w:rsidRPr="00201CDB">
              <w:rPr>
                <w:sz w:val="20"/>
              </w:rPr>
              <w:t xml:space="preserve">2 Técnicos y profesionales </w:t>
            </w:r>
          </w:p>
          <w:p w:rsidR="006148BE" w:rsidRPr="00201CDB" w:rsidRDefault="006148BE" w:rsidP="00191528">
            <w:pPr>
              <w:tabs>
                <w:tab w:val="left" w:pos="540"/>
              </w:tabs>
              <w:rPr>
                <w:sz w:val="20"/>
              </w:rPr>
            </w:pPr>
            <w:r w:rsidRPr="00201CDB">
              <w:rPr>
                <w:sz w:val="20"/>
              </w:rPr>
              <w:t>3 Empleados de tipo administrativo y trabajadores de servicios y de comercio</w:t>
            </w:r>
          </w:p>
          <w:p w:rsidR="006148BE" w:rsidRPr="00201CDB" w:rsidRDefault="006148BE" w:rsidP="00191528">
            <w:pPr>
              <w:tabs>
                <w:tab w:val="left" w:pos="540"/>
              </w:tabs>
              <w:rPr>
                <w:sz w:val="20"/>
              </w:rPr>
            </w:pPr>
            <w:r w:rsidRPr="00201CDB">
              <w:rPr>
                <w:sz w:val="20"/>
              </w:rPr>
              <w:t xml:space="preserve">4 Artesanos y trabajadores cualificados de otros sectores, operadores y montadores </w:t>
            </w:r>
          </w:p>
          <w:p w:rsidR="006148BE" w:rsidRPr="00201CDB" w:rsidRDefault="006148BE" w:rsidP="00191528">
            <w:pPr>
              <w:tabs>
                <w:tab w:val="left" w:pos="540"/>
              </w:tabs>
              <w:rPr>
                <w:sz w:val="20"/>
              </w:rPr>
            </w:pPr>
            <w:r w:rsidRPr="00201CDB">
              <w:rPr>
                <w:sz w:val="20"/>
              </w:rPr>
              <w:t>5 Trabajadores en ocupaciones elementales</w:t>
            </w:r>
          </w:p>
          <w:p w:rsidR="006148BE" w:rsidRPr="00201CDB" w:rsidRDefault="006148BE" w:rsidP="00191528">
            <w:pPr>
              <w:tabs>
                <w:tab w:val="left" w:pos="540"/>
              </w:tabs>
              <w:rPr>
                <w:sz w:val="20"/>
              </w:rPr>
            </w:pPr>
            <w:r w:rsidRPr="00201CDB">
              <w:rPr>
                <w:sz w:val="20"/>
              </w:rPr>
              <w:t>b No aplicable (SI TRABAJO=6)</w:t>
            </w:r>
          </w:p>
          <w:p w:rsidR="006148BE" w:rsidRPr="00201CDB" w:rsidRDefault="006148BE" w:rsidP="00191528">
            <w:pPr>
              <w:rPr>
                <w:sz w:val="20"/>
              </w:rPr>
            </w:pPr>
            <w:r w:rsidRPr="00201CDB">
              <w:rPr>
                <w:sz w:val="20"/>
              </w:rPr>
              <w:t xml:space="preserve">-9 No consta (incluye Fuerzas armadas) </w:t>
            </w:r>
          </w:p>
        </w:tc>
      </w:tr>
      <w:tr w:rsidR="00201CDB" w:rsidRPr="00201CDB" w:rsidTr="00191528">
        <w:trPr>
          <w:cantSplit/>
        </w:trPr>
        <w:tc>
          <w:tcPr>
            <w:tcW w:w="1870" w:type="dxa"/>
          </w:tcPr>
          <w:p w:rsidR="006148BE" w:rsidRPr="00201CDB" w:rsidRDefault="006148BE" w:rsidP="00191528">
            <w:pPr>
              <w:rPr>
                <w:sz w:val="20"/>
              </w:rPr>
            </w:pPr>
            <w:r w:rsidRPr="00201CDB">
              <w:rPr>
                <w:sz w:val="20"/>
              </w:rPr>
              <w:t>ACTESTB</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Actividad del establecimiento en el que trabaja o trabajó</w:t>
            </w:r>
          </w:p>
          <w:p w:rsidR="006148BE" w:rsidRPr="00201CDB" w:rsidRDefault="006148BE" w:rsidP="00191528">
            <w:pPr>
              <w:rPr>
                <w:sz w:val="20"/>
              </w:rPr>
            </w:pPr>
            <w:r w:rsidRPr="00201CDB">
              <w:rPr>
                <w:sz w:val="20"/>
              </w:rPr>
              <w:t>(Ver ANEXO: Clasificación Nacional de  Actividades Económicas</w:t>
            </w:r>
            <w:r w:rsidR="00F03484">
              <w:rPr>
                <w:sz w:val="20"/>
              </w:rPr>
              <w:t xml:space="preserve"> CNAE2009</w:t>
            </w:r>
            <w:r w:rsidRPr="00201CDB">
              <w:rPr>
                <w:sz w:val="20"/>
              </w:rPr>
              <w:t>)</w:t>
            </w:r>
          </w:p>
        </w:tc>
        <w:tc>
          <w:tcPr>
            <w:tcW w:w="4876" w:type="dxa"/>
          </w:tcPr>
          <w:p w:rsidR="006148BE" w:rsidRPr="00201CDB" w:rsidRDefault="006148BE" w:rsidP="00191528">
            <w:pPr>
              <w:rPr>
                <w:sz w:val="20"/>
              </w:rPr>
            </w:pPr>
            <w:r w:rsidRPr="00201CDB">
              <w:rPr>
                <w:sz w:val="20"/>
              </w:rPr>
              <w:t>A  Agricultura, ganadería, silvicultura y pesca</w:t>
            </w:r>
          </w:p>
          <w:p w:rsidR="006148BE" w:rsidRPr="00201CDB" w:rsidRDefault="006148BE" w:rsidP="00191528">
            <w:pPr>
              <w:rPr>
                <w:sz w:val="20"/>
              </w:rPr>
            </w:pPr>
            <w:r w:rsidRPr="00201CDB">
              <w:rPr>
                <w:sz w:val="20"/>
              </w:rPr>
              <w:t>B  Industrias extractivas</w:t>
            </w:r>
          </w:p>
          <w:p w:rsidR="006148BE" w:rsidRPr="00201CDB" w:rsidRDefault="006148BE" w:rsidP="00191528">
            <w:pPr>
              <w:rPr>
                <w:sz w:val="20"/>
              </w:rPr>
            </w:pPr>
            <w:r w:rsidRPr="00201CDB">
              <w:rPr>
                <w:sz w:val="20"/>
              </w:rPr>
              <w:t>C Industria manufacturera</w:t>
            </w:r>
          </w:p>
          <w:p w:rsidR="006148BE" w:rsidRPr="00201CDB" w:rsidRDefault="006148BE" w:rsidP="00191528">
            <w:pPr>
              <w:rPr>
                <w:sz w:val="20"/>
              </w:rPr>
            </w:pPr>
            <w:r w:rsidRPr="00201CDB">
              <w:rPr>
                <w:sz w:val="20"/>
              </w:rPr>
              <w:t>D Suministro de energía eléctrica, gas, vapor y aire acondicionado</w:t>
            </w:r>
          </w:p>
          <w:p w:rsidR="006148BE" w:rsidRPr="00201CDB" w:rsidRDefault="006148BE" w:rsidP="00191528">
            <w:pPr>
              <w:rPr>
                <w:sz w:val="20"/>
              </w:rPr>
            </w:pPr>
            <w:r w:rsidRPr="00201CDB">
              <w:rPr>
                <w:sz w:val="20"/>
              </w:rPr>
              <w:t>E Suministro de agua, actividades de saneamiento, gestión de residuos y descontaminación</w:t>
            </w:r>
          </w:p>
          <w:p w:rsidR="006148BE" w:rsidRPr="00201CDB" w:rsidRDefault="006148BE" w:rsidP="00191528">
            <w:pPr>
              <w:rPr>
                <w:sz w:val="20"/>
              </w:rPr>
            </w:pPr>
            <w:r w:rsidRPr="00201CDB">
              <w:rPr>
                <w:sz w:val="20"/>
              </w:rPr>
              <w:t>F Construcción</w:t>
            </w:r>
          </w:p>
          <w:p w:rsidR="006148BE" w:rsidRPr="00201CDB" w:rsidRDefault="006148BE" w:rsidP="00191528">
            <w:pPr>
              <w:rPr>
                <w:sz w:val="20"/>
              </w:rPr>
            </w:pPr>
            <w:r w:rsidRPr="00201CDB">
              <w:rPr>
                <w:sz w:val="20"/>
              </w:rPr>
              <w:t xml:space="preserve">G Comercio al por mayor y al por menor; reparación  de vehículos de motor y motocicletas </w:t>
            </w:r>
          </w:p>
          <w:p w:rsidR="006148BE" w:rsidRPr="00201CDB" w:rsidRDefault="006148BE" w:rsidP="00191528">
            <w:pPr>
              <w:rPr>
                <w:sz w:val="20"/>
              </w:rPr>
            </w:pPr>
            <w:r w:rsidRPr="00201CDB">
              <w:rPr>
                <w:sz w:val="20"/>
              </w:rPr>
              <w:t>H Transporte y almacenamiento</w:t>
            </w:r>
          </w:p>
          <w:p w:rsidR="006148BE" w:rsidRPr="00201CDB" w:rsidRDefault="006148BE" w:rsidP="00191528">
            <w:pPr>
              <w:rPr>
                <w:sz w:val="20"/>
              </w:rPr>
            </w:pPr>
            <w:r w:rsidRPr="00201CDB">
              <w:rPr>
                <w:sz w:val="20"/>
              </w:rPr>
              <w:t>I Hostelería</w:t>
            </w:r>
          </w:p>
          <w:p w:rsidR="006148BE" w:rsidRPr="00201CDB" w:rsidRDefault="006148BE" w:rsidP="00191528">
            <w:pPr>
              <w:rPr>
                <w:sz w:val="20"/>
              </w:rPr>
            </w:pPr>
            <w:r w:rsidRPr="00201CDB">
              <w:rPr>
                <w:sz w:val="20"/>
              </w:rPr>
              <w:t>J Información y comunicaciones</w:t>
            </w:r>
          </w:p>
          <w:p w:rsidR="006148BE" w:rsidRPr="00201CDB" w:rsidRDefault="006148BE" w:rsidP="00191528">
            <w:pPr>
              <w:rPr>
                <w:sz w:val="20"/>
              </w:rPr>
            </w:pPr>
            <w:r w:rsidRPr="00201CDB">
              <w:rPr>
                <w:sz w:val="20"/>
              </w:rPr>
              <w:t>K Actividades financieras y de seguros</w:t>
            </w:r>
          </w:p>
          <w:p w:rsidR="006148BE" w:rsidRPr="00201CDB" w:rsidRDefault="006148BE" w:rsidP="00191528">
            <w:pPr>
              <w:rPr>
                <w:sz w:val="20"/>
              </w:rPr>
            </w:pPr>
            <w:r w:rsidRPr="00201CDB">
              <w:rPr>
                <w:sz w:val="20"/>
              </w:rPr>
              <w:t>L Actividades inmobiliarias</w:t>
            </w:r>
          </w:p>
          <w:p w:rsidR="006148BE" w:rsidRPr="00201CDB" w:rsidRDefault="006148BE" w:rsidP="00191528">
            <w:pPr>
              <w:rPr>
                <w:sz w:val="20"/>
              </w:rPr>
            </w:pPr>
            <w:r w:rsidRPr="00201CDB">
              <w:rPr>
                <w:sz w:val="20"/>
              </w:rPr>
              <w:t>M Actividades profesionales, científicas y técnicas</w:t>
            </w:r>
          </w:p>
          <w:p w:rsidR="006148BE" w:rsidRPr="00201CDB" w:rsidRDefault="006148BE" w:rsidP="00191528">
            <w:pPr>
              <w:rPr>
                <w:sz w:val="20"/>
              </w:rPr>
            </w:pPr>
            <w:r w:rsidRPr="00201CDB">
              <w:rPr>
                <w:sz w:val="20"/>
              </w:rPr>
              <w:t>N Actividades administrativas y servicios auxiliares</w:t>
            </w:r>
          </w:p>
          <w:p w:rsidR="006148BE" w:rsidRPr="00201CDB" w:rsidRDefault="006148BE" w:rsidP="00191528">
            <w:pPr>
              <w:rPr>
                <w:sz w:val="20"/>
              </w:rPr>
            </w:pPr>
            <w:r w:rsidRPr="00201CDB">
              <w:rPr>
                <w:sz w:val="20"/>
              </w:rPr>
              <w:t>O Administración pública y defensa; seguridad social obligatoria</w:t>
            </w:r>
          </w:p>
          <w:p w:rsidR="006148BE" w:rsidRPr="00201CDB" w:rsidRDefault="006148BE" w:rsidP="00191528">
            <w:pPr>
              <w:rPr>
                <w:sz w:val="20"/>
              </w:rPr>
            </w:pPr>
            <w:r w:rsidRPr="00201CDB">
              <w:rPr>
                <w:sz w:val="20"/>
              </w:rPr>
              <w:t>P Educación</w:t>
            </w:r>
          </w:p>
          <w:p w:rsidR="006148BE" w:rsidRPr="00201CDB" w:rsidRDefault="006148BE" w:rsidP="00191528">
            <w:pPr>
              <w:rPr>
                <w:sz w:val="20"/>
              </w:rPr>
            </w:pPr>
            <w:r w:rsidRPr="00201CDB">
              <w:rPr>
                <w:sz w:val="20"/>
              </w:rPr>
              <w:t>Q Actividades sanitarias y de servicios sociales</w:t>
            </w:r>
          </w:p>
          <w:p w:rsidR="006148BE" w:rsidRPr="00201CDB" w:rsidRDefault="006148BE" w:rsidP="00191528">
            <w:pPr>
              <w:rPr>
                <w:sz w:val="20"/>
              </w:rPr>
            </w:pPr>
            <w:r w:rsidRPr="00201CDB">
              <w:rPr>
                <w:sz w:val="20"/>
              </w:rPr>
              <w:t>R Actividades artísticas, recreativas y de entretenimiento</w:t>
            </w:r>
          </w:p>
          <w:p w:rsidR="006148BE" w:rsidRPr="00201CDB" w:rsidRDefault="006148BE" w:rsidP="00191528">
            <w:pPr>
              <w:rPr>
                <w:sz w:val="20"/>
              </w:rPr>
            </w:pPr>
            <w:r w:rsidRPr="00201CDB">
              <w:rPr>
                <w:sz w:val="20"/>
              </w:rPr>
              <w:t>S Otros servicios</w:t>
            </w:r>
          </w:p>
          <w:p w:rsidR="006148BE" w:rsidRPr="00201CDB" w:rsidRDefault="006148BE" w:rsidP="00191528">
            <w:pPr>
              <w:rPr>
                <w:sz w:val="20"/>
              </w:rPr>
            </w:pPr>
            <w:r w:rsidRPr="00201CDB">
              <w:rPr>
                <w:sz w:val="20"/>
              </w:rPr>
              <w:t>T Actividades de los hogares como empleadores de personal doméstico</w:t>
            </w:r>
          </w:p>
          <w:p w:rsidR="006148BE" w:rsidRPr="00201CDB" w:rsidRDefault="006148BE" w:rsidP="00191528">
            <w:pPr>
              <w:rPr>
                <w:sz w:val="20"/>
              </w:rPr>
            </w:pPr>
            <w:r w:rsidRPr="00201CDB">
              <w:rPr>
                <w:sz w:val="20"/>
              </w:rPr>
              <w:t xml:space="preserve">b  No aplicable  (si TRABAJO=6) </w:t>
            </w:r>
          </w:p>
          <w:p w:rsidR="006148BE" w:rsidRPr="00201CDB" w:rsidRDefault="006148BE" w:rsidP="00191528">
            <w:pPr>
              <w:rPr>
                <w:sz w:val="20"/>
              </w:rPr>
            </w:pPr>
            <w:r w:rsidRPr="00201CDB">
              <w:rPr>
                <w:sz w:val="20"/>
              </w:rPr>
              <w:t>-9  No consta (incluye actividades de organizaciones y organismos extraterritoriales)</w:t>
            </w:r>
          </w:p>
        </w:tc>
      </w:tr>
      <w:tr w:rsidR="00201CDB" w:rsidRPr="00201CDB" w:rsidTr="00191528">
        <w:trPr>
          <w:cantSplit/>
        </w:trPr>
        <w:tc>
          <w:tcPr>
            <w:tcW w:w="1870" w:type="dxa"/>
          </w:tcPr>
          <w:p w:rsidR="006148BE" w:rsidRPr="00201CDB" w:rsidRDefault="006148BE" w:rsidP="00191528">
            <w:pPr>
              <w:rPr>
                <w:sz w:val="20"/>
              </w:rPr>
            </w:pPr>
            <w:r w:rsidRPr="00201CDB">
              <w:rPr>
                <w:sz w:val="20"/>
              </w:rPr>
              <w:t>ACTESTBRED</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Actividad del establecimiento en el que trabaja o trabajó reducida</w:t>
            </w:r>
          </w:p>
          <w:p w:rsidR="006148BE" w:rsidRPr="00201CDB" w:rsidRDefault="006148BE" w:rsidP="00191528">
            <w:pPr>
              <w:rPr>
                <w:sz w:val="20"/>
              </w:rPr>
            </w:pPr>
            <w:r w:rsidRPr="00201CDB">
              <w:rPr>
                <w:sz w:val="20"/>
              </w:rPr>
              <w:t>(Ver ANEXO: Clasificación Nacional de  Actividades Económicas</w:t>
            </w:r>
            <w:r w:rsidR="00F03484">
              <w:rPr>
                <w:sz w:val="20"/>
              </w:rPr>
              <w:t xml:space="preserve"> CNAE2009</w:t>
            </w:r>
            <w:r w:rsidRPr="00201CDB">
              <w:rPr>
                <w:sz w:val="20"/>
              </w:rPr>
              <w:t>)</w:t>
            </w:r>
          </w:p>
        </w:tc>
        <w:tc>
          <w:tcPr>
            <w:tcW w:w="4876" w:type="dxa"/>
          </w:tcPr>
          <w:p w:rsidR="006148BE" w:rsidRPr="00201CDB" w:rsidRDefault="006148BE" w:rsidP="00191528">
            <w:pPr>
              <w:rPr>
                <w:sz w:val="20"/>
              </w:rPr>
            </w:pPr>
            <w:r w:rsidRPr="00201CDB">
              <w:rPr>
                <w:sz w:val="20"/>
              </w:rPr>
              <w:t>1 Agricultura, ganadería, silvicultura y pesca</w:t>
            </w:r>
          </w:p>
          <w:p w:rsidR="006148BE" w:rsidRPr="00201CDB" w:rsidRDefault="006148BE" w:rsidP="00191528">
            <w:pPr>
              <w:rPr>
                <w:sz w:val="20"/>
              </w:rPr>
            </w:pPr>
            <w:r w:rsidRPr="00201CDB">
              <w:rPr>
                <w:sz w:val="20"/>
              </w:rPr>
              <w:t>2 Industrias extractiva, manufacturera, eléctrica, gas, vapor y aire acondicionado, agua, saneamiento, gestión de residuos y descontaminación, construcción</w:t>
            </w:r>
          </w:p>
          <w:p w:rsidR="006148BE" w:rsidRPr="00201CDB" w:rsidRDefault="006148BE" w:rsidP="00191528">
            <w:pPr>
              <w:rPr>
                <w:sz w:val="20"/>
              </w:rPr>
            </w:pPr>
            <w:r w:rsidRPr="00201CDB">
              <w:rPr>
                <w:sz w:val="20"/>
              </w:rPr>
              <w:t>3 Servicios</w:t>
            </w:r>
          </w:p>
          <w:p w:rsidR="006148BE" w:rsidRPr="00201CDB" w:rsidRDefault="006148BE" w:rsidP="00191528">
            <w:pPr>
              <w:rPr>
                <w:sz w:val="20"/>
              </w:rPr>
            </w:pPr>
            <w:r w:rsidRPr="00201CDB">
              <w:rPr>
                <w:sz w:val="20"/>
              </w:rPr>
              <w:t xml:space="preserve">b  No aplicable  (si TRABAJO=6) </w:t>
            </w:r>
          </w:p>
          <w:p w:rsidR="006148BE" w:rsidRPr="00201CDB" w:rsidRDefault="006148BE" w:rsidP="00191528">
            <w:pPr>
              <w:rPr>
                <w:sz w:val="20"/>
              </w:rPr>
            </w:pPr>
            <w:r w:rsidRPr="00201CDB">
              <w:rPr>
                <w:sz w:val="20"/>
              </w:rPr>
              <w:t>-9  No consta (incluye actividades de organizaciones y organismos extraterritoriales)</w:t>
            </w:r>
          </w:p>
        </w:tc>
      </w:tr>
      <w:tr w:rsidR="00201CDB" w:rsidRPr="00201CDB" w:rsidTr="00191528">
        <w:trPr>
          <w:cantSplit/>
        </w:trPr>
        <w:tc>
          <w:tcPr>
            <w:tcW w:w="1870" w:type="dxa"/>
          </w:tcPr>
          <w:p w:rsidR="006148BE" w:rsidRPr="00201CDB" w:rsidRDefault="006148BE" w:rsidP="00191528">
            <w:pPr>
              <w:rPr>
                <w:sz w:val="20"/>
              </w:rPr>
            </w:pPr>
            <w:r w:rsidRPr="00201CDB">
              <w:rPr>
                <w:sz w:val="20"/>
              </w:rPr>
              <w:t>SITPROF</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Situación profesional</w:t>
            </w:r>
          </w:p>
        </w:tc>
        <w:tc>
          <w:tcPr>
            <w:tcW w:w="4876" w:type="dxa"/>
          </w:tcPr>
          <w:p w:rsidR="006148BE" w:rsidRPr="00201CDB" w:rsidRDefault="006148BE" w:rsidP="00191528">
            <w:pPr>
              <w:rPr>
                <w:sz w:val="20"/>
              </w:rPr>
            </w:pPr>
            <w:r w:rsidRPr="00201CDB">
              <w:rPr>
                <w:sz w:val="20"/>
              </w:rPr>
              <w:t>1 Asalariado</w:t>
            </w:r>
          </w:p>
          <w:p w:rsidR="006148BE" w:rsidRPr="00201CDB" w:rsidRDefault="006148BE" w:rsidP="00191528">
            <w:pPr>
              <w:rPr>
                <w:sz w:val="20"/>
              </w:rPr>
            </w:pPr>
            <w:r w:rsidRPr="00201CDB">
              <w:rPr>
                <w:sz w:val="20"/>
              </w:rPr>
              <w:t xml:space="preserve">2 Empresario sin asalariados o </w:t>
            </w:r>
          </w:p>
          <w:p w:rsidR="006148BE" w:rsidRPr="00201CDB" w:rsidRDefault="006148BE" w:rsidP="00191528">
            <w:pPr>
              <w:rPr>
                <w:sz w:val="20"/>
              </w:rPr>
            </w:pPr>
            <w:r w:rsidRPr="00201CDB">
              <w:rPr>
                <w:sz w:val="20"/>
              </w:rPr>
              <w:t>trabajador independiente</w:t>
            </w:r>
          </w:p>
          <w:p w:rsidR="006148BE" w:rsidRPr="00201CDB" w:rsidRDefault="006148BE" w:rsidP="00191528">
            <w:pPr>
              <w:rPr>
                <w:sz w:val="20"/>
              </w:rPr>
            </w:pPr>
            <w:r w:rsidRPr="00201CDB">
              <w:rPr>
                <w:sz w:val="20"/>
              </w:rPr>
              <w:t>3 Empleador</w:t>
            </w:r>
          </w:p>
          <w:p w:rsidR="006148BE" w:rsidRPr="00201CDB" w:rsidRDefault="006148BE" w:rsidP="00191528">
            <w:pPr>
              <w:rPr>
                <w:sz w:val="20"/>
              </w:rPr>
            </w:pPr>
            <w:r w:rsidRPr="00201CDB">
              <w:rPr>
                <w:sz w:val="20"/>
              </w:rPr>
              <w:t xml:space="preserve">4 Otra situación (ayuda familiar, etc.) </w:t>
            </w:r>
          </w:p>
          <w:p w:rsidR="006148BE" w:rsidRPr="00201CDB" w:rsidRDefault="006148BE" w:rsidP="00191528">
            <w:pPr>
              <w:rPr>
                <w:sz w:val="20"/>
              </w:rPr>
            </w:pPr>
            <w:r w:rsidRPr="00201CDB">
              <w:rPr>
                <w:sz w:val="20"/>
              </w:rPr>
              <w:t xml:space="preserve">b No aplicable  (si TRABAJO=6) </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SECTOR</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Sector de actividad</w:t>
            </w:r>
          </w:p>
        </w:tc>
        <w:tc>
          <w:tcPr>
            <w:tcW w:w="4876" w:type="dxa"/>
          </w:tcPr>
          <w:p w:rsidR="006148BE" w:rsidRPr="00201CDB" w:rsidRDefault="006148BE" w:rsidP="00191528">
            <w:pPr>
              <w:rPr>
                <w:sz w:val="20"/>
              </w:rPr>
            </w:pPr>
            <w:r w:rsidRPr="00201CDB">
              <w:rPr>
                <w:sz w:val="20"/>
              </w:rPr>
              <w:t xml:space="preserve">1 Público </w:t>
            </w:r>
          </w:p>
          <w:p w:rsidR="006148BE" w:rsidRPr="00201CDB" w:rsidRDefault="008552A9" w:rsidP="00191528">
            <w:pPr>
              <w:rPr>
                <w:sz w:val="20"/>
              </w:rPr>
            </w:pPr>
            <w:r>
              <w:rPr>
                <w:sz w:val="20"/>
              </w:rPr>
              <w:t>6</w:t>
            </w:r>
            <w:bookmarkStart w:id="7" w:name="_GoBack"/>
            <w:bookmarkEnd w:id="7"/>
            <w:r w:rsidR="006148BE" w:rsidRPr="00201CDB">
              <w:rPr>
                <w:sz w:val="20"/>
              </w:rPr>
              <w:t xml:space="preserve"> Privado </w:t>
            </w:r>
          </w:p>
          <w:p w:rsidR="006148BE" w:rsidRPr="00201CDB" w:rsidRDefault="006148BE" w:rsidP="00191528">
            <w:pPr>
              <w:rPr>
                <w:sz w:val="20"/>
              </w:rPr>
            </w:pPr>
            <w:r w:rsidRPr="00201CDB">
              <w:rPr>
                <w:sz w:val="20"/>
              </w:rPr>
              <w:t xml:space="preserve">b No aplicable  (si TRABAJO=6)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CONTRATO</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Contrato laboral</w:t>
            </w:r>
          </w:p>
        </w:tc>
        <w:tc>
          <w:tcPr>
            <w:tcW w:w="4876" w:type="dxa"/>
          </w:tcPr>
          <w:p w:rsidR="006148BE" w:rsidRPr="00201CDB" w:rsidRDefault="006148BE" w:rsidP="00191528">
            <w:pPr>
              <w:rPr>
                <w:sz w:val="20"/>
              </w:rPr>
            </w:pPr>
            <w:r w:rsidRPr="00201CDB">
              <w:rPr>
                <w:sz w:val="20"/>
              </w:rPr>
              <w:t>1 Con contrato</w:t>
            </w:r>
          </w:p>
          <w:p w:rsidR="006148BE" w:rsidRPr="00201CDB" w:rsidRDefault="006148BE" w:rsidP="00191528">
            <w:pPr>
              <w:rPr>
                <w:sz w:val="20"/>
              </w:rPr>
            </w:pPr>
            <w:r w:rsidRPr="00201CDB">
              <w:rPr>
                <w:sz w:val="20"/>
              </w:rPr>
              <w:t>6 Sin contrato</w:t>
            </w:r>
          </w:p>
          <w:p w:rsidR="006148BE" w:rsidRPr="00201CDB" w:rsidRDefault="006148BE" w:rsidP="00191528">
            <w:pPr>
              <w:rPr>
                <w:sz w:val="20"/>
              </w:rPr>
            </w:pPr>
            <w:r w:rsidRPr="00201CDB">
              <w:rPr>
                <w:sz w:val="20"/>
              </w:rPr>
              <w:t>b No aplicable (si TRABAJO=6)</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TIPOCONT</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contrato</w:t>
            </w:r>
          </w:p>
        </w:tc>
        <w:tc>
          <w:tcPr>
            <w:tcW w:w="4876" w:type="dxa"/>
          </w:tcPr>
          <w:p w:rsidR="006148BE" w:rsidRPr="00201CDB" w:rsidRDefault="006148BE" w:rsidP="00191528">
            <w:pPr>
              <w:rPr>
                <w:sz w:val="20"/>
              </w:rPr>
            </w:pPr>
            <w:r w:rsidRPr="00201CDB">
              <w:rPr>
                <w:sz w:val="20"/>
              </w:rPr>
              <w:t xml:space="preserve">1 Indefinido </w:t>
            </w:r>
          </w:p>
          <w:p w:rsidR="006148BE" w:rsidRPr="00201CDB" w:rsidRDefault="00F03484" w:rsidP="00191528">
            <w:pPr>
              <w:rPr>
                <w:sz w:val="20"/>
              </w:rPr>
            </w:pPr>
            <w:r>
              <w:rPr>
                <w:sz w:val="20"/>
              </w:rPr>
              <w:t>2 T</w:t>
            </w:r>
            <w:del w:id="8" w:author="ine" w:date="2019-05-21T13:40:00Z">
              <w:r w:rsidR="006148BE" w:rsidRPr="00201CDB" w:rsidDel="0010503B">
                <w:rPr>
                  <w:sz w:val="20"/>
                </w:rPr>
                <w:delText>t</w:delText>
              </w:r>
            </w:del>
            <w:r w:rsidR="006148BE" w:rsidRPr="00201CDB">
              <w:rPr>
                <w:sz w:val="20"/>
              </w:rPr>
              <w:t xml:space="preserve">emporal </w:t>
            </w:r>
          </w:p>
          <w:p w:rsidR="006148BE" w:rsidRPr="00201CDB" w:rsidRDefault="006148BE" w:rsidP="00191528">
            <w:pPr>
              <w:rPr>
                <w:sz w:val="20"/>
              </w:rPr>
            </w:pPr>
            <w:r w:rsidRPr="00201CDB">
              <w:rPr>
                <w:sz w:val="20"/>
              </w:rPr>
              <w:t xml:space="preserve">b No aplicable  (si TRABAJO=6 o CONTRATO=6)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SITSOCI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Situación socioeconómica del sustentador principal</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2012 se ha adaptado esta variable a la nueva Clasificación Nacional de Ocupaciones, CNO11.</w:t>
            </w:r>
          </w:p>
        </w:tc>
        <w:tc>
          <w:tcPr>
            <w:tcW w:w="4876" w:type="dxa"/>
          </w:tcPr>
          <w:p w:rsidR="006148BE" w:rsidRPr="00201CDB" w:rsidRDefault="006148BE" w:rsidP="00191528">
            <w:pPr>
              <w:pStyle w:val="Ttulo1"/>
              <w:rPr>
                <w:b/>
                <w:iCs/>
                <w:sz w:val="20"/>
              </w:rPr>
            </w:pPr>
            <w:r w:rsidRPr="00201CDB">
              <w:rPr>
                <w:b/>
                <w:iCs/>
                <w:sz w:val="20"/>
              </w:rPr>
              <w:t>Sector privado</w:t>
            </w:r>
          </w:p>
          <w:p w:rsidR="006148BE" w:rsidRPr="00201CDB" w:rsidRDefault="006148BE" w:rsidP="00191528">
            <w:pPr>
              <w:pStyle w:val="Ttulo7"/>
            </w:pPr>
            <w:r w:rsidRPr="00201CDB">
              <w:t>1 Trabajador manual, excepto agricultura</w:t>
            </w:r>
          </w:p>
          <w:p w:rsidR="006148BE" w:rsidRPr="00201CDB" w:rsidRDefault="006148BE" w:rsidP="00191528">
            <w:pPr>
              <w:rPr>
                <w:sz w:val="20"/>
              </w:rPr>
            </w:pPr>
            <w:r w:rsidRPr="00201CDB">
              <w:rPr>
                <w:sz w:val="20"/>
              </w:rPr>
              <w:t>2 Trabajador no manual, excepto agricultura</w:t>
            </w:r>
          </w:p>
          <w:p w:rsidR="006148BE" w:rsidRPr="00201CDB" w:rsidRDefault="006148BE" w:rsidP="00191528">
            <w:pPr>
              <w:pStyle w:val="Ttulo4"/>
            </w:pPr>
            <w:r w:rsidRPr="00201CDB">
              <w:t>Sector público</w:t>
            </w:r>
          </w:p>
          <w:p w:rsidR="006148BE" w:rsidRPr="00201CDB" w:rsidRDefault="006148BE" w:rsidP="00191528">
            <w:pPr>
              <w:pStyle w:val="Ttulo7"/>
            </w:pPr>
            <w:r w:rsidRPr="00201CDB">
              <w:t>3 Trabajador manual, excepto agricultura</w:t>
            </w:r>
          </w:p>
          <w:p w:rsidR="006148BE" w:rsidRPr="00201CDB" w:rsidRDefault="006148BE" w:rsidP="00191528">
            <w:pPr>
              <w:rPr>
                <w:sz w:val="20"/>
              </w:rPr>
            </w:pPr>
            <w:r w:rsidRPr="00201CDB">
              <w:rPr>
                <w:sz w:val="20"/>
              </w:rPr>
              <w:t>4 Trabajador no manual, excepto agricultura</w:t>
            </w:r>
          </w:p>
          <w:p w:rsidR="006148BE" w:rsidRPr="00201CDB" w:rsidRDefault="006148BE" w:rsidP="00191528">
            <w:pPr>
              <w:pStyle w:val="Ttulo4"/>
            </w:pPr>
            <w:r w:rsidRPr="00201CDB">
              <w:t>Otros</w:t>
            </w:r>
          </w:p>
          <w:p w:rsidR="006148BE" w:rsidRPr="00201CDB" w:rsidRDefault="006148BE" w:rsidP="00191528">
            <w:pPr>
              <w:pStyle w:val="Ttulo7"/>
            </w:pPr>
            <w:r w:rsidRPr="00201CDB">
              <w:t>5 Independiente, excepto agricultura</w:t>
            </w:r>
          </w:p>
          <w:p w:rsidR="006148BE" w:rsidRPr="00201CDB" w:rsidRDefault="006148BE" w:rsidP="00191528">
            <w:pPr>
              <w:rPr>
                <w:sz w:val="20"/>
              </w:rPr>
            </w:pPr>
            <w:r w:rsidRPr="00201CDB">
              <w:rPr>
                <w:sz w:val="20"/>
              </w:rPr>
              <w:t>6 Agricultor independiente o trabajador de la agricultura</w:t>
            </w:r>
          </w:p>
          <w:p w:rsidR="006148BE" w:rsidRPr="00201CDB" w:rsidRDefault="006148BE" w:rsidP="00191528">
            <w:pPr>
              <w:pStyle w:val="Ttulo7"/>
            </w:pPr>
            <w:r w:rsidRPr="00201CDB">
              <w:t>7 Parado/a</w:t>
            </w:r>
          </w:p>
          <w:p w:rsidR="006148BE" w:rsidRPr="00201CDB" w:rsidRDefault="006148BE" w:rsidP="00191528">
            <w:pPr>
              <w:pStyle w:val="Ttulo7"/>
            </w:pPr>
            <w:r w:rsidRPr="00201CDB">
              <w:t>8 Jubilado/a, retirado/a anticipadamente</w:t>
            </w:r>
          </w:p>
          <w:p w:rsidR="006148BE" w:rsidRPr="00201CDB" w:rsidRDefault="006148BE" w:rsidP="00191528">
            <w:pPr>
              <w:rPr>
                <w:sz w:val="20"/>
              </w:rPr>
            </w:pPr>
            <w:r w:rsidRPr="00201CDB">
              <w:rPr>
                <w:sz w:val="20"/>
              </w:rPr>
              <w:t>9 Estudiante</w:t>
            </w:r>
          </w:p>
          <w:p w:rsidR="006148BE" w:rsidRPr="00201CDB" w:rsidRDefault="006148BE" w:rsidP="00191528">
            <w:pPr>
              <w:rPr>
                <w:sz w:val="20"/>
              </w:rPr>
            </w:pPr>
            <w:r w:rsidRPr="00201CDB">
              <w:rPr>
                <w:sz w:val="20"/>
              </w:rPr>
              <w:t>10 Labores del hogar o actividad no económica</w:t>
            </w:r>
          </w:p>
          <w:p w:rsidR="006148BE" w:rsidRPr="00201CDB" w:rsidRDefault="006148BE" w:rsidP="00191528">
            <w:pPr>
              <w:rPr>
                <w:sz w:val="20"/>
              </w:rPr>
            </w:pPr>
            <w:r w:rsidRPr="00201CDB">
              <w:rPr>
                <w:sz w:val="20"/>
              </w:rPr>
              <w:t>11 Incapacitados para trabajar</w:t>
            </w:r>
          </w:p>
          <w:p w:rsidR="006148BE" w:rsidRPr="00201CDB" w:rsidRDefault="006148BE" w:rsidP="00191528">
            <w:pPr>
              <w:rPr>
                <w:sz w:val="20"/>
              </w:rPr>
            </w:pPr>
            <w:r w:rsidRPr="00201CDB">
              <w:rPr>
                <w:sz w:val="20"/>
              </w:rPr>
              <w:t>-9 No consta</w:t>
            </w:r>
            <w:r w:rsidRPr="00201CDB">
              <w:t xml:space="preserve"> </w:t>
            </w:r>
            <w:r w:rsidRPr="00201CDB">
              <w:rPr>
                <w:sz w:val="20"/>
              </w:rPr>
              <w:t xml:space="preserve"> </w:t>
            </w:r>
          </w:p>
        </w:tc>
      </w:tr>
      <w:tr w:rsidR="00201CDB" w:rsidRPr="00201CDB" w:rsidTr="00191528">
        <w:trPr>
          <w:cantSplit/>
          <w:trHeight w:val="2849"/>
        </w:trPr>
        <w:tc>
          <w:tcPr>
            <w:tcW w:w="1870" w:type="dxa"/>
          </w:tcPr>
          <w:p w:rsidR="006148BE" w:rsidRPr="00201CDB" w:rsidRDefault="006148BE" w:rsidP="00191528">
            <w:pPr>
              <w:rPr>
                <w:sz w:val="20"/>
              </w:rPr>
            </w:pPr>
            <w:r w:rsidRPr="00201CDB">
              <w:rPr>
                <w:sz w:val="20"/>
              </w:rPr>
              <w:t>SITSOCIRE</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Situación socioeconómica del sustentador principal (Clasificación reducida)</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tc>
        <w:tc>
          <w:tcPr>
            <w:tcW w:w="4876" w:type="dxa"/>
          </w:tcPr>
          <w:p w:rsidR="006148BE" w:rsidRPr="00201CDB" w:rsidRDefault="006148BE" w:rsidP="00191528">
            <w:pPr>
              <w:rPr>
                <w:sz w:val="20"/>
              </w:rPr>
            </w:pPr>
            <w:r w:rsidRPr="00201CDB">
              <w:rPr>
                <w:sz w:val="20"/>
              </w:rPr>
              <w:t xml:space="preserve">1 Trabajador manual, excepto agricultura </w:t>
            </w:r>
          </w:p>
          <w:p w:rsidR="006148BE" w:rsidRPr="00201CDB" w:rsidRDefault="006148BE" w:rsidP="00191528">
            <w:pPr>
              <w:rPr>
                <w:sz w:val="20"/>
              </w:rPr>
            </w:pPr>
            <w:r w:rsidRPr="00201CDB">
              <w:rPr>
                <w:sz w:val="20"/>
              </w:rPr>
              <w:t>2 Trabajador no manual, excepto agricultura</w:t>
            </w:r>
          </w:p>
          <w:p w:rsidR="006148BE" w:rsidRPr="00201CDB" w:rsidRDefault="006148BE" w:rsidP="00191528">
            <w:pPr>
              <w:rPr>
                <w:sz w:val="20"/>
              </w:rPr>
            </w:pPr>
            <w:r w:rsidRPr="00201CDB">
              <w:rPr>
                <w:sz w:val="20"/>
              </w:rPr>
              <w:t>3 Trabajador independiente y agricultor o trabajador</w:t>
            </w:r>
          </w:p>
          <w:p w:rsidR="006148BE" w:rsidRPr="00201CDB" w:rsidRDefault="006148BE" w:rsidP="00191528">
            <w:pPr>
              <w:rPr>
                <w:sz w:val="20"/>
              </w:rPr>
            </w:pPr>
            <w:r w:rsidRPr="00201CDB">
              <w:rPr>
                <w:sz w:val="20"/>
              </w:rPr>
              <w:t xml:space="preserve"> en la agricultura </w:t>
            </w:r>
          </w:p>
          <w:p w:rsidR="006148BE" w:rsidRPr="00201CDB" w:rsidRDefault="006148BE" w:rsidP="00191528">
            <w:pPr>
              <w:rPr>
                <w:sz w:val="20"/>
              </w:rPr>
            </w:pPr>
            <w:r w:rsidRPr="00201CDB">
              <w:rPr>
                <w:sz w:val="20"/>
              </w:rPr>
              <w:t xml:space="preserve">4 Parado </w:t>
            </w:r>
          </w:p>
          <w:p w:rsidR="006148BE" w:rsidRPr="00201CDB" w:rsidRDefault="006148BE" w:rsidP="00191528">
            <w:pPr>
              <w:rPr>
                <w:sz w:val="20"/>
              </w:rPr>
            </w:pPr>
            <w:r w:rsidRPr="00201CDB">
              <w:rPr>
                <w:sz w:val="20"/>
              </w:rPr>
              <w:t xml:space="preserve">5 Retirados o jubilados </w:t>
            </w:r>
          </w:p>
          <w:p w:rsidR="006148BE" w:rsidRPr="00201CDB" w:rsidRDefault="006148BE" w:rsidP="00191528">
            <w:pPr>
              <w:rPr>
                <w:sz w:val="20"/>
              </w:rPr>
            </w:pPr>
            <w:r w:rsidRPr="00201CDB">
              <w:rPr>
                <w:sz w:val="20"/>
              </w:rPr>
              <w:t xml:space="preserve">6 Otros inactivos </w:t>
            </w:r>
          </w:p>
          <w:p w:rsidR="006148BE" w:rsidRPr="00201CDB" w:rsidRDefault="006148BE" w:rsidP="00191528">
            <w:pPr>
              <w:rPr>
                <w:sz w:val="20"/>
              </w:rPr>
            </w:pPr>
            <w:r w:rsidRPr="00201CDB">
              <w:rPr>
                <w:sz w:val="20"/>
              </w:rPr>
              <w:t>-9 No consta</w:t>
            </w:r>
          </w:p>
        </w:tc>
      </w:tr>
      <w:tr w:rsidR="00201CDB" w:rsidRPr="00201CDB" w:rsidTr="00191528">
        <w:trPr>
          <w:cantSplit/>
        </w:trPr>
        <w:tc>
          <w:tcPr>
            <w:tcW w:w="12686" w:type="dxa"/>
            <w:gridSpan w:val="4"/>
          </w:tcPr>
          <w:p w:rsidR="006148BE" w:rsidRPr="00201CDB" w:rsidRDefault="006148BE" w:rsidP="00191528">
            <w:pPr>
              <w:spacing w:before="60"/>
              <w:rPr>
                <w:b/>
                <w:bCs/>
                <w:sz w:val="20"/>
              </w:rPr>
            </w:pPr>
            <w:r w:rsidRPr="00201CDB">
              <w:rPr>
                <w:b/>
                <w:bCs/>
                <w:sz w:val="20"/>
              </w:rPr>
              <w:t>4. CARACTERÍSTICAS DE LA VIVIENDA PRINCIPAL</w:t>
            </w:r>
          </w:p>
        </w:tc>
      </w:tr>
      <w:tr w:rsidR="00201CDB" w:rsidRPr="00201CDB" w:rsidTr="00191528">
        <w:trPr>
          <w:cantSplit/>
        </w:trPr>
        <w:tc>
          <w:tcPr>
            <w:tcW w:w="1870" w:type="dxa"/>
          </w:tcPr>
          <w:p w:rsidR="006148BE" w:rsidRPr="00201CDB" w:rsidRDefault="006148BE" w:rsidP="00191528">
            <w:pPr>
              <w:rPr>
                <w:sz w:val="20"/>
              </w:rPr>
            </w:pPr>
            <w:r w:rsidRPr="00201CDB">
              <w:rPr>
                <w:sz w:val="20"/>
              </w:rPr>
              <w:t>REGTEN</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Régimen de tenencia</w:t>
            </w:r>
          </w:p>
        </w:tc>
        <w:tc>
          <w:tcPr>
            <w:tcW w:w="4876" w:type="dxa"/>
          </w:tcPr>
          <w:p w:rsidR="006148BE" w:rsidRPr="00201CDB" w:rsidRDefault="006148BE" w:rsidP="00191528">
            <w:pPr>
              <w:rPr>
                <w:sz w:val="20"/>
              </w:rPr>
            </w:pPr>
            <w:r w:rsidRPr="00201CDB">
              <w:rPr>
                <w:sz w:val="20"/>
              </w:rPr>
              <w:t xml:space="preserve">1 Propiedad sin préstamo o hipoteca en curso </w:t>
            </w:r>
          </w:p>
          <w:p w:rsidR="006148BE" w:rsidRPr="00201CDB" w:rsidRDefault="006148BE" w:rsidP="00191528">
            <w:pPr>
              <w:rPr>
                <w:sz w:val="20"/>
              </w:rPr>
            </w:pPr>
            <w:r w:rsidRPr="00201CDB">
              <w:rPr>
                <w:sz w:val="20"/>
              </w:rPr>
              <w:t xml:space="preserve">2 Propiedad con préstamo o hipoteca en curso </w:t>
            </w:r>
          </w:p>
          <w:p w:rsidR="006148BE" w:rsidRPr="00201CDB" w:rsidRDefault="006148BE" w:rsidP="00191528">
            <w:pPr>
              <w:rPr>
                <w:sz w:val="20"/>
              </w:rPr>
            </w:pPr>
            <w:r w:rsidRPr="00201CDB">
              <w:rPr>
                <w:sz w:val="20"/>
              </w:rPr>
              <w:t xml:space="preserve">3 Alquiler </w:t>
            </w:r>
          </w:p>
          <w:p w:rsidR="006148BE" w:rsidRPr="00201CDB" w:rsidRDefault="006148BE" w:rsidP="00191528">
            <w:pPr>
              <w:rPr>
                <w:sz w:val="20"/>
              </w:rPr>
            </w:pPr>
            <w:r w:rsidRPr="00201CDB">
              <w:rPr>
                <w:sz w:val="20"/>
              </w:rPr>
              <w:t xml:space="preserve">4 Alquiler reducido (renta antigua) </w:t>
            </w:r>
          </w:p>
          <w:p w:rsidR="006148BE" w:rsidRPr="00201CDB" w:rsidRDefault="006148BE" w:rsidP="00191528">
            <w:pPr>
              <w:rPr>
                <w:sz w:val="20"/>
              </w:rPr>
            </w:pPr>
            <w:r w:rsidRPr="00201CDB">
              <w:rPr>
                <w:sz w:val="20"/>
              </w:rPr>
              <w:t xml:space="preserve">5 Cesión semigratuita </w:t>
            </w:r>
          </w:p>
          <w:p w:rsidR="006148BE" w:rsidRPr="00201CDB" w:rsidRDefault="006148BE" w:rsidP="00191528">
            <w:pPr>
              <w:rPr>
                <w:sz w:val="20"/>
              </w:rPr>
            </w:pPr>
            <w:r w:rsidRPr="00201CDB">
              <w:rPr>
                <w:sz w:val="20"/>
              </w:rPr>
              <w:t xml:space="preserve">6 Cesión gratuita </w:t>
            </w:r>
          </w:p>
        </w:tc>
      </w:tr>
      <w:tr w:rsidR="00201CDB" w:rsidRPr="00201CDB" w:rsidTr="00191528">
        <w:trPr>
          <w:cantSplit/>
        </w:trPr>
        <w:tc>
          <w:tcPr>
            <w:tcW w:w="1870" w:type="dxa"/>
          </w:tcPr>
          <w:p w:rsidR="006148BE" w:rsidRPr="00201CDB" w:rsidRDefault="006148BE" w:rsidP="00191528">
            <w:pPr>
              <w:rPr>
                <w:sz w:val="20"/>
              </w:rPr>
            </w:pPr>
            <w:r w:rsidRPr="00201CDB">
              <w:rPr>
                <w:sz w:val="20"/>
              </w:rPr>
              <w:t>TIPOEDIF</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edificio en el que está ubicada la vivienda</w:t>
            </w:r>
          </w:p>
        </w:tc>
        <w:tc>
          <w:tcPr>
            <w:tcW w:w="4876" w:type="dxa"/>
          </w:tcPr>
          <w:p w:rsidR="006148BE" w:rsidRPr="00201CDB" w:rsidRDefault="006148BE" w:rsidP="00191528">
            <w:pPr>
              <w:rPr>
                <w:sz w:val="20"/>
              </w:rPr>
            </w:pPr>
            <w:r w:rsidRPr="00201CDB">
              <w:rPr>
                <w:sz w:val="20"/>
              </w:rPr>
              <w:t xml:space="preserve">1 Vivienda unifamiliar independiente </w:t>
            </w:r>
          </w:p>
          <w:p w:rsidR="006148BE" w:rsidRPr="00201CDB" w:rsidRDefault="006148BE" w:rsidP="00191528">
            <w:pPr>
              <w:rPr>
                <w:sz w:val="20"/>
              </w:rPr>
            </w:pPr>
            <w:r w:rsidRPr="00201CDB">
              <w:rPr>
                <w:sz w:val="20"/>
              </w:rPr>
              <w:t xml:space="preserve">2 Vivienda unifamiliar adosada o pareada </w:t>
            </w:r>
          </w:p>
          <w:p w:rsidR="006148BE" w:rsidRPr="00201CDB" w:rsidRDefault="006148BE" w:rsidP="00191528">
            <w:pPr>
              <w:pStyle w:val="Ttulo1"/>
              <w:rPr>
                <w:b/>
                <w:iCs/>
                <w:sz w:val="20"/>
              </w:rPr>
            </w:pPr>
            <w:r w:rsidRPr="00201CDB">
              <w:rPr>
                <w:b/>
                <w:iCs/>
                <w:sz w:val="20"/>
              </w:rPr>
              <w:t>Edificio con más de una vivienda</w:t>
            </w:r>
          </w:p>
          <w:p w:rsidR="006148BE" w:rsidRPr="00201CDB" w:rsidRDefault="006148BE" w:rsidP="00191528">
            <w:pPr>
              <w:rPr>
                <w:sz w:val="20"/>
              </w:rPr>
            </w:pPr>
            <w:r w:rsidRPr="00201CDB">
              <w:rPr>
                <w:sz w:val="20"/>
              </w:rPr>
              <w:t xml:space="preserve">3 Con menos de 10 viviendas </w:t>
            </w:r>
          </w:p>
          <w:p w:rsidR="006148BE" w:rsidRPr="00201CDB" w:rsidRDefault="006148BE" w:rsidP="00191528">
            <w:pPr>
              <w:rPr>
                <w:sz w:val="20"/>
              </w:rPr>
            </w:pPr>
            <w:r w:rsidRPr="00201CDB">
              <w:rPr>
                <w:sz w:val="20"/>
              </w:rPr>
              <w:t xml:space="preserve">4 Con 10 ó más viviendas </w:t>
            </w:r>
          </w:p>
          <w:p w:rsidR="006148BE" w:rsidRPr="00201CDB" w:rsidRDefault="006148BE" w:rsidP="00191528">
            <w:pPr>
              <w:rPr>
                <w:sz w:val="20"/>
              </w:rPr>
            </w:pPr>
            <w:r w:rsidRPr="00201CDB">
              <w:rPr>
                <w:sz w:val="20"/>
              </w:rPr>
              <w:t xml:space="preserve">5 Otros (destinado a otros fines o alojamiento fijo)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ZONARES</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zona de residencia</w:t>
            </w:r>
          </w:p>
        </w:tc>
        <w:tc>
          <w:tcPr>
            <w:tcW w:w="4876" w:type="dxa"/>
          </w:tcPr>
          <w:p w:rsidR="006148BE" w:rsidRPr="00201CDB" w:rsidRDefault="006148BE" w:rsidP="00191528">
            <w:pPr>
              <w:rPr>
                <w:sz w:val="20"/>
              </w:rPr>
            </w:pPr>
            <w:r w:rsidRPr="00201CDB">
              <w:rPr>
                <w:sz w:val="20"/>
              </w:rPr>
              <w:t xml:space="preserve">1 Urbana de lujo </w:t>
            </w:r>
          </w:p>
          <w:p w:rsidR="006148BE" w:rsidRPr="00201CDB" w:rsidRDefault="006148BE" w:rsidP="00191528">
            <w:pPr>
              <w:rPr>
                <w:sz w:val="20"/>
              </w:rPr>
            </w:pPr>
            <w:r w:rsidRPr="00201CDB">
              <w:rPr>
                <w:sz w:val="20"/>
              </w:rPr>
              <w:t xml:space="preserve">2 Urbana alta </w:t>
            </w:r>
          </w:p>
          <w:p w:rsidR="006148BE" w:rsidRPr="00201CDB" w:rsidRDefault="006148BE" w:rsidP="00191528">
            <w:pPr>
              <w:rPr>
                <w:sz w:val="20"/>
              </w:rPr>
            </w:pPr>
            <w:r w:rsidRPr="00201CDB">
              <w:rPr>
                <w:sz w:val="20"/>
              </w:rPr>
              <w:t xml:space="preserve">3 Urbana media </w:t>
            </w:r>
          </w:p>
          <w:p w:rsidR="006148BE" w:rsidRPr="00201CDB" w:rsidRDefault="006148BE" w:rsidP="00191528">
            <w:pPr>
              <w:rPr>
                <w:sz w:val="20"/>
              </w:rPr>
            </w:pPr>
            <w:r w:rsidRPr="00201CDB">
              <w:rPr>
                <w:sz w:val="20"/>
              </w:rPr>
              <w:t xml:space="preserve">4 Urbana inferior </w:t>
            </w:r>
          </w:p>
          <w:p w:rsidR="006148BE" w:rsidRPr="00201CDB" w:rsidRDefault="006148BE" w:rsidP="00191528">
            <w:pPr>
              <w:rPr>
                <w:sz w:val="20"/>
              </w:rPr>
            </w:pPr>
            <w:r w:rsidRPr="00201CDB">
              <w:rPr>
                <w:sz w:val="20"/>
              </w:rPr>
              <w:t xml:space="preserve">5 Rural industrial </w:t>
            </w:r>
          </w:p>
          <w:p w:rsidR="006148BE" w:rsidRPr="00201CDB" w:rsidRDefault="006148BE" w:rsidP="00191528">
            <w:pPr>
              <w:rPr>
                <w:sz w:val="20"/>
              </w:rPr>
            </w:pPr>
            <w:r w:rsidRPr="00201CDB">
              <w:rPr>
                <w:sz w:val="20"/>
              </w:rPr>
              <w:t xml:space="preserve">6 Rural pesquera </w:t>
            </w:r>
          </w:p>
          <w:p w:rsidR="006148BE" w:rsidRPr="00201CDB" w:rsidRDefault="006148BE" w:rsidP="00191528">
            <w:pPr>
              <w:rPr>
                <w:sz w:val="20"/>
              </w:rPr>
            </w:pPr>
            <w:r w:rsidRPr="00201CDB">
              <w:rPr>
                <w:sz w:val="20"/>
              </w:rPr>
              <w:t xml:space="preserve">7 Rural agraria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TIPOCASA</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Tipo de casa</w:t>
            </w:r>
          </w:p>
        </w:tc>
        <w:tc>
          <w:tcPr>
            <w:tcW w:w="4876" w:type="dxa"/>
          </w:tcPr>
          <w:p w:rsidR="006148BE" w:rsidRPr="00201CDB" w:rsidRDefault="006148BE" w:rsidP="00191528">
            <w:pPr>
              <w:rPr>
                <w:sz w:val="20"/>
              </w:rPr>
            </w:pPr>
            <w:r w:rsidRPr="00201CDB">
              <w:rPr>
                <w:sz w:val="20"/>
              </w:rPr>
              <w:t xml:space="preserve">1 Chalé o casa grande </w:t>
            </w:r>
          </w:p>
          <w:p w:rsidR="006148BE" w:rsidRPr="00201CDB" w:rsidRDefault="006148BE" w:rsidP="00191528">
            <w:pPr>
              <w:rPr>
                <w:sz w:val="20"/>
              </w:rPr>
            </w:pPr>
            <w:r w:rsidRPr="00201CDB">
              <w:rPr>
                <w:sz w:val="20"/>
              </w:rPr>
              <w:t xml:space="preserve">2 Casa media </w:t>
            </w:r>
          </w:p>
          <w:p w:rsidR="006148BE" w:rsidRPr="00201CDB" w:rsidRDefault="006148BE" w:rsidP="00191528">
            <w:pPr>
              <w:rPr>
                <w:sz w:val="20"/>
              </w:rPr>
            </w:pPr>
            <w:r w:rsidRPr="00201CDB">
              <w:rPr>
                <w:sz w:val="20"/>
              </w:rPr>
              <w:t xml:space="preserve">3 Casa económica o alojamiento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NHABIT</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habitaciones</w:t>
            </w:r>
          </w:p>
        </w:tc>
        <w:tc>
          <w:tcPr>
            <w:tcW w:w="4876" w:type="dxa"/>
          </w:tcPr>
          <w:p w:rsidR="006148BE" w:rsidRPr="00201CDB" w:rsidRDefault="006148BE" w:rsidP="00191528">
            <w:pPr>
              <w:rPr>
                <w:sz w:val="20"/>
              </w:rPr>
            </w:pPr>
            <w:r w:rsidRPr="00201CDB">
              <w:rPr>
                <w:sz w:val="20"/>
              </w:rPr>
              <w:t xml:space="preserve">1-7 Nº de habitaciones (de 1 a 7) </w:t>
            </w:r>
          </w:p>
          <w:p w:rsidR="006148BE" w:rsidRPr="00201CDB" w:rsidRDefault="006148BE" w:rsidP="00191528">
            <w:pPr>
              <w:rPr>
                <w:sz w:val="20"/>
              </w:rPr>
            </w:pPr>
            <w:r w:rsidRPr="00201CDB">
              <w:rPr>
                <w:sz w:val="20"/>
              </w:rPr>
              <w:t>8    Nº de habitaciones (&gt;7)</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ANNOCON</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Fecha construcción edificio</w:t>
            </w:r>
          </w:p>
        </w:tc>
        <w:tc>
          <w:tcPr>
            <w:tcW w:w="4876" w:type="dxa"/>
          </w:tcPr>
          <w:p w:rsidR="006148BE" w:rsidRPr="00201CDB" w:rsidRDefault="006148BE" w:rsidP="00191528">
            <w:pPr>
              <w:rPr>
                <w:sz w:val="20"/>
              </w:rPr>
            </w:pPr>
            <w:r w:rsidRPr="00201CDB">
              <w:rPr>
                <w:sz w:val="20"/>
              </w:rPr>
              <w:t xml:space="preserve">1 Hace menos de 25 años </w:t>
            </w:r>
          </w:p>
          <w:p w:rsidR="006148BE" w:rsidRPr="00201CDB" w:rsidRDefault="006148BE" w:rsidP="00191528">
            <w:pPr>
              <w:rPr>
                <w:sz w:val="20"/>
              </w:rPr>
            </w:pPr>
            <w:r w:rsidRPr="00201CDB">
              <w:rPr>
                <w:sz w:val="20"/>
              </w:rPr>
              <w:t xml:space="preserve">6 Hace 25 ó más años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SUPERF</w:t>
            </w:r>
          </w:p>
        </w:tc>
        <w:tc>
          <w:tcPr>
            <w:tcW w:w="1260" w:type="dxa"/>
          </w:tcPr>
          <w:p w:rsidR="006148BE" w:rsidRPr="00201CDB" w:rsidRDefault="006148BE" w:rsidP="00191528">
            <w:pPr>
              <w:rPr>
                <w:sz w:val="20"/>
              </w:rPr>
            </w:pPr>
            <w:r w:rsidRPr="00201CDB">
              <w:rPr>
                <w:sz w:val="20"/>
              </w:rPr>
              <w:t>3</w:t>
            </w:r>
          </w:p>
        </w:tc>
        <w:tc>
          <w:tcPr>
            <w:tcW w:w="4680" w:type="dxa"/>
          </w:tcPr>
          <w:p w:rsidR="006148BE" w:rsidRPr="00201CDB" w:rsidRDefault="006148BE" w:rsidP="00191528">
            <w:pPr>
              <w:rPr>
                <w:sz w:val="20"/>
              </w:rPr>
            </w:pPr>
            <w:r w:rsidRPr="00201CDB">
              <w:rPr>
                <w:sz w:val="20"/>
              </w:rPr>
              <w:t>Superficie útil de la vivienda</w:t>
            </w:r>
          </w:p>
        </w:tc>
        <w:tc>
          <w:tcPr>
            <w:tcW w:w="4876" w:type="dxa"/>
          </w:tcPr>
          <w:p w:rsidR="006148BE" w:rsidRPr="00201CDB" w:rsidRDefault="006148BE" w:rsidP="00191528">
            <w:pPr>
              <w:rPr>
                <w:sz w:val="20"/>
              </w:rPr>
            </w:pPr>
            <w:r w:rsidRPr="00201CDB">
              <w:rPr>
                <w:sz w:val="20"/>
              </w:rPr>
              <w:t xml:space="preserve">35        35 metros o menos </w:t>
            </w:r>
          </w:p>
          <w:p w:rsidR="006148BE" w:rsidRPr="00201CDB" w:rsidRDefault="006148BE" w:rsidP="00191528">
            <w:pPr>
              <w:rPr>
                <w:sz w:val="20"/>
              </w:rPr>
            </w:pPr>
            <w:r w:rsidRPr="00201CDB">
              <w:rPr>
                <w:sz w:val="20"/>
              </w:rPr>
              <w:t xml:space="preserve">36-299 Metros </w:t>
            </w:r>
          </w:p>
          <w:p w:rsidR="006148BE" w:rsidRPr="00201CDB" w:rsidRDefault="006148BE" w:rsidP="00191528">
            <w:pPr>
              <w:rPr>
                <w:sz w:val="20"/>
              </w:rPr>
            </w:pPr>
            <w:r w:rsidRPr="00201CDB">
              <w:rPr>
                <w:sz w:val="20"/>
              </w:rPr>
              <w:t>300      300 metros o más</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AGUACALI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Disposición de agua caliente</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FUENAGUA</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Fuente de energía para agua caliente</w:t>
            </w:r>
          </w:p>
        </w:tc>
        <w:tc>
          <w:tcPr>
            <w:tcW w:w="4876" w:type="dxa"/>
          </w:tcPr>
          <w:p w:rsidR="006148BE" w:rsidRPr="00201CDB" w:rsidRDefault="006148BE" w:rsidP="00191528">
            <w:pPr>
              <w:rPr>
                <w:sz w:val="20"/>
              </w:rPr>
            </w:pPr>
            <w:r w:rsidRPr="00201CDB">
              <w:rPr>
                <w:sz w:val="20"/>
              </w:rPr>
              <w:t xml:space="preserve">1 Electricidad </w:t>
            </w:r>
          </w:p>
          <w:p w:rsidR="006148BE" w:rsidRPr="00201CDB" w:rsidRDefault="006148BE" w:rsidP="00191528">
            <w:pPr>
              <w:rPr>
                <w:sz w:val="20"/>
              </w:rPr>
            </w:pPr>
            <w:r w:rsidRPr="00201CDB">
              <w:rPr>
                <w:sz w:val="20"/>
              </w:rPr>
              <w:t xml:space="preserve">2 Gas natural </w:t>
            </w:r>
          </w:p>
          <w:p w:rsidR="006148BE" w:rsidRPr="00201CDB" w:rsidRDefault="006148BE" w:rsidP="00191528">
            <w:pPr>
              <w:rPr>
                <w:sz w:val="20"/>
              </w:rPr>
            </w:pPr>
            <w:r w:rsidRPr="00201CDB">
              <w:rPr>
                <w:sz w:val="20"/>
              </w:rPr>
              <w:t xml:space="preserve">3 Gas licuado </w:t>
            </w:r>
          </w:p>
          <w:p w:rsidR="006148BE" w:rsidRPr="00201CDB" w:rsidRDefault="006148BE" w:rsidP="00191528">
            <w:pPr>
              <w:rPr>
                <w:sz w:val="20"/>
              </w:rPr>
            </w:pPr>
            <w:r w:rsidRPr="00201CDB">
              <w:rPr>
                <w:sz w:val="20"/>
              </w:rPr>
              <w:t xml:space="preserve">4 Otros combustibles líquidos </w:t>
            </w:r>
          </w:p>
          <w:p w:rsidR="006148BE" w:rsidRPr="00201CDB" w:rsidRDefault="006148BE" w:rsidP="00191528">
            <w:pPr>
              <w:rPr>
                <w:sz w:val="20"/>
              </w:rPr>
            </w:pPr>
            <w:r w:rsidRPr="00201CDB">
              <w:rPr>
                <w:sz w:val="20"/>
              </w:rPr>
              <w:t xml:space="preserve">5 Combustibles sólidos </w:t>
            </w:r>
          </w:p>
          <w:p w:rsidR="006148BE" w:rsidRPr="00201CDB" w:rsidRDefault="006148BE" w:rsidP="00191528">
            <w:pPr>
              <w:rPr>
                <w:sz w:val="20"/>
              </w:rPr>
            </w:pPr>
            <w:r w:rsidRPr="00201CDB">
              <w:rPr>
                <w:sz w:val="20"/>
              </w:rPr>
              <w:t xml:space="preserve">6 Otras </w:t>
            </w:r>
          </w:p>
          <w:p w:rsidR="006148BE" w:rsidRPr="00201CDB" w:rsidRDefault="006148BE" w:rsidP="00191528">
            <w:pPr>
              <w:rPr>
                <w:sz w:val="20"/>
              </w:rPr>
            </w:pPr>
            <w:r w:rsidRPr="00201CDB">
              <w:rPr>
                <w:sz w:val="20"/>
              </w:rPr>
              <w:t xml:space="preserve">b No aplicable  (si AGUACALI=6)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CALEF</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Disposición de calefacción</w:t>
            </w:r>
          </w:p>
        </w:tc>
        <w:tc>
          <w:tcPr>
            <w:tcW w:w="4876" w:type="dxa"/>
          </w:tcPr>
          <w:p w:rsidR="006148BE" w:rsidRPr="00201CDB" w:rsidRDefault="006148BE" w:rsidP="00191528">
            <w:pPr>
              <w:rPr>
                <w:sz w:val="20"/>
              </w:rPr>
            </w:pPr>
            <w:r w:rsidRPr="00201CDB">
              <w:rPr>
                <w:sz w:val="20"/>
              </w:rPr>
              <w:t>1 Sí</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FUENCALE</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Fuente de energía para calefacción</w:t>
            </w:r>
          </w:p>
        </w:tc>
        <w:tc>
          <w:tcPr>
            <w:tcW w:w="4876" w:type="dxa"/>
          </w:tcPr>
          <w:p w:rsidR="006148BE" w:rsidRPr="00201CDB" w:rsidRDefault="006148BE" w:rsidP="00191528">
            <w:pPr>
              <w:rPr>
                <w:sz w:val="20"/>
              </w:rPr>
            </w:pPr>
            <w:r w:rsidRPr="00201CDB">
              <w:rPr>
                <w:sz w:val="20"/>
              </w:rPr>
              <w:t xml:space="preserve">1 Electricidad </w:t>
            </w:r>
          </w:p>
          <w:p w:rsidR="006148BE" w:rsidRPr="00201CDB" w:rsidRDefault="006148BE" w:rsidP="00191528">
            <w:pPr>
              <w:rPr>
                <w:sz w:val="20"/>
              </w:rPr>
            </w:pPr>
            <w:r w:rsidRPr="00201CDB">
              <w:rPr>
                <w:sz w:val="20"/>
              </w:rPr>
              <w:t xml:space="preserve">2 Gas natural </w:t>
            </w:r>
          </w:p>
          <w:p w:rsidR="006148BE" w:rsidRPr="00201CDB" w:rsidRDefault="006148BE" w:rsidP="00191528">
            <w:pPr>
              <w:rPr>
                <w:sz w:val="20"/>
              </w:rPr>
            </w:pPr>
            <w:r w:rsidRPr="00201CDB">
              <w:rPr>
                <w:sz w:val="20"/>
              </w:rPr>
              <w:t xml:space="preserve">3 Gas licuado </w:t>
            </w:r>
          </w:p>
          <w:p w:rsidR="006148BE" w:rsidRPr="00201CDB" w:rsidRDefault="006148BE" w:rsidP="00191528">
            <w:pPr>
              <w:rPr>
                <w:sz w:val="20"/>
              </w:rPr>
            </w:pPr>
            <w:r w:rsidRPr="00201CDB">
              <w:rPr>
                <w:sz w:val="20"/>
              </w:rPr>
              <w:t xml:space="preserve">4 Otros combustibles líquidos </w:t>
            </w:r>
          </w:p>
          <w:p w:rsidR="006148BE" w:rsidRPr="00201CDB" w:rsidRDefault="006148BE" w:rsidP="00191528">
            <w:pPr>
              <w:rPr>
                <w:sz w:val="20"/>
              </w:rPr>
            </w:pPr>
            <w:r w:rsidRPr="00201CDB">
              <w:rPr>
                <w:sz w:val="20"/>
              </w:rPr>
              <w:t xml:space="preserve">5 Combustibles sólidos </w:t>
            </w:r>
          </w:p>
          <w:p w:rsidR="006148BE" w:rsidRPr="00201CDB" w:rsidRDefault="006148BE" w:rsidP="00191528">
            <w:pPr>
              <w:rPr>
                <w:sz w:val="20"/>
              </w:rPr>
            </w:pPr>
            <w:r w:rsidRPr="00201CDB">
              <w:rPr>
                <w:sz w:val="20"/>
              </w:rPr>
              <w:t xml:space="preserve">6 Otras </w:t>
            </w:r>
          </w:p>
          <w:p w:rsidR="006148BE" w:rsidRPr="00201CDB" w:rsidRDefault="006148BE" w:rsidP="00191528">
            <w:pPr>
              <w:rPr>
                <w:sz w:val="20"/>
              </w:rPr>
            </w:pPr>
            <w:r w:rsidRPr="00201CDB">
              <w:rPr>
                <w:sz w:val="20"/>
              </w:rPr>
              <w:t xml:space="preserve">b No aplicable  (si CALEF=6)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2686" w:type="dxa"/>
            <w:gridSpan w:val="4"/>
          </w:tcPr>
          <w:p w:rsidR="006148BE" w:rsidRPr="00201CDB" w:rsidRDefault="006148BE" w:rsidP="00191528">
            <w:pPr>
              <w:spacing w:before="60"/>
              <w:rPr>
                <w:b/>
                <w:bCs/>
                <w:sz w:val="20"/>
              </w:rPr>
            </w:pPr>
            <w:r w:rsidRPr="00201CDB">
              <w:rPr>
                <w:b/>
                <w:bCs/>
                <w:sz w:val="20"/>
              </w:rPr>
              <w:t>5. OTRAS VIVIENDAS A DISPOSICIÓN DEL HOGAR</w:t>
            </w:r>
          </w:p>
        </w:tc>
      </w:tr>
      <w:tr w:rsidR="00201CDB" w:rsidRPr="00201CDB" w:rsidTr="00191528">
        <w:trPr>
          <w:cantSplit/>
          <w:trHeight w:val="447"/>
        </w:trPr>
        <w:tc>
          <w:tcPr>
            <w:tcW w:w="1870" w:type="dxa"/>
          </w:tcPr>
          <w:p w:rsidR="006148BE" w:rsidRPr="00201CDB" w:rsidRDefault="006148BE" w:rsidP="00191528">
            <w:pPr>
              <w:rPr>
                <w:sz w:val="20"/>
              </w:rPr>
            </w:pPr>
            <w:r w:rsidRPr="00201CDB">
              <w:rPr>
                <w:sz w:val="20"/>
              </w:rPr>
              <w:t>DISPOSIOV</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Disposición de otras viviendas en los últimos 12 meses</w:t>
            </w:r>
          </w:p>
        </w:tc>
        <w:tc>
          <w:tcPr>
            <w:tcW w:w="4876" w:type="dxa"/>
          </w:tcPr>
          <w:p w:rsidR="006148BE" w:rsidRPr="00201CDB" w:rsidRDefault="006148BE" w:rsidP="00191528">
            <w:pPr>
              <w:rPr>
                <w:sz w:val="20"/>
              </w:rPr>
            </w:pPr>
            <w:r w:rsidRPr="00201CDB">
              <w:rPr>
                <w:sz w:val="20"/>
              </w:rPr>
              <w:t>1 Sí</w:t>
            </w:r>
          </w:p>
          <w:p w:rsidR="006148BE" w:rsidRPr="00201CDB" w:rsidRDefault="006148BE" w:rsidP="00191528">
            <w:pPr>
              <w:rPr>
                <w:sz w:val="20"/>
              </w:rPr>
            </w:pPr>
            <w:r w:rsidRPr="00201CDB">
              <w:rPr>
                <w:sz w:val="20"/>
              </w:rPr>
              <w:t xml:space="preserve">6 No </w:t>
            </w:r>
          </w:p>
        </w:tc>
      </w:tr>
      <w:tr w:rsidR="00201CDB" w:rsidRPr="00201CDB" w:rsidTr="00191528">
        <w:trPr>
          <w:cantSplit/>
          <w:trHeight w:val="525"/>
        </w:trPr>
        <w:tc>
          <w:tcPr>
            <w:tcW w:w="1870" w:type="dxa"/>
          </w:tcPr>
          <w:p w:rsidR="006148BE" w:rsidRPr="00201CDB" w:rsidRDefault="006148BE" w:rsidP="00191528">
            <w:pPr>
              <w:rPr>
                <w:sz w:val="20"/>
              </w:rPr>
            </w:pPr>
            <w:r w:rsidRPr="00201CDB">
              <w:rPr>
                <w:sz w:val="20"/>
              </w:rPr>
              <w:t>NUMOVD</w:t>
            </w:r>
          </w:p>
        </w:tc>
        <w:tc>
          <w:tcPr>
            <w:tcW w:w="1260" w:type="dxa"/>
          </w:tcPr>
          <w:p w:rsidR="006148BE" w:rsidRPr="00201CDB" w:rsidRDefault="006148BE" w:rsidP="00191528">
            <w:pPr>
              <w:rPr>
                <w:sz w:val="20"/>
              </w:rPr>
            </w:pPr>
            <w:r w:rsidRPr="00201CDB">
              <w:rPr>
                <w:sz w:val="20"/>
              </w:rPr>
              <w:t>1</w:t>
            </w:r>
          </w:p>
        </w:tc>
        <w:tc>
          <w:tcPr>
            <w:tcW w:w="4680" w:type="dxa"/>
          </w:tcPr>
          <w:p w:rsidR="006148BE" w:rsidRPr="00201CDB" w:rsidRDefault="006148BE" w:rsidP="00191528">
            <w:pPr>
              <w:rPr>
                <w:sz w:val="20"/>
              </w:rPr>
            </w:pPr>
            <w:r w:rsidRPr="00201CDB">
              <w:rPr>
                <w:sz w:val="20"/>
              </w:rPr>
              <w:t>Número de otras viviendas a disposición del hogar</w:t>
            </w:r>
          </w:p>
        </w:tc>
        <w:tc>
          <w:tcPr>
            <w:tcW w:w="4876" w:type="dxa"/>
          </w:tcPr>
          <w:p w:rsidR="006148BE" w:rsidRPr="00201CDB" w:rsidRDefault="006148BE" w:rsidP="00191528">
            <w:pPr>
              <w:rPr>
                <w:sz w:val="20"/>
              </w:rPr>
            </w:pPr>
            <w:r w:rsidRPr="00201CDB">
              <w:rPr>
                <w:sz w:val="20"/>
              </w:rPr>
              <w:t>1-9 Número</w:t>
            </w:r>
          </w:p>
          <w:p w:rsidR="006148BE" w:rsidRPr="00201CDB" w:rsidRDefault="006148BE" w:rsidP="00191528">
            <w:pPr>
              <w:rPr>
                <w:sz w:val="20"/>
              </w:rPr>
            </w:pPr>
            <w:r w:rsidRPr="00201CDB">
              <w:rPr>
                <w:sz w:val="20"/>
              </w:rPr>
              <w:t xml:space="preserve">b No aplicable (si DISPOSIOV=6) </w:t>
            </w:r>
          </w:p>
        </w:tc>
      </w:tr>
      <w:tr w:rsidR="00201CDB" w:rsidRPr="00201CDB" w:rsidTr="00191528">
        <w:trPr>
          <w:cantSplit/>
        </w:trPr>
        <w:tc>
          <w:tcPr>
            <w:tcW w:w="1870" w:type="dxa"/>
          </w:tcPr>
          <w:p w:rsidR="006148BE" w:rsidRPr="00201CDB" w:rsidRDefault="006148BE" w:rsidP="00191528">
            <w:pPr>
              <w:rPr>
                <w:sz w:val="20"/>
              </w:rPr>
            </w:pPr>
          </w:p>
        </w:tc>
        <w:tc>
          <w:tcPr>
            <w:tcW w:w="1260" w:type="dxa"/>
          </w:tcPr>
          <w:p w:rsidR="006148BE" w:rsidRPr="00201CDB" w:rsidRDefault="006148BE" w:rsidP="00191528">
            <w:pPr>
              <w:rPr>
                <w:sz w:val="20"/>
              </w:rPr>
            </w:pPr>
          </w:p>
        </w:tc>
        <w:tc>
          <w:tcPr>
            <w:tcW w:w="9556" w:type="dxa"/>
            <w:gridSpan w:val="2"/>
          </w:tcPr>
          <w:p w:rsidR="006148BE" w:rsidRPr="00201CDB" w:rsidRDefault="006148BE" w:rsidP="00191528">
            <w:pPr>
              <w:rPr>
                <w:sz w:val="20"/>
              </w:rPr>
            </w:pPr>
            <w:r w:rsidRPr="00201CDB">
              <w:rPr>
                <w:b/>
                <w:bCs/>
                <w:sz w:val="20"/>
              </w:rPr>
              <w:t>LAS SIGUIENTES VARIABLES SE REPITEN 9 VECES; i=1,.......9</w:t>
            </w:r>
          </w:p>
        </w:tc>
      </w:tr>
      <w:tr w:rsidR="00201CDB" w:rsidRPr="00201CDB" w:rsidTr="00191528">
        <w:trPr>
          <w:cantSplit/>
        </w:trPr>
        <w:tc>
          <w:tcPr>
            <w:tcW w:w="1870" w:type="dxa"/>
          </w:tcPr>
          <w:p w:rsidR="006148BE" w:rsidRPr="00201CDB" w:rsidRDefault="006148BE" w:rsidP="00191528">
            <w:pPr>
              <w:rPr>
                <w:sz w:val="20"/>
              </w:rPr>
            </w:pPr>
            <w:r w:rsidRPr="00201CDB">
              <w:rPr>
                <w:sz w:val="20"/>
              </w:rPr>
              <w:t>REGTENVi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Régimen de tenencia de la  vivienda  “i”</w:t>
            </w:r>
          </w:p>
        </w:tc>
        <w:tc>
          <w:tcPr>
            <w:tcW w:w="4876" w:type="dxa"/>
          </w:tcPr>
          <w:p w:rsidR="006148BE" w:rsidRPr="00201CDB" w:rsidRDefault="006148BE" w:rsidP="00191528">
            <w:pPr>
              <w:rPr>
                <w:sz w:val="20"/>
              </w:rPr>
            </w:pPr>
            <w:r w:rsidRPr="00201CDB">
              <w:rPr>
                <w:sz w:val="20"/>
              </w:rPr>
              <w:t xml:space="preserve">1 Propiedad sin préstamo o hipoteca en curso </w:t>
            </w:r>
          </w:p>
          <w:p w:rsidR="006148BE" w:rsidRPr="00201CDB" w:rsidRDefault="006148BE" w:rsidP="00191528">
            <w:pPr>
              <w:rPr>
                <w:sz w:val="20"/>
              </w:rPr>
            </w:pPr>
            <w:r w:rsidRPr="00201CDB">
              <w:rPr>
                <w:sz w:val="20"/>
              </w:rPr>
              <w:t xml:space="preserve">2 Propiedad con préstamo o hipoteca en curso </w:t>
            </w:r>
          </w:p>
          <w:p w:rsidR="006148BE" w:rsidRPr="00201CDB" w:rsidRDefault="006148BE" w:rsidP="00191528">
            <w:pPr>
              <w:rPr>
                <w:sz w:val="20"/>
              </w:rPr>
            </w:pPr>
            <w:r w:rsidRPr="00201CDB">
              <w:rPr>
                <w:sz w:val="20"/>
              </w:rPr>
              <w:t xml:space="preserve">3 Alquiler </w:t>
            </w:r>
          </w:p>
          <w:p w:rsidR="006148BE" w:rsidRPr="00201CDB" w:rsidRDefault="006148BE" w:rsidP="00191528">
            <w:pPr>
              <w:rPr>
                <w:sz w:val="20"/>
              </w:rPr>
            </w:pPr>
            <w:r w:rsidRPr="00201CDB">
              <w:rPr>
                <w:sz w:val="20"/>
              </w:rPr>
              <w:t xml:space="preserve">4 Alquiler reducido (renta antigua) </w:t>
            </w:r>
          </w:p>
          <w:p w:rsidR="006148BE" w:rsidRPr="00201CDB" w:rsidRDefault="006148BE" w:rsidP="00191528">
            <w:pPr>
              <w:rPr>
                <w:sz w:val="20"/>
              </w:rPr>
            </w:pPr>
            <w:r w:rsidRPr="00201CDB">
              <w:rPr>
                <w:sz w:val="20"/>
              </w:rPr>
              <w:t xml:space="preserve">5 Cesión semigratuita </w:t>
            </w:r>
          </w:p>
          <w:p w:rsidR="006148BE" w:rsidRPr="00201CDB" w:rsidRDefault="006148BE" w:rsidP="00191528">
            <w:pPr>
              <w:rPr>
                <w:sz w:val="20"/>
              </w:rPr>
            </w:pPr>
            <w:r w:rsidRPr="00201CDB">
              <w:rPr>
                <w:sz w:val="20"/>
              </w:rPr>
              <w:t xml:space="preserve">6 Cesión gratuita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b No aplicable (si DISPOSIOV=6) </w:t>
            </w:r>
          </w:p>
        </w:tc>
      </w:tr>
      <w:tr w:rsidR="00201CDB" w:rsidRPr="00201CDB" w:rsidTr="00191528">
        <w:trPr>
          <w:cantSplit/>
        </w:trPr>
        <w:tc>
          <w:tcPr>
            <w:tcW w:w="1870" w:type="dxa"/>
          </w:tcPr>
          <w:p w:rsidR="006148BE" w:rsidRPr="00201CDB" w:rsidRDefault="006148BE" w:rsidP="00191528">
            <w:pPr>
              <w:rPr>
                <w:sz w:val="20"/>
              </w:rPr>
            </w:pPr>
            <w:r w:rsidRPr="00201CDB">
              <w:rPr>
                <w:sz w:val="20"/>
              </w:rPr>
              <w:t>MESES Vi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meses  a disposición del  hogar de la vivienda “i”</w:t>
            </w:r>
          </w:p>
        </w:tc>
        <w:tc>
          <w:tcPr>
            <w:tcW w:w="4876" w:type="dxa"/>
          </w:tcPr>
          <w:p w:rsidR="006148BE" w:rsidRPr="00201CDB" w:rsidRDefault="006148BE" w:rsidP="00191528">
            <w:pPr>
              <w:rPr>
                <w:sz w:val="20"/>
              </w:rPr>
            </w:pPr>
            <w:r w:rsidRPr="00201CDB">
              <w:rPr>
                <w:sz w:val="20"/>
              </w:rPr>
              <w:t>0-12  Meses</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b No aplicable (si DISPOSIOV=6) </w:t>
            </w:r>
          </w:p>
        </w:tc>
      </w:tr>
      <w:tr w:rsidR="00201CDB" w:rsidRPr="00201CDB" w:rsidTr="00191528">
        <w:trPr>
          <w:cantSplit/>
        </w:trPr>
        <w:tc>
          <w:tcPr>
            <w:tcW w:w="1870" w:type="dxa"/>
          </w:tcPr>
          <w:p w:rsidR="006148BE" w:rsidRPr="00201CDB" w:rsidRDefault="006148BE" w:rsidP="00191528">
            <w:pPr>
              <w:rPr>
                <w:sz w:val="20"/>
              </w:rPr>
            </w:pPr>
            <w:r w:rsidRPr="00201CDB">
              <w:rPr>
                <w:sz w:val="20"/>
              </w:rPr>
              <w:t>DIASVi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días  a disposición del  hogar de la vivienda “i”</w:t>
            </w:r>
          </w:p>
        </w:tc>
        <w:tc>
          <w:tcPr>
            <w:tcW w:w="4876" w:type="dxa"/>
          </w:tcPr>
          <w:p w:rsidR="006148BE" w:rsidRPr="00201CDB" w:rsidRDefault="006148BE" w:rsidP="00191528">
            <w:pPr>
              <w:rPr>
                <w:sz w:val="20"/>
              </w:rPr>
            </w:pPr>
            <w:r w:rsidRPr="00201CDB">
              <w:rPr>
                <w:sz w:val="20"/>
              </w:rPr>
              <w:t xml:space="preserve">0-31 Días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b No aplicable (si DISPOSIOV=6) </w:t>
            </w:r>
          </w:p>
        </w:tc>
      </w:tr>
      <w:tr w:rsidR="00201CDB" w:rsidRPr="00201CDB" w:rsidTr="00191528">
        <w:trPr>
          <w:cantSplit/>
        </w:trPr>
        <w:tc>
          <w:tcPr>
            <w:tcW w:w="1870" w:type="dxa"/>
          </w:tcPr>
          <w:p w:rsidR="006148BE" w:rsidRPr="00201CDB" w:rsidRDefault="006148BE" w:rsidP="00191528">
            <w:pPr>
              <w:rPr>
                <w:sz w:val="20"/>
              </w:rPr>
            </w:pPr>
            <w:r w:rsidRPr="00201CDB">
              <w:rPr>
                <w:sz w:val="20"/>
              </w:rPr>
              <w:t>AGUACVi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Disposición de agua caliente en la vivienda “i”</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b No aplicable (si DISPOSIOV=6) </w:t>
            </w:r>
          </w:p>
        </w:tc>
      </w:tr>
      <w:tr w:rsidR="00201CDB" w:rsidRPr="00201CDB" w:rsidTr="00191528">
        <w:trPr>
          <w:cantSplit/>
        </w:trPr>
        <w:tc>
          <w:tcPr>
            <w:tcW w:w="1870" w:type="dxa"/>
          </w:tcPr>
          <w:p w:rsidR="006148BE" w:rsidRPr="00201CDB" w:rsidRDefault="006148BE" w:rsidP="00191528">
            <w:pPr>
              <w:rPr>
                <w:sz w:val="20"/>
              </w:rPr>
            </w:pPr>
            <w:r w:rsidRPr="00201CDB">
              <w:rPr>
                <w:sz w:val="20"/>
              </w:rPr>
              <w:t>FUENACVi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Fuente de energía para agua caliente en la vivienda “i”</w:t>
            </w:r>
          </w:p>
        </w:tc>
        <w:tc>
          <w:tcPr>
            <w:tcW w:w="4876" w:type="dxa"/>
          </w:tcPr>
          <w:p w:rsidR="006148BE" w:rsidRPr="00201CDB" w:rsidRDefault="006148BE" w:rsidP="00191528">
            <w:pPr>
              <w:rPr>
                <w:sz w:val="20"/>
              </w:rPr>
            </w:pPr>
            <w:r w:rsidRPr="00201CDB">
              <w:rPr>
                <w:sz w:val="20"/>
              </w:rPr>
              <w:t xml:space="preserve">1 Electricidad </w:t>
            </w:r>
          </w:p>
          <w:p w:rsidR="006148BE" w:rsidRPr="00201CDB" w:rsidRDefault="006148BE" w:rsidP="00191528">
            <w:pPr>
              <w:rPr>
                <w:sz w:val="20"/>
              </w:rPr>
            </w:pPr>
            <w:r w:rsidRPr="00201CDB">
              <w:rPr>
                <w:sz w:val="20"/>
              </w:rPr>
              <w:t xml:space="preserve">2 Gas natural </w:t>
            </w:r>
          </w:p>
          <w:p w:rsidR="006148BE" w:rsidRPr="00201CDB" w:rsidRDefault="006148BE" w:rsidP="00191528">
            <w:pPr>
              <w:rPr>
                <w:sz w:val="20"/>
              </w:rPr>
            </w:pPr>
            <w:r w:rsidRPr="00201CDB">
              <w:rPr>
                <w:sz w:val="20"/>
              </w:rPr>
              <w:t xml:space="preserve">3 Gas licuado </w:t>
            </w:r>
          </w:p>
          <w:p w:rsidR="006148BE" w:rsidRPr="00201CDB" w:rsidRDefault="006148BE" w:rsidP="00191528">
            <w:pPr>
              <w:rPr>
                <w:sz w:val="20"/>
              </w:rPr>
            </w:pPr>
            <w:r w:rsidRPr="00201CDB">
              <w:rPr>
                <w:sz w:val="20"/>
              </w:rPr>
              <w:t>4 Otros combustibles líquidos</w:t>
            </w:r>
          </w:p>
          <w:p w:rsidR="006148BE" w:rsidRPr="00201CDB" w:rsidRDefault="006148BE" w:rsidP="00191528">
            <w:pPr>
              <w:rPr>
                <w:sz w:val="20"/>
              </w:rPr>
            </w:pPr>
            <w:r w:rsidRPr="00201CDB">
              <w:rPr>
                <w:sz w:val="20"/>
              </w:rPr>
              <w:t xml:space="preserve">5 Combustibles sólidos </w:t>
            </w:r>
          </w:p>
          <w:p w:rsidR="006148BE" w:rsidRPr="00201CDB" w:rsidRDefault="006148BE" w:rsidP="00191528">
            <w:pPr>
              <w:rPr>
                <w:sz w:val="20"/>
              </w:rPr>
            </w:pPr>
            <w:r w:rsidRPr="00201CDB">
              <w:rPr>
                <w:sz w:val="20"/>
              </w:rPr>
              <w:t xml:space="preserve">6 </w:t>
            </w:r>
            <w:r w:rsidR="00C41264">
              <w:rPr>
                <w:sz w:val="20"/>
              </w:rPr>
              <w:t>Otras</w:t>
            </w:r>
            <w:r w:rsidRPr="00201CDB">
              <w:rPr>
                <w:sz w:val="20"/>
              </w:rPr>
              <w:t xml:space="preserve">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b No aplicable (si DISPOSIOV=6 o AGUACVi=6) </w:t>
            </w:r>
          </w:p>
        </w:tc>
      </w:tr>
      <w:tr w:rsidR="00201CDB" w:rsidRPr="00201CDB" w:rsidTr="00191528">
        <w:trPr>
          <w:cantSplit/>
        </w:trPr>
        <w:tc>
          <w:tcPr>
            <w:tcW w:w="1870" w:type="dxa"/>
          </w:tcPr>
          <w:p w:rsidR="006148BE" w:rsidRPr="00201CDB" w:rsidRDefault="006148BE" w:rsidP="00191528">
            <w:pPr>
              <w:rPr>
                <w:sz w:val="20"/>
              </w:rPr>
            </w:pPr>
            <w:r w:rsidRPr="00201CDB">
              <w:rPr>
                <w:sz w:val="20"/>
              </w:rPr>
              <w:t>CALEFVi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Disposición de calefacción en la   vivienda  “i”</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2 No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b No aplicable (si DISPOSIOV=6) </w:t>
            </w:r>
          </w:p>
        </w:tc>
      </w:tr>
      <w:tr w:rsidR="00201CDB" w:rsidRPr="00201CDB" w:rsidTr="00191528">
        <w:trPr>
          <w:cantSplit/>
        </w:trPr>
        <w:tc>
          <w:tcPr>
            <w:tcW w:w="1870" w:type="dxa"/>
          </w:tcPr>
          <w:p w:rsidR="006148BE" w:rsidRPr="00201CDB" w:rsidRDefault="006148BE" w:rsidP="00191528">
            <w:pPr>
              <w:rPr>
                <w:sz w:val="20"/>
              </w:rPr>
            </w:pPr>
            <w:r w:rsidRPr="00201CDB">
              <w:rPr>
                <w:sz w:val="20"/>
              </w:rPr>
              <w:t>FUENCAVi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Fuente de energía para calefacción en  la vivienda “i”</w:t>
            </w:r>
          </w:p>
        </w:tc>
        <w:tc>
          <w:tcPr>
            <w:tcW w:w="4876" w:type="dxa"/>
          </w:tcPr>
          <w:p w:rsidR="006148BE" w:rsidRPr="00201CDB" w:rsidRDefault="006148BE" w:rsidP="00191528">
            <w:pPr>
              <w:rPr>
                <w:sz w:val="20"/>
              </w:rPr>
            </w:pPr>
            <w:r w:rsidRPr="00201CDB">
              <w:rPr>
                <w:sz w:val="20"/>
              </w:rPr>
              <w:t xml:space="preserve">1 Electricidad </w:t>
            </w:r>
          </w:p>
          <w:p w:rsidR="006148BE" w:rsidRPr="00201CDB" w:rsidRDefault="006148BE" w:rsidP="00191528">
            <w:pPr>
              <w:rPr>
                <w:sz w:val="20"/>
              </w:rPr>
            </w:pPr>
            <w:r w:rsidRPr="00201CDB">
              <w:rPr>
                <w:sz w:val="20"/>
              </w:rPr>
              <w:t xml:space="preserve">2 Gas natural </w:t>
            </w:r>
          </w:p>
          <w:p w:rsidR="006148BE" w:rsidRPr="00201CDB" w:rsidRDefault="006148BE" w:rsidP="00191528">
            <w:pPr>
              <w:rPr>
                <w:sz w:val="20"/>
              </w:rPr>
            </w:pPr>
            <w:r w:rsidRPr="00201CDB">
              <w:rPr>
                <w:sz w:val="20"/>
              </w:rPr>
              <w:t xml:space="preserve">3 Gas licuado </w:t>
            </w:r>
          </w:p>
          <w:p w:rsidR="006148BE" w:rsidRPr="00201CDB" w:rsidRDefault="006148BE" w:rsidP="00191528">
            <w:pPr>
              <w:rPr>
                <w:sz w:val="20"/>
              </w:rPr>
            </w:pPr>
            <w:r w:rsidRPr="00201CDB">
              <w:rPr>
                <w:sz w:val="20"/>
              </w:rPr>
              <w:t xml:space="preserve">4 Otros combustibles líquidos </w:t>
            </w:r>
          </w:p>
          <w:p w:rsidR="006148BE" w:rsidRPr="00201CDB" w:rsidRDefault="006148BE" w:rsidP="00191528">
            <w:pPr>
              <w:rPr>
                <w:sz w:val="20"/>
              </w:rPr>
            </w:pPr>
            <w:r w:rsidRPr="00201CDB">
              <w:rPr>
                <w:sz w:val="20"/>
              </w:rPr>
              <w:t xml:space="preserve">5 Combustibles sólidos </w:t>
            </w:r>
          </w:p>
          <w:p w:rsidR="006148BE" w:rsidRPr="00201CDB" w:rsidRDefault="006148BE" w:rsidP="00191528">
            <w:pPr>
              <w:rPr>
                <w:sz w:val="20"/>
              </w:rPr>
            </w:pPr>
            <w:r w:rsidRPr="00201CDB">
              <w:rPr>
                <w:sz w:val="20"/>
              </w:rPr>
              <w:t xml:space="preserve">6 Otras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b No aplicable (si DISPOSIOV=6 o CALEFVi=6) </w:t>
            </w:r>
          </w:p>
        </w:tc>
      </w:tr>
      <w:tr w:rsidR="00201CDB" w:rsidRPr="00201CDB" w:rsidTr="00191528">
        <w:trPr>
          <w:cantSplit/>
        </w:trPr>
        <w:tc>
          <w:tcPr>
            <w:tcW w:w="12686" w:type="dxa"/>
            <w:gridSpan w:val="4"/>
          </w:tcPr>
          <w:p w:rsidR="006148BE" w:rsidRPr="00201CDB" w:rsidRDefault="006148BE" w:rsidP="00191528">
            <w:pPr>
              <w:spacing w:before="60"/>
              <w:rPr>
                <w:b/>
                <w:sz w:val="20"/>
              </w:rPr>
            </w:pPr>
            <w:r w:rsidRPr="00201CDB">
              <w:rPr>
                <w:b/>
                <w:iCs/>
                <w:sz w:val="20"/>
              </w:rPr>
              <w:t>6. GASTOS DE CONSUMO DEL HOGAR</w:t>
            </w:r>
          </w:p>
        </w:tc>
      </w:tr>
      <w:tr w:rsidR="00201CDB" w:rsidRPr="00201CDB" w:rsidTr="00191528">
        <w:trPr>
          <w:cantSplit/>
        </w:trPr>
        <w:tc>
          <w:tcPr>
            <w:tcW w:w="1870" w:type="dxa"/>
          </w:tcPr>
          <w:p w:rsidR="006148BE" w:rsidRPr="00201CDB" w:rsidRDefault="006148BE" w:rsidP="00191528">
            <w:pPr>
              <w:rPr>
                <w:sz w:val="20"/>
              </w:rPr>
            </w:pPr>
            <w:r w:rsidRPr="00201CDB">
              <w:rPr>
                <w:sz w:val="20"/>
              </w:rPr>
              <w:t>GASTOT</w:t>
            </w:r>
          </w:p>
        </w:tc>
        <w:tc>
          <w:tcPr>
            <w:tcW w:w="1260" w:type="dxa"/>
          </w:tcPr>
          <w:p w:rsidR="006148BE" w:rsidRPr="00201CDB" w:rsidRDefault="006148BE" w:rsidP="00191528">
            <w:pPr>
              <w:rPr>
                <w:sz w:val="20"/>
              </w:rPr>
            </w:pPr>
            <w:r w:rsidRPr="00201CDB">
              <w:rPr>
                <w:sz w:val="20"/>
              </w:rPr>
              <w:t>16.2</w:t>
            </w:r>
          </w:p>
        </w:tc>
        <w:tc>
          <w:tcPr>
            <w:tcW w:w="4680" w:type="dxa"/>
          </w:tcPr>
          <w:p w:rsidR="006148BE" w:rsidRPr="00201CDB" w:rsidRDefault="006148BE" w:rsidP="00191528">
            <w:pPr>
              <w:rPr>
                <w:sz w:val="20"/>
              </w:rPr>
            </w:pPr>
            <w:r w:rsidRPr="00201CDB">
              <w:rPr>
                <w:sz w:val="20"/>
              </w:rPr>
              <w:t xml:space="preserve">Importe total del </w:t>
            </w:r>
            <w:r w:rsidRPr="00201CDB">
              <w:rPr>
                <w:b/>
                <w:bCs/>
                <w:sz w:val="20"/>
              </w:rPr>
              <w:t>gasto anual  del hogar monetario y no monetario</w:t>
            </w:r>
            <w:r w:rsidRPr="00201CDB">
              <w:rPr>
                <w:sz w:val="20"/>
              </w:rPr>
              <w:t xml:space="preserve">, elevado  temporal  y poblacionalmente) (para el salario en especie se contabiliza tanto el importe del pago realizado como la bonificación recibida)  </w:t>
            </w:r>
          </w:p>
        </w:tc>
        <w:tc>
          <w:tcPr>
            <w:tcW w:w="4876" w:type="dxa"/>
          </w:tcPr>
          <w:p w:rsidR="006148BE" w:rsidRPr="00201CDB" w:rsidRDefault="006148BE" w:rsidP="00191528">
            <w:pPr>
              <w:rPr>
                <w:sz w:val="20"/>
              </w:rPr>
            </w:pPr>
            <w:r w:rsidRPr="00201CDB">
              <w:rPr>
                <w:sz w:val="20"/>
              </w:rPr>
              <w:t xml:space="preserve">1-9999999999999999 </w:t>
            </w:r>
          </w:p>
        </w:tc>
      </w:tr>
      <w:tr w:rsidR="00201CDB" w:rsidRPr="00201CDB" w:rsidTr="00191528">
        <w:trPr>
          <w:cantSplit/>
        </w:trPr>
        <w:tc>
          <w:tcPr>
            <w:tcW w:w="1870" w:type="dxa"/>
          </w:tcPr>
          <w:p w:rsidR="006148BE" w:rsidRPr="00201CDB" w:rsidRDefault="006148BE" w:rsidP="00191528">
            <w:pPr>
              <w:rPr>
                <w:sz w:val="20"/>
              </w:rPr>
            </w:pPr>
            <w:r w:rsidRPr="00201CDB">
              <w:rPr>
                <w:sz w:val="20"/>
              </w:rPr>
              <w:t>IMPUTGAS</w:t>
            </w:r>
          </w:p>
        </w:tc>
        <w:tc>
          <w:tcPr>
            <w:tcW w:w="1260" w:type="dxa"/>
          </w:tcPr>
          <w:p w:rsidR="006148BE" w:rsidRPr="00201CDB" w:rsidRDefault="006148BE" w:rsidP="00191528">
            <w:pPr>
              <w:rPr>
                <w:sz w:val="20"/>
              </w:rPr>
            </w:pPr>
            <w:r w:rsidRPr="00201CDB">
              <w:rPr>
                <w:sz w:val="20"/>
              </w:rPr>
              <w:t>5.2</w:t>
            </w:r>
          </w:p>
        </w:tc>
        <w:tc>
          <w:tcPr>
            <w:tcW w:w="4680" w:type="dxa"/>
          </w:tcPr>
          <w:p w:rsidR="006148BE" w:rsidRPr="00201CDB" w:rsidRDefault="006148BE" w:rsidP="00191528">
            <w:pPr>
              <w:rPr>
                <w:sz w:val="20"/>
              </w:rPr>
            </w:pPr>
            <w:r w:rsidRPr="00201CDB">
              <w:rPr>
                <w:sz w:val="20"/>
              </w:rPr>
              <w:t xml:space="preserve">Porcentaje de imputación del gasto total </w:t>
            </w:r>
          </w:p>
        </w:tc>
        <w:tc>
          <w:tcPr>
            <w:tcW w:w="4876" w:type="dxa"/>
          </w:tcPr>
          <w:p w:rsidR="006148BE" w:rsidRPr="00201CDB" w:rsidRDefault="006148BE" w:rsidP="00191528">
            <w:pPr>
              <w:rPr>
                <w:sz w:val="20"/>
              </w:rPr>
            </w:pPr>
            <w:r w:rsidRPr="00201CDB">
              <w:rPr>
                <w:sz w:val="20"/>
              </w:rPr>
              <w:t xml:space="preserve">0-10000 Porcentaje </w:t>
            </w:r>
          </w:p>
        </w:tc>
      </w:tr>
      <w:tr w:rsidR="00201CDB" w:rsidRPr="00201CDB" w:rsidTr="00191528">
        <w:trPr>
          <w:cantSplit/>
        </w:trPr>
        <w:tc>
          <w:tcPr>
            <w:tcW w:w="1870" w:type="dxa"/>
          </w:tcPr>
          <w:p w:rsidR="006148BE" w:rsidRPr="00201CDB" w:rsidRDefault="006148BE" w:rsidP="00191528">
            <w:pPr>
              <w:rPr>
                <w:sz w:val="20"/>
              </w:rPr>
            </w:pPr>
            <w:r w:rsidRPr="00201CDB">
              <w:rPr>
                <w:sz w:val="20"/>
              </w:rPr>
              <w:t>GASTMON</w:t>
            </w:r>
          </w:p>
        </w:tc>
        <w:tc>
          <w:tcPr>
            <w:tcW w:w="1260" w:type="dxa"/>
          </w:tcPr>
          <w:p w:rsidR="006148BE" w:rsidRPr="00201CDB" w:rsidRDefault="006148BE" w:rsidP="00191528">
            <w:pPr>
              <w:rPr>
                <w:sz w:val="20"/>
              </w:rPr>
            </w:pPr>
            <w:r w:rsidRPr="00201CDB">
              <w:rPr>
                <w:sz w:val="20"/>
              </w:rPr>
              <w:t>16.2</w:t>
            </w:r>
          </w:p>
        </w:tc>
        <w:tc>
          <w:tcPr>
            <w:tcW w:w="4680" w:type="dxa"/>
          </w:tcPr>
          <w:p w:rsidR="006148BE" w:rsidRPr="00201CDB" w:rsidRDefault="006148BE" w:rsidP="00191528">
            <w:pPr>
              <w:rPr>
                <w:sz w:val="20"/>
              </w:rPr>
            </w:pPr>
            <w:r w:rsidRPr="00201CDB">
              <w:rPr>
                <w:sz w:val="20"/>
              </w:rPr>
              <w:t xml:space="preserve">Importe total del </w:t>
            </w:r>
            <w:r w:rsidRPr="00201CDB">
              <w:rPr>
                <w:b/>
                <w:bCs/>
                <w:sz w:val="20"/>
              </w:rPr>
              <w:t xml:space="preserve">gasto monetario </w:t>
            </w:r>
            <w:r w:rsidRPr="00201CDB">
              <w:rPr>
                <w:sz w:val="20"/>
              </w:rPr>
              <w:t>anual</w:t>
            </w:r>
            <w:r w:rsidRPr="00201CDB">
              <w:rPr>
                <w:b/>
                <w:bCs/>
                <w:sz w:val="20"/>
              </w:rPr>
              <w:t xml:space="preserve"> del hogar</w:t>
            </w:r>
            <w:r w:rsidRPr="00201CDB">
              <w:rPr>
                <w:sz w:val="20"/>
              </w:rPr>
              <w:t xml:space="preserve">   elevado  temporal  y poblacionalmente. (para el salario en especie se contabiliza sólo  el importe del pago realizado por el hogar)</w:t>
            </w:r>
          </w:p>
        </w:tc>
        <w:tc>
          <w:tcPr>
            <w:tcW w:w="4876" w:type="dxa"/>
          </w:tcPr>
          <w:p w:rsidR="006148BE" w:rsidRPr="00201CDB" w:rsidRDefault="006148BE" w:rsidP="00191528">
            <w:pPr>
              <w:rPr>
                <w:sz w:val="20"/>
              </w:rPr>
            </w:pPr>
            <w:r w:rsidRPr="00201CDB">
              <w:rPr>
                <w:sz w:val="20"/>
              </w:rPr>
              <w:t xml:space="preserve">b,1-9999999999999999 </w:t>
            </w:r>
          </w:p>
        </w:tc>
      </w:tr>
      <w:tr w:rsidR="00201CDB" w:rsidRPr="00201CDB" w:rsidTr="00191528">
        <w:trPr>
          <w:cantSplit/>
        </w:trPr>
        <w:tc>
          <w:tcPr>
            <w:tcW w:w="1870" w:type="dxa"/>
          </w:tcPr>
          <w:p w:rsidR="006148BE" w:rsidRPr="00201CDB" w:rsidRDefault="006148BE" w:rsidP="00191528">
            <w:pPr>
              <w:rPr>
                <w:sz w:val="20"/>
              </w:rPr>
            </w:pPr>
            <w:r w:rsidRPr="00201CDB">
              <w:rPr>
                <w:sz w:val="20"/>
              </w:rPr>
              <w:t>GASTNOM1</w:t>
            </w:r>
          </w:p>
        </w:tc>
        <w:tc>
          <w:tcPr>
            <w:tcW w:w="1260" w:type="dxa"/>
          </w:tcPr>
          <w:p w:rsidR="006148BE" w:rsidRPr="00201CDB" w:rsidRDefault="006148BE" w:rsidP="00191528">
            <w:pPr>
              <w:rPr>
                <w:sz w:val="20"/>
              </w:rPr>
            </w:pPr>
            <w:r w:rsidRPr="00201CDB">
              <w:rPr>
                <w:sz w:val="20"/>
              </w:rPr>
              <w:t>13.2</w:t>
            </w:r>
          </w:p>
        </w:tc>
        <w:tc>
          <w:tcPr>
            <w:tcW w:w="4680" w:type="dxa"/>
          </w:tcPr>
          <w:p w:rsidR="006148BE" w:rsidRPr="00201CDB" w:rsidRDefault="006148BE" w:rsidP="00191528">
            <w:pPr>
              <w:rPr>
                <w:sz w:val="20"/>
              </w:rPr>
            </w:pPr>
            <w:r w:rsidRPr="00201CDB">
              <w:rPr>
                <w:sz w:val="20"/>
              </w:rPr>
              <w:t xml:space="preserve">Importe total del gasto anual </w:t>
            </w:r>
            <w:r w:rsidRPr="00201CDB">
              <w:rPr>
                <w:b/>
                <w:bCs/>
                <w:sz w:val="20"/>
              </w:rPr>
              <w:t>del hogar</w:t>
            </w:r>
            <w:r w:rsidRPr="00201CDB">
              <w:rPr>
                <w:sz w:val="20"/>
              </w:rPr>
              <w:t xml:space="preserve">   </w:t>
            </w:r>
            <w:r w:rsidRPr="00201CDB">
              <w:rPr>
                <w:b/>
                <w:bCs/>
                <w:sz w:val="20"/>
              </w:rPr>
              <w:t>no monetario procedente del autoconsumo</w:t>
            </w:r>
            <w:r w:rsidRPr="00201CDB">
              <w:rPr>
                <w:sz w:val="20"/>
              </w:rPr>
              <w:t>, (incluye el valor de las comidas gratuitas  en el establecimiento de hostelería propiedad  de algún miembro del hogar) elevado  temporal  y poblacionalmente.</w:t>
            </w:r>
          </w:p>
        </w:tc>
        <w:tc>
          <w:tcPr>
            <w:tcW w:w="4876" w:type="dxa"/>
          </w:tcPr>
          <w:p w:rsidR="006148BE" w:rsidRPr="00201CDB" w:rsidRDefault="006148BE" w:rsidP="00191528">
            <w:pPr>
              <w:rPr>
                <w:sz w:val="20"/>
              </w:rPr>
            </w:pPr>
            <w:r w:rsidRPr="00201CDB">
              <w:rPr>
                <w:sz w:val="20"/>
              </w:rPr>
              <w:t xml:space="preserve"> b,1-9999999999999 </w:t>
            </w:r>
          </w:p>
        </w:tc>
      </w:tr>
      <w:tr w:rsidR="00201CDB" w:rsidRPr="00201CDB" w:rsidTr="00191528">
        <w:trPr>
          <w:cantSplit/>
        </w:trPr>
        <w:tc>
          <w:tcPr>
            <w:tcW w:w="1870" w:type="dxa"/>
          </w:tcPr>
          <w:p w:rsidR="006148BE" w:rsidRPr="00201CDB" w:rsidRDefault="006148BE" w:rsidP="00191528">
            <w:pPr>
              <w:rPr>
                <w:sz w:val="20"/>
              </w:rPr>
            </w:pPr>
            <w:r w:rsidRPr="00201CDB">
              <w:rPr>
                <w:sz w:val="20"/>
              </w:rPr>
              <w:t>GASTNOM2</w:t>
            </w:r>
          </w:p>
        </w:tc>
        <w:tc>
          <w:tcPr>
            <w:tcW w:w="1260" w:type="dxa"/>
          </w:tcPr>
          <w:p w:rsidR="006148BE" w:rsidRPr="00201CDB" w:rsidRDefault="006148BE" w:rsidP="00191528">
            <w:pPr>
              <w:rPr>
                <w:sz w:val="20"/>
              </w:rPr>
            </w:pPr>
            <w:r w:rsidRPr="00201CDB">
              <w:rPr>
                <w:sz w:val="20"/>
              </w:rPr>
              <w:t>13.2</w:t>
            </w:r>
          </w:p>
        </w:tc>
        <w:tc>
          <w:tcPr>
            <w:tcW w:w="4680" w:type="dxa"/>
          </w:tcPr>
          <w:p w:rsidR="006148BE" w:rsidRPr="00201CDB" w:rsidRDefault="006148BE" w:rsidP="00191528">
            <w:pPr>
              <w:rPr>
                <w:sz w:val="20"/>
              </w:rPr>
            </w:pPr>
            <w:r w:rsidRPr="00201CDB">
              <w:rPr>
                <w:sz w:val="20"/>
              </w:rPr>
              <w:t xml:space="preserve">Importe total del gasto anual  del hogar </w:t>
            </w:r>
            <w:r w:rsidRPr="00201CDB">
              <w:rPr>
                <w:b/>
                <w:bCs/>
                <w:sz w:val="20"/>
              </w:rPr>
              <w:t>no monetario procedente del autosuministro</w:t>
            </w:r>
            <w:r w:rsidRPr="00201CDB">
              <w:rPr>
                <w:sz w:val="20"/>
              </w:rPr>
              <w:t xml:space="preserve">, elevado  temporal y poblacionalmente. </w:t>
            </w:r>
          </w:p>
        </w:tc>
        <w:tc>
          <w:tcPr>
            <w:tcW w:w="4876" w:type="dxa"/>
          </w:tcPr>
          <w:p w:rsidR="006148BE" w:rsidRPr="00201CDB" w:rsidRDefault="006148BE" w:rsidP="00191528">
            <w:pPr>
              <w:rPr>
                <w:sz w:val="20"/>
              </w:rPr>
            </w:pPr>
            <w:r w:rsidRPr="00201CDB">
              <w:rPr>
                <w:sz w:val="20"/>
              </w:rPr>
              <w:t xml:space="preserve">b,1-9999999999999 </w:t>
            </w:r>
          </w:p>
        </w:tc>
      </w:tr>
      <w:tr w:rsidR="00201CDB" w:rsidRPr="00201CDB" w:rsidTr="00191528">
        <w:trPr>
          <w:cantSplit/>
        </w:trPr>
        <w:tc>
          <w:tcPr>
            <w:tcW w:w="1870" w:type="dxa"/>
          </w:tcPr>
          <w:p w:rsidR="006148BE" w:rsidRPr="00201CDB" w:rsidRDefault="006148BE" w:rsidP="00191528">
            <w:pPr>
              <w:rPr>
                <w:sz w:val="20"/>
              </w:rPr>
            </w:pPr>
            <w:r w:rsidRPr="00201CDB">
              <w:rPr>
                <w:sz w:val="20"/>
              </w:rPr>
              <w:t>GASTNOM3</w:t>
            </w:r>
          </w:p>
        </w:tc>
        <w:tc>
          <w:tcPr>
            <w:tcW w:w="1260" w:type="dxa"/>
          </w:tcPr>
          <w:p w:rsidR="006148BE" w:rsidRPr="00201CDB" w:rsidRDefault="006148BE" w:rsidP="00191528">
            <w:pPr>
              <w:rPr>
                <w:sz w:val="20"/>
              </w:rPr>
            </w:pPr>
            <w:r w:rsidRPr="00201CDB">
              <w:rPr>
                <w:sz w:val="20"/>
              </w:rPr>
              <w:t>13.2</w:t>
            </w:r>
          </w:p>
        </w:tc>
        <w:tc>
          <w:tcPr>
            <w:tcW w:w="4680" w:type="dxa"/>
          </w:tcPr>
          <w:p w:rsidR="006148BE" w:rsidRPr="00201CDB" w:rsidRDefault="006148BE" w:rsidP="00191528">
            <w:pPr>
              <w:rPr>
                <w:sz w:val="20"/>
              </w:rPr>
            </w:pPr>
            <w:r w:rsidRPr="00201CDB">
              <w:rPr>
                <w:sz w:val="20"/>
              </w:rPr>
              <w:t xml:space="preserve">Importe total del gasto anual  </w:t>
            </w:r>
            <w:r w:rsidRPr="00201CDB">
              <w:rPr>
                <w:b/>
                <w:bCs/>
                <w:sz w:val="20"/>
              </w:rPr>
              <w:t xml:space="preserve">no monetario del hogar procedente del salario en especie, (incluye </w:t>
            </w:r>
            <w:r w:rsidRPr="00201CDB">
              <w:rPr>
                <w:sz w:val="20"/>
              </w:rPr>
              <w:t>alquiler imputado a la vivienda cedida por razón de trabajo y</w:t>
            </w:r>
            <w:r w:rsidRPr="00201CDB">
              <w:rPr>
                <w:b/>
                <w:bCs/>
                <w:sz w:val="20"/>
              </w:rPr>
              <w:t xml:space="preserve"> </w:t>
            </w:r>
            <w:r w:rsidRPr="00201CDB">
              <w:rPr>
                <w:sz w:val="20"/>
              </w:rPr>
              <w:t xml:space="preserve"> valor de las comidas gratuitas o bonificadas en el lugar de trabajo de algún miembro del hogar que trabaja como asalariado</w:t>
            </w:r>
            <w:r w:rsidRPr="00201CDB">
              <w:rPr>
                <w:b/>
                <w:bCs/>
                <w:sz w:val="20"/>
              </w:rPr>
              <w:t>)</w:t>
            </w:r>
            <w:r w:rsidRPr="00201CDB">
              <w:rPr>
                <w:sz w:val="20"/>
              </w:rPr>
              <w:t xml:space="preserve"> elevado  temporal  y poblacionalmente.</w:t>
            </w:r>
          </w:p>
        </w:tc>
        <w:tc>
          <w:tcPr>
            <w:tcW w:w="4876" w:type="dxa"/>
          </w:tcPr>
          <w:p w:rsidR="006148BE" w:rsidRPr="00201CDB" w:rsidRDefault="006148BE" w:rsidP="00191528">
            <w:pPr>
              <w:rPr>
                <w:sz w:val="20"/>
              </w:rPr>
            </w:pPr>
            <w:r w:rsidRPr="00201CDB">
              <w:rPr>
                <w:sz w:val="20"/>
              </w:rPr>
              <w:t xml:space="preserve">b, 1-9999999999999 </w:t>
            </w:r>
          </w:p>
        </w:tc>
      </w:tr>
      <w:tr w:rsidR="00201CDB" w:rsidRPr="00201CDB" w:rsidTr="00191528">
        <w:trPr>
          <w:cantSplit/>
        </w:trPr>
        <w:tc>
          <w:tcPr>
            <w:tcW w:w="1870" w:type="dxa"/>
          </w:tcPr>
          <w:p w:rsidR="006148BE" w:rsidRPr="00201CDB" w:rsidRDefault="006148BE" w:rsidP="00191528">
            <w:pPr>
              <w:rPr>
                <w:sz w:val="20"/>
              </w:rPr>
            </w:pPr>
            <w:r w:rsidRPr="00201CDB">
              <w:rPr>
                <w:sz w:val="20"/>
              </w:rPr>
              <w:t>GASTNOM4</w:t>
            </w:r>
          </w:p>
        </w:tc>
        <w:tc>
          <w:tcPr>
            <w:tcW w:w="1260" w:type="dxa"/>
          </w:tcPr>
          <w:p w:rsidR="006148BE" w:rsidRPr="00201CDB" w:rsidRDefault="006148BE" w:rsidP="00191528">
            <w:pPr>
              <w:rPr>
                <w:sz w:val="20"/>
              </w:rPr>
            </w:pPr>
            <w:r w:rsidRPr="00201CDB">
              <w:rPr>
                <w:sz w:val="20"/>
              </w:rPr>
              <w:t>13.2</w:t>
            </w:r>
          </w:p>
        </w:tc>
        <w:tc>
          <w:tcPr>
            <w:tcW w:w="4680" w:type="dxa"/>
          </w:tcPr>
          <w:p w:rsidR="006148BE" w:rsidRPr="00201CDB" w:rsidRDefault="006148BE" w:rsidP="00191528">
            <w:pPr>
              <w:rPr>
                <w:sz w:val="20"/>
              </w:rPr>
            </w:pPr>
            <w:r w:rsidRPr="00201CDB">
              <w:rPr>
                <w:sz w:val="20"/>
              </w:rPr>
              <w:t xml:space="preserve">Importe total del gasto  anual </w:t>
            </w:r>
            <w:r w:rsidRPr="00201CDB">
              <w:rPr>
                <w:b/>
                <w:bCs/>
                <w:sz w:val="20"/>
              </w:rPr>
              <w:t xml:space="preserve">no monetario del hogar procedente del alquiler imputado a la vivienda, principal  y a otras  viviendas a disposición del hogar ,  en propiedad  o cedidas gratuita o semigratuitamente por razón distinta a  trabajo </w:t>
            </w:r>
            <w:r w:rsidRPr="00201CDB">
              <w:rPr>
                <w:sz w:val="20"/>
              </w:rPr>
              <w:t xml:space="preserve">elevado  temporal  y poblacionalmente. </w:t>
            </w:r>
          </w:p>
        </w:tc>
        <w:tc>
          <w:tcPr>
            <w:tcW w:w="4876" w:type="dxa"/>
          </w:tcPr>
          <w:p w:rsidR="006148BE" w:rsidRPr="00201CDB" w:rsidRDefault="006148BE" w:rsidP="00191528">
            <w:pPr>
              <w:rPr>
                <w:sz w:val="20"/>
              </w:rPr>
            </w:pPr>
            <w:r w:rsidRPr="00201CDB">
              <w:rPr>
                <w:sz w:val="20"/>
              </w:rPr>
              <w:t xml:space="preserve">b,1-9999999999999 </w:t>
            </w:r>
          </w:p>
        </w:tc>
      </w:tr>
      <w:tr w:rsidR="00201CDB" w:rsidRPr="00201CDB" w:rsidTr="00191528">
        <w:trPr>
          <w:cantSplit/>
        </w:trPr>
        <w:tc>
          <w:tcPr>
            <w:tcW w:w="12686" w:type="dxa"/>
            <w:gridSpan w:val="4"/>
          </w:tcPr>
          <w:p w:rsidR="006148BE" w:rsidRPr="00201CDB" w:rsidRDefault="006148BE" w:rsidP="00191528">
            <w:pPr>
              <w:spacing w:before="60"/>
              <w:rPr>
                <w:b/>
                <w:iCs/>
                <w:sz w:val="20"/>
              </w:rPr>
            </w:pPr>
            <w:r w:rsidRPr="00201CDB">
              <w:rPr>
                <w:b/>
                <w:iCs/>
                <w:sz w:val="20"/>
              </w:rPr>
              <w:t>7. INGRESOS REGULARES MENSUALES DEL HOGAR</w:t>
            </w:r>
          </w:p>
        </w:tc>
      </w:tr>
      <w:tr w:rsidR="00201CDB" w:rsidRPr="00201CDB" w:rsidTr="00191528">
        <w:trPr>
          <w:cantSplit/>
        </w:trPr>
        <w:tc>
          <w:tcPr>
            <w:tcW w:w="1870" w:type="dxa"/>
          </w:tcPr>
          <w:p w:rsidR="006148BE" w:rsidRPr="00201CDB" w:rsidRDefault="006148BE" w:rsidP="00191528">
            <w:pPr>
              <w:rPr>
                <w:sz w:val="20"/>
              </w:rPr>
            </w:pPr>
            <w:r w:rsidRPr="00201CDB">
              <w:rPr>
                <w:sz w:val="20"/>
              </w:rPr>
              <w:t>CAPROP</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Ingresos de trabajo por cuenta propia</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6 No</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CAJENA</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Ingresos de trabajo por cuenta ajena</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PENSIO</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Ingresos por pensiones contributivas y no contributivas</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6 No </w:t>
            </w:r>
          </w:p>
          <w:p w:rsidR="006148BE" w:rsidRPr="00201CDB" w:rsidRDefault="006148BE" w:rsidP="00191528">
            <w:pPr>
              <w:tabs>
                <w:tab w:val="left" w:pos="1814"/>
                <w:tab w:val="left" w:pos="3515"/>
              </w:tabs>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DESEM</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Subsidios y prestaciones de desempleo</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OTRSUB</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Otros subsidios y prestaciones sociales</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-9 No consta</w:t>
            </w:r>
          </w:p>
        </w:tc>
      </w:tr>
      <w:tr w:rsidR="00201CDB" w:rsidRPr="00201CDB" w:rsidTr="00191528">
        <w:trPr>
          <w:cantSplit/>
        </w:trPr>
        <w:tc>
          <w:tcPr>
            <w:tcW w:w="1870" w:type="dxa"/>
          </w:tcPr>
          <w:p w:rsidR="006148BE" w:rsidRPr="00201CDB" w:rsidRDefault="006148BE" w:rsidP="00191528">
            <w:pPr>
              <w:rPr>
                <w:sz w:val="20"/>
              </w:rPr>
            </w:pPr>
            <w:r w:rsidRPr="00201CDB">
              <w:rPr>
                <w:sz w:val="20"/>
              </w:rPr>
              <w:t>RENTAS</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Rentas de la propiedad y del capital</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2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OTROIN</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Otros ingresos regulares</w:t>
            </w:r>
          </w:p>
        </w:tc>
        <w:tc>
          <w:tcPr>
            <w:tcW w:w="4876" w:type="dxa"/>
          </w:tcPr>
          <w:p w:rsidR="006148BE" w:rsidRPr="00201CDB" w:rsidRDefault="006148BE" w:rsidP="00191528">
            <w:pPr>
              <w:rPr>
                <w:sz w:val="20"/>
              </w:rPr>
            </w:pPr>
            <w:r w:rsidRPr="00201CDB">
              <w:rPr>
                <w:sz w:val="20"/>
              </w:rPr>
              <w:t xml:space="preserve">1 Sí </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FUENPRIN</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Principal fuente de ingresos</w:t>
            </w:r>
          </w:p>
        </w:tc>
        <w:tc>
          <w:tcPr>
            <w:tcW w:w="4876" w:type="dxa"/>
          </w:tcPr>
          <w:p w:rsidR="006148BE" w:rsidRPr="00201CDB" w:rsidRDefault="006148BE" w:rsidP="00191528">
            <w:pPr>
              <w:rPr>
                <w:sz w:val="20"/>
              </w:rPr>
            </w:pPr>
            <w:r w:rsidRPr="00201CDB">
              <w:rPr>
                <w:sz w:val="20"/>
              </w:rPr>
              <w:t xml:space="preserve">1 Cuenta propia </w:t>
            </w:r>
          </w:p>
          <w:p w:rsidR="006148BE" w:rsidRPr="00201CDB" w:rsidRDefault="006148BE" w:rsidP="00191528">
            <w:pPr>
              <w:rPr>
                <w:sz w:val="20"/>
              </w:rPr>
            </w:pPr>
            <w:r w:rsidRPr="00201CDB">
              <w:rPr>
                <w:sz w:val="20"/>
              </w:rPr>
              <w:t xml:space="preserve">2 Cuenta ajena </w:t>
            </w:r>
          </w:p>
          <w:p w:rsidR="006148BE" w:rsidRPr="00201CDB" w:rsidRDefault="006148BE" w:rsidP="00191528">
            <w:pPr>
              <w:rPr>
                <w:sz w:val="20"/>
              </w:rPr>
            </w:pPr>
            <w:r w:rsidRPr="00201CDB">
              <w:rPr>
                <w:sz w:val="20"/>
              </w:rPr>
              <w:t xml:space="preserve">3 Pensiones contributivas </w:t>
            </w:r>
          </w:p>
          <w:p w:rsidR="006148BE" w:rsidRPr="00201CDB" w:rsidRDefault="006148BE" w:rsidP="00191528">
            <w:pPr>
              <w:rPr>
                <w:sz w:val="20"/>
              </w:rPr>
            </w:pPr>
            <w:r w:rsidRPr="00201CDB">
              <w:rPr>
                <w:sz w:val="20"/>
              </w:rPr>
              <w:t xml:space="preserve">4 Desempleo </w:t>
            </w:r>
          </w:p>
          <w:p w:rsidR="006148BE" w:rsidRPr="00201CDB" w:rsidRDefault="006148BE" w:rsidP="00191528">
            <w:pPr>
              <w:rPr>
                <w:sz w:val="20"/>
              </w:rPr>
            </w:pPr>
            <w:r w:rsidRPr="00201CDB">
              <w:rPr>
                <w:sz w:val="20"/>
              </w:rPr>
              <w:t xml:space="preserve">5 Otras prestaciones </w:t>
            </w:r>
          </w:p>
          <w:p w:rsidR="006148BE" w:rsidRPr="00201CDB" w:rsidRDefault="006148BE" w:rsidP="00191528">
            <w:pPr>
              <w:rPr>
                <w:sz w:val="20"/>
              </w:rPr>
            </w:pPr>
            <w:r w:rsidRPr="00201CDB">
              <w:rPr>
                <w:sz w:val="20"/>
              </w:rPr>
              <w:t xml:space="preserve">6 Rentas del capital y la propiedad </w:t>
            </w:r>
          </w:p>
          <w:p w:rsidR="006148BE" w:rsidRPr="00201CDB" w:rsidRDefault="006148BE" w:rsidP="00191528">
            <w:pPr>
              <w:rPr>
                <w:sz w:val="20"/>
              </w:rPr>
            </w:pPr>
            <w:r w:rsidRPr="00201CDB">
              <w:rPr>
                <w:sz w:val="20"/>
              </w:rPr>
              <w:t xml:space="preserve">7 Otros ingresos regulares </w:t>
            </w:r>
          </w:p>
          <w:p w:rsidR="006148BE" w:rsidRPr="00201CDB" w:rsidRDefault="006148BE" w:rsidP="00191528">
            <w:pPr>
              <w:rPr>
                <w:sz w:val="20"/>
              </w:rPr>
            </w:pPr>
            <w:r w:rsidRPr="00201CDB">
              <w:rPr>
                <w:sz w:val="20"/>
              </w:rPr>
              <w:t>-9 No consta</w:t>
            </w:r>
          </w:p>
          <w:p w:rsidR="006148BE" w:rsidRPr="00201CDB" w:rsidRDefault="006148BE" w:rsidP="00191528">
            <w:pPr>
              <w:rPr>
                <w:sz w:val="20"/>
              </w:rPr>
            </w:pPr>
            <w:r w:rsidRPr="00201CDB">
              <w:rPr>
                <w:sz w:val="20"/>
              </w:rPr>
              <w:t xml:space="preserve">b No aplicable (si CAPROP=...=OTROIN=6) </w:t>
            </w:r>
          </w:p>
        </w:tc>
      </w:tr>
      <w:tr w:rsidR="00201CDB" w:rsidRPr="00201CDB" w:rsidTr="00191528">
        <w:trPr>
          <w:cantSplit/>
        </w:trPr>
        <w:tc>
          <w:tcPr>
            <w:tcW w:w="1870" w:type="dxa"/>
          </w:tcPr>
          <w:p w:rsidR="006148BE" w:rsidRPr="00201CDB" w:rsidRDefault="006148BE" w:rsidP="00191528">
            <w:pPr>
              <w:rPr>
                <w:sz w:val="20"/>
              </w:rPr>
            </w:pPr>
            <w:r w:rsidRPr="00201CDB">
              <w:rPr>
                <w:sz w:val="20"/>
              </w:rPr>
              <w:t>FUENPRINRED</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Principal fuente de ingresos reducida</w:t>
            </w:r>
          </w:p>
        </w:tc>
        <w:tc>
          <w:tcPr>
            <w:tcW w:w="4876" w:type="dxa"/>
          </w:tcPr>
          <w:p w:rsidR="006148BE" w:rsidRPr="00201CDB" w:rsidRDefault="006148BE" w:rsidP="00191528">
            <w:pPr>
              <w:tabs>
                <w:tab w:val="left" w:pos="540"/>
              </w:tabs>
              <w:rPr>
                <w:sz w:val="20"/>
              </w:rPr>
            </w:pPr>
            <w:r w:rsidRPr="00201CDB">
              <w:rPr>
                <w:sz w:val="20"/>
              </w:rPr>
              <w:t xml:space="preserve">1 Trabajo por cuenta propia y rentas de la propiedad y del capital </w:t>
            </w:r>
          </w:p>
          <w:p w:rsidR="006148BE" w:rsidRPr="00201CDB" w:rsidRDefault="006148BE" w:rsidP="00191528">
            <w:pPr>
              <w:tabs>
                <w:tab w:val="left" w:pos="540"/>
              </w:tabs>
              <w:jc w:val="both"/>
              <w:rPr>
                <w:sz w:val="20"/>
              </w:rPr>
            </w:pPr>
            <w:r w:rsidRPr="00201CDB">
              <w:rPr>
                <w:sz w:val="20"/>
              </w:rPr>
              <w:t xml:space="preserve">2 Trabajo por cuenta ajena </w:t>
            </w:r>
          </w:p>
          <w:p w:rsidR="006148BE" w:rsidRPr="00201CDB" w:rsidRDefault="006148BE" w:rsidP="00191528">
            <w:pPr>
              <w:pStyle w:val="Textoindependiente2"/>
              <w:rPr>
                <w:sz w:val="20"/>
                <w:szCs w:val="24"/>
              </w:rPr>
            </w:pPr>
            <w:r w:rsidRPr="00201CDB">
              <w:rPr>
                <w:sz w:val="20"/>
                <w:szCs w:val="24"/>
              </w:rPr>
              <w:t xml:space="preserve">3 Pensiones, subsidios y otras prestaciones e ingresos regulares </w:t>
            </w:r>
          </w:p>
          <w:p w:rsidR="006148BE" w:rsidRPr="00201CDB" w:rsidRDefault="006148BE" w:rsidP="00191528">
            <w:pPr>
              <w:rPr>
                <w:sz w:val="20"/>
              </w:rPr>
            </w:pPr>
            <w:r w:rsidRPr="00201CDB">
              <w:rPr>
                <w:sz w:val="20"/>
              </w:rPr>
              <w:t xml:space="preserve">-9 No consta </w:t>
            </w:r>
          </w:p>
          <w:p w:rsidR="006148BE" w:rsidRPr="00201CDB" w:rsidRDefault="006148BE" w:rsidP="00191528">
            <w:pPr>
              <w:rPr>
                <w:sz w:val="20"/>
              </w:rPr>
            </w:pPr>
            <w:r w:rsidRPr="00201CDB">
              <w:rPr>
                <w:sz w:val="20"/>
              </w:rPr>
              <w:t xml:space="preserve">b No aplicable (si CAPROP=...=OTROIN=6) </w:t>
            </w:r>
          </w:p>
        </w:tc>
      </w:tr>
      <w:tr w:rsidR="00201CDB" w:rsidRPr="00201CDB" w:rsidTr="00191528">
        <w:trPr>
          <w:cantSplit/>
        </w:trPr>
        <w:tc>
          <w:tcPr>
            <w:tcW w:w="1870" w:type="dxa"/>
          </w:tcPr>
          <w:p w:rsidR="006148BE" w:rsidRPr="00201CDB" w:rsidRDefault="006148BE" w:rsidP="00191528">
            <w:pPr>
              <w:rPr>
                <w:sz w:val="20"/>
              </w:rPr>
            </w:pPr>
            <w:r w:rsidRPr="00201CDB">
              <w:rPr>
                <w:sz w:val="20"/>
              </w:rPr>
              <w:t>IMPEXAC</w:t>
            </w:r>
          </w:p>
        </w:tc>
        <w:tc>
          <w:tcPr>
            <w:tcW w:w="1260" w:type="dxa"/>
          </w:tcPr>
          <w:p w:rsidR="006148BE" w:rsidRPr="00201CDB" w:rsidRDefault="006148BE" w:rsidP="00191528">
            <w:pPr>
              <w:rPr>
                <w:sz w:val="20"/>
              </w:rPr>
            </w:pPr>
            <w:r w:rsidRPr="00201CDB">
              <w:rPr>
                <w:sz w:val="20"/>
              </w:rPr>
              <w:t>5</w:t>
            </w:r>
          </w:p>
        </w:tc>
        <w:tc>
          <w:tcPr>
            <w:tcW w:w="4680" w:type="dxa"/>
          </w:tcPr>
          <w:p w:rsidR="006148BE" w:rsidRPr="00201CDB" w:rsidRDefault="006148BE" w:rsidP="00191528">
            <w:pPr>
              <w:rPr>
                <w:sz w:val="20"/>
              </w:rPr>
            </w:pPr>
            <w:r w:rsidRPr="00201CDB">
              <w:rPr>
                <w:sz w:val="20"/>
              </w:rPr>
              <w:t>Importe exacto de los ingresos mensuales netos totales del hogar</w:t>
            </w:r>
          </w:p>
        </w:tc>
        <w:tc>
          <w:tcPr>
            <w:tcW w:w="4876" w:type="dxa"/>
          </w:tcPr>
          <w:p w:rsidR="006148BE" w:rsidRPr="00201CDB" w:rsidRDefault="006148BE" w:rsidP="00191528">
            <w:pPr>
              <w:rPr>
                <w:sz w:val="20"/>
              </w:rPr>
            </w:pPr>
            <w:r w:rsidRPr="00201CDB">
              <w:rPr>
                <w:sz w:val="20"/>
              </w:rPr>
              <w:t>0-99999 Importe</w:t>
            </w:r>
          </w:p>
        </w:tc>
      </w:tr>
      <w:tr w:rsidR="00201CDB" w:rsidRPr="00201CDB" w:rsidTr="00191528">
        <w:trPr>
          <w:cantSplit/>
        </w:trPr>
        <w:tc>
          <w:tcPr>
            <w:tcW w:w="1870" w:type="dxa"/>
          </w:tcPr>
          <w:p w:rsidR="006148BE" w:rsidRPr="00201CDB" w:rsidRDefault="006148BE" w:rsidP="00191528">
            <w:pPr>
              <w:rPr>
                <w:sz w:val="20"/>
              </w:rPr>
            </w:pPr>
            <w:r w:rsidRPr="00201CDB">
              <w:rPr>
                <w:sz w:val="20"/>
              </w:rPr>
              <w:t>INTERIN</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Intervalo de ingresos mensuales netos totales del hogar</w:t>
            </w:r>
          </w:p>
        </w:tc>
        <w:tc>
          <w:tcPr>
            <w:tcW w:w="4876" w:type="dxa"/>
          </w:tcPr>
          <w:p w:rsidR="006148BE" w:rsidRPr="00201CDB" w:rsidRDefault="006148BE" w:rsidP="00191528">
            <w:pPr>
              <w:rPr>
                <w:sz w:val="20"/>
              </w:rPr>
            </w:pPr>
            <w:r w:rsidRPr="00201CDB">
              <w:rPr>
                <w:sz w:val="20"/>
              </w:rPr>
              <w:t xml:space="preserve">1 Menos de 500 </w:t>
            </w:r>
            <w:r w:rsidRPr="00201CDB">
              <w:rPr>
                <w:rFonts w:ascii="Times New Roman" w:hAnsi="Times New Roman"/>
                <w:sz w:val="20"/>
              </w:rPr>
              <w:t>€</w:t>
            </w:r>
          </w:p>
          <w:p w:rsidR="006148BE" w:rsidRPr="00201CDB" w:rsidRDefault="006148BE" w:rsidP="00191528">
            <w:pPr>
              <w:rPr>
                <w:sz w:val="20"/>
              </w:rPr>
            </w:pPr>
            <w:r w:rsidRPr="00201CDB">
              <w:rPr>
                <w:sz w:val="20"/>
              </w:rPr>
              <w:t xml:space="preserve">2 De 500 a menos de 1000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3 De 1000 a menos de 1500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4 De 1500 a menos de 2000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5 De 2000 a menos de 2500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6 De 2500 a menos de 3000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7 De 3000 a menos de 5000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8 De 5000 a menos de 7000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9 De 7000 a menos de 9000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10 9000 o más </w:t>
            </w:r>
            <w:r w:rsidRPr="00201CDB">
              <w:rPr>
                <w:rFonts w:ascii="Times New Roman" w:hAnsi="Times New Roman"/>
                <w:sz w:val="20"/>
              </w:rPr>
              <w:t>€</w:t>
            </w:r>
            <w:r w:rsidRPr="00201CDB">
              <w:rPr>
                <w:sz w:val="20"/>
              </w:rPr>
              <w:t xml:space="preserve"> </w:t>
            </w:r>
          </w:p>
        </w:tc>
      </w:tr>
      <w:tr w:rsidR="00201CDB" w:rsidRPr="00201CDB" w:rsidTr="00191528">
        <w:trPr>
          <w:cantSplit/>
        </w:trPr>
        <w:tc>
          <w:tcPr>
            <w:tcW w:w="1870" w:type="dxa"/>
          </w:tcPr>
          <w:p w:rsidR="006148BE" w:rsidRPr="00201CDB" w:rsidRDefault="006148BE" w:rsidP="00191528">
            <w:pPr>
              <w:rPr>
                <w:sz w:val="20"/>
              </w:rPr>
            </w:pPr>
            <w:r w:rsidRPr="00201CDB">
              <w:rPr>
                <w:sz w:val="20"/>
              </w:rPr>
              <w:t>NUMPERI</w:t>
            </w:r>
          </w:p>
        </w:tc>
        <w:tc>
          <w:tcPr>
            <w:tcW w:w="1260" w:type="dxa"/>
          </w:tcPr>
          <w:p w:rsidR="006148BE" w:rsidRPr="00201CDB" w:rsidRDefault="006148BE" w:rsidP="00191528">
            <w:pPr>
              <w:rPr>
                <w:sz w:val="20"/>
              </w:rPr>
            </w:pPr>
            <w:r w:rsidRPr="00201CDB">
              <w:rPr>
                <w:sz w:val="20"/>
              </w:rPr>
              <w:t>2</w:t>
            </w:r>
          </w:p>
        </w:tc>
        <w:tc>
          <w:tcPr>
            <w:tcW w:w="4680" w:type="dxa"/>
          </w:tcPr>
          <w:p w:rsidR="006148BE" w:rsidRPr="00201CDB" w:rsidRDefault="006148BE" w:rsidP="00191528">
            <w:pPr>
              <w:rPr>
                <w:sz w:val="20"/>
              </w:rPr>
            </w:pPr>
            <w:r w:rsidRPr="00201CDB">
              <w:rPr>
                <w:sz w:val="20"/>
              </w:rPr>
              <w:t>Número de miembros del hogar perceptores de ingresos</w:t>
            </w:r>
          </w:p>
        </w:tc>
        <w:tc>
          <w:tcPr>
            <w:tcW w:w="4876" w:type="dxa"/>
          </w:tcPr>
          <w:p w:rsidR="006148BE" w:rsidRPr="00201CDB" w:rsidRDefault="006148BE" w:rsidP="00191528">
            <w:pPr>
              <w:rPr>
                <w:sz w:val="20"/>
              </w:rPr>
            </w:pPr>
            <w:r w:rsidRPr="00201CDB">
              <w:rPr>
                <w:sz w:val="20"/>
              </w:rPr>
              <w:t>0-20 Número</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2686" w:type="dxa"/>
            <w:gridSpan w:val="4"/>
          </w:tcPr>
          <w:p w:rsidR="006148BE" w:rsidRPr="00201CDB" w:rsidRDefault="006148BE" w:rsidP="00191528">
            <w:pPr>
              <w:pStyle w:val="Ttulo5"/>
              <w:spacing w:before="60"/>
              <w:rPr>
                <w:rFonts w:ascii="Univers" w:hAnsi="Univers"/>
                <w:bCs w:val="0"/>
                <w:iCs/>
                <w:sz w:val="20"/>
                <w:szCs w:val="24"/>
                <w:lang w:val="es-ES"/>
              </w:rPr>
            </w:pPr>
            <w:r w:rsidRPr="00201CDB">
              <w:rPr>
                <w:rFonts w:ascii="Univers" w:hAnsi="Univers"/>
                <w:bCs w:val="0"/>
                <w:iCs/>
                <w:sz w:val="20"/>
                <w:szCs w:val="24"/>
                <w:lang w:val="es-ES"/>
              </w:rPr>
              <w:t>8. NÚMERO DE COMIDAS Y CENAS EFECTUADAS DURANTE LA BISEMANA MUESTRAL</w:t>
            </w:r>
          </w:p>
        </w:tc>
      </w:tr>
      <w:tr w:rsidR="00201CDB" w:rsidRPr="00201CDB" w:rsidTr="00191528">
        <w:trPr>
          <w:cantSplit/>
        </w:trPr>
        <w:tc>
          <w:tcPr>
            <w:tcW w:w="1870" w:type="dxa"/>
          </w:tcPr>
          <w:p w:rsidR="006148BE" w:rsidRPr="00201CDB" w:rsidRDefault="006148BE" w:rsidP="00191528">
            <w:pPr>
              <w:rPr>
                <w:sz w:val="20"/>
              </w:rPr>
            </w:pPr>
            <w:r w:rsidRPr="00201CDB">
              <w:rPr>
                <w:sz w:val="20"/>
              </w:rPr>
              <w:t>COMIMH</w:t>
            </w:r>
          </w:p>
        </w:tc>
        <w:tc>
          <w:tcPr>
            <w:tcW w:w="1260" w:type="dxa"/>
          </w:tcPr>
          <w:p w:rsidR="006148BE" w:rsidRPr="00201CDB" w:rsidRDefault="006148BE" w:rsidP="00191528">
            <w:pPr>
              <w:rPr>
                <w:sz w:val="20"/>
              </w:rPr>
            </w:pPr>
            <w:r w:rsidRPr="00201CDB">
              <w:rPr>
                <w:sz w:val="20"/>
              </w:rPr>
              <w:t>3</w:t>
            </w:r>
          </w:p>
        </w:tc>
        <w:tc>
          <w:tcPr>
            <w:tcW w:w="4680" w:type="dxa"/>
          </w:tcPr>
          <w:p w:rsidR="006148BE" w:rsidRPr="00201CDB" w:rsidRDefault="006148BE" w:rsidP="00191528">
            <w:pPr>
              <w:rPr>
                <w:sz w:val="20"/>
              </w:rPr>
            </w:pPr>
            <w:r w:rsidRPr="00201CDB">
              <w:rPr>
                <w:sz w:val="20"/>
              </w:rPr>
              <w:t>Número de comidas</w:t>
            </w:r>
            <w:r w:rsidRPr="00201CDB">
              <w:rPr>
                <w:b/>
                <w:bCs/>
                <w:sz w:val="20"/>
              </w:rPr>
              <w:t xml:space="preserve"> </w:t>
            </w:r>
            <w:r w:rsidRPr="00201CDB">
              <w:rPr>
                <w:sz w:val="20"/>
              </w:rPr>
              <w:t>y cenas efectuadas por los miembros del hogar (excepto el servicio doméstico, invitados y huéspedes)</w:t>
            </w:r>
          </w:p>
        </w:tc>
        <w:tc>
          <w:tcPr>
            <w:tcW w:w="4876" w:type="dxa"/>
          </w:tcPr>
          <w:p w:rsidR="006148BE" w:rsidRPr="00201CDB" w:rsidRDefault="006148BE" w:rsidP="00191528">
            <w:pPr>
              <w:rPr>
                <w:sz w:val="20"/>
              </w:rPr>
            </w:pPr>
            <w:r w:rsidRPr="00201CDB">
              <w:rPr>
                <w:sz w:val="20"/>
              </w:rPr>
              <w:t xml:space="preserve">0-999 Número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COMISD</w:t>
            </w:r>
          </w:p>
        </w:tc>
        <w:tc>
          <w:tcPr>
            <w:tcW w:w="1260" w:type="dxa"/>
          </w:tcPr>
          <w:p w:rsidR="006148BE" w:rsidRPr="00201CDB" w:rsidRDefault="006148BE" w:rsidP="00191528">
            <w:pPr>
              <w:rPr>
                <w:sz w:val="20"/>
              </w:rPr>
            </w:pPr>
            <w:r w:rsidRPr="00201CDB">
              <w:rPr>
                <w:sz w:val="20"/>
              </w:rPr>
              <w:t>3</w:t>
            </w:r>
          </w:p>
        </w:tc>
        <w:tc>
          <w:tcPr>
            <w:tcW w:w="4680" w:type="dxa"/>
          </w:tcPr>
          <w:p w:rsidR="006148BE" w:rsidRPr="00201CDB" w:rsidRDefault="006148BE" w:rsidP="00191528">
            <w:pPr>
              <w:rPr>
                <w:sz w:val="20"/>
              </w:rPr>
            </w:pPr>
            <w:r w:rsidRPr="00201CDB">
              <w:rPr>
                <w:sz w:val="20"/>
              </w:rPr>
              <w:t>Número de comidas</w:t>
            </w:r>
            <w:r w:rsidRPr="00201CDB">
              <w:rPr>
                <w:b/>
                <w:bCs/>
                <w:sz w:val="20"/>
              </w:rPr>
              <w:t xml:space="preserve"> </w:t>
            </w:r>
            <w:r w:rsidRPr="00201CDB">
              <w:rPr>
                <w:sz w:val="20"/>
              </w:rPr>
              <w:t>y cenas efectuadas por el servicio doméstico (sean  miembros del hogar o no)</w:t>
            </w:r>
          </w:p>
        </w:tc>
        <w:tc>
          <w:tcPr>
            <w:tcW w:w="4876" w:type="dxa"/>
          </w:tcPr>
          <w:p w:rsidR="006148BE" w:rsidRPr="00201CDB" w:rsidRDefault="006148BE" w:rsidP="00191528">
            <w:pPr>
              <w:rPr>
                <w:sz w:val="20"/>
              </w:rPr>
            </w:pPr>
            <w:r w:rsidRPr="00201CDB">
              <w:rPr>
                <w:sz w:val="20"/>
              </w:rPr>
              <w:t xml:space="preserve">0-999 Número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COMIHU</w:t>
            </w:r>
          </w:p>
        </w:tc>
        <w:tc>
          <w:tcPr>
            <w:tcW w:w="1260" w:type="dxa"/>
          </w:tcPr>
          <w:p w:rsidR="006148BE" w:rsidRPr="00201CDB" w:rsidRDefault="006148BE" w:rsidP="00191528">
            <w:pPr>
              <w:rPr>
                <w:sz w:val="20"/>
              </w:rPr>
            </w:pPr>
            <w:r w:rsidRPr="00201CDB">
              <w:rPr>
                <w:sz w:val="20"/>
              </w:rPr>
              <w:t>3</w:t>
            </w:r>
          </w:p>
        </w:tc>
        <w:tc>
          <w:tcPr>
            <w:tcW w:w="4680" w:type="dxa"/>
          </w:tcPr>
          <w:p w:rsidR="006148BE" w:rsidRPr="00201CDB" w:rsidRDefault="006148BE" w:rsidP="00191528">
            <w:pPr>
              <w:rPr>
                <w:sz w:val="20"/>
              </w:rPr>
            </w:pPr>
            <w:r w:rsidRPr="00201CDB">
              <w:rPr>
                <w:sz w:val="20"/>
              </w:rPr>
              <w:t>Número de comidas</w:t>
            </w:r>
            <w:r w:rsidRPr="00201CDB">
              <w:rPr>
                <w:b/>
                <w:bCs/>
                <w:sz w:val="20"/>
              </w:rPr>
              <w:t xml:space="preserve"> </w:t>
            </w:r>
            <w:r w:rsidRPr="00201CDB">
              <w:rPr>
                <w:sz w:val="20"/>
              </w:rPr>
              <w:t>y cenas efectuadas por los huéspedes  (sean miembros del hogar o no)</w:t>
            </w:r>
          </w:p>
        </w:tc>
        <w:tc>
          <w:tcPr>
            <w:tcW w:w="4876" w:type="dxa"/>
          </w:tcPr>
          <w:p w:rsidR="006148BE" w:rsidRPr="00201CDB" w:rsidRDefault="006148BE" w:rsidP="00191528">
            <w:pPr>
              <w:rPr>
                <w:sz w:val="20"/>
              </w:rPr>
            </w:pPr>
            <w:r w:rsidRPr="00201CDB">
              <w:rPr>
                <w:sz w:val="20"/>
              </w:rPr>
              <w:t xml:space="preserve">0-999 Número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COMIINV</w:t>
            </w:r>
          </w:p>
        </w:tc>
        <w:tc>
          <w:tcPr>
            <w:tcW w:w="1260" w:type="dxa"/>
          </w:tcPr>
          <w:p w:rsidR="006148BE" w:rsidRPr="00201CDB" w:rsidRDefault="006148BE" w:rsidP="00191528">
            <w:pPr>
              <w:rPr>
                <w:sz w:val="20"/>
              </w:rPr>
            </w:pPr>
            <w:r w:rsidRPr="00201CDB">
              <w:rPr>
                <w:sz w:val="20"/>
              </w:rPr>
              <w:t>3</w:t>
            </w:r>
          </w:p>
        </w:tc>
        <w:tc>
          <w:tcPr>
            <w:tcW w:w="4680" w:type="dxa"/>
          </w:tcPr>
          <w:p w:rsidR="006148BE" w:rsidRPr="00201CDB" w:rsidRDefault="006148BE" w:rsidP="00191528">
            <w:pPr>
              <w:rPr>
                <w:sz w:val="20"/>
              </w:rPr>
            </w:pPr>
            <w:r w:rsidRPr="00201CDB">
              <w:rPr>
                <w:sz w:val="20"/>
              </w:rPr>
              <w:t>Número de comidas</w:t>
            </w:r>
            <w:r w:rsidRPr="00201CDB">
              <w:rPr>
                <w:b/>
                <w:bCs/>
                <w:sz w:val="20"/>
              </w:rPr>
              <w:t xml:space="preserve"> </w:t>
            </w:r>
            <w:r w:rsidRPr="00201CDB">
              <w:rPr>
                <w:sz w:val="20"/>
              </w:rPr>
              <w:t>y cenas efectuadas por los invitados  (sean miembros del hogar o no)</w:t>
            </w:r>
          </w:p>
        </w:tc>
        <w:tc>
          <w:tcPr>
            <w:tcW w:w="4876" w:type="dxa"/>
          </w:tcPr>
          <w:p w:rsidR="006148BE" w:rsidRPr="00201CDB" w:rsidRDefault="006148BE" w:rsidP="00191528">
            <w:pPr>
              <w:rPr>
                <w:sz w:val="20"/>
              </w:rPr>
            </w:pPr>
            <w:r w:rsidRPr="00201CDB">
              <w:rPr>
                <w:sz w:val="20"/>
              </w:rPr>
              <w:t xml:space="preserve">0-999 Número   </w:t>
            </w:r>
          </w:p>
          <w:p w:rsidR="006148BE" w:rsidRPr="00201CDB" w:rsidRDefault="006148BE" w:rsidP="00191528">
            <w:pPr>
              <w:pStyle w:val="Textonotapie"/>
            </w:pPr>
            <w:r w:rsidRPr="00201CDB">
              <w:t xml:space="preserve">-9 No consta  </w:t>
            </w:r>
          </w:p>
        </w:tc>
      </w:tr>
      <w:tr w:rsidR="00201CDB" w:rsidRPr="00201CDB" w:rsidTr="00191528">
        <w:trPr>
          <w:cantSplit/>
        </w:trPr>
        <w:tc>
          <w:tcPr>
            <w:tcW w:w="1870" w:type="dxa"/>
          </w:tcPr>
          <w:p w:rsidR="006148BE" w:rsidRPr="00201CDB" w:rsidRDefault="006148BE" w:rsidP="00191528">
            <w:pPr>
              <w:rPr>
                <w:sz w:val="20"/>
              </w:rPr>
            </w:pPr>
            <w:r w:rsidRPr="00201CDB">
              <w:rPr>
                <w:sz w:val="20"/>
              </w:rPr>
              <w:t>COMITOT</w:t>
            </w:r>
          </w:p>
        </w:tc>
        <w:tc>
          <w:tcPr>
            <w:tcW w:w="1260" w:type="dxa"/>
          </w:tcPr>
          <w:p w:rsidR="006148BE" w:rsidRPr="00201CDB" w:rsidRDefault="006148BE" w:rsidP="00191528">
            <w:pPr>
              <w:rPr>
                <w:sz w:val="20"/>
              </w:rPr>
            </w:pPr>
            <w:r w:rsidRPr="00201CDB">
              <w:rPr>
                <w:sz w:val="20"/>
              </w:rPr>
              <w:t>3</w:t>
            </w:r>
          </w:p>
        </w:tc>
        <w:tc>
          <w:tcPr>
            <w:tcW w:w="4680" w:type="dxa"/>
          </w:tcPr>
          <w:p w:rsidR="006148BE" w:rsidRPr="00201CDB" w:rsidRDefault="006148BE" w:rsidP="00191528">
            <w:pPr>
              <w:rPr>
                <w:sz w:val="20"/>
              </w:rPr>
            </w:pPr>
            <w:r w:rsidRPr="00201CDB">
              <w:rPr>
                <w:sz w:val="20"/>
              </w:rPr>
              <w:t>Número total de comidas</w:t>
            </w:r>
            <w:r w:rsidRPr="00201CDB">
              <w:rPr>
                <w:b/>
                <w:bCs/>
                <w:sz w:val="20"/>
              </w:rPr>
              <w:t xml:space="preserve"> </w:t>
            </w:r>
            <w:r w:rsidRPr="00201CDB">
              <w:rPr>
                <w:sz w:val="20"/>
              </w:rPr>
              <w:t>y cenas</w:t>
            </w:r>
          </w:p>
        </w:tc>
        <w:tc>
          <w:tcPr>
            <w:tcW w:w="4876" w:type="dxa"/>
          </w:tcPr>
          <w:p w:rsidR="006148BE" w:rsidRPr="00201CDB" w:rsidRDefault="006148BE" w:rsidP="00191528">
            <w:pPr>
              <w:rPr>
                <w:sz w:val="20"/>
              </w:rPr>
            </w:pPr>
            <w:r w:rsidRPr="00201CDB">
              <w:rPr>
                <w:sz w:val="20"/>
              </w:rPr>
              <w:t xml:space="preserve">0-999 Número   </w:t>
            </w:r>
          </w:p>
          <w:p w:rsidR="006148BE" w:rsidRPr="00201CDB" w:rsidRDefault="006148BE" w:rsidP="00191528">
            <w:pPr>
              <w:rPr>
                <w:sz w:val="20"/>
              </w:rPr>
            </w:pPr>
            <w:r w:rsidRPr="00201CDB">
              <w:rPr>
                <w:sz w:val="20"/>
              </w:rPr>
              <w:t xml:space="preserve">-9 No consta  </w:t>
            </w:r>
          </w:p>
        </w:tc>
      </w:tr>
    </w:tbl>
    <w:p w:rsidR="006148BE" w:rsidRPr="00201CDB" w:rsidRDefault="006148BE" w:rsidP="006148BE">
      <w:pPr>
        <w:pStyle w:val="Textoindependiente2"/>
        <w:jc w:val="both"/>
      </w:pPr>
    </w:p>
    <w:p w:rsidR="006148BE" w:rsidRPr="00201CDB" w:rsidRDefault="006148BE" w:rsidP="006148BE">
      <w:r w:rsidRPr="00201CDB">
        <w:br w:type="page"/>
      </w:r>
    </w:p>
    <w:p w:rsidR="006148BE" w:rsidRPr="00201CDB" w:rsidRDefault="006148BE" w:rsidP="006148BE">
      <w:pPr>
        <w:rPr>
          <w:sz w:val="28"/>
        </w:rPr>
      </w:pPr>
      <w:r w:rsidRPr="00201CDB">
        <w:rPr>
          <w:sz w:val="28"/>
        </w:rPr>
        <w:t>Fichero de gastos</w:t>
      </w:r>
    </w:p>
    <w:p w:rsidR="006148BE" w:rsidRPr="00201CDB" w:rsidRDefault="006148BE" w:rsidP="006148BE">
      <w:pPr>
        <w:rPr>
          <w:sz w:val="28"/>
        </w:rPr>
      </w:pPr>
    </w:p>
    <w:tbl>
      <w:tblPr>
        <w:tblW w:w="1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1260"/>
        <w:gridCol w:w="4860"/>
        <w:gridCol w:w="3420"/>
      </w:tblGrid>
      <w:tr w:rsidR="00201CDB" w:rsidRPr="00201CDB" w:rsidTr="00191528">
        <w:trPr>
          <w:cantSplit/>
          <w:tblHeader/>
        </w:trPr>
        <w:tc>
          <w:tcPr>
            <w:tcW w:w="1690" w:type="dxa"/>
          </w:tcPr>
          <w:p w:rsidR="006148BE" w:rsidRPr="00201CDB" w:rsidRDefault="006148BE" w:rsidP="00191528">
            <w:pPr>
              <w:rPr>
                <w:b/>
                <w:bCs/>
                <w:sz w:val="20"/>
              </w:rPr>
            </w:pPr>
            <w:r w:rsidRPr="00201CDB">
              <w:rPr>
                <w:b/>
                <w:bCs/>
                <w:sz w:val="20"/>
              </w:rPr>
              <w:t>Fichero de gastos</w:t>
            </w:r>
          </w:p>
        </w:tc>
        <w:tc>
          <w:tcPr>
            <w:tcW w:w="1260" w:type="dxa"/>
          </w:tcPr>
          <w:p w:rsidR="006148BE" w:rsidRPr="00201CDB" w:rsidRDefault="006148BE" w:rsidP="00191528">
            <w:pPr>
              <w:rPr>
                <w:b/>
                <w:bCs/>
                <w:sz w:val="20"/>
              </w:rPr>
            </w:pPr>
            <w:r w:rsidRPr="00201CDB">
              <w:rPr>
                <w:b/>
                <w:bCs/>
                <w:sz w:val="20"/>
              </w:rPr>
              <w:t>Longitud</w:t>
            </w:r>
          </w:p>
        </w:tc>
        <w:tc>
          <w:tcPr>
            <w:tcW w:w="4860" w:type="dxa"/>
          </w:tcPr>
          <w:p w:rsidR="006148BE" w:rsidRPr="00201CDB" w:rsidRDefault="006148BE" w:rsidP="00191528">
            <w:pPr>
              <w:rPr>
                <w:b/>
                <w:bCs/>
                <w:sz w:val="20"/>
              </w:rPr>
            </w:pPr>
            <w:r w:rsidRPr="00201CDB">
              <w:rPr>
                <w:b/>
                <w:bCs/>
                <w:sz w:val="20"/>
              </w:rPr>
              <w:t>Descripción de la variable</w:t>
            </w:r>
          </w:p>
        </w:tc>
        <w:tc>
          <w:tcPr>
            <w:tcW w:w="3420" w:type="dxa"/>
          </w:tcPr>
          <w:p w:rsidR="006148BE" w:rsidRPr="00201CDB" w:rsidRDefault="006148BE" w:rsidP="00191528">
            <w:pPr>
              <w:rPr>
                <w:b/>
                <w:bCs/>
                <w:sz w:val="20"/>
              </w:rPr>
            </w:pPr>
            <w:r w:rsidRPr="00201CDB">
              <w:rPr>
                <w:b/>
                <w:bCs/>
                <w:sz w:val="20"/>
              </w:rPr>
              <w:t>Valores</w:t>
            </w:r>
          </w:p>
        </w:tc>
      </w:tr>
      <w:tr w:rsidR="00201CDB" w:rsidRPr="00201CDB" w:rsidTr="00191528">
        <w:trPr>
          <w:cantSplit/>
        </w:trPr>
        <w:tc>
          <w:tcPr>
            <w:tcW w:w="1690" w:type="dxa"/>
          </w:tcPr>
          <w:p w:rsidR="006148BE" w:rsidRPr="00201CDB" w:rsidRDefault="006148BE" w:rsidP="00191528">
            <w:pPr>
              <w:rPr>
                <w:sz w:val="20"/>
              </w:rPr>
            </w:pPr>
            <w:r w:rsidRPr="00201CDB">
              <w:rPr>
                <w:sz w:val="20"/>
              </w:rPr>
              <w:t>ANOENC</w:t>
            </w:r>
          </w:p>
        </w:tc>
        <w:tc>
          <w:tcPr>
            <w:tcW w:w="1260" w:type="dxa"/>
          </w:tcPr>
          <w:p w:rsidR="006148BE" w:rsidRPr="00201CDB" w:rsidRDefault="006148BE" w:rsidP="00191528">
            <w:pPr>
              <w:rPr>
                <w:sz w:val="20"/>
              </w:rPr>
            </w:pPr>
            <w:r w:rsidRPr="00201CDB">
              <w:rPr>
                <w:sz w:val="20"/>
              </w:rPr>
              <w:t>4</w:t>
            </w:r>
          </w:p>
        </w:tc>
        <w:tc>
          <w:tcPr>
            <w:tcW w:w="4860" w:type="dxa"/>
          </w:tcPr>
          <w:p w:rsidR="006148BE" w:rsidRPr="00201CDB" w:rsidRDefault="006148BE" w:rsidP="00191528">
            <w:pPr>
              <w:rPr>
                <w:sz w:val="20"/>
              </w:rPr>
            </w:pPr>
            <w:r w:rsidRPr="00201CDB">
              <w:rPr>
                <w:sz w:val="20"/>
              </w:rPr>
              <w:t>Año de la encuesta</w:t>
            </w:r>
          </w:p>
        </w:tc>
        <w:tc>
          <w:tcPr>
            <w:tcW w:w="3420" w:type="dxa"/>
          </w:tcPr>
          <w:p w:rsidR="006148BE" w:rsidRPr="00201CDB" w:rsidRDefault="0063277B" w:rsidP="0010503B">
            <w:pPr>
              <w:rPr>
                <w:sz w:val="20"/>
              </w:rPr>
            </w:pPr>
            <w:r>
              <w:rPr>
                <w:sz w:val="20"/>
              </w:rPr>
              <w:t>&gt;=</w:t>
            </w:r>
            <w:r w:rsidR="001C7AAE">
              <w:rPr>
                <w:sz w:val="20"/>
              </w:rPr>
              <w:t>201</w:t>
            </w:r>
            <w:del w:id="9" w:author="ine" w:date="2019-05-21T13:40:00Z">
              <w:r w:rsidR="001C7AAE" w:rsidDel="0010503B">
                <w:rPr>
                  <w:sz w:val="20"/>
                </w:rPr>
                <w:delText>7</w:delText>
              </w:r>
            </w:del>
            <w:ins w:id="10" w:author="ine" w:date="2019-05-21T13:40:00Z">
              <w:r w:rsidR="0010503B">
                <w:rPr>
                  <w:sz w:val="20"/>
                </w:rPr>
                <w:t>8</w:t>
              </w:r>
            </w:ins>
          </w:p>
        </w:tc>
      </w:tr>
      <w:tr w:rsidR="00201CDB" w:rsidRPr="00201CDB" w:rsidTr="00191528">
        <w:trPr>
          <w:cantSplit/>
        </w:trPr>
        <w:tc>
          <w:tcPr>
            <w:tcW w:w="1690" w:type="dxa"/>
          </w:tcPr>
          <w:p w:rsidR="006148BE" w:rsidRPr="00201CDB" w:rsidRDefault="006148BE" w:rsidP="00191528">
            <w:pPr>
              <w:rPr>
                <w:sz w:val="20"/>
              </w:rPr>
            </w:pPr>
            <w:r w:rsidRPr="00201CDB">
              <w:rPr>
                <w:sz w:val="20"/>
              </w:rPr>
              <w:t>NUMERO</w:t>
            </w:r>
          </w:p>
        </w:tc>
        <w:tc>
          <w:tcPr>
            <w:tcW w:w="1260" w:type="dxa"/>
          </w:tcPr>
          <w:p w:rsidR="006148BE" w:rsidRPr="00201CDB" w:rsidRDefault="006148BE" w:rsidP="00191528">
            <w:pPr>
              <w:rPr>
                <w:sz w:val="20"/>
              </w:rPr>
            </w:pPr>
            <w:r w:rsidRPr="00201CDB">
              <w:rPr>
                <w:sz w:val="20"/>
              </w:rPr>
              <w:t>5</w:t>
            </w:r>
          </w:p>
        </w:tc>
        <w:tc>
          <w:tcPr>
            <w:tcW w:w="4860" w:type="dxa"/>
          </w:tcPr>
          <w:p w:rsidR="006148BE" w:rsidRPr="00201CDB" w:rsidRDefault="006148BE" w:rsidP="00191528">
            <w:pPr>
              <w:rPr>
                <w:sz w:val="20"/>
              </w:rPr>
            </w:pPr>
            <w:r w:rsidRPr="00201CDB">
              <w:rPr>
                <w:sz w:val="20"/>
              </w:rPr>
              <w:t>Número secuencial que indica el orden del hogar en el fichero</w:t>
            </w:r>
          </w:p>
        </w:tc>
        <w:tc>
          <w:tcPr>
            <w:tcW w:w="3420" w:type="dxa"/>
          </w:tcPr>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r w:rsidRPr="00201CDB">
              <w:rPr>
                <w:rFonts w:ascii="Univers" w:hAnsi="Univers"/>
                <w:sz w:val="20"/>
                <w:szCs w:val="24"/>
                <w:lang w:val="es-ES"/>
              </w:rPr>
              <w:t>00001-25000</w:t>
            </w:r>
          </w:p>
        </w:tc>
      </w:tr>
      <w:tr w:rsidR="00201CDB" w:rsidRPr="00201CDB" w:rsidTr="00191528">
        <w:trPr>
          <w:cantSplit/>
        </w:trPr>
        <w:tc>
          <w:tcPr>
            <w:tcW w:w="1690" w:type="dxa"/>
          </w:tcPr>
          <w:p w:rsidR="006148BE" w:rsidRPr="00201CDB" w:rsidRDefault="006148BE" w:rsidP="00191528">
            <w:pPr>
              <w:rPr>
                <w:sz w:val="20"/>
              </w:rPr>
            </w:pPr>
            <w:r w:rsidRPr="00201CDB">
              <w:rPr>
                <w:sz w:val="20"/>
              </w:rPr>
              <w:t>CODIGO</w:t>
            </w:r>
          </w:p>
        </w:tc>
        <w:tc>
          <w:tcPr>
            <w:tcW w:w="1260" w:type="dxa"/>
          </w:tcPr>
          <w:p w:rsidR="006148BE" w:rsidRPr="00201CDB" w:rsidRDefault="006148BE" w:rsidP="00191528">
            <w:pPr>
              <w:rPr>
                <w:sz w:val="20"/>
              </w:rPr>
            </w:pPr>
            <w:r w:rsidRPr="00201CDB">
              <w:rPr>
                <w:sz w:val="20"/>
              </w:rPr>
              <w:t>5</w:t>
            </w:r>
          </w:p>
        </w:tc>
        <w:tc>
          <w:tcPr>
            <w:tcW w:w="4860" w:type="dxa"/>
          </w:tcPr>
          <w:p w:rsidR="006148BE" w:rsidRPr="00201CDB" w:rsidRDefault="006148BE" w:rsidP="00191528">
            <w:pPr>
              <w:rPr>
                <w:sz w:val="20"/>
              </w:rPr>
            </w:pPr>
            <w:r w:rsidRPr="00201CDB">
              <w:rPr>
                <w:sz w:val="20"/>
              </w:rPr>
              <w:t>Código de gasto</w:t>
            </w:r>
          </w:p>
        </w:tc>
        <w:tc>
          <w:tcPr>
            <w:tcW w:w="3420" w:type="dxa"/>
          </w:tcPr>
          <w:p w:rsidR="006148BE" w:rsidRPr="00201CDB" w:rsidRDefault="006148BE" w:rsidP="00191528">
            <w:pPr>
              <w:rPr>
                <w:sz w:val="20"/>
              </w:rPr>
            </w:pPr>
            <w:r w:rsidRPr="00201CDB">
              <w:rPr>
                <w:sz w:val="20"/>
              </w:rPr>
              <w:t>Ver clasificación en ANEXO</w:t>
            </w:r>
          </w:p>
        </w:tc>
      </w:tr>
      <w:tr w:rsidR="00201CDB" w:rsidRPr="00201CDB" w:rsidTr="00191528">
        <w:trPr>
          <w:cantSplit/>
        </w:trPr>
        <w:tc>
          <w:tcPr>
            <w:tcW w:w="1690" w:type="dxa"/>
          </w:tcPr>
          <w:p w:rsidR="006148BE" w:rsidRPr="00201CDB" w:rsidRDefault="006148BE" w:rsidP="00191528">
            <w:pPr>
              <w:rPr>
                <w:sz w:val="20"/>
              </w:rPr>
            </w:pPr>
            <w:r w:rsidRPr="00201CDB">
              <w:rPr>
                <w:sz w:val="20"/>
              </w:rPr>
              <w:t>GASTO</w:t>
            </w:r>
          </w:p>
        </w:tc>
        <w:tc>
          <w:tcPr>
            <w:tcW w:w="1260" w:type="dxa"/>
          </w:tcPr>
          <w:p w:rsidR="006148BE" w:rsidRPr="00201CDB" w:rsidRDefault="006148BE" w:rsidP="00191528">
            <w:pPr>
              <w:rPr>
                <w:sz w:val="20"/>
              </w:rPr>
            </w:pPr>
            <w:r w:rsidRPr="00201CDB">
              <w:rPr>
                <w:sz w:val="20"/>
              </w:rPr>
              <w:t>15.2</w:t>
            </w:r>
          </w:p>
        </w:tc>
        <w:tc>
          <w:tcPr>
            <w:tcW w:w="4860" w:type="dxa"/>
          </w:tcPr>
          <w:p w:rsidR="006148BE" w:rsidRPr="00201CDB" w:rsidRDefault="006148BE" w:rsidP="00191528">
            <w:pPr>
              <w:rPr>
                <w:sz w:val="20"/>
              </w:rPr>
            </w:pPr>
            <w:r w:rsidRPr="00201CDB">
              <w:rPr>
                <w:sz w:val="20"/>
              </w:rPr>
              <w:t>Importe total del gasto monetario y no  monetario elevado  temporal  y poblacionalmente</w:t>
            </w:r>
          </w:p>
        </w:tc>
        <w:tc>
          <w:tcPr>
            <w:tcW w:w="3420" w:type="dxa"/>
          </w:tcPr>
          <w:p w:rsidR="006148BE" w:rsidRPr="00201CDB" w:rsidRDefault="006148BE" w:rsidP="00191528">
            <w:pPr>
              <w:rPr>
                <w:sz w:val="20"/>
              </w:rPr>
            </w:pPr>
            <w:r w:rsidRPr="00201CDB">
              <w:rPr>
                <w:sz w:val="20"/>
              </w:rPr>
              <w:t>1 - 999999999999999</w:t>
            </w:r>
          </w:p>
        </w:tc>
      </w:tr>
      <w:tr w:rsidR="00201CDB" w:rsidRPr="00201CDB" w:rsidTr="00191528">
        <w:trPr>
          <w:cantSplit/>
        </w:trPr>
        <w:tc>
          <w:tcPr>
            <w:tcW w:w="1690" w:type="dxa"/>
          </w:tcPr>
          <w:p w:rsidR="006148BE" w:rsidRPr="00201CDB" w:rsidRDefault="006148BE" w:rsidP="00191528">
            <w:pPr>
              <w:rPr>
                <w:sz w:val="20"/>
              </w:rPr>
            </w:pPr>
            <w:r w:rsidRPr="00201CDB">
              <w:rPr>
                <w:sz w:val="20"/>
              </w:rPr>
              <w:t>PORCENDES</w:t>
            </w:r>
          </w:p>
        </w:tc>
        <w:tc>
          <w:tcPr>
            <w:tcW w:w="1260" w:type="dxa"/>
          </w:tcPr>
          <w:p w:rsidR="006148BE" w:rsidRPr="00201CDB" w:rsidRDefault="006148BE" w:rsidP="00191528">
            <w:pPr>
              <w:rPr>
                <w:sz w:val="20"/>
              </w:rPr>
            </w:pPr>
            <w:r w:rsidRPr="00201CDB">
              <w:rPr>
                <w:sz w:val="20"/>
              </w:rPr>
              <w:t>5.2</w:t>
            </w:r>
          </w:p>
        </w:tc>
        <w:tc>
          <w:tcPr>
            <w:tcW w:w="4860" w:type="dxa"/>
          </w:tcPr>
          <w:p w:rsidR="006148BE" w:rsidRPr="00201CDB" w:rsidRDefault="006148BE" w:rsidP="00191528">
            <w:pPr>
              <w:rPr>
                <w:sz w:val="20"/>
              </w:rPr>
            </w:pPr>
            <w:r w:rsidRPr="00201CDB">
              <w:rPr>
                <w:sz w:val="20"/>
              </w:rPr>
              <w:t>Porcentaje de desglose del gasto total (2 decimales)</w:t>
            </w:r>
          </w:p>
        </w:tc>
        <w:tc>
          <w:tcPr>
            <w:tcW w:w="3420" w:type="dxa"/>
          </w:tcPr>
          <w:p w:rsidR="006148BE" w:rsidRPr="00201CDB" w:rsidRDefault="006148BE" w:rsidP="00191528">
            <w:pPr>
              <w:rPr>
                <w:sz w:val="20"/>
              </w:rPr>
            </w:pPr>
            <w:r w:rsidRPr="00201CDB">
              <w:rPr>
                <w:sz w:val="20"/>
              </w:rPr>
              <w:t>0-10000</w:t>
            </w:r>
          </w:p>
        </w:tc>
      </w:tr>
      <w:tr w:rsidR="00201CDB" w:rsidRPr="00201CDB" w:rsidTr="00191528">
        <w:trPr>
          <w:cantSplit/>
        </w:trPr>
        <w:tc>
          <w:tcPr>
            <w:tcW w:w="1690" w:type="dxa"/>
          </w:tcPr>
          <w:p w:rsidR="006148BE" w:rsidRPr="00201CDB" w:rsidRDefault="006148BE" w:rsidP="00191528">
            <w:pPr>
              <w:rPr>
                <w:sz w:val="20"/>
              </w:rPr>
            </w:pPr>
            <w:r w:rsidRPr="00201CDB">
              <w:rPr>
                <w:sz w:val="20"/>
              </w:rPr>
              <w:t>PORCENIMP</w:t>
            </w:r>
          </w:p>
        </w:tc>
        <w:tc>
          <w:tcPr>
            <w:tcW w:w="1260" w:type="dxa"/>
          </w:tcPr>
          <w:p w:rsidR="006148BE" w:rsidRPr="00201CDB" w:rsidRDefault="006148BE" w:rsidP="00191528">
            <w:pPr>
              <w:rPr>
                <w:sz w:val="20"/>
              </w:rPr>
            </w:pPr>
            <w:r w:rsidRPr="00201CDB">
              <w:rPr>
                <w:sz w:val="20"/>
              </w:rPr>
              <w:t>5.2</w:t>
            </w:r>
          </w:p>
        </w:tc>
        <w:tc>
          <w:tcPr>
            <w:tcW w:w="4860" w:type="dxa"/>
          </w:tcPr>
          <w:p w:rsidR="006148BE" w:rsidRPr="00201CDB" w:rsidRDefault="006148BE" w:rsidP="00191528">
            <w:pPr>
              <w:rPr>
                <w:sz w:val="20"/>
              </w:rPr>
            </w:pPr>
            <w:r w:rsidRPr="00201CDB">
              <w:rPr>
                <w:sz w:val="20"/>
              </w:rPr>
              <w:t>Porcentaje de imputación del gasto total (2 decimales)</w:t>
            </w:r>
          </w:p>
        </w:tc>
        <w:tc>
          <w:tcPr>
            <w:tcW w:w="3420" w:type="dxa"/>
          </w:tcPr>
          <w:p w:rsidR="006148BE" w:rsidRPr="00201CDB" w:rsidRDefault="006148BE" w:rsidP="00191528">
            <w:pPr>
              <w:rPr>
                <w:sz w:val="20"/>
              </w:rPr>
            </w:pPr>
            <w:r w:rsidRPr="00201CDB">
              <w:rPr>
                <w:sz w:val="20"/>
              </w:rPr>
              <w:t>0-10000</w:t>
            </w:r>
          </w:p>
        </w:tc>
      </w:tr>
      <w:tr w:rsidR="00201CDB" w:rsidRPr="00201CDB" w:rsidTr="00191528">
        <w:trPr>
          <w:cantSplit/>
        </w:trPr>
        <w:tc>
          <w:tcPr>
            <w:tcW w:w="1690" w:type="dxa"/>
          </w:tcPr>
          <w:p w:rsidR="006148BE" w:rsidRPr="00201CDB" w:rsidRDefault="006148BE" w:rsidP="00191528">
            <w:pPr>
              <w:rPr>
                <w:sz w:val="20"/>
              </w:rPr>
            </w:pPr>
            <w:r w:rsidRPr="00201CDB">
              <w:rPr>
                <w:sz w:val="20"/>
              </w:rPr>
              <w:t xml:space="preserve">CANTIDAD </w:t>
            </w:r>
          </w:p>
        </w:tc>
        <w:tc>
          <w:tcPr>
            <w:tcW w:w="1260" w:type="dxa"/>
          </w:tcPr>
          <w:p w:rsidR="006148BE" w:rsidRPr="00201CDB" w:rsidRDefault="006148BE" w:rsidP="00191528">
            <w:pPr>
              <w:rPr>
                <w:sz w:val="20"/>
              </w:rPr>
            </w:pPr>
            <w:r w:rsidRPr="00201CDB">
              <w:rPr>
                <w:sz w:val="20"/>
              </w:rPr>
              <w:t>12.2</w:t>
            </w:r>
          </w:p>
        </w:tc>
        <w:tc>
          <w:tcPr>
            <w:tcW w:w="4860" w:type="dxa"/>
          </w:tcPr>
          <w:p w:rsidR="006148BE" w:rsidRPr="00201CDB" w:rsidRDefault="006148BE" w:rsidP="00191528">
            <w:pPr>
              <w:rPr>
                <w:sz w:val="20"/>
              </w:rPr>
            </w:pPr>
            <w:r w:rsidRPr="00201CDB">
              <w:rPr>
                <w:sz w:val="20"/>
              </w:rPr>
              <w:t>Cantidad (sólo para los códigos que requieren cantidad física) elevado  temporal  y poblacionalmente</w:t>
            </w:r>
          </w:p>
        </w:tc>
        <w:tc>
          <w:tcPr>
            <w:tcW w:w="3420" w:type="dxa"/>
          </w:tcPr>
          <w:p w:rsidR="006148BE" w:rsidRPr="00201CDB" w:rsidRDefault="006148BE" w:rsidP="00191528">
            <w:pPr>
              <w:rPr>
                <w:sz w:val="20"/>
              </w:rPr>
            </w:pPr>
            <w:r w:rsidRPr="00201CDB">
              <w:rPr>
                <w:sz w:val="20"/>
              </w:rPr>
              <w:t>b, 1-999999999999</w:t>
            </w:r>
          </w:p>
        </w:tc>
      </w:tr>
      <w:tr w:rsidR="00201CDB" w:rsidRPr="00201CDB" w:rsidTr="00191528">
        <w:trPr>
          <w:cantSplit/>
        </w:trPr>
        <w:tc>
          <w:tcPr>
            <w:tcW w:w="1690" w:type="dxa"/>
          </w:tcPr>
          <w:p w:rsidR="006148BE" w:rsidRPr="00201CDB" w:rsidRDefault="006148BE" w:rsidP="00191528">
            <w:pPr>
              <w:rPr>
                <w:sz w:val="20"/>
              </w:rPr>
            </w:pPr>
            <w:r w:rsidRPr="00201CDB">
              <w:rPr>
                <w:sz w:val="20"/>
              </w:rPr>
              <w:t xml:space="preserve">GASTOMON </w:t>
            </w:r>
          </w:p>
        </w:tc>
        <w:tc>
          <w:tcPr>
            <w:tcW w:w="1260" w:type="dxa"/>
          </w:tcPr>
          <w:p w:rsidR="006148BE" w:rsidRPr="00201CDB" w:rsidRDefault="006148BE" w:rsidP="00191528">
            <w:pPr>
              <w:rPr>
                <w:sz w:val="20"/>
              </w:rPr>
            </w:pPr>
            <w:r w:rsidRPr="00201CDB">
              <w:rPr>
                <w:sz w:val="20"/>
              </w:rPr>
              <w:t>15.2</w:t>
            </w:r>
          </w:p>
        </w:tc>
        <w:tc>
          <w:tcPr>
            <w:tcW w:w="4860" w:type="dxa"/>
          </w:tcPr>
          <w:p w:rsidR="006148BE" w:rsidRPr="00201CDB" w:rsidRDefault="006148BE" w:rsidP="00191528">
            <w:pPr>
              <w:rPr>
                <w:sz w:val="20"/>
              </w:rPr>
            </w:pPr>
            <w:r w:rsidRPr="00201CDB">
              <w:rPr>
                <w:sz w:val="20"/>
              </w:rPr>
              <w:t xml:space="preserve">Importe total del </w:t>
            </w:r>
            <w:r w:rsidRPr="00201CDB">
              <w:rPr>
                <w:b/>
                <w:bCs/>
                <w:sz w:val="20"/>
              </w:rPr>
              <w:t>gasto monetario</w:t>
            </w:r>
            <w:r w:rsidRPr="00201CDB">
              <w:rPr>
                <w:sz w:val="20"/>
              </w:rPr>
              <w:t xml:space="preserve"> (para el salario en especie se contabiliza sólo el importe del pago realizado por el hogar) elevado  temporal  y poblacionalmente</w:t>
            </w:r>
          </w:p>
        </w:tc>
        <w:tc>
          <w:tcPr>
            <w:tcW w:w="3420" w:type="dxa"/>
          </w:tcPr>
          <w:p w:rsidR="006148BE" w:rsidRPr="00201CDB" w:rsidRDefault="006148BE" w:rsidP="00191528">
            <w:pPr>
              <w:rPr>
                <w:sz w:val="20"/>
              </w:rPr>
            </w:pPr>
            <w:r w:rsidRPr="00201CDB">
              <w:rPr>
                <w:sz w:val="20"/>
              </w:rPr>
              <w:t>b, 1-999999999999999</w:t>
            </w:r>
          </w:p>
        </w:tc>
      </w:tr>
      <w:tr w:rsidR="00201CDB" w:rsidRPr="00201CDB" w:rsidTr="00191528">
        <w:trPr>
          <w:cantSplit/>
        </w:trPr>
        <w:tc>
          <w:tcPr>
            <w:tcW w:w="1690" w:type="dxa"/>
          </w:tcPr>
          <w:p w:rsidR="006148BE" w:rsidRPr="00201CDB" w:rsidRDefault="006148BE" w:rsidP="00191528">
            <w:pPr>
              <w:rPr>
                <w:sz w:val="20"/>
              </w:rPr>
            </w:pPr>
            <w:r w:rsidRPr="00201CDB">
              <w:rPr>
                <w:sz w:val="20"/>
              </w:rPr>
              <w:t xml:space="preserve">GASTNOM1 </w:t>
            </w:r>
          </w:p>
        </w:tc>
        <w:tc>
          <w:tcPr>
            <w:tcW w:w="1260" w:type="dxa"/>
          </w:tcPr>
          <w:p w:rsidR="006148BE" w:rsidRPr="00201CDB" w:rsidRDefault="006148BE" w:rsidP="00191528">
            <w:pPr>
              <w:rPr>
                <w:sz w:val="20"/>
              </w:rPr>
            </w:pPr>
            <w:r w:rsidRPr="00201CDB">
              <w:rPr>
                <w:sz w:val="20"/>
              </w:rPr>
              <w:t>13.2</w:t>
            </w:r>
          </w:p>
        </w:tc>
        <w:tc>
          <w:tcPr>
            <w:tcW w:w="4860" w:type="dxa"/>
          </w:tcPr>
          <w:p w:rsidR="006148BE" w:rsidRPr="00201CDB" w:rsidRDefault="006148BE" w:rsidP="00191528">
            <w:pPr>
              <w:rPr>
                <w:sz w:val="20"/>
              </w:rPr>
            </w:pPr>
            <w:r w:rsidRPr="00201CDB">
              <w:rPr>
                <w:sz w:val="20"/>
              </w:rPr>
              <w:t xml:space="preserve">Importe total del gasto </w:t>
            </w:r>
            <w:r w:rsidRPr="00201CDB">
              <w:rPr>
                <w:b/>
                <w:bCs/>
                <w:sz w:val="20"/>
              </w:rPr>
              <w:t>no monetario procedente del autoconsumo</w:t>
            </w:r>
            <w:r w:rsidRPr="00201CDB">
              <w:rPr>
                <w:sz w:val="20"/>
              </w:rPr>
              <w:t xml:space="preserve"> elevado  temporal  y poblacionalmente</w:t>
            </w:r>
          </w:p>
        </w:tc>
        <w:tc>
          <w:tcPr>
            <w:tcW w:w="3420" w:type="dxa"/>
          </w:tcPr>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r w:rsidRPr="00201CDB">
              <w:rPr>
                <w:rFonts w:ascii="Univers" w:hAnsi="Univers"/>
                <w:sz w:val="20"/>
                <w:lang w:val="es-ES"/>
              </w:rPr>
              <w:t>b, 1-9999999999999</w:t>
            </w:r>
          </w:p>
        </w:tc>
      </w:tr>
      <w:tr w:rsidR="00201CDB" w:rsidRPr="00201CDB" w:rsidTr="00191528">
        <w:trPr>
          <w:cantSplit/>
        </w:trPr>
        <w:tc>
          <w:tcPr>
            <w:tcW w:w="1690" w:type="dxa"/>
          </w:tcPr>
          <w:p w:rsidR="006148BE" w:rsidRPr="00201CDB" w:rsidRDefault="006148BE" w:rsidP="00191528">
            <w:pPr>
              <w:rPr>
                <w:sz w:val="20"/>
              </w:rPr>
            </w:pPr>
            <w:r w:rsidRPr="00201CDB">
              <w:rPr>
                <w:sz w:val="20"/>
              </w:rPr>
              <w:t xml:space="preserve">GASTNOM2 </w:t>
            </w:r>
          </w:p>
        </w:tc>
        <w:tc>
          <w:tcPr>
            <w:tcW w:w="1260" w:type="dxa"/>
          </w:tcPr>
          <w:p w:rsidR="006148BE" w:rsidRPr="00201CDB" w:rsidRDefault="006148BE" w:rsidP="00191528">
            <w:pPr>
              <w:rPr>
                <w:sz w:val="20"/>
              </w:rPr>
            </w:pPr>
            <w:r w:rsidRPr="00201CDB">
              <w:rPr>
                <w:sz w:val="20"/>
              </w:rPr>
              <w:t>13.2</w:t>
            </w:r>
          </w:p>
        </w:tc>
        <w:tc>
          <w:tcPr>
            <w:tcW w:w="4860" w:type="dxa"/>
          </w:tcPr>
          <w:p w:rsidR="006148BE" w:rsidRPr="00201CDB" w:rsidRDefault="006148BE" w:rsidP="00191528">
            <w:pPr>
              <w:rPr>
                <w:sz w:val="20"/>
              </w:rPr>
            </w:pPr>
            <w:r w:rsidRPr="00201CDB">
              <w:rPr>
                <w:sz w:val="20"/>
              </w:rPr>
              <w:t xml:space="preserve">Importe total del gasto </w:t>
            </w:r>
            <w:r w:rsidRPr="00201CDB">
              <w:rPr>
                <w:b/>
                <w:bCs/>
                <w:sz w:val="20"/>
              </w:rPr>
              <w:t>no monetario procedente del autosuministro</w:t>
            </w:r>
            <w:r w:rsidRPr="00201CDB">
              <w:rPr>
                <w:sz w:val="20"/>
              </w:rPr>
              <w:t xml:space="preserve"> elevado  temporal  y poblacionalmente</w:t>
            </w:r>
          </w:p>
        </w:tc>
        <w:tc>
          <w:tcPr>
            <w:tcW w:w="3420" w:type="dxa"/>
          </w:tcPr>
          <w:p w:rsidR="006148BE" w:rsidRPr="00201CDB" w:rsidRDefault="006148BE" w:rsidP="00191528">
            <w:pPr>
              <w:rPr>
                <w:sz w:val="20"/>
              </w:rPr>
            </w:pPr>
            <w:r w:rsidRPr="00201CDB">
              <w:rPr>
                <w:sz w:val="20"/>
              </w:rPr>
              <w:t>b, 1-9999999999999</w:t>
            </w:r>
          </w:p>
        </w:tc>
      </w:tr>
      <w:tr w:rsidR="00201CDB" w:rsidRPr="00201CDB" w:rsidTr="00191528">
        <w:trPr>
          <w:cantSplit/>
        </w:trPr>
        <w:tc>
          <w:tcPr>
            <w:tcW w:w="1690" w:type="dxa"/>
          </w:tcPr>
          <w:p w:rsidR="006148BE" w:rsidRPr="00201CDB" w:rsidRDefault="006148BE" w:rsidP="00191528">
            <w:pPr>
              <w:rPr>
                <w:sz w:val="20"/>
              </w:rPr>
            </w:pPr>
            <w:r w:rsidRPr="00201CDB">
              <w:rPr>
                <w:sz w:val="20"/>
              </w:rPr>
              <w:t xml:space="preserve">GASTNOM3  </w:t>
            </w:r>
          </w:p>
        </w:tc>
        <w:tc>
          <w:tcPr>
            <w:tcW w:w="1260" w:type="dxa"/>
          </w:tcPr>
          <w:p w:rsidR="006148BE" w:rsidRPr="00201CDB" w:rsidRDefault="006148BE" w:rsidP="00191528">
            <w:pPr>
              <w:rPr>
                <w:sz w:val="20"/>
              </w:rPr>
            </w:pPr>
            <w:r w:rsidRPr="00201CDB">
              <w:rPr>
                <w:sz w:val="20"/>
              </w:rPr>
              <w:t>13.2</w:t>
            </w:r>
          </w:p>
        </w:tc>
        <w:tc>
          <w:tcPr>
            <w:tcW w:w="4860" w:type="dxa"/>
          </w:tcPr>
          <w:p w:rsidR="006148BE" w:rsidRPr="00201CDB" w:rsidRDefault="006148BE" w:rsidP="00191528">
            <w:pPr>
              <w:rPr>
                <w:sz w:val="20"/>
              </w:rPr>
            </w:pPr>
            <w:r w:rsidRPr="00201CDB">
              <w:rPr>
                <w:sz w:val="20"/>
              </w:rPr>
              <w:t xml:space="preserve">Importe total del gasto </w:t>
            </w:r>
            <w:r w:rsidRPr="00201CDB">
              <w:rPr>
                <w:b/>
                <w:bCs/>
                <w:sz w:val="20"/>
              </w:rPr>
              <w:t>no monetario procedente del salario en especie, (no se incluye alquiler imputado a la vivienda cedida por razón de trabajo)</w:t>
            </w:r>
            <w:r w:rsidRPr="00201CDB">
              <w:rPr>
                <w:sz w:val="20"/>
              </w:rPr>
              <w:t xml:space="preserve"> elevado  temporal  y poblacionalmente</w:t>
            </w:r>
          </w:p>
        </w:tc>
        <w:tc>
          <w:tcPr>
            <w:tcW w:w="3420" w:type="dxa"/>
          </w:tcPr>
          <w:p w:rsidR="006148BE" w:rsidRPr="00201CDB" w:rsidRDefault="006148BE" w:rsidP="00191528">
            <w:pPr>
              <w:rPr>
                <w:sz w:val="20"/>
              </w:rPr>
            </w:pPr>
            <w:r w:rsidRPr="00201CDB">
              <w:rPr>
                <w:sz w:val="20"/>
              </w:rPr>
              <w:t>b, 1-9999999999999</w:t>
            </w:r>
          </w:p>
        </w:tc>
      </w:tr>
      <w:tr w:rsidR="00201CDB" w:rsidRPr="00201CDB" w:rsidTr="00191528">
        <w:trPr>
          <w:cantSplit/>
        </w:trPr>
        <w:tc>
          <w:tcPr>
            <w:tcW w:w="1690" w:type="dxa"/>
          </w:tcPr>
          <w:p w:rsidR="006148BE" w:rsidRPr="00201CDB" w:rsidRDefault="006148BE" w:rsidP="00191528">
            <w:pPr>
              <w:rPr>
                <w:sz w:val="20"/>
              </w:rPr>
            </w:pPr>
            <w:r w:rsidRPr="00201CDB">
              <w:rPr>
                <w:sz w:val="20"/>
              </w:rPr>
              <w:t xml:space="preserve">GASTNOM4 </w:t>
            </w:r>
          </w:p>
        </w:tc>
        <w:tc>
          <w:tcPr>
            <w:tcW w:w="1260" w:type="dxa"/>
          </w:tcPr>
          <w:p w:rsidR="006148BE" w:rsidRPr="00201CDB" w:rsidRDefault="006148BE" w:rsidP="00191528">
            <w:pPr>
              <w:rPr>
                <w:sz w:val="20"/>
              </w:rPr>
            </w:pPr>
            <w:r w:rsidRPr="00201CDB">
              <w:rPr>
                <w:sz w:val="20"/>
              </w:rPr>
              <w:t>13.2</w:t>
            </w:r>
          </w:p>
        </w:tc>
        <w:tc>
          <w:tcPr>
            <w:tcW w:w="4860" w:type="dxa"/>
          </w:tcPr>
          <w:p w:rsidR="006148BE" w:rsidRPr="00201CDB" w:rsidRDefault="006148BE" w:rsidP="00191528">
            <w:pPr>
              <w:rPr>
                <w:sz w:val="20"/>
              </w:rPr>
            </w:pPr>
            <w:r w:rsidRPr="00201CDB">
              <w:rPr>
                <w:sz w:val="20"/>
              </w:rPr>
              <w:t xml:space="preserve">Importe total del gasto </w:t>
            </w:r>
            <w:r w:rsidRPr="00201CDB">
              <w:rPr>
                <w:b/>
                <w:bCs/>
                <w:sz w:val="20"/>
              </w:rPr>
              <w:t>no monetario procedente del alquiler imputado a la vivienda principal y otras viviendas a disposición del hogar, en propiedad o cedida gratuita o semigratuitamente por razón distinta a trabajo</w:t>
            </w:r>
            <w:r w:rsidRPr="00201CDB">
              <w:rPr>
                <w:sz w:val="20"/>
              </w:rPr>
              <w:t xml:space="preserve"> elevado  temporal  y poblacionalmente</w:t>
            </w:r>
          </w:p>
        </w:tc>
        <w:tc>
          <w:tcPr>
            <w:tcW w:w="3420" w:type="dxa"/>
          </w:tcPr>
          <w:p w:rsidR="006148BE" w:rsidRPr="00201CDB" w:rsidRDefault="006148BE" w:rsidP="00191528">
            <w:pPr>
              <w:rPr>
                <w:sz w:val="20"/>
              </w:rPr>
            </w:pPr>
            <w:r w:rsidRPr="00201CDB">
              <w:rPr>
                <w:sz w:val="20"/>
              </w:rPr>
              <w:t>b, 1-9999999999999</w:t>
            </w:r>
          </w:p>
        </w:tc>
      </w:tr>
      <w:tr w:rsidR="00201CDB" w:rsidRPr="00201CDB" w:rsidTr="00191528">
        <w:trPr>
          <w:cantSplit/>
        </w:trPr>
        <w:tc>
          <w:tcPr>
            <w:tcW w:w="1690" w:type="dxa"/>
          </w:tcPr>
          <w:p w:rsidR="006148BE" w:rsidRPr="00201CDB" w:rsidRDefault="006148BE" w:rsidP="00191528">
            <w:pPr>
              <w:rPr>
                <w:sz w:val="20"/>
              </w:rPr>
            </w:pPr>
            <w:r w:rsidRPr="00201CDB">
              <w:rPr>
                <w:sz w:val="20"/>
              </w:rPr>
              <w:t xml:space="preserve">GASTNOM5 </w:t>
            </w:r>
          </w:p>
        </w:tc>
        <w:tc>
          <w:tcPr>
            <w:tcW w:w="1260" w:type="dxa"/>
          </w:tcPr>
          <w:p w:rsidR="006148BE" w:rsidRPr="00201CDB" w:rsidRDefault="006148BE" w:rsidP="00191528">
            <w:pPr>
              <w:rPr>
                <w:sz w:val="20"/>
              </w:rPr>
            </w:pPr>
            <w:r w:rsidRPr="00201CDB">
              <w:rPr>
                <w:sz w:val="20"/>
              </w:rPr>
              <w:t>13.2</w:t>
            </w:r>
          </w:p>
        </w:tc>
        <w:tc>
          <w:tcPr>
            <w:tcW w:w="4860" w:type="dxa"/>
          </w:tcPr>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r w:rsidRPr="00201CDB">
              <w:rPr>
                <w:rFonts w:ascii="Univers" w:hAnsi="Univers"/>
                <w:sz w:val="20"/>
                <w:lang w:val="es-ES"/>
              </w:rPr>
              <w:t xml:space="preserve">Importe total del gasto </w:t>
            </w:r>
            <w:r w:rsidRPr="00201CDB">
              <w:rPr>
                <w:rFonts w:ascii="Univers" w:hAnsi="Univers"/>
                <w:b/>
                <w:bCs/>
                <w:sz w:val="20"/>
                <w:lang w:val="es-ES"/>
              </w:rPr>
              <w:t>no monetario procedente del alquiler imputado a la vivienda, principal y otras viviendas a disposición del hogar, cedida por razón de trabajo</w:t>
            </w:r>
            <w:r w:rsidRPr="00201CDB">
              <w:rPr>
                <w:sz w:val="20"/>
                <w:lang w:val="es-ES"/>
              </w:rPr>
              <w:t xml:space="preserve"> </w:t>
            </w:r>
            <w:r w:rsidRPr="00201CDB">
              <w:rPr>
                <w:rFonts w:ascii="Univers" w:hAnsi="Univers"/>
                <w:sz w:val="20"/>
                <w:lang w:val="es-ES"/>
              </w:rPr>
              <w:t>elevado  temporal  y poblacionalmente</w:t>
            </w:r>
          </w:p>
        </w:tc>
        <w:tc>
          <w:tcPr>
            <w:tcW w:w="3420" w:type="dxa"/>
          </w:tcPr>
          <w:p w:rsidR="006148BE" w:rsidRPr="00201CDB" w:rsidRDefault="006148BE" w:rsidP="00191528">
            <w:pPr>
              <w:rPr>
                <w:sz w:val="20"/>
              </w:rPr>
            </w:pPr>
            <w:r w:rsidRPr="00201CDB">
              <w:rPr>
                <w:sz w:val="20"/>
              </w:rPr>
              <w:t>b, 1-9999999999999</w:t>
            </w:r>
          </w:p>
        </w:tc>
      </w:tr>
      <w:tr w:rsidR="00201CDB" w:rsidRPr="00201CDB" w:rsidTr="00191528">
        <w:trPr>
          <w:cantSplit/>
        </w:trPr>
        <w:tc>
          <w:tcPr>
            <w:tcW w:w="1690" w:type="dxa"/>
          </w:tcPr>
          <w:p w:rsidR="006148BE" w:rsidRPr="00201CDB" w:rsidRDefault="006148BE" w:rsidP="00191528">
            <w:pPr>
              <w:rPr>
                <w:sz w:val="20"/>
              </w:rPr>
            </w:pPr>
            <w:r w:rsidRPr="00201CDB">
              <w:rPr>
                <w:sz w:val="20"/>
              </w:rPr>
              <w:t>FACTOR</w:t>
            </w:r>
          </w:p>
        </w:tc>
        <w:tc>
          <w:tcPr>
            <w:tcW w:w="1260" w:type="dxa"/>
          </w:tcPr>
          <w:p w:rsidR="006148BE" w:rsidRPr="00201CDB" w:rsidRDefault="006148BE" w:rsidP="00191528">
            <w:pPr>
              <w:rPr>
                <w:sz w:val="20"/>
              </w:rPr>
            </w:pPr>
            <w:r w:rsidRPr="00201CDB">
              <w:rPr>
                <w:sz w:val="20"/>
              </w:rPr>
              <w:t>11.6</w:t>
            </w:r>
          </w:p>
        </w:tc>
        <w:tc>
          <w:tcPr>
            <w:tcW w:w="4860" w:type="dxa"/>
          </w:tcPr>
          <w:p w:rsidR="006148BE" w:rsidRPr="00201CDB" w:rsidRDefault="006148BE" w:rsidP="00191528">
            <w:pPr>
              <w:rPr>
                <w:sz w:val="20"/>
              </w:rPr>
            </w:pPr>
            <w:r w:rsidRPr="00201CDB">
              <w:rPr>
                <w:sz w:val="20"/>
              </w:rPr>
              <w:t xml:space="preserve">Factor poblacional </w:t>
            </w:r>
          </w:p>
        </w:tc>
        <w:tc>
          <w:tcPr>
            <w:tcW w:w="3420" w:type="dxa"/>
          </w:tcPr>
          <w:p w:rsidR="006148BE" w:rsidRPr="00201CDB" w:rsidRDefault="006148BE" w:rsidP="00191528">
            <w:pPr>
              <w:rPr>
                <w:sz w:val="20"/>
              </w:rPr>
            </w:pPr>
            <w:r w:rsidRPr="00201CDB">
              <w:rPr>
                <w:sz w:val="20"/>
              </w:rPr>
              <w:t>cualquier valor, distinto de b y de 0</w:t>
            </w:r>
          </w:p>
        </w:tc>
      </w:tr>
    </w:tbl>
    <w:p w:rsidR="006148BE" w:rsidRPr="00201CDB" w:rsidRDefault="006148BE" w:rsidP="006148BE">
      <w:pPr>
        <w:rPr>
          <w:sz w:val="20"/>
        </w:rPr>
      </w:pPr>
    </w:p>
    <w:p w:rsidR="006148BE" w:rsidRPr="00201CDB" w:rsidRDefault="006148BE" w:rsidP="006148BE">
      <w:pPr>
        <w:pStyle w:val="Textoindependiente2"/>
        <w:jc w:val="both"/>
      </w:pPr>
    </w:p>
    <w:p w:rsidR="006148BE" w:rsidRPr="00201CDB" w:rsidRDefault="006148BE" w:rsidP="006148BE">
      <w:r w:rsidRPr="00201CDB">
        <w:br w:type="page"/>
      </w:r>
    </w:p>
    <w:p w:rsidR="006148BE" w:rsidRPr="00201CDB" w:rsidRDefault="006148BE" w:rsidP="006148BE">
      <w:pPr>
        <w:rPr>
          <w:b/>
          <w:bCs/>
          <w:sz w:val="28"/>
        </w:rPr>
      </w:pPr>
      <w:r w:rsidRPr="00201CDB">
        <w:rPr>
          <w:b/>
          <w:bCs/>
          <w:sz w:val="28"/>
        </w:rPr>
        <w:t>Fichero de miembros del hogar</w:t>
      </w:r>
    </w:p>
    <w:p w:rsidR="006148BE" w:rsidRPr="00201CDB" w:rsidRDefault="006148BE" w:rsidP="006148BE">
      <w:pPr>
        <w:rPr>
          <w:sz w:val="20"/>
        </w:rPr>
      </w:pPr>
    </w:p>
    <w:tbl>
      <w:tblPr>
        <w:tblW w:w="1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1260"/>
        <w:gridCol w:w="4860"/>
        <w:gridCol w:w="3420"/>
      </w:tblGrid>
      <w:tr w:rsidR="00201CDB" w:rsidRPr="00201CDB" w:rsidTr="00191528">
        <w:trPr>
          <w:cantSplit/>
          <w:tblHeader/>
        </w:trPr>
        <w:tc>
          <w:tcPr>
            <w:tcW w:w="1690" w:type="dxa"/>
          </w:tcPr>
          <w:p w:rsidR="006148BE" w:rsidRPr="00201CDB" w:rsidRDefault="006148BE" w:rsidP="00191528">
            <w:pPr>
              <w:rPr>
                <w:b/>
                <w:bCs/>
                <w:sz w:val="20"/>
              </w:rPr>
            </w:pPr>
            <w:r w:rsidRPr="00201CDB">
              <w:rPr>
                <w:b/>
                <w:bCs/>
                <w:sz w:val="20"/>
              </w:rPr>
              <w:t>Fichero de miembros</w:t>
            </w:r>
          </w:p>
        </w:tc>
        <w:tc>
          <w:tcPr>
            <w:tcW w:w="1260" w:type="dxa"/>
          </w:tcPr>
          <w:p w:rsidR="006148BE" w:rsidRPr="00201CDB" w:rsidRDefault="006148BE" w:rsidP="00191528">
            <w:pPr>
              <w:rPr>
                <w:b/>
                <w:bCs/>
                <w:sz w:val="20"/>
              </w:rPr>
            </w:pPr>
            <w:r w:rsidRPr="00201CDB">
              <w:rPr>
                <w:b/>
                <w:bCs/>
                <w:sz w:val="20"/>
              </w:rPr>
              <w:t>Longitud</w:t>
            </w:r>
          </w:p>
        </w:tc>
        <w:tc>
          <w:tcPr>
            <w:tcW w:w="4860" w:type="dxa"/>
          </w:tcPr>
          <w:p w:rsidR="006148BE" w:rsidRPr="00201CDB" w:rsidRDefault="006148BE" w:rsidP="00191528">
            <w:pPr>
              <w:rPr>
                <w:b/>
                <w:bCs/>
                <w:sz w:val="20"/>
              </w:rPr>
            </w:pPr>
            <w:r w:rsidRPr="00201CDB">
              <w:rPr>
                <w:b/>
                <w:bCs/>
                <w:sz w:val="20"/>
              </w:rPr>
              <w:t>Descripción de la variable</w:t>
            </w:r>
          </w:p>
        </w:tc>
        <w:tc>
          <w:tcPr>
            <w:tcW w:w="3420" w:type="dxa"/>
          </w:tcPr>
          <w:p w:rsidR="006148BE" w:rsidRPr="00201CDB" w:rsidRDefault="006148BE" w:rsidP="00191528">
            <w:pPr>
              <w:rPr>
                <w:b/>
                <w:bCs/>
                <w:sz w:val="20"/>
              </w:rPr>
            </w:pPr>
            <w:r w:rsidRPr="00201CDB">
              <w:rPr>
                <w:b/>
                <w:bCs/>
                <w:sz w:val="20"/>
              </w:rPr>
              <w:t>Valores</w:t>
            </w:r>
          </w:p>
        </w:tc>
      </w:tr>
      <w:tr w:rsidR="00201CDB" w:rsidRPr="00201CDB" w:rsidTr="00191528">
        <w:trPr>
          <w:cantSplit/>
        </w:trPr>
        <w:tc>
          <w:tcPr>
            <w:tcW w:w="1690" w:type="dxa"/>
          </w:tcPr>
          <w:p w:rsidR="006148BE" w:rsidRPr="00201CDB" w:rsidRDefault="006148BE" w:rsidP="00191528">
            <w:pPr>
              <w:rPr>
                <w:sz w:val="20"/>
              </w:rPr>
            </w:pPr>
            <w:r w:rsidRPr="00201CDB">
              <w:rPr>
                <w:sz w:val="20"/>
              </w:rPr>
              <w:t>ANOENC</w:t>
            </w:r>
          </w:p>
        </w:tc>
        <w:tc>
          <w:tcPr>
            <w:tcW w:w="1260" w:type="dxa"/>
          </w:tcPr>
          <w:p w:rsidR="006148BE" w:rsidRPr="00201CDB" w:rsidRDefault="006148BE" w:rsidP="00191528">
            <w:pPr>
              <w:rPr>
                <w:sz w:val="20"/>
              </w:rPr>
            </w:pPr>
            <w:r w:rsidRPr="00201CDB">
              <w:rPr>
                <w:sz w:val="20"/>
              </w:rPr>
              <w:t>4</w:t>
            </w:r>
          </w:p>
        </w:tc>
        <w:tc>
          <w:tcPr>
            <w:tcW w:w="4860" w:type="dxa"/>
          </w:tcPr>
          <w:p w:rsidR="006148BE" w:rsidRPr="00201CDB" w:rsidRDefault="006148BE" w:rsidP="00191528">
            <w:pPr>
              <w:rPr>
                <w:sz w:val="20"/>
              </w:rPr>
            </w:pPr>
            <w:r w:rsidRPr="00201CDB">
              <w:rPr>
                <w:sz w:val="20"/>
              </w:rPr>
              <w:t>Año de la encuesta</w:t>
            </w:r>
          </w:p>
        </w:tc>
        <w:tc>
          <w:tcPr>
            <w:tcW w:w="3420" w:type="dxa"/>
          </w:tcPr>
          <w:p w:rsidR="006148BE" w:rsidRPr="00201CDB" w:rsidRDefault="0063277B" w:rsidP="00357F4C">
            <w:pPr>
              <w:rPr>
                <w:sz w:val="20"/>
              </w:rPr>
            </w:pPr>
            <w:r>
              <w:rPr>
                <w:sz w:val="20"/>
              </w:rPr>
              <w:t>&gt;=</w:t>
            </w:r>
            <w:r w:rsidR="001C7AAE">
              <w:rPr>
                <w:sz w:val="20"/>
              </w:rPr>
              <w:t>20</w:t>
            </w:r>
            <w:r w:rsidR="00357F4C">
              <w:rPr>
                <w:sz w:val="20"/>
              </w:rPr>
              <w:t>20</w:t>
            </w:r>
          </w:p>
        </w:tc>
      </w:tr>
      <w:tr w:rsidR="00201CDB" w:rsidRPr="00201CDB" w:rsidTr="00191528">
        <w:trPr>
          <w:cantSplit/>
        </w:trPr>
        <w:tc>
          <w:tcPr>
            <w:tcW w:w="1690" w:type="dxa"/>
          </w:tcPr>
          <w:p w:rsidR="006148BE" w:rsidRPr="00201CDB" w:rsidRDefault="006148BE" w:rsidP="00191528">
            <w:pPr>
              <w:rPr>
                <w:sz w:val="20"/>
              </w:rPr>
            </w:pPr>
            <w:r w:rsidRPr="00201CDB">
              <w:rPr>
                <w:sz w:val="20"/>
              </w:rPr>
              <w:t>NUMERO</w:t>
            </w:r>
          </w:p>
        </w:tc>
        <w:tc>
          <w:tcPr>
            <w:tcW w:w="1260" w:type="dxa"/>
          </w:tcPr>
          <w:p w:rsidR="006148BE" w:rsidRPr="00201CDB" w:rsidRDefault="006148BE" w:rsidP="00191528">
            <w:pPr>
              <w:rPr>
                <w:sz w:val="20"/>
              </w:rPr>
            </w:pPr>
            <w:r w:rsidRPr="00201CDB">
              <w:rPr>
                <w:sz w:val="20"/>
              </w:rPr>
              <w:t>5</w:t>
            </w:r>
          </w:p>
        </w:tc>
        <w:tc>
          <w:tcPr>
            <w:tcW w:w="4860" w:type="dxa"/>
          </w:tcPr>
          <w:p w:rsidR="006148BE" w:rsidRPr="00201CDB" w:rsidRDefault="006148BE" w:rsidP="00191528">
            <w:pPr>
              <w:rPr>
                <w:sz w:val="20"/>
              </w:rPr>
            </w:pPr>
            <w:r w:rsidRPr="00201CDB">
              <w:rPr>
                <w:sz w:val="20"/>
              </w:rPr>
              <w:t>Número secuencial que indica el orden del hogar en el fichero</w:t>
            </w:r>
          </w:p>
        </w:tc>
        <w:tc>
          <w:tcPr>
            <w:tcW w:w="3420" w:type="dxa"/>
          </w:tcPr>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r w:rsidRPr="00201CDB">
              <w:rPr>
                <w:rFonts w:ascii="Univers" w:hAnsi="Univers"/>
                <w:sz w:val="20"/>
                <w:szCs w:val="24"/>
                <w:lang w:val="es-ES"/>
              </w:rPr>
              <w:t>00001-25000</w:t>
            </w:r>
          </w:p>
        </w:tc>
      </w:tr>
      <w:tr w:rsidR="00201CDB" w:rsidRPr="00201CDB" w:rsidTr="00191528">
        <w:trPr>
          <w:cantSplit/>
        </w:trPr>
        <w:tc>
          <w:tcPr>
            <w:tcW w:w="1690" w:type="dxa"/>
          </w:tcPr>
          <w:p w:rsidR="006148BE" w:rsidRPr="00201CDB" w:rsidRDefault="006148BE" w:rsidP="00191528">
            <w:pPr>
              <w:rPr>
                <w:sz w:val="20"/>
              </w:rPr>
            </w:pPr>
            <w:r w:rsidRPr="00201CDB">
              <w:rPr>
                <w:sz w:val="20"/>
              </w:rPr>
              <w:t>NORDEN</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Número de orden del miembro del hogar</w:t>
            </w:r>
          </w:p>
        </w:tc>
        <w:tc>
          <w:tcPr>
            <w:tcW w:w="3420" w:type="dxa"/>
          </w:tcPr>
          <w:p w:rsidR="006148BE" w:rsidRPr="00201CDB" w:rsidRDefault="006148BE" w:rsidP="00191528">
            <w:pPr>
              <w:rPr>
                <w:sz w:val="20"/>
              </w:rPr>
            </w:pPr>
            <w:r w:rsidRPr="00201CDB">
              <w:rPr>
                <w:sz w:val="20"/>
              </w:rPr>
              <w:t>01-20</w:t>
            </w:r>
          </w:p>
        </w:tc>
      </w:tr>
      <w:tr w:rsidR="00201CDB" w:rsidRPr="00201CDB" w:rsidTr="00191528">
        <w:trPr>
          <w:cantSplit/>
        </w:trPr>
        <w:tc>
          <w:tcPr>
            <w:tcW w:w="1690" w:type="dxa"/>
          </w:tcPr>
          <w:p w:rsidR="006148BE" w:rsidRPr="00201CDB" w:rsidRDefault="006148BE" w:rsidP="00191528">
            <w:pPr>
              <w:rPr>
                <w:sz w:val="20"/>
              </w:rPr>
            </w:pPr>
            <w:r w:rsidRPr="00201CDB">
              <w:rPr>
                <w:sz w:val="20"/>
              </w:rPr>
              <w:t>CATEGMH</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Categoría del miembro del hogar</w:t>
            </w:r>
          </w:p>
        </w:tc>
        <w:tc>
          <w:tcPr>
            <w:tcW w:w="3420" w:type="dxa"/>
          </w:tcPr>
          <w:p w:rsidR="006148BE" w:rsidRPr="00201CDB" w:rsidRDefault="006148BE" w:rsidP="00191528">
            <w:pPr>
              <w:rPr>
                <w:sz w:val="20"/>
              </w:rPr>
            </w:pPr>
            <w:r w:rsidRPr="00201CDB">
              <w:rPr>
                <w:sz w:val="20"/>
              </w:rPr>
              <w:t xml:space="preserve">1 Miembro del hogar (no servicio doméstico, huésped ni invitado) </w:t>
            </w:r>
          </w:p>
          <w:p w:rsidR="006148BE" w:rsidRPr="00201CDB" w:rsidRDefault="006148BE" w:rsidP="00191528">
            <w:pPr>
              <w:rPr>
                <w:sz w:val="20"/>
              </w:rPr>
            </w:pPr>
            <w:r w:rsidRPr="00201CDB">
              <w:rPr>
                <w:sz w:val="20"/>
              </w:rPr>
              <w:t>2 Servicio doméstico</w:t>
            </w:r>
          </w:p>
          <w:p w:rsidR="006148BE" w:rsidRPr="00201CDB" w:rsidRDefault="006148BE" w:rsidP="00191528">
            <w:pPr>
              <w:rPr>
                <w:sz w:val="20"/>
              </w:rPr>
            </w:pPr>
            <w:r w:rsidRPr="00201CDB">
              <w:rPr>
                <w:sz w:val="20"/>
              </w:rPr>
              <w:t>3 Huésped</w:t>
            </w:r>
          </w:p>
          <w:p w:rsidR="006148BE" w:rsidRPr="00201CDB" w:rsidRDefault="006148BE" w:rsidP="00191528">
            <w:pPr>
              <w:rPr>
                <w:sz w:val="20"/>
              </w:rPr>
            </w:pPr>
            <w:r w:rsidRPr="00201CDB">
              <w:rPr>
                <w:sz w:val="20"/>
              </w:rPr>
              <w:t xml:space="preserve">4 Invitado </w:t>
            </w:r>
          </w:p>
          <w:p w:rsidR="006148BE" w:rsidRPr="00201CDB" w:rsidRDefault="006148BE" w:rsidP="00191528">
            <w:pPr>
              <w:rPr>
                <w:sz w:val="20"/>
              </w:rPr>
            </w:pPr>
            <w:r w:rsidRPr="00201CDB">
              <w:rPr>
                <w:sz w:val="20"/>
              </w:rPr>
              <w:t>-9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SUSPRIN</w:t>
            </w:r>
          </w:p>
        </w:tc>
        <w:tc>
          <w:tcPr>
            <w:tcW w:w="1260" w:type="dxa"/>
          </w:tcPr>
          <w:p w:rsidR="006148BE" w:rsidRPr="00201CDB" w:rsidRDefault="006148BE" w:rsidP="00191528">
            <w:pPr>
              <w:rPr>
                <w:sz w:val="20"/>
              </w:rPr>
            </w:pPr>
            <w:r w:rsidRPr="00201CDB">
              <w:rPr>
                <w:sz w:val="20"/>
              </w:rPr>
              <w:t>1</w:t>
            </w:r>
          </w:p>
        </w:tc>
        <w:tc>
          <w:tcPr>
            <w:tcW w:w="4860" w:type="dxa"/>
          </w:tcPr>
          <w:p w:rsidR="006148BE" w:rsidRPr="00201CDB" w:rsidRDefault="006148BE" w:rsidP="00191528">
            <w:pPr>
              <w:rPr>
                <w:sz w:val="20"/>
              </w:rPr>
            </w:pPr>
            <w:r w:rsidRPr="00201CDB">
              <w:rPr>
                <w:sz w:val="20"/>
              </w:rPr>
              <w:t>¿Es el sustentador principal?</w:t>
            </w:r>
          </w:p>
        </w:tc>
        <w:tc>
          <w:tcPr>
            <w:tcW w:w="3420" w:type="dxa"/>
          </w:tcPr>
          <w:p w:rsidR="006148BE" w:rsidRPr="00201CDB" w:rsidRDefault="006148BE" w:rsidP="00191528">
            <w:pPr>
              <w:rPr>
                <w:sz w:val="20"/>
              </w:rPr>
            </w:pPr>
            <w:r w:rsidRPr="00201CDB">
              <w:rPr>
                <w:sz w:val="20"/>
              </w:rPr>
              <w:t>1 Sí</w:t>
            </w:r>
          </w:p>
          <w:p w:rsidR="006148BE" w:rsidRPr="00201CDB" w:rsidRDefault="006148BE" w:rsidP="00191528">
            <w:pPr>
              <w:rPr>
                <w:sz w:val="20"/>
              </w:rPr>
            </w:pPr>
            <w:r w:rsidRPr="00201CDB">
              <w:rPr>
                <w:sz w:val="20"/>
              </w:rPr>
              <w:t>6 No</w:t>
            </w:r>
          </w:p>
        </w:tc>
      </w:tr>
      <w:tr w:rsidR="00201CDB" w:rsidRPr="00201CDB" w:rsidTr="00191528">
        <w:trPr>
          <w:cantSplit/>
        </w:trPr>
        <w:tc>
          <w:tcPr>
            <w:tcW w:w="1690" w:type="dxa"/>
          </w:tcPr>
          <w:p w:rsidR="006148BE" w:rsidRPr="00201CDB" w:rsidRDefault="006148BE" w:rsidP="00191528">
            <w:pPr>
              <w:rPr>
                <w:sz w:val="20"/>
              </w:rPr>
            </w:pPr>
            <w:r w:rsidRPr="00201CDB">
              <w:rPr>
                <w:sz w:val="20"/>
              </w:rPr>
              <w:t>RELASP</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 xml:space="preserve">Relación de parentesco con el sustentador principal </w:t>
            </w:r>
          </w:p>
        </w:tc>
        <w:tc>
          <w:tcPr>
            <w:tcW w:w="3420" w:type="dxa"/>
          </w:tcPr>
          <w:p w:rsidR="006148BE" w:rsidRPr="00201CDB" w:rsidRDefault="006148BE" w:rsidP="00191528">
            <w:pPr>
              <w:rPr>
                <w:sz w:val="20"/>
              </w:rPr>
            </w:pPr>
            <w:r w:rsidRPr="00201CDB">
              <w:rPr>
                <w:sz w:val="20"/>
              </w:rPr>
              <w:t xml:space="preserve">1 Sustentador principal </w:t>
            </w:r>
          </w:p>
          <w:p w:rsidR="006148BE" w:rsidRPr="00201CDB" w:rsidRDefault="006148BE" w:rsidP="00191528">
            <w:pPr>
              <w:rPr>
                <w:sz w:val="20"/>
              </w:rPr>
            </w:pPr>
            <w:r w:rsidRPr="00201CDB">
              <w:rPr>
                <w:sz w:val="20"/>
              </w:rPr>
              <w:t xml:space="preserve">2 Cónyuge o pareja </w:t>
            </w:r>
          </w:p>
          <w:p w:rsidR="006148BE" w:rsidRPr="00201CDB" w:rsidRDefault="006148BE" w:rsidP="00191528">
            <w:pPr>
              <w:rPr>
                <w:sz w:val="20"/>
              </w:rPr>
            </w:pPr>
            <w:r w:rsidRPr="00201CDB">
              <w:rPr>
                <w:sz w:val="20"/>
              </w:rPr>
              <w:t xml:space="preserve">3 Hijo del sustentador principal y/o pareja </w:t>
            </w:r>
          </w:p>
          <w:p w:rsidR="006148BE" w:rsidRPr="00201CDB" w:rsidRDefault="006148BE" w:rsidP="00191528">
            <w:pPr>
              <w:rPr>
                <w:sz w:val="20"/>
              </w:rPr>
            </w:pPr>
            <w:r w:rsidRPr="00201CDB">
              <w:rPr>
                <w:sz w:val="20"/>
              </w:rPr>
              <w:t xml:space="preserve">4 Padre o madre del sustentador principal </w:t>
            </w:r>
          </w:p>
          <w:p w:rsidR="006148BE" w:rsidRPr="00201CDB" w:rsidRDefault="006148BE" w:rsidP="00191528">
            <w:pPr>
              <w:rPr>
                <w:sz w:val="20"/>
              </w:rPr>
            </w:pPr>
            <w:r w:rsidRPr="00201CDB">
              <w:rPr>
                <w:sz w:val="20"/>
              </w:rPr>
              <w:t xml:space="preserve">5 Padre o madre del cónyuge o pareja </w:t>
            </w:r>
          </w:p>
          <w:p w:rsidR="006148BE" w:rsidRPr="00201CDB" w:rsidRDefault="006148BE" w:rsidP="00191528">
            <w:pPr>
              <w:rPr>
                <w:sz w:val="20"/>
              </w:rPr>
            </w:pPr>
            <w:r w:rsidRPr="00201CDB">
              <w:rPr>
                <w:sz w:val="20"/>
              </w:rPr>
              <w:t xml:space="preserve">6 Otra situación (con parentesco distinto de los anteriores y sin ningún parentesco) </w:t>
            </w:r>
          </w:p>
        </w:tc>
      </w:tr>
      <w:tr w:rsidR="00201CDB" w:rsidRPr="00201CDB" w:rsidTr="00191528">
        <w:trPr>
          <w:cantSplit/>
        </w:trPr>
        <w:tc>
          <w:tcPr>
            <w:tcW w:w="1690" w:type="dxa"/>
          </w:tcPr>
          <w:p w:rsidR="006148BE" w:rsidRPr="00201CDB" w:rsidRDefault="006148BE" w:rsidP="00191528">
            <w:pPr>
              <w:rPr>
                <w:sz w:val="20"/>
              </w:rPr>
            </w:pPr>
            <w:r w:rsidRPr="00201CDB">
              <w:rPr>
                <w:sz w:val="20"/>
              </w:rPr>
              <w:t>EDAD</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 xml:space="preserve">Edad calculada con referencia a la fecha de la entrevista de la ficha de hogar </w:t>
            </w:r>
          </w:p>
        </w:tc>
        <w:tc>
          <w:tcPr>
            <w:tcW w:w="3420" w:type="dxa"/>
          </w:tcPr>
          <w:p w:rsidR="006148BE" w:rsidRPr="00201CDB" w:rsidRDefault="006148BE" w:rsidP="00191528">
            <w:pPr>
              <w:rPr>
                <w:sz w:val="20"/>
              </w:rPr>
            </w:pPr>
            <w:r w:rsidRPr="00201CDB">
              <w:rPr>
                <w:sz w:val="20"/>
              </w:rPr>
              <w:t xml:space="preserve">85 Personas de  85 o más años </w:t>
            </w:r>
          </w:p>
          <w:p w:rsidR="006148BE" w:rsidRPr="00201CDB" w:rsidRDefault="006148BE" w:rsidP="00191528">
            <w:pPr>
              <w:rPr>
                <w:sz w:val="20"/>
              </w:rPr>
            </w:pPr>
            <w:r w:rsidRPr="00201CDB">
              <w:rPr>
                <w:sz w:val="20"/>
              </w:rPr>
              <w:t xml:space="preserve">0-84 Resto de personas </w:t>
            </w:r>
          </w:p>
        </w:tc>
      </w:tr>
      <w:tr w:rsidR="00201CDB" w:rsidRPr="00201CDB" w:rsidTr="00191528">
        <w:trPr>
          <w:cantSplit/>
        </w:trPr>
        <w:tc>
          <w:tcPr>
            <w:tcW w:w="1690" w:type="dxa"/>
          </w:tcPr>
          <w:p w:rsidR="006148BE" w:rsidRPr="00201CDB" w:rsidRDefault="006148BE" w:rsidP="00191528">
            <w:pPr>
              <w:rPr>
                <w:sz w:val="20"/>
              </w:rPr>
            </w:pPr>
            <w:r w:rsidRPr="00201CDB">
              <w:rPr>
                <w:sz w:val="20"/>
              </w:rPr>
              <w:t>SEXO</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Sexo</w:t>
            </w:r>
          </w:p>
        </w:tc>
        <w:tc>
          <w:tcPr>
            <w:tcW w:w="3420" w:type="dxa"/>
          </w:tcPr>
          <w:p w:rsidR="006148BE" w:rsidRPr="00201CDB" w:rsidRDefault="006148BE" w:rsidP="00191528">
            <w:pPr>
              <w:rPr>
                <w:sz w:val="20"/>
              </w:rPr>
            </w:pPr>
            <w:r w:rsidRPr="00201CDB">
              <w:rPr>
                <w:sz w:val="20"/>
              </w:rPr>
              <w:t xml:space="preserve">1 Hombre </w:t>
            </w:r>
          </w:p>
          <w:p w:rsidR="006148BE" w:rsidRPr="00201CDB" w:rsidRDefault="006148BE" w:rsidP="00191528">
            <w:pPr>
              <w:rPr>
                <w:sz w:val="20"/>
              </w:rPr>
            </w:pPr>
            <w:r w:rsidRPr="00201CDB">
              <w:rPr>
                <w:sz w:val="20"/>
              </w:rPr>
              <w:t xml:space="preserve">6 Mujer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PAISNACIM</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País de nacimiento</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u w:val="single"/>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3420" w:type="dxa"/>
          </w:tcPr>
          <w:p w:rsidR="006148BE" w:rsidRPr="00201CDB" w:rsidRDefault="006148BE" w:rsidP="00191528">
            <w:pPr>
              <w:rPr>
                <w:sz w:val="20"/>
              </w:rPr>
            </w:pPr>
            <w:r w:rsidRPr="00201CDB">
              <w:rPr>
                <w:sz w:val="20"/>
              </w:rPr>
              <w:t xml:space="preserve">1 España </w:t>
            </w:r>
          </w:p>
          <w:p w:rsidR="006148BE" w:rsidRPr="00201CDB" w:rsidRDefault="006148BE" w:rsidP="00191528">
            <w:pPr>
              <w:rPr>
                <w:sz w:val="20"/>
              </w:rPr>
            </w:pPr>
            <w:r w:rsidRPr="00201CDB">
              <w:rPr>
                <w:sz w:val="20"/>
              </w:rPr>
              <w:t xml:space="preserve">2 Resto de la Unión Europea (27 países) </w:t>
            </w:r>
          </w:p>
          <w:p w:rsidR="006148BE" w:rsidRPr="00201CDB" w:rsidRDefault="006148BE" w:rsidP="00191528">
            <w:pPr>
              <w:rPr>
                <w:sz w:val="20"/>
              </w:rPr>
            </w:pPr>
            <w:r w:rsidRPr="00201CDB">
              <w:rPr>
                <w:sz w:val="20"/>
              </w:rPr>
              <w:t>3 Resto de Europa</w:t>
            </w:r>
          </w:p>
          <w:p w:rsidR="006148BE" w:rsidRPr="00201CDB" w:rsidRDefault="006148BE" w:rsidP="00191528">
            <w:pPr>
              <w:rPr>
                <w:sz w:val="20"/>
              </w:rPr>
            </w:pPr>
            <w:r w:rsidRPr="00201CDB">
              <w:rPr>
                <w:sz w:val="20"/>
              </w:rPr>
              <w:t xml:space="preserve">4 Resto del mundo </w:t>
            </w:r>
          </w:p>
          <w:p w:rsidR="006148BE" w:rsidRPr="00201CDB" w:rsidRDefault="006148BE" w:rsidP="00191528">
            <w:pPr>
              <w:rPr>
                <w:sz w:val="20"/>
              </w:rPr>
            </w:pPr>
            <w:r w:rsidRPr="00201CDB">
              <w:rPr>
                <w:sz w:val="20"/>
              </w:rPr>
              <w:t>-9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NACIONA</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Nacionalidad</w:t>
            </w:r>
          </w:p>
        </w:tc>
        <w:tc>
          <w:tcPr>
            <w:tcW w:w="3420" w:type="dxa"/>
          </w:tcPr>
          <w:p w:rsidR="006148BE" w:rsidRPr="00201CDB" w:rsidRDefault="006148BE" w:rsidP="00191528">
            <w:pPr>
              <w:rPr>
                <w:sz w:val="20"/>
              </w:rPr>
            </w:pPr>
            <w:r w:rsidRPr="00201CDB">
              <w:rPr>
                <w:sz w:val="20"/>
              </w:rPr>
              <w:t xml:space="preserve">1 Sólo española </w:t>
            </w:r>
          </w:p>
          <w:p w:rsidR="006148BE" w:rsidRPr="00201CDB" w:rsidRDefault="006148BE" w:rsidP="00191528">
            <w:pPr>
              <w:rPr>
                <w:sz w:val="20"/>
              </w:rPr>
            </w:pPr>
            <w:r w:rsidRPr="00201CDB">
              <w:rPr>
                <w:sz w:val="20"/>
              </w:rPr>
              <w:t xml:space="preserve">2 Sólo extranjera </w:t>
            </w:r>
          </w:p>
          <w:p w:rsidR="006148BE" w:rsidRPr="00201CDB" w:rsidRDefault="006148BE" w:rsidP="00191528">
            <w:pPr>
              <w:rPr>
                <w:sz w:val="20"/>
              </w:rPr>
            </w:pPr>
            <w:r w:rsidRPr="00201CDB">
              <w:rPr>
                <w:sz w:val="20"/>
              </w:rPr>
              <w:t xml:space="preserve">3 Española y extranjera </w:t>
            </w:r>
          </w:p>
          <w:p w:rsidR="006148BE" w:rsidRPr="00201CDB" w:rsidRDefault="006148BE" w:rsidP="00191528">
            <w:pPr>
              <w:rPr>
                <w:sz w:val="20"/>
              </w:rPr>
            </w:pPr>
            <w:r w:rsidRPr="00201CDB">
              <w:rPr>
                <w:sz w:val="20"/>
              </w:rPr>
              <w:t>-9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PAISNACION</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 xml:space="preserve">País del que tiene nacionalidad extranjera </w:t>
            </w:r>
          </w:p>
          <w:p w:rsidR="006148BE" w:rsidRPr="00201CDB" w:rsidRDefault="006148BE" w:rsidP="00191528">
            <w:pPr>
              <w:rPr>
                <w:sz w:val="20"/>
              </w:rPr>
            </w:pPr>
          </w:p>
        </w:tc>
        <w:tc>
          <w:tcPr>
            <w:tcW w:w="3420" w:type="dxa"/>
          </w:tcPr>
          <w:p w:rsidR="006148BE" w:rsidRPr="00201CDB" w:rsidRDefault="006148BE" w:rsidP="00191528">
            <w:pPr>
              <w:rPr>
                <w:sz w:val="20"/>
              </w:rPr>
            </w:pPr>
            <w:r w:rsidRPr="00201CDB">
              <w:rPr>
                <w:sz w:val="20"/>
              </w:rPr>
              <w:t>1 Resto de la Unión Europea (27 países)</w:t>
            </w:r>
          </w:p>
          <w:p w:rsidR="006148BE" w:rsidRPr="00201CDB" w:rsidRDefault="006148BE" w:rsidP="00191528">
            <w:pPr>
              <w:rPr>
                <w:sz w:val="20"/>
              </w:rPr>
            </w:pPr>
            <w:r w:rsidRPr="00201CDB">
              <w:rPr>
                <w:sz w:val="20"/>
              </w:rPr>
              <w:t>2 Resto de Europa</w:t>
            </w:r>
          </w:p>
          <w:p w:rsidR="006148BE" w:rsidRPr="00201CDB" w:rsidRDefault="006148BE" w:rsidP="00191528">
            <w:pPr>
              <w:rPr>
                <w:sz w:val="20"/>
              </w:rPr>
            </w:pPr>
            <w:r w:rsidRPr="00201CDB">
              <w:rPr>
                <w:sz w:val="20"/>
              </w:rPr>
              <w:t xml:space="preserve">3 Resto del mundo </w:t>
            </w:r>
          </w:p>
          <w:p w:rsidR="006148BE" w:rsidRPr="00201CDB" w:rsidRDefault="006148BE" w:rsidP="00191528">
            <w:pPr>
              <w:rPr>
                <w:sz w:val="20"/>
              </w:rPr>
            </w:pPr>
            <w:r w:rsidRPr="00201CDB">
              <w:rPr>
                <w:sz w:val="20"/>
              </w:rPr>
              <w:t>b No aplicable (Si NACIONA=1)</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SITURES</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Situación de residencia</w:t>
            </w:r>
          </w:p>
        </w:tc>
        <w:tc>
          <w:tcPr>
            <w:tcW w:w="3420" w:type="dxa"/>
          </w:tcPr>
          <w:p w:rsidR="006148BE" w:rsidRPr="00201CDB" w:rsidRDefault="006148BE" w:rsidP="00191528">
            <w:pPr>
              <w:rPr>
                <w:sz w:val="20"/>
              </w:rPr>
            </w:pPr>
            <w:r w:rsidRPr="00201CDB">
              <w:rPr>
                <w:sz w:val="20"/>
              </w:rPr>
              <w:t>1 Presente</w:t>
            </w:r>
          </w:p>
          <w:p w:rsidR="006148BE" w:rsidRPr="00201CDB" w:rsidRDefault="006148BE" w:rsidP="00191528">
            <w:pPr>
              <w:rPr>
                <w:sz w:val="20"/>
              </w:rPr>
            </w:pPr>
            <w:r w:rsidRPr="00201CDB">
              <w:rPr>
                <w:sz w:val="20"/>
              </w:rPr>
              <w:t xml:space="preserve">6 Ausente </w:t>
            </w:r>
          </w:p>
        </w:tc>
      </w:tr>
      <w:tr w:rsidR="00201CDB" w:rsidRPr="00201CDB" w:rsidTr="00191528">
        <w:trPr>
          <w:cantSplit/>
        </w:trPr>
        <w:tc>
          <w:tcPr>
            <w:tcW w:w="1690" w:type="dxa"/>
          </w:tcPr>
          <w:p w:rsidR="006148BE" w:rsidRPr="00201CDB" w:rsidRDefault="006148BE" w:rsidP="00191528">
            <w:pPr>
              <w:rPr>
                <w:sz w:val="20"/>
              </w:rPr>
            </w:pPr>
            <w:r w:rsidRPr="00201CDB">
              <w:rPr>
                <w:sz w:val="20"/>
              </w:rPr>
              <w:t>ECIVILLEGAL</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r w:rsidRPr="00201CDB">
              <w:rPr>
                <w:rFonts w:ascii="Univers" w:hAnsi="Univers"/>
                <w:sz w:val="20"/>
                <w:szCs w:val="24"/>
                <w:lang w:val="es-ES"/>
              </w:rPr>
              <w:t>Estado civil legal</w:t>
            </w:r>
          </w:p>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p>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p>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p>
          <w:p w:rsidR="006148BE" w:rsidRPr="00201CDB" w:rsidRDefault="006148BE" w:rsidP="00191528">
            <w:pPr>
              <w:pStyle w:val="a111"/>
              <w:widowControl/>
              <w:tabs>
                <w:tab w:val="clear" w:pos="-720"/>
              </w:tabs>
              <w:suppressAutoHyphens w:val="0"/>
              <w:overflowPunct/>
              <w:autoSpaceDE/>
              <w:autoSpaceDN/>
              <w:adjustRightInd/>
              <w:spacing w:line="240" w:lineRule="auto"/>
              <w:textAlignment w:val="auto"/>
              <w:rPr>
                <w:rFonts w:ascii="Univers" w:hAnsi="Univers"/>
                <w:sz w:val="20"/>
                <w:szCs w:val="24"/>
                <w:lang w:val="es-ES"/>
              </w:rPr>
            </w:pPr>
            <w:r w:rsidRPr="00201CDB">
              <w:rPr>
                <w:rFonts w:ascii="Univers" w:hAnsi="Univers"/>
                <w:sz w:val="20"/>
                <w:u w:val="single"/>
                <w:lang w:val="es-ES"/>
              </w:rPr>
              <w:t>Nota:</w:t>
            </w:r>
            <w:r w:rsidRPr="00201CDB">
              <w:rPr>
                <w:rFonts w:ascii="Univers" w:hAnsi="Univers"/>
                <w:sz w:val="20"/>
                <w:lang w:val="es-ES"/>
              </w:rPr>
              <w:t xml:space="preserve"> A partir de 2011 esta variable se refiere al estado civil legal y no al de hecho</w:t>
            </w:r>
          </w:p>
        </w:tc>
        <w:tc>
          <w:tcPr>
            <w:tcW w:w="3420" w:type="dxa"/>
          </w:tcPr>
          <w:p w:rsidR="006148BE" w:rsidRPr="00201CDB" w:rsidRDefault="006148BE" w:rsidP="00191528">
            <w:pPr>
              <w:rPr>
                <w:sz w:val="20"/>
              </w:rPr>
            </w:pPr>
            <w:r w:rsidRPr="00201CDB">
              <w:rPr>
                <w:sz w:val="20"/>
              </w:rPr>
              <w:t>1 Soltero</w:t>
            </w:r>
          </w:p>
          <w:p w:rsidR="006148BE" w:rsidRPr="00201CDB" w:rsidRDefault="006148BE" w:rsidP="00191528">
            <w:pPr>
              <w:rPr>
                <w:sz w:val="20"/>
              </w:rPr>
            </w:pPr>
            <w:r w:rsidRPr="00201CDB">
              <w:rPr>
                <w:sz w:val="20"/>
              </w:rPr>
              <w:t>2 Casado</w:t>
            </w:r>
          </w:p>
          <w:p w:rsidR="006148BE" w:rsidRPr="00201CDB" w:rsidRDefault="006148BE" w:rsidP="00191528">
            <w:pPr>
              <w:rPr>
                <w:sz w:val="20"/>
              </w:rPr>
            </w:pPr>
            <w:r w:rsidRPr="00201CDB">
              <w:rPr>
                <w:sz w:val="20"/>
              </w:rPr>
              <w:t>3 Viudo</w:t>
            </w:r>
          </w:p>
          <w:p w:rsidR="006148BE" w:rsidRPr="00201CDB" w:rsidRDefault="006148BE" w:rsidP="00191528">
            <w:pPr>
              <w:rPr>
                <w:sz w:val="20"/>
              </w:rPr>
            </w:pPr>
            <w:r w:rsidRPr="00201CDB">
              <w:rPr>
                <w:sz w:val="20"/>
              </w:rPr>
              <w:t xml:space="preserve">4 Separado </w:t>
            </w:r>
          </w:p>
          <w:p w:rsidR="006148BE" w:rsidRPr="00201CDB" w:rsidRDefault="006148BE" w:rsidP="00191528">
            <w:pPr>
              <w:rPr>
                <w:sz w:val="20"/>
              </w:rPr>
            </w:pPr>
            <w:r w:rsidRPr="00201CDB">
              <w:rPr>
                <w:sz w:val="20"/>
              </w:rPr>
              <w:t xml:space="preserve">5 Divorciado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NORDENCO</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Número de orden del cónyuge o pareja</w:t>
            </w:r>
          </w:p>
        </w:tc>
        <w:tc>
          <w:tcPr>
            <w:tcW w:w="3420" w:type="dxa"/>
          </w:tcPr>
          <w:p w:rsidR="006148BE" w:rsidRPr="00201CDB" w:rsidRDefault="006148BE" w:rsidP="00191528">
            <w:pPr>
              <w:rPr>
                <w:sz w:val="20"/>
              </w:rPr>
            </w:pPr>
            <w:r w:rsidRPr="00201CDB">
              <w:rPr>
                <w:sz w:val="20"/>
              </w:rPr>
              <w:t xml:space="preserve">01-20 Número </w:t>
            </w:r>
          </w:p>
          <w:p w:rsidR="006148BE" w:rsidRPr="00201CDB" w:rsidRDefault="006148BE" w:rsidP="00191528">
            <w:pPr>
              <w:rPr>
                <w:sz w:val="20"/>
              </w:rPr>
            </w:pPr>
            <w:r w:rsidRPr="00201CDB">
              <w:rPr>
                <w:sz w:val="20"/>
              </w:rPr>
              <w:t>99 Si no tiene o no es miembro del hogar</w:t>
            </w:r>
          </w:p>
        </w:tc>
      </w:tr>
      <w:tr w:rsidR="00201CDB" w:rsidRPr="00201CDB" w:rsidTr="00191528">
        <w:trPr>
          <w:cantSplit/>
        </w:trPr>
        <w:tc>
          <w:tcPr>
            <w:tcW w:w="1690" w:type="dxa"/>
          </w:tcPr>
          <w:p w:rsidR="006148BE" w:rsidRPr="00201CDB" w:rsidRDefault="006148BE" w:rsidP="00191528">
            <w:pPr>
              <w:rPr>
                <w:sz w:val="20"/>
              </w:rPr>
            </w:pPr>
            <w:r w:rsidRPr="00201CDB">
              <w:rPr>
                <w:sz w:val="20"/>
              </w:rPr>
              <w:t>UNION</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Tipo de unión con el cónyuge o pareja</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3420" w:type="dxa"/>
          </w:tcPr>
          <w:p w:rsidR="006148BE" w:rsidRPr="00201CDB" w:rsidRDefault="006148BE" w:rsidP="00191528">
            <w:pPr>
              <w:rPr>
                <w:sz w:val="20"/>
              </w:rPr>
            </w:pPr>
            <w:r w:rsidRPr="00201CDB">
              <w:rPr>
                <w:sz w:val="20"/>
              </w:rPr>
              <w:t xml:space="preserve">1 Matrimonio </w:t>
            </w:r>
          </w:p>
          <w:p w:rsidR="006148BE" w:rsidRPr="00201CDB" w:rsidRDefault="006148BE" w:rsidP="00191528">
            <w:pPr>
              <w:rPr>
                <w:sz w:val="20"/>
              </w:rPr>
            </w:pPr>
            <w:r w:rsidRPr="00201CDB">
              <w:rPr>
                <w:sz w:val="20"/>
              </w:rPr>
              <w:t xml:space="preserve">2 Pareja de hecho registrada </w:t>
            </w:r>
          </w:p>
          <w:p w:rsidR="006148BE" w:rsidRPr="00201CDB" w:rsidRDefault="006148BE" w:rsidP="00191528">
            <w:pPr>
              <w:rPr>
                <w:sz w:val="20"/>
              </w:rPr>
            </w:pPr>
            <w:r w:rsidRPr="00201CDB">
              <w:rPr>
                <w:sz w:val="20"/>
              </w:rPr>
              <w:t>3 Pareja de hecho sin registrar</w:t>
            </w:r>
          </w:p>
          <w:p w:rsidR="006148BE" w:rsidRPr="00201CDB" w:rsidRDefault="006148BE" w:rsidP="00191528">
            <w:pPr>
              <w:rPr>
                <w:sz w:val="20"/>
              </w:rPr>
            </w:pPr>
            <w:r w:rsidRPr="00201CDB">
              <w:rPr>
                <w:sz w:val="20"/>
              </w:rPr>
              <w:t>b No aplicable (si NORDENCO=99)</w:t>
            </w:r>
          </w:p>
          <w:p w:rsidR="006148BE" w:rsidRPr="00201CDB" w:rsidRDefault="006148BE" w:rsidP="00191528">
            <w:pPr>
              <w:rPr>
                <w:sz w:val="20"/>
              </w:rPr>
            </w:pPr>
            <w:r w:rsidRPr="00201CDB">
              <w:rPr>
                <w:sz w:val="20"/>
              </w:rPr>
              <w:t>-9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CONVIVENCIA</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Convivencia en pareja</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3420" w:type="dxa"/>
          </w:tcPr>
          <w:p w:rsidR="006148BE" w:rsidRPr="00201CDB" w:rsidRDefault="006148BE" w:rsidP="00191528">
            <w:pPr>
              <w:rPr>
                <w:sz w:val="20"/>
              </w:rPr>
            </w:pPr>
            <w:r w:rsidRPr="00201CDB">
              <w:rPr>
                <w:sz w:val="20"/>
              </w:rPr>
              <w:t xml:space="preserve">1 Conviviendo con su cónyuge </w:t>
            </w:r>
          </w:p>
          <w:p w:rsidR="006148BE" w:rsidRPr="00201CDB" w:rsidRDefault="006148BE" w:rsidP="00191528">
            <w:pPr>
              <w:rPr>
                <w:sz w:val="20"/>
              </w:rPr>
            </w:pPr>
            <w:r w:rsidRPr="00201CDB">
              <w:rPr>
                <w:sz w:val="20"/>
              </w:rPr>
              <w:t>2 Conviviendo con una pareja de hecho</w:t>
            </w:r>
          </w:p>
          <w:p w:rsidR="006148BE" w:rsidRPr="00201CDB" w:rsidRDefault="006148BE" w:rsidP="00191528">
            <w:pPr>
              <w:rPr>
                <w:sz w:val="20"/>
              </w:rPr>
            </w:pPr>
            <w:r w:rsidRPr="00201CDB">
              <w:rPr>
                <w:sz w:val="20"/>
              </w:rPr>
              <w:t xml:space="preserve">3 No conviviendo en pareja </w:t>
            </w:r>
          </w:p>
          <w:p w:rsidR="006148BE" w:rsidRPr="00201CDB" w:rsidRDefault="006148BE" w:rsidP="00191528">
            <w:pPr>
              <w:rPr>
                <w:sz w:val="20"/>
              </w:rPr>
            </w:pPr>
            <w:r w:rsidRPr="00201CDB">
              <w:rPr>
                <w:sz w:val="20"/>
              </w:rPr>
              <w:t>b No aplicable (si NORDENCO=99)</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NORDENPA</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Número de orden del padre</w:t>
            </w:r>
          </w:p>
        </w:tc>
        <w:tc>
          <w:tcPr>
            <w:tcW w:w="3420" w:type="dxa"/>
          </w:tcPr>
          <w:p w:rsidR="006148BE" w:rsidRPr="00201CDB" w:rsidRDefault="006148BE" w:rsidP="00191528">
            <w:pPr>
              <w:rPr>
                <w:sz w:val="20"/>
              </w:rPr>
            </w:pPr>
            <w:r w:rsidRPr="00201CDB">
              <w:rPr>
                <w:sz w:val="20"/>
              </w:rPr>
              <w:t xml:space="preserve">01-20 Número </w:t>
            </w:r>
          </w:p>
          <w:p w:rsidR="006148BE" w:rsidRPr="00201CDB" w:rsidRDefault="006148BE" w:rsidP="00191528">
            <w:pPr>
              <w:rPr>
                <w:sz w:val="20"/>
              </w:rPr>
            </w:pPr>
            <w:r w:rsidRPr="00201CDB">
              <w:rPr>
                <w:sz w:val="20"/>
              </w:rPr>
              <w:t>99 Si no tiene o no es miembro del hogar</w:t>
            </w:r>
          </w:p>
        </w:tc>
      </w:tr>
      <w:tr w:rsidR="00201CDB" w:rsidRPr="00201CDB" w:rsidTr="00191528">
        <w:trPr>
          <w:cantSplit/>
        </w:trPr>
        <w:tc>
          <w:tcPr>
            <w:tcW w:w="1690" w:type="dxa"/>
          </w:tcPr>
          <w:p w:rsidR="006148BE" w:rsidRPr="00201CDB" w:rsidRDefault="006148BE" w:rsidP="00191528">
            <w:pPr>
              <w:rPr>
                <w:sz w:val="20"/>
              </w:rPr>
            </w:pPr>
            <w:r w:rsidRPr="00201CDB">
              <w:rPr>
                <w:sz w:val="20"/>
              </w:rPr>
              <w:t>PAISPADRE</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País de nacimiento del padre</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u w:val="single"/>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3420" w:type="dxa"/>
          </w:tcPr>
          <w:p w:rsidR="006148BE" w:rsidRPr="00201CDB" w:rsidRDefault="006148BE" w:rsidP="00191528">
            <w:pPr>
              <w:rPr>
                <w:sz w:val="20"/>
              </w:rPr>
            </w:pPr>
            <w:r w:rsidRPr="00201CDB">
              <w:rPr>
                <w:sz w:val="20"/>
              </w:rPr>
              <w:t xml:space="preserve">1 España </w:t>
            </w:r>
          </w:p>
          <w:p w:rsidR="006148BE" w:rsidRPr="00201CDB" w:rsidRDefault="006148BE" w:rsidP="00191528">
            <w:pPr>
              <w:rPr>
                <w:sz w:val="20"/>
              </w:rPr>
            </w:pPr>
            <w:r w:rsidRPr="00201CDB">
              <w:rPr>
                <w:sz w:val="20"/>
              </w:rPr>
              <w:t xml:space="preserve">2 Resto de la Unión Europea (27 países) </w:t>
            </w:r>
          </w:p>
          <w:p w:rsidR="006148BE" w:rsidRPr="00201CDB" w:rsidRDefault="006148BE" w:rsidP="00191528">
            <w:pPr>
              <w:rPr>
                <w:sz w:val="20"/>
              </w:rPr>
            </w:pPr>
            <w:r w:rsidRPr="00201CDB">
              <w:rPr>
                <w:sz w:val="20"/>
              </w:rPr>
              <w:t>3 Resto de Europa</w:t>
            </w:r>
          </w:p>
          <w:p w:rsidR="006148BE" w:rsidRPr="00201CDB" w:rsidRDefault="006148BE" w:rsidP="00191528">
            <w:pPr>
              <w:rPr>
                <w:sz w:val="20"/>
              </w:rPr>
            </w:pPr>
            <w:r w:rsidRPr="00201CDB">
              <w:rPr>
                <w:sz w:val="20"/>
              </w:rPr>
              <w:t>4 Resto del mundo</w:t>
            </w:r>
          </w:p>
          <w:p w:rsidR="006148BE" w:rsidRPr="00201CDB" w:rsidRDefault="006148BE" w:rsidP="00191528">
            <w:pPr>
              <w:rPr>
                <w:sz w:val="20"/>
              </w:rPr>
            </w:pPr>
            <w:r w:rsidRPr="00201CDB">
              <w:rPr>
                <w:sz w:val="20"/>
              </w:rPr>
              <w:t>-9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NORDENMA</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Número de orden de la madre</w:t>
            </w:r>
          </w:p>
        </w:tc>
        <w:tc>
          <w:tcPr>
            <w:tcW w:w="3420" w:type="dxa"/>
          </w:tcPr>
          <w:p w:rsidR="006148BE" w:rsidRPr="00201CDB" w:rsidRDefault="006148BE" w:rsidP="00191528">
            <w:pPr>
              <w:rPr>
                <w:sz w:val="20"/>
              </w:rPr>
            </w:pPr>
            <w:r w:rsidRPr="00201CDB">
              <w:rPr>
                <w:sz w:val="20"/>
              </w:rPr>
              <w:t xml:space="preserve">01-20 Número </w:t>
            </w:r>
          </w:p>
          <w:p w:rsidR="006148BE" w:rsidRPr="00201CDB" w:rsidRDefault="006148BE" w:rsidP="00191528">
            <w:pPr>
              <w:rPr>
                <w:sz w:val="20"/>
              </w:rPr>
            </w:pPr>
            <w:r w:rsidRPr="00201CDB">
              <w:rPr>
                <w:sz w:val="20"/>
              </w:rPr>
              <w:t>99 Si no tiene o no es miembro del hogar</w:t>
            </w:r>
          </w:p>
        </w:tc>
      </w:tr>
      <w:tr w:rsidR="00201CDB" w:rsidRPr="00201CDB" w:rsidTr="00191528">
        <w:trPr>
          <w:cantSplit/>
        </w:trPr>
        <w:tc>
          <w:tcPr>
            <w:tcW w:w="1690" w:type="dxa"/>
          </w:tcPr>
          <w:p w:rsidR="006148BE" w:rsidRPr="00201CDB" w:rsidRDefault="006148BE" w:rsidP="00191528">
            <w:pPr>
              <w:rPr>
                <w:sz w:val="20"/>
              </w:rPr>
            </w:pPr>
            <w:r w:rsidRPr="00201CDB">
              <w:rPr>
                <w:sz w:val="20"/>
              </w:rPr>
              <w:t>PAISMADRE</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País de nacimiento de la madre</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3420" w:type="dxa"/>
          </w:tcPr>
          <w:p w:rsidR="006148BE" w:rsidRPr="00201CDB" w:rsidRDefault="006148BE" w:rsidP="00191528">
            <w:pPr>
              <w:rPr>
                <w:sz w:val="20"/>
              </w:rPr>
            </w:pPr>
            <w:r w:rsidRPr="00201CDB">
              <w:rPr>
                <w:sz w:val="20"/>
              </w:rPr>
              <w:t xml:space="preserve">1 España </w:t>
            </w:r>
          </w:p>
          <w:p w:rsidR="006148BE" w:rsidRPr="00201CDB" w:rsidRDefault="006148BE" w:rsidP="00191528">
            <w:pPr>
              <w:rPr>
                <w:sz w:val="20"/>
              </w:rPr>
            </w:pPr>
            <w:r w:rsidRPr="00201CDB">
              <w:rPr>
                <w:sz w:val="20"/>
              </w:rPr>
              <w:t>2 Resto de la Unión Europea (27 países)</w:t>
            </w:r>
          </w:p>
          <w:p w:rsidR="006148BE" w:rsidRPr="00201CDB" w:rsidRDefault="006148BE" w:rsidP="00191528">
            <w:pPr>
              <w:rPr>
                <w:sz w:val="20"/>
              </w:rPr>
            </w:pPr>
            <w:r w:rsidRPr="00201CDB">
              <w:rPr>
                <w:sz w:val="20"/>
              </w:rPr>
              <w:t xml:space="preserve">3 Resto de Europa </w:t>
            </w:r>
          </w:p>
          <w:p w:rsidR="006148BE" w:rsidRPr="00201CDB" w:rsidRDefault="006148BE" w:rsidP="00191528">
            <w:pPr>
              <w:rPr>
                <w:sz w:val="20"/>
              </w:rPr>
            </w:pPr>
            <w:r w:rsidRPr="00201CDB">
              <w:rPr>
                <w:sz w:val="20"/>
              </w:rPr>
              <w:t>4 Resto del mundo</w:t>
            </w:r>
          </w:p>
          <w:p w:rsidR="006148BE" w:rsidRPr="00201CDB" w:rsidRDefault="006148BE" w:rsidP="00191528">
            <w:pPr>
              <w:rPr>
                <w:sz w:val="20"/>
              </w:rPr>
            </w:pPr>
            <w:r w:rsidRPr="00201CDB">
              <w:rPr>
                <w:sz w:val="20"/>
              </w:rPr>
              <w:t>-9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ESTUDIOS</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Estudios completados</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Modificada en 2015 para adaptarse a la nueva CNED 2014. (Ver Anexo)</w:t>
            </w:r>
          </w:p>
        </w:tc>
        <w:tc>
          <w:tcPr>
            <w:tcW w:w="3420" w:type="dxa"/>
          </w:tcPr>
          <w:p w:rsidR="006148BE" w:rsidRPr="00201CDB" w:rsidRDefault="006148BE" w:rsidP="00191528">
            <w:pPr>
              <w:rPr>
                <w:noProof/>
                <w:sz w:val="20"/>
              </w:rPr>
            </w:pPr>
            <w:r w:rsidRPr="00201CDB">
              <w:rPr>
                <w:b/>
                <w:noProof/>
                <w:sz w:val="20"/>
              </w:rPr>
              <w:t>1</w:t>
            </w:r>
            <w:r w:rsidRPr="00201CDB">
              <w:rPr>
                <w:noProof/>
                <w:sz w:val="20"/>
              </w:rPr>
              <w:t xml:space="preserve"> No sabe leer o escribir o fue menos de 5 años a la escuela</w:t>
            </w:r>
          </w:p>
          <w:p w:rsidR="006148BE" w:rsidRPr="00201CDB" w:rsidRDefault="006148BE" w:rsidP="00191528">
            <w:pPr>
              <w:rPr>
                <w:noProof/>
                <w:sz w:val="20"/>
              </w:rPr>
            </w:pPr>
            <w:r w:rsidRPr="00201CDB">
              <w:rPr>
                <w:b/>
                <w:noProof/>
                <w:sz w:val="20"/>
              </w:rPr>
              <w:t>2</w:t>
            </w:r>
            <w:r w:rsidRPr="00201CDB">
              <w:rPr>
                <w:noProof/>
                <w:sz w:val="20"/>
              </w:rPr>
              <w:t xml:space="preserve"> Eduación primaria completa o fue a la escuela al menos 5 años</w:t>
            </w:r>
          </w:p>
          <w:p w:rsidR="006148BE" w:rsidRPr="00201CDB" w:rsidRDefault="006148BE" w:rsidP="00191528">
            <w:pPr>
              <w:rPr>
                <w:noProof/>
                <w:sz w:val="20"/>
              </w:rPr>
            </w:pPr>
            <w:r w:rsidRPr="00201CDB">
              <w:rPr>
                <w:b/>
                <w:noProof/>
                <w:sz w:val="20"/>
              </w:rPr>
              <w:t>3</w:t>
            </w:r>
            <w:r w:rsidRPr="00201CDB">
              <w:rPr>
                <w:noProof/>
                <w:sz w:val="20"/>
              </w:rPr>
              <w:t xml:space="preserve"> ESO, EGB o Bachiller Elemental (con titulo o cursados, al menos, 3º, 8º o 4º respectivamente) certificados de Estudios Primarios, Escolaridad (anterior a 1999), o Profesionalidad (niveles 1 o 2) y similares</w:t>
            </w:r>
          </w:p>
          <w:p w:rsidR="006148BE" w:rsidRPr="00201CDB" w:rsidRDefault="006148BE" w:rsidP="00191528">
            <w:pPr>
              <w:rPr>
                <w:noProof/>
                <w:sz w:val="20"/>
              </w:rPr>
            </w:pPr>
            <w:r w:rsidRPr="00201CDB">
              <w:rPr>
                <w:b/>
                <w:noProof/>
                <w:sz w:val="20"/>
              </w:rPr>
              <w:t>4</w:t>
            </w:r>
            <w:r w:rsidRPr="00201CDB">
              <w:rPr>
                <w:noProof/>
                <w:sz w:val="20"/>
              </w:rPr>
              <w:t xml:space="preserve"> Bachiller, BUP, COU, Bachiller Superior, FP de Grado Medio, FP Básica y otros estudios de grado medio (Certificado de Profesionalidad de nivel 3, etc…)</w:t>
            </w:r>
          </w:p>
          <w:p w:rsidR="006148BE" w:rsidRPr="00201CDB" w:rsidRDefault="006148BE" w:rsidP="00191528">
            <w:pPr>
              <w:rPr>
                <w:noProof/>
                <w:sz w:val="20"/>
              </w:rPr>
            </w:pPr>
            <w:r w:rsidRPr="00201CDB">
              <w:rPr>
                <w:b/>
                <w:noProof/>
                <w:sz w:val="20"/>
              </w:rPr>
              <w:t>5</w:t>
            </w:r>
            <w:r w:rsidRPr="00201CDB">
              <w:rPr>
                <w:noProof/>
                <w:sz w:val="20"/>
              </w:rPr>
              <w:t xml:space="preserve"> FP de Grado Superior, FPII y equivalentes</w:t>
            </w:r>
          </w:p>
          <w:p w:rsidR="006148BE" w:rsidRPr="00201CDB" w:rsidRDefault="006148BE" w:rsidP="00191528">
            <w:pPr>
              <w:rPr>
                <w:noProof/>
                <w:sz w:val="20"/>
              </w:rPr>
            </w:pPr>
            <w:r w:rsidRPr="00201CDB">
              <w:rPr>
                <w:b/>
                <w:noProof/>
                <w:sz w:val="20"/>
              </w:rPr>
              <w:t>6</w:t>
            </w:r>
            <w:r w:rsidRPr="00201CDB">
              <w:rPr>
                <w:noProof/>
                <w:sz w:val="20"/>
              </w:rPr>
              <w:t xml:space="preserve"> Grado de 240 ECTS, Diplomatura, Arquitectura e Ingeniería Técnicas y equivalentes.</w:t>
            </w:r>
          </w:p>
          <w:p w:rsidR="006148BE" w:rsidRPr="00201CDB" w:rsidRDefault="006148BE" w:rsidP="00191528">
            <w:pPr>
              <w:rPr>
                <w:noProof/>
                <w:sz w:val="20"/>
              </w:rPr>
            </w:pPr>
            <w:r w:rsidRPr="00201CDB">
              <w:rPr>
                <w:b/>
                <w:noProof/>
                <w:sz w:val="20"/>
              </w:rPr>
              <w:t>7</w:t>
            </w:r>
            <w:r w:rsidRPr="00201CDB">
              <w:rPr>
                <w:noProof/>
                <w:sz w:val="20"/>
              </w:rPr>
              <w:t xml:space="preserve"> Grado de más de 240 ECTS, Licenciatura, Arquitectura, Ingeniería, másteres, especialidad en Ciencias de la Salud y equivalentes.</w:t>
            </w:r>
          </w:p>
          <w:p w:rsidR="006148BE" w:rsidRPr="00201CDB" w:rsidRDefault="006148BE" w:rsidP="00191528">
            <w:pPr>
              <w:rPr>
                <w:noProof/>
                <w:sz w:val="20"/>
              </w:rPr>
            </w:pPr>
            <w:r w:rsidRPr="00201CDB">
              <w:rPr>
                <w:b/>
                <w:noProof/>
                <w:sz w:val="20"/>
              </w:rPr>
              <w:t>8</w:t>
            </w:r>
            <w:r w:rsidRPr="00201CDB">
              <w:rPr>
                <w:noProof/>
                <w:sz w:val="20"/>
              </w:rPr>
              <w:t xml:space="preserve"> Doctorado universitario. </w:t>
            </w:r>
          </w:p>
          <w:p w:rsidR="006148BE" w:rsidRPr="00201CDB" w:rsidRDefault="006148BE" w:rsidP="00191528">
            <w:pPr>
              <w:rPr>
                <w:sz w:val="20"/>
              </w:rPr>
            </w:pPr>
            <w:r w:rsidRPr="00201CDB">
              <w:rPr>
                <w:b/>
                <w:sz w:val="20"/>
              </w:rPr>
              <w:t>b</w:t>
            </w:r>
            <w:r w:rsidRPr="00201CDB">
              <w:rPr>
                <w:sz w:val="20"/>
              </w:rPr>
              <w:t xml:space="preserve"> No aplicable (si EDAD&lt;16)</w:t>
            </w:r>
          </w:p>
          <w:p w:rsidR="006148BE" w:rsidRPr="00201CDB" w:rsidRDefault="006148BE" w:rsidP="00191528">
            <w:pPr>
              <w:rPr>
                <w:sz w:val="20"/>
              </w:rPr>
            </w:pPr>
            <w:r w:rsidRPr="00201CDB">
              <w:rPr>
                <w:b/>
                <w:sz w:val="20"/>
              </w:rPr>
              <w:t>-9</w:t>
            </w:r>
            <w:r w:rsidRPr="00201CDB">
              <w:rPr>
                <w:sz w:val="20"/>
              </w:rPr>
              <w:t xml:space="preserve">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ESTUDRED</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 xml:space="preserve">Estudios completados reducida </w:t>
            </w:r>
          </w:p>
        </w:tc>
        <w:tc>
          <w:tcPr>
            <w:tcW w:w="3420" w:type="dxa"/>
          </w:tcPr>
          <w:p w:rsidR="006148BE" w:rsidRPr="00201CDB" w:rsidRDefault="006148BE" w:rsidP="00191528">
            <w:pPr>
              <w:tabs>
                <w:tab w:val="left" w:pos="540"/>
              </w:tabs>
              <w:rPr>
                <w:sz w:val="20"/>
              </w:rPr>
            </w:pPr>
            <w:r w:rsidRPr="00201CDB">
              <w:rPr>
                <w:sz w:val="20"/>
              </w:rPr>
              <w:t>1 Inferior a la primera etapa de Educación Secundaria</w:t>
            </w:r>
          </w:p>
          <w:p w:rsidR="006148BE" w:rsidRPr="00201CDB" w:rsidRDefault="006148BE" w:rsidP="00191528">
            <w:pPr>
              <w:tabs>
                <w:tab w:val="left" w:pos="540"/>
              </w:tabs>
              <w:rPr>
                <w:sz w:val="20"/>
              </w:rPr>
            </w:pPr>
            <w:r w:rsidRPr="00201CDB">
              <w:rPr>
                <w:sz w:val="20"/>
              </w:rPr>
              <w:t xml:space="preserve">2 Primera etapa de Educación secundaria </w:t>
            </w:r>
          </w:p>
          <w:p w:rsidR="006148BE" w:rsidRPr="00201CDB" w:rsidRDefault="006148BE" w:rsidP="00191528">
            <w:pPr>
              <w:tabs>
                <w:tab w:val="left" w:pos="540"/>
              </w:tabs>
              <w:rPr>
                <w:sz w:val="20"/>
              </w:rPr>
            </w:pPr>
            <w:r w:rsidRPr="00201CDB">
              <w:rPr>
                <w:sz w:val="20"/>
              </w:rPr>
              <w:t>3 Segunda etapa de Educación secundaria</w:t>
            </w:r>
          </w:p>
          <w:p w:rsidR="006148BE" w:rsidRPr="00201CDB" w:rsidRDefault="006148BE" w:rsidP="00191528">
            <w:pPr>
              <w:tabs>
                <w:tab w:val="left" w:pos="540"/>
              </w:tabs>
              <w:rPr>
                <w:sz w:val="20"/>
              </w:rPr>
            </w:pPr>
            <w:r w:rsidRPr="00201CDB">
              <w:rPr>
                <w:sz w:val="20"/>
              </w:rPr>
              <w:t xml:space="preserve">4 Educación superior </w:t>
            </w:r>
          </w:p>
          <w:p w:rsidR="006148BE" w:rsidRPr="00201CDB" w:rsidRDefault="006148BE" w:rsidP="00191528">
            <w:pPr>
              <w:rPr>
                <w:sz w:val="20"/>
              </w:rPr>
            </w:pPr>
            <w:r w:rsidRPr="00201CDB">
              <w:rPr>
                <w:sz w:val="20"/>
              </w:rPr>
              <w:t xml:space="preserve">b No aplicable (si EDAD&lt;16) </w:t>
            </w:r>
          </w:p>
          <w:p w:rsidR="006148BE" w:rsidRPr="00201CDB" w:rsidRDefault="006148BE" w:rsidP="00191528">
            <w:pPr>
              <w:tabs>
                <w:tab w:val="left" w:pos="540"/>
              </w:tabs>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SITUACT</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 xml:space="preserve">Situación en la actividad la semana anterior a la entrevista </w:t>
            </w:r>
          </w:p>
          <w:p w:rsidR="006148BE" w:rsidRPr="00201CDB" w:rsidRDefault="006148BE" w:rsidP="00191528">
            <w:pPr>
              <w:rPr>
                <w:sz w:val="20"/>
              </w:rPr>
            </w:pPr>
          </w:p>
        </w:tc>
        <w:tc>
          <w:tcPr>
            <w:tcW w:w="3420" w:type="dxa"/>
          </w:tcPr>
          <w:p w:rsidR="006148BE" w:rsidRPr="00201CDB" w:rsidRDefault="006148BE" w:rsidP="00191528">
            <w:pPr>
              <w:rPr>
                <w:sz w:val="20"/>
              </w:rPr>
            </w:pPr>
            <w:r w:rsidRPr="00201CDB">
              <w:rPr>
                <w:sz w:val="20"/>
              </w:rPr>
              <w:t>1 Trabajando al menos una hora</w:t>
            </w:r>
          </w:p>
          <w:p w:rsidR="006148BE" w:rsidRPr="00201CDB" w:rsidRDefault="006148BE" w:rsidP="00191528">
            <w:pPr>
              <w:rPr>
                <w:sz w:val="20"/>
              </w:rPr>
            </w:pPr>
            <w:r w:rsidRPr="00201CDB">
              <w:rPr>
                <w:sz w:val="20"/>
              </w:rPr>
              <w:t>2 Con trabajo del que está ausente (por enfermedad, vacaciones, maternidad,...) y al que espera volver a incorporarse</w:t>
            </w:r>
          </w:p>
          <w:p w:rsidR="006148BE" w:rsidRPr="00201CDB" w:rsidRDefault="006148BE" w:rsidP="00191528">
            <w:pPr>
              <w:rPr>
                <w:sz w:val="20"/>
              </w:rPr>
            </w:pPr>
            <w:r w:rsidRPr="00201CDB">
              <w:rPr>
                <w:sz w:val="20"/>
              </w:rPr>
              <w:t>3 Parado/a</w:t>
            </w:r>
          </w:p>
          <w:p w:rsidR="006148BE" w:rsidRPr="00201CDB" w:rsidRDefault="006148BE" w:rsidP="00191528">
            <w:pPr>
              <w:rPr>
                <w:sz w:val="20"/>
              </w:rPr>
            </w:pPr>
            <w:r w:rsidRPr="00201CDB">
              <w:rPr>
                <w:sz w:val="20"/>
              </w:rPr>
              <w:t>4 Jubilado/a, retirado/a anticipadamente</w:t>
            </w:r>
          </w:p>
          <w:p w:rsidR="006148BE" w:rsidRPr="00201CDB" w:rsidRDefault="006148BE" w:rsidP="00191528">
            <w:pPr>
              <w:rPr>
                <w:sz w:val="20"/>
              </w:rPr>
            </w:pPr>
            <w:r w:rsidRPr="00201CDB">
              <w:rPr>
                <w:sz w:val="20"/>
              </w:rPr>
              <w:t>5 Estudiante</w:t>
            </w:r>
          </w:p>
          <w:p w:rsidR="006148BE" w:rsidRPr="00201CDB" w:rsidRDefault="006148BE" w:rsidP="00191528">
            <w:pPr>
              <w:rPr>
                <w:sz w:val="20"/>
              </w:rPr>
            </w:pPr>
            <w:r w:rsidRPr="00201CDB">
              <w:rPr>
                <w:sz w:val="20"/>
              </w:rPr>
              <w:t>6 Dedicado/a a las labores de hogar</w:t>
            </w:r>
          </w:p>
          <w:p w:rsidR="006148BE" w:rsidRPr="00201CDB" w:rsidRDefault="006148BE" w:rsidP="00191528">
            <w:pPr>
              <w:rPr>
                <w:sz w:val="20"/>
              </w:rPr>
            </w:pPr>
            <w:r w:rsidRPr="00201CDB">
              <w:rPr>
                <w:sz w:val="20"/>
              </w:rPr>
              <w:t>7 Con incapacidad laboral permanente</w:t>
            </w:r>
          </w:p>
          <w:p w:rsidR="006148BE" w:rsidRPr="00201CDB" w:rsidRDefault="006148BE" w:rsidP="00191528">
            <w:pPr>
              <w:rPr>
                <w:sz w:val="20"/>
              </w:rPr>
            </w:pPr>
            <w:r w:rsidRPr="00201CDB">
              <w:rPr>
                <w:sz w:val="20"/>
              </w:rPr>
              <w:t>8 Otra situación de inactividad económica</w:t>
            </w:r>
          </w:p>
          <w:p w:rsidR="006148BE" w:rsidRPr="00201CDB" w:rsidRDefault="006148BE" w:rsidP="00191528">
            <w:pPr>
              <w:rPr>
                <w:sz w:val="20"/>
              </w:rPr>
            </w:pPr>
            <w:r w:rsidRPr="00201CDB">
              <w:rPr>
                <w:sz w:val="20"/>
              </w:rPr>
              <w:t>b No aplicable (si EDAD&lt;16)</w:t>
            </w:r>
          </w:p>
          <w:p w:rsidR="006148BE" w:rsidRPr="00201CDB" w:rsidRDefault="006148BE" w:rsidP="00191528">
            <w:pPr>
              <w:rPr>
                <w:sz w:val="20"/>
              </w:rPr>
            </w:pPr>
            <w:r w:rsidRPr="00201CDB">
              <w:rPr>
                <w:sz w:val="20"/>
              </w:rPr>
              <w:t>-9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SITURED</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Situación en la actividad reducida</w:t>
            </w:r>
          </w:p>
          <w:p w:rsidR="006148BE" w:rsidRPr="00201CDB" w:rsidRDefault="006148BE" w:rsidP="00191528">
            <w:pPr>
              <w:rPr>
                <w:sz w:val="20"/>
              </w:rPr>
            </w:pPr>
          </w:p>
        </w:tc>
        <w:tc>
          <w:tcPr>
            <w:tcW w:w="3420" w:type="dxa"/>
          </w:tcPr>
          <w:p w:rsidR="006148BE" w:rsidRPr="00201CDB" w:rsidRDefault="006148BE" w:rsidP="00191528">
            <w:pPr>
              <w:rPr>
                <w:sz w:val="20"/>
              </w:rPr>
            </w:pPr>
            <w:r w:rsidRPr="00201CDB">
              <w:rPr>
                <w:sz w:val="20"/>
              </w:rPr>
              <w:t xml:space="preserve">1 Activo </w:t>
            </w:r>
          </w:p>
          <w:p w:rsidR="006148BE" w:rsidRPr="00201CDB" w:rsidRDefault="006148BE" w:rsidP="00191528">
            <w:pPr>
              <w:rPr>
                <w:sz w:val="20"/>
              </w:rPr>
            </w:pPr>
            <w:r w:rsidRPr="00201CDB">
              <w:rPr>
                <w:sz w:val="20"/>
              </w:rPr>
              <w:t xml:space="preserve">2 Inactivo </w:t>
            </w:r>
          </w:p>
          <w:p w:rsidR="006148BE" w:rsidRPr="00201CDB" w:rsidRDefault="006148BE" w:rsidP="00191528">
            <w:pPr>
              <w:rPr>
                <w:sz w:val="20"/>
              </w:rPr>
            </w:pPr>
            <w:r w:rsidRPr="00201CDB">
              <w:rPr>
                <w:sz w:val="20"/>
              </w:rPr>
              <w:t xml:space="preserve">b No aplicable (si EDAD&lt;16) </w:t>
            </w:r>
          </w:p>
          <w:p w:rsidR="006148BE" w:rsidRPr="00201CDB" w:rsidRDefault="006148BE" w:rsidP="00191528">
            <w:pPr>
              <w:rPr>
                <w:sz w:val="20"/>
              </w:rPr>
            </w:pPr>
            <w:r w:rsidRPr="00201CDB">
              <w:rPr>
                <w:sz w:val="20"/>
              </w:rPr>
              <w:t>-9 No consta</w:t>
            </w:r>
          </w:p>
        </w:tc>
      </w:tr>
      <w:tr w:rsidR="00201CDB" w:rsidRPr="00201CDB" w:rsidTr="00191528">
        <w:trPr>
          <w:cantSplit/>
        </w:trPr>
        <w:tc>
          <w:tcPr>
            <w:tcW w:w="1690" w:type="dxa"/>
          </w:tcPr>
          <w:p w:rsidR="006148BE" w:rsidRPr="00201CDB" w:rsidRDefault="006148BE" w:rsidP="00191528">
            <w:pPr>
              <w:rPr>
                <w:sz w:val="20"/>
              </w:rPr>
            </w:pPr>
            <w:r w:rsidRPr="00201CDB">
              <w:rPr>
                <w:sz w:val="20"/>
              </w:rPr>
              <w:t>OCU</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¿Estaba ocupado el miembro del hogar en la semana anterior a la entrevista?</w:t>
            </w:r>
          </w:p>
          <w:p w:rsidR="006148BE" w:rsidRPr="00201CDB" w:rsidRDefault="006148BE" w:rsidP="00191528">
            <w:pPr>
              <w:rPr>
                <w:sz w:val="20"/>
              </w:rPr>
            </w:pPr>
          </w:p>
        </w:tc>
        <w:tc>
          <w:tcPr>
            <w:tcW w:w="3420" w:type="dxa"/>
          </w:tcPr>
          <w:p w:rsidR="006148BE" w:rsidRPr="00201CDB" w:rsidRDefault="006148BE" w:rsidP="00191528">
            <w:pPr>
              <w:rPr>
                <w:sz w:val="20"/>
              </w:rPr>
            </w:pPr>
            <w:r w:rsidRPr="00201CDB">
              <w:rPr>
                <w:sz w:val="20"/>
              </w:rPr>
              <w:t xml:space="preserve">1 Ocupado </w:t>
            </w:r>
          </w:p>
          <w:p w:rsidR="006148BE" w:rsidRPr="00201CDB" w:rsidRDefault="006148BE" w:rsidP="00191528">
            <w:pPr>
              <w:rPr>
                <w:sz w:val="20"/>
              </w:rPr>
            </w:pPr>
            <w:r w:rsidRPr="00201CDB">
              <w:rPr>
                <w:sz w:val="20"/>
              </w:rPr>
              <w:t xml:space="preserve">2 No ocupado </w:t>
            </w:r>
          </w:p>
          <w:p w:rsidR="006148BE" w:rsidRPr="00201CDB" w:rsidRDefault="006148BE" w:rsidP="00191528">
            <w:pPr>
              <w:rPr>
                <w:sz w:val="20"/>
              </w:rPr>
            </w:pPr>
            <w:r w:rsidRPr="00201CDB">
              <w:rPr>
                <w:sz w:val="20"/>
              </w:rPr>
              <w:t xml:space="preserve">b No aplicable (si EDAD&lt;16)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JORNADA</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Tipo de jornada en el trabajo</w:t>
            </w: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p>
          <w:p w:rsidR="006148BE" w:rsidRPr="00201CDB" w:rsidRDefault="006148BE" w:rsidP="00191528">
            <w:pPr>
              <w:rPr>
                <w:sz w:val="20"/>
              </w:rPr>
            </w:pPr>
            <w:r w:rsidRPr="00201CDB">
              <w:rPr>
                <w:sz w:val="20"/>
                <w:u w:val="single"/>
              </w:rPr>
              <w:t>Nota:</w:t>
            </w:r>
            <w:r w:rsidRPr="00201CDB">
              <w:rPr>
                <w:sz w:val="20"/>
              </w:rPr>
              <w:t xml:space="preserve"> A partir de 2011</w:t>
            </w:r>
          </w:p>
        </w:tc>
        <w:tc>
          <w:tcPr>
            <w:tcW w:w="3420" w:type="dxa"/>
          </w:tcPr>
          <w:p w:rsidR="006148BE" w:rsidRPr="00201CDB" w:rsidRDefault="006148BE" w:rsidP="00191528">
            <w:pPr>
              <w:rPr>
                <w:sz w:val="20"/>
              </w:rPr>
            </w:pPr>
            <w:r w:rsidRPr="00201CDB">
              <w:rPr>
                <w:sz w:val="20"/>
              </w:rPr>
              <w:t xml:space="preserve">1 Completa </w:t>
            </w:r>
          </w:p>
          <w:p w:rsidR="006148BE" w:rsidRPr="00201CDB" w:rsidRDefault="006148BE" w:rsidP="00191528">
            <w:pPr>
              <w:rPr>
                <w:sz w:val="20"/>
              </w:rPr>
            </w:pPr>
            <w:r w:rsidRPr="00201CDB">
              <w:rPr>
                <w:sz w:val="20"/>
              </w:rPr>
              <w:t>2 Parcial</w:t>
            </w:r>
          </w:p>
          <w:p w:rsidR="006148BE" w:rsidRPr="00201CDB" w:rsidRDefault="006148BE" w:rsidP="00191528">
            <w:pPr>
              <w:rPr>
                <w:sz w:val="20"/>
              </w:rPr>
            </w:pPr>
            <w:r w:rsidRPr="00201CDB">
              <w:rPr>
                <w:sz w:val="20"/>
              </w:rPr>
              <w:t xml:space="preserve">b No aplicable (si SITUACT&lt;&gt;1,2 o EDAD&lt;16)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PERCEP</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 xml:space="preserve">¿Es perceptor de ingresos monetarios regulares durante el mes anterior a la entrevista? </w:t>
            </w:r>
          </w:p>
          <w:p w:rsidR="006148BE" w:rsidRPr="00201CDB" w:rsidRDefault="006148BE" w:rsidP="00191528">
            <w:pPr>
              <w:rPr>
                <w:sz w:val="20"/>
              </w:rPr>
            </w:pPr>
          </w:p>
        </w:tc>
        <w:tc>
          <w:tcPr>
            <w:tcW w:w="3420" w:type="dxa"/>
          </w:tcPr>
          <w:p w:rsidR="006148BE" w:rsidRPr="00201CDB" w:rsidRDefault="006148BE" w:rsidP="00191528">
            <w:pPr>
              <w:rPr>
                <w:sz w:val="20"/>
              </w:rPr>
            </w:pPr>
            <w:r w:rsidRPr="00201CDB">
              <w:rPr>
                <w:sz w:val="20"/>
              </w:rPr>
              <w:t>1 Sí</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IMPEXACP</w:t>
            </w:r>
          </w:p>
        </w:tc>
        <w:tc>
          <w:tcPr>
            <w:tcW w:w="1260" w:type="dxa"/>
          </w:tcPr>
          <w:p w:rsidR="006148BE" w:rsidRPr="00201CDB" w:rsidRDefault="006148BE" w:rsidP="00191528">
            <w:pPr>
              <w:rPr>
                <w:sz w:val="20"/>
              </w:rPr>
            </w:pPr>
            <w:r w:rsidRPr="00201CDB">
              <w:rPr>
                <w:sz w:val="20"/>
              </w:rPr>
              <w:t>5</w:t>
            </w:r>
          </w:p>
        </w:tc>
        <w:tc>
          <w:tcPr>
            <w:tcW w:w="4860" w:type="dxa"/>
          </w:tcPr>
          <w:p w:rsidR="006148BE" w:rsidRPr="00201CDB" w:rsidRDefault="006148BE" w:rsidP="00191528">
            <w:pPr>
              <w:rPr>
                <w:sz w:val="20"/>
              </w:rPr>
            </w:pPr>
            <w:r w:rsidRPr="00201CDB">
              <w:rPr>
                <w:sz w:val="20"/>
              </w:rPr>
              <w:t xml:space="preserve">Importe exacto de los ingresos mensuales netos totales del miembro del hogar </w:t>
            </w:r>
          </w:p>
        </w:tc>
        <w:tc>
          <w:tcPr>
            <w:tcW w:w="3420" w:type="dxa"/>
          </w:tcPr>
          <w:p w:rsidR="006148BE" w:rsidRPr="00201CDB" w:rsidRDefault="006148BE" w:rsidP="00191528">
            <w:pPr>
              <w:rPr>
                <w:sz w:val="20"/>
              </w:rPr>
            </w:pPr>
            <w:r w:rsidRPr="00201CDB">
              <w:rPr>
                <w:sz w:val="20"/>
              </w:rPr>
              <w:t>0-99999 Importe</w:t>
            </w:r>
          </w:p>
          <w:p w:rsidR="006148BE" w:rsidRPr="00201CDB" w:rsidRDefault="006148BE" w:rsidP="00191528">
            <w:pPr>
              <w:rPr>
                <w:sz w:val="20"/>
              </w:rPr>
            </w:pPr>
            <w:r w:rsidRPr="00201CDB">
              <w:rPr>
                <w:sz w:val="20"/>
              </w:rPr>
              <w:t xml:space="preserve">b No aplicable (si PERCEP=6) </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INTERINP</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Intervalo de ingresos mensuales netos totales del miembro del hogar</w:t>
            </w:r>
          </w:p>
        </w:tc>
        <w:tc>
          <w:tcPr>
            <w:tcW w:w="3420" w:type="dxa"/>
          </w:tcPr>
          <w:p w:rsidR="006148BE" w:rsidRPr="00201CDB" w:rsidRDefault="006148BE" w:rsidP="00191528">
            <w:pPr>
              <w:rPr>
                <w:sz w:val="20"/>
              </w:rPr>
            </w:pPr>
            <w:r w:rsidRPr="00201CDB">
              <w:rPr>
                <w:sz w:val="20"/>
              </w:rPr>
              <w:t xml:space="preserve">1 Menos de 500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2 De 500 a menos de 1000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3 De 1000 a menos de 1500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4 De 1500 a menos de 2000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5 De 2000 a menos de 2500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6 De 2500 a menos de 3000 </w:t>
            </w:r>
            <w:r w:rsidRPr="00201CDB">
              <w:rPr>
                <w:rFonts w:ascii="Times New Roman" w:hAnsi="Times New Roman"/>
                <w:sz w:val="20"/>
              </w:rPr>
              <w:t>€</w:t>
            </w:r>
            <w:r w:rsidRPr="00201CDB">
              <w:rPr>
                <w:sz w:val="20"/>
              </w:rPr>
              <w:t xml:space="preserve">  </w:t>
            </w:r>
          </w:p>
          <w:p w:rsidR="006148BE" w:rsidRPr="00201CDB" w:rsidRDefault="006148BE" w:rsidP="00191528">
            <w:pPr>
              <w:rPr>
                <w:sz w:val="20"/>
              </w:rPr>
            </w:pPr>
            <w:r w:rsidRPr="00201CDB">
              <w:rPr>
                <w:sz w:val="20"/>
              </w:rPr>
              <w:t xml:space="preserve">7 3000 </w:t>
            </w:r>
            <w:r w:rsidRPr="00201CDB">
              <w:rPr>
                <w:rFonts w:ascii="Times New Roman" w:hAnsi="Times New Roman"/>
                <w:sz w:val="20"/>
              </w:rPr>
              <w:t xml:space="preserve">€ </w:t>
            </w:r>
            <w:r w:rsidRPr="00201CDB">
              <w:rPr>
                <w:sz w:val="20"/>
              </w:rPr>
              <w:t xml:space="preserve">o más  </w:t>
            </w:r>
          </w:p>
          <w:p w:rsidR="006148BE" w:rsidRPr="00201CDB" w:rsidRDefault="006148BE" w:rsidP="00191528">
            <w:pPr>
              <w:rPr>
                <w:sz w:val="20"/>
              </w:rPr>
            </w:pPr>
            <w:r w:rsidRPr="00201CDB">
              <w:rPr>
                <w:sz w:val="20"/>
              </w:rPr>
              <w:t>b No aplicable (si PERCEP=6)</w:t>
            </w:r>
          </w:p>
          <w:p w:rsidR="006148BE" w:rsidRPr="00201CDB" w:rsidRDefault="006148BE" w:rsidP="00191528">
            <w:pPr>
              <w:rPr>
                <w:sz w:val="20"/>
              </w:rPr>
            </w:pPr>
            <w:r w:rsidRPr="00201CDB">
              <w:rPr>
                <w:sz w:val="20"/>
              </w:rPr>
              <w:t xml:space="preserve">-9 No consta </w:t>
            </w:r>
          </w:p>
        </w:tc>
      </w:tr>
      <w:tr w:rsidR="00201CDB" w:rsidRPr="00201CDB" w:rsidTr="00191528">
        <w:trPr>
          <w:cantSplit/>
        </w:trPr>
        <w:tc>
          <w:tcPr>
            <w:tcW w:w="1690" w:type="dxa"/>
          </w:tcPr>
          <w:p w:rsidR="006148BE" w:rsidRPr="00201CDB" w:rsidRDefault="006148BE" w:rsidP="00191528">
            <w:pPr>
              <w:rPr>
                <w:sz w:val="20"/>
              </w:rPr>
            </w:pPr>
            <w:r w:rsidRPr="00201CDB">
              <w:rPr>
                <w:sz w:val="20"/>
              </w:rPr>
              <w:t>NINODEP</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¿Es niño dependiente?</w:t>
            </w:r>
          </w:p>
        </w:tc>
        <w:tc>
          <w:tcPr>
            <w:tcW w:w="3420" w:type="dxa"/>
          </w:tcPr>
          <w:p w:rsidR="006148BE" w:rsidRPr="00201CDB" w:rsidRDefault="006148BE" w:rsidP="00191528">
            <w:pPr>
              <w:rPr>
                <w:sz w:val="20"/>
              </w:rPr>
            </w:pPr>
            <w:r w:rsidRPr="00201CDB">
              <w:rPr>
                <w:sz w:val="20"/>
              </w:rPr>
              <w:t>1 Sí</w:t>
            </w:r>
          </w:p>
          <w:p w:rsidR="006148BE" w:rsidRPr="00201CDB" w:rsidRDefault="006148BE" w:rsidP="00191528">
            <w:pPr>
              <w:rPr>
                <w:sz w:val="20"/>
              </w:rPr>
            </w:pPr>
            <w:r w:rsidRPr="00201CDB">
              <w:rPr>
                <w:sz w:val="20"/>
              </w:rPr>
              <w:t xml:space="preserve">2 No </w:t>
            </w:r>
          </w:p>
          <w:p w:rsidR="006148BE" w:rsidRPr="00201CDB" w:rsidRDefault="006148BE" w:rsidP="00191528">
            <w:pPr>
              <w:rPr>
                <w:sz w:val="20"/>
              </w:rPr>
            </w:pPr>
            <w:r w:rsidRPr="00201CDB">
              <w:rPr>
                <w:sz w:val="20"/>
              </w:rPr>
              <w:t xml:space="preserve">-9 No consta </w:t>
            </w:r>
          </w:p>
          <w:p w:rsidR="006148BE" w:rsidRPr="00201CDB" w:rsidRDefault="006148BE" w:rsidP="00191528">
            <w:pPr>
              <w:tabs>
                <w:tab w:val="left" w:pos="1814"/>
                <w:tab w:val="left" w:pos="3515"/>
              </w:tabs>
              <w:rPr>
                <w:b/>
                <w:bCs/>
                <w:sz w:val="20"/>
              </w:rPr>
            </w:pPr>
          </w:p>
          <w:p w:rsidR="006148BE" w:rsidRPr="00201CDB" w:rsidRDefault="006148BE" w:rsidP="00191528">
            <w:pPr>
              <w:tabs>
                <w:tab w:val="left" w:pos="1814"/>
                <w:tab w:val="left" w:pos="3515"/>
              </w:tabs>
              <w:rPr>
                <w:sz w:val="20"/>
              </w:rPr>
            </w:pPr>
            <w:r w:rsidRPr="00201CDB">
              <w:rPr>
                <w:b/>
                <w:bCs/>
                <w:sz w:val="20"/>
              </w:rPr>
              <w:t>Niños dependientes económicamente</w:t>
            </w:r>
            <w:r w:rsidRPr="00201CDB">
              <w:rPr>
                <w:sz w:val="20"/>
              </w:rPr>
              <w:t>:</w:t>
            </w:r>
          </w:p>
          <w:p w:rsidR="006148BE" w:rsidRPr="00201CDB" w:rsidRDefault="006148BE" w:rsidP="00191528">
            <w:pPr>
              <w:tabs>
                <w:tab w:val="left" w:pos="1814"/>
                <w:tab w:val="left" w:pos="3515"/>
              </w:tabs>
              <w:rPr>
                <w:sz w:val="20"/>
              </w:rPr>
            </w:pPr>
            <w:r w:rsidRPr="00201CDB">
              <w:rPr>
                <w:sz w:val="20"/>
              </w:rPr>
              <w:t>- Todos los menores de 16 años.</w:t>
            </w:r>
          </w:p>
          <w:p w:rsidR="006148BE" w:rsidRPr="00201CDB" w:rsidRDefault="006148BE" w:rsidP="00191528">
            <w:pPr>
              <w:rPr>
                <w:sz w:val="20"/>
              </w:rPr>
            </w:pPr>
            <w:r w:rsidRPr="00201CDB">
              <w:rPr>
                <w:sz w:val="20"/>
              </w:rPr>
              <w:t>- Los que tienen 16 o más años pero menos de 25 y son económicamente inactivos.</w:t>
            </w:r>
          </w:p>
        </w:tc>
      </w:tr>
      <w:tr w:rsidR="00201CDB" w:rsidRPr="00201CDB" w:rsidTr="00191528">
        <w:trPr>
          <w:cantSplit/>
        </w:trPr>
        <w:tc>
          <w:tcPr>
            <w:tcW w:w="1690" w:type="dxa"/>
          </w:tcPr>
          <w:p w:rsidR="006148BE" w:rsidRPr="00201CDB" w:rsidRDefault="006148BE" w:rsidP="00191528">
            <w:pPr>
              <w:rPr>
                <w:sz w:val="20"/>
              </w:rPr>
            </w:pPr>
            <w:r w:rsidRPr="00201CDB">
              <w:rPr>
                <w:sz w:val="20"/>
              </w:rPr>
              <w:t>HIJODEP</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¿Es hijo dependiente?</w:t>
            </w:r>
          </w:p>
        </w:tc>
        <w:tc>
          <w:tcPr>
            <w:tcW w:w="3420" w:type="dxa"/>
          </w:tcPr>
          <w:p w:rsidR="006148BE" w:rsidRPr="00201CDB" w:rsidRDefault="006148BE" w:rsidP="00191528">
            <w:pPr>
              <w:rPr>
                <w:sz w:val="20"/>
              </w:rPr>
            </w:pPr>
            <w:r w:rsidRPr="00201CDB">
              <w:rPr>
                <w:sz w:val="20"/>
              </w:rPr>
              <w:t>1 Sí</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p w:rsidR="006148BE" w:rsidRPr="00201CDB" w:rsidRDefault="006148BE" w:rsidP="00191528">
            <w:pPr>
              <w:rPr>
                <w:b/>
                <w:bCs/>
                <w:sz w:val="20"/>
              </w:rPr>
            </w:pPr>
          </w:p>
          <w:p w:rsidR="006148BE" w:rsidRPr="00201CDB" w:rsidRDefault="006148BE" w:rsidP="00191528">
            <w:pPr>
              <w:tabs>
                <w:tab w:val="left" w:pos="1814"/>
                <w:tab w:val="left" w:pos="3515"/>
              </w:tabs>
              <w:rPr>
                <w:sz w:val="20"/>
              </w:rPr>
            </w:pPr>
            <w:r w:rsidRPr="00201CDB">
              <w:rPr>
                <w:b/>
                <w:bCs/>
                <w:sz w:val="20"/>
              </w:rPr>
              <w:t>Hijos dependientes económicamente</w:t>
            </w:r>
            <w:r w:rsidRPr="00201CDB">
              <w:rPr>
                <w:sz w:val="20"/>
              </w:rPr>
              <w:t>:</w:t>
            </w:r>
          </w:p>
          <w:p w:rsidR="006148BE" w:rsidRPr="00201CDB" w:rsidRDefault="006148BE" w:rsidP="00191528">
            <w:pPr>
              <w:pStyle w:val="Textoindependiente2"/>
              <w:tabs>
                <w:tab w:val="left" w:pos="1814"/>
                <w:tab w:val="left" w:pos="3515"/>
              </w:tabs>
              <w:rPr>
                <w:sz w:val="20"/>
              </w:rPr>
            </w:pPr>
            <w:r w:rsidRPr="00201CDB">
              <w:rPr>
                <w:sz w:val="20"/>
              </w:rPr>
              <w:t>- Todos los menores de 16 años si al menos uno de los padres es miembro del hogar.</w:t>
            </w:r>
          </w:p>
          <w:p w:rsidR="006148BE" w:rsidRPr="00201CDB" w:rsidRDefault="006148BE" w:rsidP="00191528">
            <w:pPr>
              <w:rPr>
                <w:sz w:val="20"/>
              </w:rPr>
            </w:pPr>
            <w:r w:rsidRPr="00201CDB">
              <w:rPr>
                <w:sz w:val="20"/>
              </w:rPr>
              <w:t>- Los que tienen 16 o más años pero menos de 25 y son económicamente inactivos si al menos uno de los padres es miembro del hogar.</w:t>
            </w:r>
          </w:p>
        </w:tc>
      </w:tr>
      <w:tr w:rsidR="00201CDB" w:rsidRPr="00201CDB" w:rsidTr="00191528">
        <w:trPr>
          <w:cantSplit/>
        </w:trPr>
        <w:tc>
          <w:tcPr>
            <w:tcW w:w="1690" w:type="dxa"/>
          </w:tcPr>
          <w:p w:rsidR="006148BE" w:rsidRPr="00201CDB" w:rsidRDefault="006148BE" w:rsidP="00191528">
            <w:pPr>
              <w:rPr>
                <w:sz w:val="20"/>
              </w:rPr>
            </w:pPr>
            <w:r w:rsidRPr="00201CDB">
              <w:rPr>
                <w:sz w:val="20"/>
              </w:rPr>
              <w:t>ADULTO</w:t>
            </w:r>
          </w:p>
        </w:tc>
        <w:tc>
          <w:tcPr>
            <w:tcW w:w="1260" w:type="dxa"/>
          </w:tcPr>
          <w:p w:rsidR="006148BE" w:rsidRPr="00201CDB" w:rsidRDefault="006148BE" w:rsidP="00191528">
            <w:pPr>
              <w:rPr>
                <w:sz w:val="20"/>
              </w:rPr>
            </w:pPr>
            <w:r w:rsidRPr="00201CDB">
              <w:rPr>
                <w:sz w:val="20"/>
              </w:rPr>
              <w:t>2</w:t>
            </w:r>
          </w:p>
        </w:tc>
        <w:tc>
          <w:tcPr>
            <w:tcW w:w="4860" w:type="dxa"/>
          </w:tcPr>
          <w:p w:rsidR="006148BE" w:rsidRPr="00201CDB" w:rsidRDefault="006148BE" w:rsidP="00191528">
            <w:pPr>
              <w:rPr>
                <w:sz w:val="20"/>
              </w:rPr>
            </w:pPr>
            <w:r w:rsidRPr="00201CDB">
              <w:rPr>
                <w:sz w:val="20"/>
              </w:rPr>
              <w:t>¿Es adulto?</w:t>
            </w:r>
          </w:p>
        </w:tc>
        <w:tc>
          <w:tcPr>
            <w:tcW w:w="3420" w:type="dxa"/>
          </w:tcPr>
          <w:p w:rsidR="006148BE" w:rsidRPr="00201CDB" w:rsidRDefault="006148BE" w:rsidP="00191528">
            <w:pPr>
              <w:rPr>
                <w:sz w:val="20"/>
              </w:rPr>
            </w:pPr>
            <w:r w:rsidRPr="00201CDB">
              <w:rPr>
                <w:sz w:val="20"/>
              </w:rPr>
              <w:t>1 Sí</w:t>
            </w:r>
          </w:p>
          <w:p w:rsidR="006148BE" w:rsidRPr="00201CDB" w:rsidRDefault="006148BE" w:rsidP="00191528">
            <w:pPr>
              <w:rPr>
                <w:sz w:val="20"/>
              </w:rPr>
            </w:pPr>
            <w:r w:rsidRPr="00201CDB">
              <w:rPr>
                <w:sz w:val="20"/>
              </w:rPr>
              <w:t xml:space="preserve">6 No </w:t>
            </w:r>
          </w:p>
          <w:p w:rsidR="006148BE" w:rsidRPr="00201CDB" w:rsidRDefault="006148BE" w:rsidP="00191528">
            <w:pPr>
              <w:rPr>
                <w:sz w:val="20"/>
              </w:rPr>
            </w:pPr>
            <w:r w:rsidRPr="00201CDB">
              <w:rPr>
                <w:sz w:val="20"/>
              </w:rPr>
              <w:t xml:space="preserve">-9 No consta </w:t>
            </w:r>
          </w:p>
          <w:p w:rsidR="006148BE" w:rsidRPr="00201CDB" w:rsidRDefault="006148BE" w:rsidP="00191528">
            <w:pPr>
              <w:tabs>
                <w:tab w:val="left" w:pos="1814"/>
                <w:tab w:val="left" w:pos="3515"/>
              </w:tabs>
              <w:rPr>
                <w:b/>
                <w:bCs/>
                <w:sz w:val="20"/>
              </w:rPr>
            </w:pPr>
          </w:p>
          <w:p w:rsidR="006148BE" w:rsidRPr="00201CDB" w:rsidRDefault="006148BE" w:rsidP="00191528">
            <w:pPr>
              <w:tabs>
                <w:tab w:val="left" w:pos="1814"/>
                <w:tab w:val="left" w:pos="3515"/>
              </w:tabs>
              <w:rPr>
                <w:sz w:val="20"/>
              </w:rPr>
            </w:pPr>
            <w:r w:rsidRPr="00201CDB">
              <w:rPr>
                <w:b/>
                <w:bCs/>
                <w:sz w:val="20"/>
              </w:rPr>
              <w:t>Adulto:</w:t>
            </w:r>
            <w:r w:rsidRPr="00201CDB">
              <w:rPr>
                <w:sz w:val="20"/>
              </w:rPr>
              <w:t xml:space="preserve"> </w:t>
            </w:r>
          </w:p>
          <w:p w:rsidR="006148BE" w:rsidRPr="00201CDB" w:rsidRDefault="006148BE" w:rsidP="00191528">
            <w:pPr>
              <w:tabs>
                <w:tab w:val="left" w:pos="1814"/>
                <w:tab w:val="left" w:pos="3515"/>
              </w:tabs>
              <w:rPr>
                <w:sz w:val="20"/>
              </w:rPr>
            </w:pPr>
            <w:r w:rsidRPr="00201CDB">
              <w:rPr>
                <w:sz w:val="20"/>
              </w:rPr>
              <w:t>- Toda persona de 16 o más años pero menor de 25 económicamente activa y cualquier persona de 25 o más años.</w:t>
            </w:r>
          </w:p>
        </w:tc>
      </w:tr>
      <w:tr w:rsidR="00201CDB" w:rsidRPr="00201CDB" w:rsidTr="00191528">
        <w:trPr>
          <w:cantSplit/>
        </w:trPr>
        <w:tc>
          <w:tcPr>
            <w:tcW w:w="1690" w:type="dxa"/>
          </w:tcPr>
          <w:p w:rsidR="006148BE" w:rsidRPr="00201CDB" w:rsidRDefault="006148BE" w:rsidP="00191528">
            <w:pPr>
              <w:rPr>
                <w:sz w:val="20"/>
              </w:rPr>
            </w:pPr>
            <w:r w:rsidRPr="00201CDB">
              <w:rPr>
                <w:sz w:val="20"/>
              </w:rPr>
              <w:t>FACTOR</w:t>
            </w:r>
          </w:p>
        </w:tc>
        <w:tc>
          <w:tcPr>
            <w:tcW w:w="1260" w:type="dxa"/>
          </w:tcPr>
          <w:p w:rsidR="006148BE" w:rsidRPr="00201CDB" w:rsidRDefault="006148BE" w:rsidP="00191528">
            <w:pPr>
              <w:rPr>
                <w:sz w:val="20"/>
              </w:rPr>
            </w:pPr>
            <w:r w:rsidRPr="00201CDB">
              <w:rPr>
                <w:sz w:val="20"/>
              </w:rPr>
              <w:t>11.6</w:t>
            </w:r>
          </w:p>
        </w:tc>
        <w:tc>
          <w:tcPr>
            <w:tcW w:w="4860" w:type="dxa"/>
          </w:tcPr>
          <w:p w:rsidR="006148BE" w:rsidRPr="00201CDB" w:rsidRDefault="006148BE" w:rsidP="00191528">
            <w:pPr>
              <w:rPr>
                <w:sz w:val="20"/>
              </w:rPr>
            </w:pPr>
            <w:r w:rsidRPr="00201CDB">
              <w:rPr>
                <w:sz w:val="20"/>
              </w:rPr>
              <w:t>Factor poblacional</w:t>
            </w:r>
          </w:p>
        </w:tc>
        <w:tc>
          <w:tcPr>
            <w:tcW w:w="3420" w:type="dxa"/>
          </w:tcPr>
          <w:p w:rsidR="006148BE" w:rsidRPr="00201CDB" w:rsidRDefault="006148BE" w:rsidP="00191528">
            <w:pPr>
              <w:rPr>
                <w:sz w:val="20"/>
              </w:rPr>
            </w:pPr>
            <w:r w:rsidRPr="00201CDB">
              <w:rPr>
                <w:sz w:val="20"/>
              </w:rPr>
              <w:t>Cualquier valor, distinto de b y de  0</w:t>
            </w:r>
          </w:p>
        </w:tc>
      </w:tr>
    </w:tbl>
    <w:p w:rsidR="006148BE" w:rsidRPr="00201CDB" w:rsidRDefault="006148BE" w:rsidP="006148BE">
      <w:pPr>
        <w:pStyle w:val="Textoindependiente2"/>
        <w:jc w:val="both"/>
      </w:pPr>
    </w:p>
    <w:p w:rsidR="006148BE" w:rsidRPr="00201CDB" w:rsidRDefault="006148BE" w:rsidP="006148BE">
      <w:pPr>
        <w:pStyle w:val="Textoindependiente2"/>
        <w:jc w:val="both"/>
        <w:sectPr w:rsidR="006148BE" w:rsidRPr="00201CDB">
          <w:footnotePr>
            <w:numRestart w:val="eachPage"/>
          </w:footnotePr>
          <w:pgSz w:w="16838" w:h="11906" w:orient="landscape" w:code="9"/>
          <w:pgMar w:top="1701" w:right="295" w:bottom="1701" w:left="1418" w:header="720" w:footer="720" w:gutter="0"/>
          <w:cols w:space="720"/>
        </w:sectPr>
      </w:pPr>
    </w:p>
    <w:p w:rsidR="006148BE" w:rsidRPr="00201CDB" w:rsidRDefault="006148BE" w:rsidP="006148BE">
      <w:pPr>
        <w:ind w:left="4111"/>
        <w:jc w:val="both"/>
        <w:rPr>
          <w:b/>
          <w:bCs/>
          <w:sz w:val="24"/>
        </w:rPr>
      </w:pPr>
    </w:p>
    <w:p w:rsidR="006148BE" w:rsidRPr="00201CDB" w:rsidRDefault="006148BE" w:rsidP="006148BE">
      <w:r w:rsidRPr="00201CDB">
        <w:rPr>
          <w:b/>
          <w:bCs/>
          <w:sz w:val="24"/>
        </w:rPr>
        <w:t>ENCUESTA DE PRESUPUESTOS FAMILIARES (Base 20</w:t>
      </w:r>
      <w:r w:rsidR="00E333C8">
        <w:rPr>
          <w:b/>
          <w:bCs/>
          <w:sz w:val="24"/>
        </w:rPr>
        <w:t>11</w:t>
      </w:r>
      <w:r w:rsidRPr="00201CDB">
        <w:rPr>
          <w:b/>
          <w:bCs/>
          <w:sz w:val="24"/>
        </w:rPr>
        <w:t>)</w:t>
      </w:r>
    </w:p>
    <w:p w:rsidR="006148BE" w:rsidRPr="00201CDB" w:rsidRDefault="006148BE" w:rsidP="006148BE"/>
    <w:p w:rsidR="006148BE" w:rsidRPr="00201CDB" w:rsidRDefault="006148BE" w:rsidP="006148BE">
      <w:pPr>
        <w:rPr>
          <w:b/>
        </w:rPr>
      </w:pPr>
      <w:r w:rsidRPr="00201CDB">
        <w:rPr>
          <w:b/>
        </w:rPr>
        <w:t>Diseño de registro del fichero de</w:t>
      </w:r>
      <w:r w:rsidR="004719CE">
        <w:rPr>
          <w:b/>
        </w:rPr>
        <w:t xml:space="preserve"> usuario de</w:t>
      </w:r>
      <w:r w:rsidRPr="00201CDB">
        <w:rPr>
          <w:b/>
        </w:rPr>
        <w:t xml:space="preserve"> hogar</w:t>
      </w:r>
    </w:p>
    <w:p w:rsidR="006148BE" w:rsidRPr="00201CDB" w:rsidRDefault="006148BE" w:rsidP="006148BE"/>
    <w:tbl>
      <w:tblPr>
        <w:tblW w:w="0" w:type="auto"/>
        <w:tblLayout w:type="fixed"/>
        <w:tblCellMar>
          <w:left w:w="30" w:type="dxa"/>
          <w:right w:w="30" w:type="dxa"/>
        </w:tblCellMar>
        <w:tblLook w:val="0000" w:firstRow="0" w:lastRow="0" w:firstColumn="0" w:lastColumn="0" w:noHBand="0" w:noVBand="0"/>
      </w:tblPr>
      <w:tblGrid>
        <w:gridCol w:w="30"/>
        <w:gridCol w:w="1701"/>
        <w:gridCol w:w="1694"/>
        <w:gridCol w:w="2154"/>
        <w:gridCol w:w="61"/>
        <w:gridCol w:w="1417"/>
        <w:gridCol w:w="666"/>
      </w:tblGrid>
      <w:tr w:rsidR="00201CDB" w:rsidRPr="00201CDB" w:rsidTr="00191528">
        <w:trPr>
          <w:gridAfter w:val="1"/>
          <w:wAfter w:w="666" w:type="dxa"/>
          <w:trHeight w:val="494"/>
          <w:tblHeader/>
        </w:trPr>
        <w:tc>
          <w:tcPr>
            <w:tcW w:w="1731" w:type="dxa"/>
            <w:gridSpan w:val="2"/>
          </w:tcPr>
          <w:p w:rsidR="006148BE" w:rsidRPr="00201CDB" w:rsidRDefault="006148BE" w:rsidP="00191528">
            <w:pPr>
              <w:rPr>
                <w:rFonts w:ascii="Arial" w:hAnsi="Arial" w:cs="Arial"/>
                <w:b/>
                <w:snapToGrid w:val="0"/>
                <w:sz w:val="20"/>
              </w:rPr>
            </w:pPr>
            <w:r w:rsidRPr="00201CDB">
              <w:rPr>
                <w:rFonts w:ascii="Arial" w:hAnsi="Arial" w:cs="Arial"/>
                <w:b/>
                <w:snapToGrid w:val="0"/>
                <w:sz w:val="20"/>
              </w:rPr>
              <w:t>VARIABLE</w:t>
            </w:r>
          </w:p>
        </w:tc>
        <w:tc>
          <w:tcPr>
            <w:tcW w:w="3909" w:type="dxa"/>
            <w:gridSpan w:val="3"/>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Nº DE CARACTERES</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POSICIONES</w:t>
            </w:r>
          </w:p>
        </w:tc>
      </w:tr>
      <w:tr w:rsidR="00201CDB" w:rsidRPr="00201CDB" w:rsidTr="00191528">
        <w:trPr>
          <w:gridAfter w:val="1"/>
          <w:wAfter w:w="666" w:type="dxa"/>
          <w:trHeight w:val="494"/>
          <w:tblHeader/>
        </w:trPr>
        <w:tc>
          <w:tcPr>
            <w:tcW w:w="1731" w:type="dxa"/>
            <w:gridSpan w:val="2"/>
          </w:tcPr>
          <w:p w:rsidR="006148BE" w:rsidRPr="00201CDB" w:rsidRDefault="006148BE" w:rsidP="00191528">
            <w:pPr>
              <w:rPr>
                <w:rFonts w:ascii="Arial" w:hAnsi="Arial" w:cs="Arial"/>
                <w:b/>
                <w:snapToGrid w:val="0"/>
                <w:sz w:val="20"/>
              </w:rPr>
            </w:pPr>
          </w:p>
        </w:tc>
        <w:tc>
          <w:tcPr>
            <w:tcW w:w="3909" w:type="dxa"/>
            <w:gridSpan w:val="3"/>
          </w:tcPr>
          <w:p w:rsidR="006148BE" w:rsidRPr="00201CDB" w:rsidRDefault="006148BE" w:rsidP="00191528">
            <w:pPr>
              <w:jc w:val="right"/>
              <w:rPr>
                <w:rFonts w:ascii="Arial" w:hAnsi="Arial" w:cs="Arial"/>
                <w:b/>
                <w:snapToGrid w:val="0"/>
                <w:sz w:val="20"/>
              </w:rPr>
            </w:pPr>
          </w:p>
        </w:tc>
        <w:tc>
          <w:tcPr>
            <w:tcW w:w="1417" w:type="dxa"/>
          </w:tcPr>
          <w:p w:rsidR="006148BE" w:rsidRPr="00201CDB" w:rsidRDefault="006148BE" w:rsidP="00191528">
            <w:pPr>
              <w:jc w:val="right"/>
              <w:rPr>
                <w:rFonts w:ascii="Arial" w:hAnsi="Arial" w:cs="Arial"/>
                <w:b/>
                <w:snapToGrid w:val="0"/>
                <w:sz w:val="20"/>
              </w:rPr>
            </w:pP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5549"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1.INFORMACIÓN GENERAL</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ANOENC</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4</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NUMERO</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5</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5-9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CCAA</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10-11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NUTS1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12-12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CAPROV</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13-13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TAMAMU</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14-14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DENSIDAD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15-15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CLAVE</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16-16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CLATEO</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17-17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FACTOR</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11 (6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18-28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7693" w:type="dxa"/>
            <w:gridSpan w:val="6"/>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2.CARACTERISTICAS RELATIVAS AL HOGAR</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NMIEMB</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29-30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TAMANO</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31-31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NMIEMSD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32-33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NMIEMHU</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34-35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NMIEMIN</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36-37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38-39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40-41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42-43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44-45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NMIEM5</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46-47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48-49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50-51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52-53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54-55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NMIEM10</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56-57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NMIEM11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58-59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NMIEM12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60-61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NMIEM13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62-63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NUMACTI</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64-65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NUMINACTI</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66-67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NUMOCUP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68-69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NUMNOCUP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70-71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NUMESTU</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72-73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NUMNOESTU</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74-75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NNINOSD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76-77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NHIJOSD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78-79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UC1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3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80-82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UC2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3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83-85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PF2TEO</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86-87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PF2RECO</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88-89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90-91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92-93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94-95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96-97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TIPHOGAR5</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98-99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100-101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102-103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104-105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106-107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TIPHOGAR10</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108-109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TIPHOGAR11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110-111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SITUOCU_HOG</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112-113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SITUACT_HOG</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114-115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7693" w:type="dxa"/>
            <w:gridSpan w:val="6"/>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3.DATOS DEL SUSTENTADOR PRINCIPAL</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NORDENSP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116-117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EDADSP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118-119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SEXOSP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120-121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PAISNACSP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122-123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NACIONASP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124-125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PAISSP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126-127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SITURESSP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128-129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ECIVIL_LEGALSP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130-131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NORDENCOSP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132-133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UNIONSP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134-135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CONVIVENCIASP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136-137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NORDENPASP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138-139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PAISPADRESP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140-141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NORDENMASP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142-143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PAISMADRESP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144-145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ESTUDIOSSP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146-147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ESTUDREDSP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148-149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SITUACTSP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150-151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SITUREDSP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152-153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OCUSP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154-155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JORNADASP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156-157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PERCEPSP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158-159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IMPEXACPSP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5</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160-164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INTERINPSP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165-166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TRABAJO</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167-168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OCUPA</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169-170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OCUPARED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171-172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ACTESTB</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173-174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ACTESTBRED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175-176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SITPROF</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177-178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SECTOR</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179-180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CONTRATO</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181-182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TIPOCONT</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183-184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SITSOCI</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185-186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SITSOCIRE</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187-188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7693" w:type="dxa"/>
            <w:gridSpan w:val="6"/>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4.CARACTERISTICAS DE LA VIVIENDA PRINCIPAL</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REGTEN</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189-189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TIPOEDIF</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190-191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ZONARES</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192-193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TIPOCASA</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194-195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NHABIT</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196-197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ANNOCON</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198-199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SUPERF</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3</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200-202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AGUACALI</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203-204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FUENAGUA</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205-206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CALEF</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207-208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FUENCALE</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209-210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7693" w:type="dxa"/>
            <w:gridSpan w:val="6"/>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5.OTRAS VIVIENDAS A DISPOSICIÓN DEL HOGAR</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DISPOSI_OV</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211-211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NUMOVD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212-212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213-214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215-216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217-218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219-220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221-222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223-224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225-226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227-228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229-230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231-232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233-234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235-236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237-238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239-240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241-242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243-244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245-246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247-248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249-250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251-252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253-254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255-256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257-258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259-260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261-262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263-264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265-266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267-268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REGTENV5</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269-270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V5</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271-272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DIASV5</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273-274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AGUACV5</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275-276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FUENACV5</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277-278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CALEFV5</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279-280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281-282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283-284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285-286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287-288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289-290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291-292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293-294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FUENCAV6</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295-296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297-298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299-300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301-302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303-304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305-306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307-308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FUENCAV7</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309-310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311-312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313-314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315-316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317-318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319-320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321-322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FUENCAV8</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323-324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REGTENV9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325-326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MESES V9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327-328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DIASV9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329-330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AGUACV9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331-332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FUENACV9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333-334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CALEFV9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335-336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vAlign w:val="center"/>
            <w:hideMark/>
          </w:tcPr>
          <w:p w:rsidR="006148BE" w:rsidRPr="00201CDB" w:rsidRDefault="006148BE" w:rsidP="00191528">
            <w:pPr>
              <w:rPr>
                <w:rFonts w:ascii="Arial" w:hAnsi="Arial" w:cs="Arial"/>
                <w:sz w:val="20"/>
              </w:rPr>
            </w:pPr>
            <w:r w:rsidRPr="00201CDB">
              <w:rPr>
                <w:rFonts w:ascii="Arial" w:hAnsi="Arial" w:cs="Arial"/>
                <w:sz w:val="20"/>
              </w:rPr>
              <w:t>FUENCAV9</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337-338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7693" w:type="dxa"/>
            <w:gridSpan w:val="6"/>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6.GASTOS DE CONSUMO DEL HOGAR</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GASTOT</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16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339-354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IMPUTGAS</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5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355-359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GASTMON</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16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360-375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GASTNOM1</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376-388</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GASTNOM2</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389-401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GASTNOM3</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402-414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GASTNOM4</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415-427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7693" w:type="dxa"/>
            <w:gridSpan w:val="6"/>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7. INGRESOS REGULARES MENSUALES DEL HOGAR</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CAPROP</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428-429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CAJENA</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430-431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PENSIO</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432-433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DESEM</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434-435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OTRSUB</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436-437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RENTAS</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438-439</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OTROIN</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440-441</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FUENPRIN</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442-443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FUENPRINRED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444-445</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IMPEXAC</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5</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446-450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INTERIN</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451-452</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NUMPERI</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2</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453-454</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450"/>
        </w:trPr>
        <w:tc>
          <w:tcPr>
            <w:tcW w:w="7693" w:type="dxa"/>
            <w:gridSpan w:val="6"/>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8.NÚMERO DE COMIDAS Y CENAS EFECTUADAS DURANTE LA BISEMANA MUESTRAL</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COMIMH</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3</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455-457</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COMISD</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3</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458-460</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COMIHU</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3</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461-463</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COMIINV</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3</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464-466</w:t>
            </w:r>
          </w:p>
        </w:tc>
      </w:tr>
      <w:tr w:rsidR="00201CDB" w:rsidRPr="00201CDB" w:rsidTr="00191528">
        <w:tblPrEx>
          <w:tblCellMar>
            <w:left w:w="70" w:type="dxa"/>
            <w:right w:w="70" w:type="dxa"/>
          </w:tblCellMar>
          <w:tblLook w:val="04A0" w:firstRow="1" w:lastRow="0" w:firstColumn="1" w:lastColumn="0" w:noHBand="0" w:noVBand="1"/>
        </w:tblPrEx>
        <w:trPr>
          <w:gridBefore w:val="1"/>
          <w:wBefore w:w="30" w:type="dxa"/>
          <w:trHeight w:val="300"/>
        </w:trPr>
        <w:tc>
          <w:tcPr>
            <w:tcW w:w="3395" w:type="dxa"/>
            <w:gridSpan w:val="2"/>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COMITOT</w:t>
            </w:r>
          </w:p>
        </w:tc>
        <w:tc>
          <w:tcPr>
            <w:tcW w:w="2154"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3</w:t>
            </w:r>
          </w:p>
        </w:tc>
        <w:tc>
          <w:tcPr>
            <w:tcW w:w="2144" w:type="dxa"/>
            <w:gridSpan w:val="3"/>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467-469</w:t>
            </w:r>
          </w:p>
        </w:tc>
      </w:tr>
    </w:tbl>
    <w:p w:rsidR="005C4F62" w:rsidRDefault="005C4F62" w:rsidP="006148BE">
      <w:pPr>
        <w:rPr>
          <w:b/>
          <w:bCs/>
          <w:sz w:val="24"/>
        </w:rPr>
      </w:pPr>
    </w:p>
    <w:p w:rsidR="006148BE" w:rsidRPr="00201CDB" w:rsidRDefault="006148BE" w:rsidP="006148BE">
      <w:pPr>
        <w:rPr>
          <w:b/>
          <w:bCs/>
          <w:sz w:val="24"/>
        </w:rPr>
      </w:pPr>
      <w:r w:rsidRPr="00201CDB">
        <w:rPr>
          <w:b/>
          <w:bCs/>
          <w:sz w:val="24"/>
        </w:rPr>
        <w:t>ENCUESTA DE PRESUPUESTOS FAMILIARES (Base 20</w:t>
      </w:r>
      <w:r w:rsidR="00E333C8">
        <w:rPr>
          <w:b/>
          <w:bCs/>
          <w:sz w:val="24"/>
        </w:rPr>
        <w:t>11</w:t>
      </w:r>
      <w:r w:rsidRPr="00201CDB">
        <w:rPr>
          <w:b/>
          <w:bCs/>
          <w:sz w:val="24"/>
        </w:rPr>
        <w:t>)</w:t>
      </w:r>
    </w:p>
    <w:p w:rsidR="006148BE" w:rsidRPr="00201CDB" w:rsidRDefault="006148BE" w:rsidP="006148BE"/>
    <w:p w:rsidR="006148BE" w:rsidRPr="00201CDB" w:rsidRDefault="006148BE" w:rsidP="006148BE">
      <w:pPr>
        <w:rPr>
          <w:b/>
        </w:rPr>
      </w:pPr>
      <w:r w:rsidRPr="00201CDB">
        <w:rPr>
          <w:b/>
        </w:rPr>
        <w:t>Diseño de registro del fichero de miembros del hogar.</w:t>
      </w:r>
    </w:p>
    <w:p w:rsidR="006148BE" w:rsidRPr="00201CDB" w:rsidRDefault="006148BE" w:rsidP="006148BE"/>
    <w:tbl>
      <w:tblPr>
        <w:tblW w:w="0" w:type="auto"/>
        <w:tblLayout w:type="fixed"/>
        <w:tblCellMar>
          <w:left w:w="30" w:type="dxa"/>
          <w:right w:w="30" w:type="dxa"/>
        </w:tblCellMar>
        <w:tblLook w:val="0000" w:firstRow="0" w:lastRow="0" w:firstColumn="0" w:lastColumn="0" w:noHBand="0" w:noVBand="0"/>
      </w:tblPr>
      <w:tblGrid>
        <w:gridCol w:w="1590"/>
        <w:gridCol w:w="3969"/>
        <w:gridCol w:w="1417"/>
      </w:tblGrid>
      <w:tr w:rsidR="00201CDB" w:rsidRPr="00201CDB" w:rsidTr="00191528">
        <w:trPr>
          <w:trHeight w:val="494"/>
          <w:tblHeader/>
        </w:trPr>
        <w:tc>
          <w:tcPr>
            <w:tcW w:w="1590" w:type="dxa"/>
          </w:tcPr>
          <w:p w:rsidR="006148BE" w:rsidRPr="00201CDB" w:rsidRDefault="006148BE" w:rsidP="00191528">
            <w:pPr>
              <w:rPr>
                <w:rFonts w:ascii="Arial" w:hAnsi="Arial" w:cs="Arial"/>
                <w:b/>
                <w:snapToGrid w:val="0"/>
                <w:sz w:val="20"/>
              </w:rPr>
            </w:pPr>
            <w:r w:rsidRPr="00201CDB">
              <w:rPr>
                <w:rFonts w:ascii="Arial" w:hAnsi="Arial" w:cs="Arial"/>
                <w:b/>
                <w:snapToGrid w:val="0"/>
                <w:sz w:val="20"/>
              </w:rPr>
              <w:t>VARIABLE</w:t>
            </w:r>
          </w:p>
        </w:tc>
        <w:tc>
          <w:tcPr>
            <w:tcW w:w="3969"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Nº DE CARACTERES</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POSICIONES</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ANOENC</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4</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1-4</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NUMERO</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5</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5-9</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NORDEN</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10-11</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CATEGMH</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12-13</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SUSPRIN</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1</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14</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RELASP</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15-16</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napToGrid w:val="0"/>
                <w:sz w:val="20"/>
              </w:rPr>
              <w:t>EDAD</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17-18</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napToGrid w:val="0"/>
                <w:sz w:val="20"/>
              </w:rPr>
              <w:t>SEXO</w:t>
            </w:r>
          </w:p>
          <w:p w:rsidR="006148BE" w:rsidRPr="00201CDB" w:rsidRDefault="006148BE" w:rsidP="00191528">
            <w:pPr>
              <w:rPr>
                <w:rFonts w:ascii="Arial" w:hAnsi="Arial" w:cs="Arial"/>
                <w:snapToGrid w:val="0"/>
                <w:sz w:val="20"/>
              </w:rPr>
            </w:pPr>
            <w:r w:rsidRPr="00201CDB">
              <w:rPr>
                <w:rFonts w:ascii="Arial" w:hAnsi="Arial" w:cs="Arial"/>
                <w:snapToGrid w:val="0"/>
                <w:sz w:val="20"/>
              </w:rPr>
              <w:t>PAISNACIM</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19-20</w:t>
            </w:r>
          </w:p>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21-22</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napToGrid w:val="0"/>
                <w:sz w:val="20"/>
              </w:rPr>
              <w:t>NACIONA</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23-24</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napToGrid w:val="0"/>
                <w:sz w:val="20"/>
              </w:rPr>
              <w:t>PAISNACION</w:t>
            </w:r>
          </w:p>
        </w:tc>
        <w:tc>
          <w:tcPr>
            <w:tcW w:w="3969" w:type="dxa"/>
          </w:tcPr>
          <w:p w:rsidR="006148BE" w:rsidRPr="00201CDB" w:rsidRDefault="006148BE" w:rsidP="00191528">
            <w:pPr>
              <w:jc w:val="right"/>
              <w:rPr>
                <w:rFonts w:ascii="Arial" w:hAnsi="Arial" w:cs="Arial"/>
                <w:snapToGrid w:val="0"/>
                <w:sz w:val="20"/>
                <w:lang w:val="es-ES_tradnl"/>
              </w:rPr>
            </w:pPr>
            <w:r w:rsidRPr="00201CDB">
              <w:rPr>
                <w:rFonts w:ascii="Arial" w:hAnsi="Arial" w:cs="Arial"/>
                <w:snapToGrid w:val="0"/>
                <w:sz w:val="20"/>
                <w:lang w:val="es-ES_tradnl"/>
              </w:rPr>
              <w:t>2</w:t>
            </w:r>
          </w:p>
        </w:tc>
        <w:tc>
          <w:tcPr>
            <w:tcW w:w="1417" w:type="dxa"/>
          </w:tcPr>
          <w:p w:rsidR="006148BE" w:rsidRPr="00201CDB" w:rsidRDefault="006148BE" w:rsidP="00191528">
            <w:pPr>
              <w:jc w:val="right"/>
              <w:rPr>
                <w:rFonts w:ascii="Arial" w:hAnsi="Arial" w:cs="Arial"/>
                <w:b/>
                <w:snapToGrid w:val="0"/>
                <w:sz w:val="20"/>
                <w:lang w:val="es-ES_tradnl"/>
              </w:rPr>
            </w:pPr>
            <w:r w:rsidRPr="00201CDB">
              <w:rPr>
                <w:rFonts w:ascii="Arial" w:hAnsi="Arial" w:cs="Arial"/>
                <w:b/>
                <w:snapToGrid w:val="0"/>
                <w:sz w:val="20"/>
                <w:lang w:val="es-ES_tradnl"/>
              </w:rPr>
              <w:t>25-26</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lang w:val="es-ES_tradnl"/>
              </w:rPr>
            </w:pPr>
            <w:r w:rsidRPr="00201CDB">
              <w:rPr>
                <w:rFonts w:ascii="Arial" w:hAnsi="Arial" w:cs="Arial"/>
                <w:snapToGrid w:val="0"/>
                <w:sz w:val="20"/>
                <w:lang w:val="es-ES_tradnl"/>
              </w:rPr>
              <w:t>SITURES</w:t>
            </w:r>
          </w:p>
        </w:tc>
        <w:tc>
          <w:tcPr>
            <w:tcW w:w="3969" w:type="dxa"/>
          </w:tcPr>
          <w:p w:rsidR="006148BE" w:rsidRPr="00201CDB" w:rsidRDefault="006148BE" w:rsidP="00191528">
            <w:pPr>
              <w:jc w:val="right"/>
              <w:rPr>
                <w:rFonts w:ascii="Arial" w:hAnsi="Arial" w:cs="Arial"/>
                <w:snapToGrid w:val="0"/>
                <w:sz w:val="20"/>
                <w:lang w:val="es-ES_tradnl"/>
              </w:rPr>
            </w:pPr>
            <w:r w:rsidRPr="00201CDB">
              <w:rPr>
                <w:rFonts w:ascii="Arial" w:hAnsi="Arial" w:cs="Arial"/>
                <w:snapToGrid w:val="0"/>
                <w:sz w:val="20"/>
                <w:lang w:val="es-ES_tradnl"/>
              </w:rPr>
              <w:t>2</w:t>
            </w:r>
          </w:p>
        </w:tc>
        <w:tc>
          <w:tcPr>
            <w:tcW w:w="1417" w:type="dxa"/>
          </w:tcPr>
          <w:p w:rsidR="006148BE" w:rsidRPr="00201CDB" w:rsidRDefault="006148BE" w:rsidP="00191528">
            <w:pPr>
              <w:jc w:val="right"/>
              <w:rPr>
                <w:rFonts w:ascii="Arial" w:hAnsi="Arial" w:cs="Arial"/>
                <w:b/>
                <w:snapToGrid w:val="0"/>
                <w:sz w:val="20"/>
                <w:lang w:val="es-ES_tradnl"/>
              </w:rPr>
            </w:pPr>
            <w:r w:rsidRPr="00201CDB">
              <w:rPr>
                <w:rFonts w:ascii="Arial" w:hAnsi="Arial" w:cs="Arial"/>
                <w:b/>
                <w:snapToGrid w:val="0"/>
                <w:sz w:val="20"/>
                <w:lang w:val="es-ES_tradnl"/>
              </w:rPr>
              <w:t>27-28</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lang w:val="es-ES_tradnl"/>
              </w:rPr>
            </w:pPr>
            <w:r w:rsidRPr="00201CDB">
              <w:rPr>
                <w:rFonts w:ascii="Arial" w:hAnsi="Arial" w:cs="Arial"/>
                <w:snapToGrid w:val="0"/>
                <w:sz w:val="20"/>
                <w:lang w:val="es-ES_tradnl"/>
              </w:rPr>
              <w:t>ECIVILLEGAL</w:t>
            </w:r>
          </w:p>
        </w:tc>
        <w:tc>
          <w:tcPr>
            <w:tcW w:w="3969" w:type="dxa"/>
          </w:tcPr>
          <w:p w:rsidR="006148BE" w:rsidRPr="00201CDB" w:rsidRDefault="006148BE" w:rsidP="00191528">
            <w:pPr>
              <w:jc w:val="right"/>
              <w:rPr>
                <w:rFonts w:ascii="Arial" w:hAnsi="Arial" w:cs="Arial"/>
                <w:snapToGrid w:val="0"/>
                <w:sz w:val="20"/>
                <w:lang w:val="es-ES_tradnl"/>
              </w:rPr>
            </w:pPr>
            <w:r w:rsidRPr="00201CDB">
              <w:rPr>
                <w:rFonts w:ascii="Arial" w:hAnsi="Arial" w:cs="Arial"/>
                <w:snapToGrid w:val="0"/>
                <w:sz w:val="20"/>
                <w:lang w:val="es-ES_tradnl"/>
              </w:rPr>
              <w:t>2</w:t>
            </w:r>
          </w:p>
        </w:tc>
        <w:tc>
          <w:tcPr>
            <w:tcW w:w="1417" w:type="dxa"/>
          </w:tcPr>
          <w:p w:rsidR="006148BE" w:rsidRPr="00201CDB" w:rsidRDefault="006148BE" w:rsidP="00191528">
            <w:pPr>
              <w:jc w:val="right"/>
              <w:rPr>
                <w:rFonts w:ascii="Arial" w:hAnsi="Arial" w:cs="Arial"/>
                <w:b/>
                <w:snapToGrid w:val="0"/>
                <w:sz w:val="20"/>
                <w:lang w:val="es-ES_tradnl"/>
              </w:rPr>
            </w:pPr>
            <w:r w:rsidRPr="00201CDB">
              <w:rPr>
                <w:rFonts w:ascii="Arial" w:hAnsi="Arial" w:cs="Arial"/>
                <w:b/>
                <w:snapToGrid w:val="0"/>
                <w:sz w:val="20"/>
                <w:lang w:val="es-ES_tradnl"/>
              </w:rPr>
              <w:t>29-30</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lang w:val="es-ES_tradnl"/>
              </w:rPr>
            </w:pPr>
            <w:r w:rsidRPr="00201CDB">
              <w:rPr>
                <w:rFonts w:ascii="Arial" w:hAnsi="Arial" w:cs="Arial"/>
                <w:snapToGrid w:val="0"/>
                <w:sz w:val="20"/>
                <w:lang w:val="es-ES_tradnl"/>
              </w:rPr>
              <w:t>NORDENCO</w:t>
            </w:r>
          </w:p>
          <w:p w:rsidR="006148BE" w:rsidRPr="00201CDB" w:rsidRDefault="006148BE" w:rsidP="00191528">
            <w:pPr>
              <w:rPr>
                <w:rFonts w:ascii="Arial" w:hAnsi="Arial" w:cs="Arial"/>
                <w:snapToGrid w:val="0"/>
                <w:sz w:val="20"/>
                <w:lang w:val="es-ES_tradnl"/>
              </w:rPr>
            </w:pPr>
            <w:r w:rsidRPr="00201CDB">
              <w:rPr>
                <w:rFonts w:ascii="Arial" w:hAnsi="Arial" w:cs="Arial"/>
                <w:snapToGrid w:val="0"/>
                <w:sz w:val="20"/>
                <w:lang w:val="es-ES_tradnl"/>
              </w:rPr>
              <w:t>UNION</w:t>
            </w:r>
          </w:p>
          <w:p w:rsidR="006148BE" w:rsidRPr="00201CDB" w:rsidRDefault="006148BE" w:rsidP="00191528">
            <w:pPr>
              <w:rPr>
                <w:rFonts w:ascii="Arial" w:hAnsi="Arial" w:cs="Arial"/>
                <w:snapToGrid w:val="0"/>
                <w:sz w:val="20"/>
                <w:lang w:val="es-ES_tradnl"/>
              </w:rPr>
            </w:pPr>
            <w:r w:rsidRPr="00201CDB">
              <w:rPr>
                <w:rFonts w:ascii="Arial" w:hAnsi="Arial" w:cs="Arial"/>
                <w:snapToGrid w:val="0"/>
                <w:sz w:val="20"/>
                <w:lang w:val="es-ES_tradnl"/>
              </w:rPr>
              <w:t>CONVIVENCIA</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31-32</w:t>
            </w:r>
          </w:p>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33-34</w:t>
            </w:r>
          </w:p>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35-36</w:t>
            </w:r>
          </w:p>
        </w:tc>
      </w:tr>
      <w:tr w:rsidR="00201CDB" w:rsidRPr="00201CDB" w:rsidTr="00191528">
        <w:trPr>
          <w:trHeight w:val="247"/>
        </w:trPr>
        <w:tc>
          <w:tcPr>
            <w:tcW w:w="1590" w:type="dxa"/>
          </w:tcPr>
          <w:p w:rsidR="006148BE" w:rsidRPr="00201CDB" w:rsidRDefault="006148BE" w:rsidP="00191528">
            <w:pPr>
              <w:rPr>
                <w:rFonts w:ascii="Arial" w:hAnsi="Arial" w:cs="Arial"/>
                <w:sz w:val="20"/>
              </w:rPr>
            </w:pPr>
            <w:r w:rsidRPr="00201CDB">
              <w:rPr>
                <w:rFonts w:ascii="Arial" w:hAnsi="Arial" w:cs="Arial"/>
                <w:sz w:val="20"/>
              </w:rPr>
              <w:t>NORDENPA</w:t>
            </w:r>
          </w:p>
          <w:p w:rsidR="006148BE" w:rsidRPr="00201CDB" w:rsidRDefault="006148BE" w:rsidP="00191528">
            <w:pPr>
              <w:rPr>
                <w:rFonts w:ascii="Arial" w:hAnsi="Arial" w:cs="Arial"/>
                <w:snapToGrid w:val="0"/>
                <w:sz w:val="20"/>
              </w:rPr>
            </w:pPr>
            <w:r w:rsidRPr="00201CDB">
              <w:rPr>
                <w:rFonts w:ascii="Arial" w:hAnsi="Arial" w:cs="Arial"/>
                <w:sz w:val="20"/>
              </w:rPr>
              <w:t>PAISPADRE</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37-38</w:t>
            </w:r>
          </w:p>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39-40</w:t>
            </w:r>
          </w:p>
        </w:tc>
      </w:tr>
      <w:tr w:rsidR="00201CDB" w:rsidRPr="00201CDB" w:rsidTr="00191528">
        <w:trPr>
          <w:trHeight w:val="247"/>
        </w:trPr>
        <w:tc>
          <w:tcPr>
            <w:tcW w:w="1590" w:type="dxa"/>
          </w:tcPr>
          <w:p w:rsidR="006148BE" w:rsidRPr="00201CDB" w:rsidRDefault="006148BE" w:rsidP="00191528">
            <w:pPr>
              <w:rPr>
                <w:rFonts w:ascii="Arial" w:hAnsi="Arial" w:cs="Arial"/>
                <w:sz w:val="20"/>
              </w:rPr>
            </w:pPr>
            <w:r w:rsidRPr="00201CDB">
              <w:rPr>
                <w:rFonts w:ascii="Arial" w:hAnsi="Arial" w:cs="Arial"/>
                <w:sz w:val="20"/>
              </w:rPr>
              <w:t>NORDENMA</w:t>
            </w:r>
          </w:p>
          <w:p w:rsidR="006148BE" w:rsidRPr="00201CDB" w:rsidRDefault="006148BE" w:rsidP="00191528">
            <w:pPr>
              <w:rPr>
                <w:rFonts w:ascii="Arial" w:hAnsi="Arial" w:cs="Arial"/>
                <w:snapToGrid w:val="0"/>
                <w:sz w:val="20"/>
              </w:rPr>
            </w:pPr>
            <w:r w:rsidRPr="00201CDB">
              <w:rPr>
                <w:rFonts w:ascii="Arial" w:hAnsi="Arial" w:cs="Arial"/>
                <w:sz w:val="20"/>
              </w:rPr>
              <w:t>PAISMADRE</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41-42</w:t>
            </w:r>
          </w:p>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43-44</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ESTUDIOS</w:t>
            </w:r>
          </w:p>
        </w:tc>
        <w:tc>
          <w:tcPr>
            <w:tcW w:w="3969" w:type="dxa"/>
          </w:tcPr>
          <w:p w:rsidR="006148BE" w:rsidRPr="00201CDB" w:rsidRDefault="006148BE" w:rsidP="00191528">
            <w:pPr>
              <w:jc w:val="right"/>
              <w:rPr>
                <w:rFonts w:ascii="Arial" w:hAnsi="Arial" w:cs="Arial"/>
                <w:snapToGrid w:val="0"/>
                <w:sz w:val="20"/>
                <w:lang w:val="en-US"/>
              </w:rPr>
            </w:pPr>
            <w:r w:rsidRPr="00201CDB">
              <w:rPr>
                <w:rFonts w:ascii="Arial" w:hAnsi="Arial" w:cs="Arial"/>
                <w:snapToGrid w:val="0"/>
                <w:sz w:val="20"/>
                <w:lang w:val="en-US"/>
              </w:rPr>
              <w:t>2</w:t>
            </w:r>
          </w:p>
        </w:tc>
        <w:tc>
          <w:tcPr>
            <w:tcW w:w="1417" w:type="dxa"/>
          </w:tcPr>
          <w:p w:rsidR="006148BE" w:rsidRPr="00201CDB" w:rsidRDefault="006148BE" w:rsidP="00191528">
            <w:pPr>
              <w:jc w:val="right"/>
              <w:rPr>
                <w:rFonts w:ascii="Arial" w:hAnsi="Arial" w:cs="Arial"/>
                <w:b/>
                <w:snapToGrid w:val="0"/>
                <w:sz w:val="20"/>
                <w:lang w:val="en-US"/>
              </w:rPr>
            </w:pPr>
            <w:r w:rsidRPr="00201CDB">
              <w:rPr>
                <w:rFonts w:ascii="Arial" w:hAnsi="Arial" w:cs="Arial"/>
                <w:b/>
                <w:snapToGrid w:val="0"/>
                <w:sz w:val="20"/>
                <w:lang w:val="en-US"/>
              </w:rPr>
              <w:t>45-46</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lang w:val="en-US"/>
              </w:rPr>
            </w:pPr>
            <w:r w:rsidRPr="00201CDB">
              <w:rPr>
                <w:rFonts w:ascii="Arial" w:hAnsi="Arial" w:cs="Arial"/>
                <w:sz w:val="20"/>
                <w:lang w:val="en-US"/>
              </w:rPr>
              <w:t>ESTUDRED</w:t>
            </w:r>
          </w:p>
        </w:tc>
        <w:tc>
          <w:tcPr>
            <w:tcW w:w="3969" w:type="dxa"/>
          </w:tcPr>
          <w:p w:rsidR="006148BE" w:rsidRPr="00201CDB" w:rsidRDefault="006148BE" w:rsidP="00191528">
            <w:pPr>
              <w:jc w:val="right"/>
              <w:rPr>
                <w:rFonts w:ascii="Arial" w:hAnsi="Arial" w:cs="Arial"/>
                <w:snapToGrid w:val="0"/>
                <w:sz w:val="20"/>
                <w:lang w:val="en-US"/>
              </w:rPr>
            </w:pPr>
            <w:r w:rsidRPr="00201CDB">
              <w:rPr>
                <w:rFonts w:ascii="Arial" w:hAnsi="Arial" w:cs="Arial"/>
                <w:snapToGrid w:val="0"/>
                <w:sz w:val="20"/>
                <w:lang w:val="en-US"/>
              </w:rPr>
              <w:t>2</w:t>
            </w:r>
          </w:p>
        </w:tc>
        <w:tc>
          <w:tcPr>
            <w:tcW w:w="1417" w:type="dxa"/>
          </w:tcPr>
          <w:p w:rsidR="006148BE" w:rsidRPr="00201CDB" w:rsidRDefault="006148BE" w:rsidP="00191528">
            <w:pPr>
              <w:jc w:val="right"/>
              <w:rPr>
                <w:rFonts w:ascii="Arial" w:hAnsi="Arial" w:cs="Arial"/>
                <w:b/>
                <w:snapToGrid w:val="0"/>
                <w:sz w:val="20"/>
                <w:lang w:val="en-US"/>
              </w:rPr>
            </w:pPr>
            <w:r w:rsidRPr="00201CDB">
              <w:rPr>
                <w:rFonts w:ascii="Arial" w:hAnsi="Arial" w:cs="Arial"/>
                <w:b/>
                <w:snapToGrid w:val="0"/>
                <w:sz w:val="20"/>
                <w:lang w:val="en-US"/>
              </w:rPr>
              <w:t>47-48</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lang w:val="en-US"/>
              </w:rPr>
            </w:pPr>
            <w:r w:rsidRPr="00201CDB">
              <w:rPr>
                <w:rFonts w:ascii="Arial" w:hAnsi="Arial" w:cs="Arial"/>
                <w:sz w:val="20"/>
                <w:lang w:val="en-US"/>
              </w:rPr>
              <w:t>SITUACT</w:t>
            </w:r>
          </w:p>
        </w:tc>
        <w:tc>
          <w:tcPr>
            <w:tcW w:w="3969" w:type="dxa"/>
          </w:tcPr>
          <w:p w:rsidR="006148BE" w:rsidRPr="00201CDB" w:rsidRDefault="006148BE" w:rsidP="00191528">
            <w:pPr>
              <w:jc w:val="right"/>
              <w:rPr>
                <w:rFonts w:ascii="Arial" w:hAnsi="Arial" w:cs="Arial"/>
                <w:snapToGrid w:val="0"/>
                <w:sz w:val="20"/>
                <w:lang w:val="en-US"/>
              </w:rPr>
            </w:pPr>
            <w:r w:rsidRPr="00201CDB">
              <w:rPr>
                <w:rFonts w:ascii="Arial" w:hAnsi="Arial" w:cs="Arial"/>
                <w:snapToGrid w:val="0"/>
                <w:sz w:val="20"/>
                <w:lang w:val="en-US"/>
              </w:rPr>
              <w:t>2</w:t>
            </w:r>
          </w:p>
        </w:tc>
        <w:tc>
          <w:tcPr>
            <w:tcW w:w="1417" w:type="dxa"/>
          </w:tcPr>
          <w:p w:rsidR="006148BE" w:rsidRPr="00201CDB" w:rsidRDefault="006148BE" w:rsidP="00191528">
            <w:pPr>
              <w:jc w:val="right"/>
              <w:rPr>
                <w:rFonts w:ascii="Arial" w:hAnsi="Arial" w:cs="Arial"/>
                <w:b/>
                <w:snapToGrid w:val="0"/>
                <w:sz w:val="20"/>
                <w:lang w:val="en-US"/>
              </w:rPr>
            </w:pPr>
            <w:r w:rsidRPr="00201CDB">
              <w:rPr>
                <w:rFonts w:ascii="Arial" w:hAnsi="Arial" w:cs="Arial"/>
                <w:b/>
                <w:snapToGrid w:val="0"/>
                <w:sz w:val="20"/>
                <w:lang w:val="en-US"/>
              </w:rPr>
              <w:t>49-50</w:t>
            </w:r>
          </w:p>
        </w:tc>
      </w:tr>
      <w:tr w:rsidR="00201CDB" w:rsidRPr="00201CDB" w:rsidTr="00191528">
        <w:trPr>
          <w:trHeight w:val="247"/>
        </w:trPr>
        <w:tc>
          <w:tcPr>
            <w:tcW w:w="1590" w:type="dxa"/>
          </w:tcPr>
          <w:p w:rsidR="006148BE" w:rsidRPr="00201CDB" w:rsidRDefault="006148BE" w:rsidP="00191528">
            <w:pPr>
              <w:rPr>
                <w:rFonts w:ascii="Arial" w:hAnsi="Arial" w:cs="Arial"/>
                <w:sz w:val="20"/>
                <w:lang w:val="en-US"/>
              </w:rPr>
            </w:pPr>
            <w:r w:rsidRPr="00201CDB">
              <w:rPr>
                <w:rFonts w:ascii="Arial" w:hAnsi="Arial" w:cs="Arial"/>
                <w:sz w:val="20"/>
                <w:lang w:val="en-US"/>
              </w:rPr>
              <w:t>SITURED</w:t>
            </w:r>
          </w:p>
          <w:p w:rsidR="006148BE" w:rsidRPr="00201CDB" w:rsidRDefault="006148BE" w:rsidP="00191528">
            <w:pPr>
              <w:rPr>
                <w:rFonts w:ascii="Arial" w:hAnsi="Arial" w:cs="Arial"/>
                <w:sz w:val="20"/>
                <w:lang w:val="en-US"/>
              </w:rPr>
            </w:pPr>
            <w:r w:rsidRPr="00201CDB">
              <w:rPr>
                <w:rFonts w:ascii="Arial" w:hAnsi="Arial" w:cs="Arial"/>
                <w:sz w:val="20"/>
                <w:lang w:val="en-US"/>
              </w:rPr>
              <w:t>OCU</w:t>
            </w:r>
          </w:p>
          <w:p w:rsidR="006148BE" w:rsidRPr="00201CDB" w:rsidRDefault="006148BE" w:rsidP="00191528">
            <w:pPr>
              <w:rPr>
                <w:rFonts w:ascii="Arial" w:hAnsi="Arial" w:cs="Arial"/>
                <w:snapToGrid w:val="0"/>
                <w:sz w:val="20"/>
                <w:lang w:val="es-ES_tradnl"/>
              </w:rPr>
            </w:pPr>
            <w:r w:rsidRPr="00201CDB">
              <w:rPr>
                <w:rFonts w:ascii="Arial" w:hAnsi="Arial" w:cs="Arial"/>
                <w:sz w:val="20"/>
                <w:lang w:val="es-ES_tradnl"/>
              </w:rPr>
              <w:t>JORNADA</w:t>
            </w:r>
          </w:p>
        </w:tc>
        <w:tc>
          <w:tcPr>
            <w:tcW w:w="3969" w:type="dxa"/>
          </w:tcPr>
          <w:p w:rsidR="006148BE" w:rsidRPr="00201CDB" w:rsidRDefault="006148BE" w:rsidP="00191528">
            <w:pPr>
              <w:jc w:val="right"/>
              <w:rPr>
                <w:rFonts w:ascii="Arial" w:hAnsi="Arial" w:cs="Arial"/>
                <w:snapToGrid w:val="0"/>
                <w:sz w:val="20"/>
                <w:lang w:val="es-ES_tradnl"/>
              </w:rPr>
            </w:pPr>
            <w:r w:rsidRPr="00201CDB">
              <w:rPr>
                <w:rFonts w:ascii="Arial" w:hAnsi="Arial" w:cs="Arial"/>
                <w:snapToGrid w:val="0"/>
                <w:sz w:val="20"/>
                <w:lang w:val="es-ES_tradnl"/>
              </w:rPr>
              <w:t>2</w:t>
            </w:r>
          </w:p>
          <w:p w:rsidR="006148BE" w:rsidRPr="00201CDB" w:rsidRDefault="006148BE" w:rsidP="00191528">
            <w:pPr>
              <w:jc w:val="right"/>
              <w:rPr>
                <w:rFonts w:ascii="Arial" w:hAnsi="Arial" w:cs="Arial"/>
                <w:snapToGrid w:val="0"/>
                <w:sz w:val="20"/>
                <w:lang w:val="es-ES_tradnl"/>
              </w:rPr>
            </w:pPr>
            <w:r w:rsidRPr="00201CDB">
              <w:rPr>
                <w:rFonts w:ascii="Arial" w:hAnsi="Arial" w:cs="Arial"/>
                <w:snapToGrid w:val="0"/>
                <w:sz w:val="20"/>
                <w:lang w:val="es-ES_tradnl"/>
              </w:rPr>
              <w:t>2</w:t>
            </w:r>
          </w:p>
          <w:p w:rsidR="006148BE" w:rsidRPr="00201CDB" w:rsidRDefault="006148BE" w:rsidP="00191528">
            <w:pPr>
              <w:jc w:val="right"/>
              <w:rPr>
                <w:rFonts w:ascii="Arial" w:hAnsi="Arial" w:cs="Arial"/>
                <w:snapToGrid w:val="0"/>
                <w:sz w:val="20"/>
                <w:lang w:val="es-ES_tradnl"/>
              </w:rPr>
            </w:pPr>
            <w:r w:rsidRPr="00201CDB">
              <w:rPr>
                <w:rFonts w:ascii="Arial" w:hAnsi="Arial" w:cs="Arial"/>
                <w:snapToGrid w:val="0"/>
                <w:sz w:val="20"/>
                <w:lang w:val="es-ES_tradnl"/>
              </w:rPr>
              <w:t>2</w:t>
            </w:r>
          </w:p>
        </w:tc>
        <w:tc>
          <w:tcPr>
            <w:tcW w:w="1417" w:type="dxa"/>
          </w:tcPr>
          <w:p w:rsidR="006148BE" w:rsidRPr="00201CDB" w:rsidRDefault="006148BE" w:rsidP="00191528">
            <w:pPr>
              <w:jc w:val="right"/>
              <w:rPr>
                <w:rFonts w:ascii="Arial" w:hAnsi="Arial" w:cs="Arial"/>
                <w:b/>
                <w:snapToGrid w:val="0"/>
                <w:sz w:val="20"/>
                <w:lang w:val="es-ES_tradnl"/>
              </w:rPr>
            </w:pPr>
            <w:r w:rsidRPr="00201CDB">
              <w:rPr>
                <w:rFonts w:ascii="Arial" w:hAnsi="Arial" w:cs="Arial"/>
                <w:b/>
                <w:snapToGrid w:val="0"/>
                <w:sz w:val="20"/>
                <w:lang w:val="es-ES_tradnl"/>
              </w:rPr>
              <w:t>51-52</w:t>
            </w:r>
          </w:p>
          <w:p w:rsidR="006148BE" w:rsidRPr="00201CDB" w:rsidRDefault="006148BE" w:rsidP="00191528">
            <w:pPr>
              <w:jc w:val="right"/>
              <w:rPr>
                <w:rFonts w:ascii="Arial" w:hAnsi="Arial" w:cs="Arial"/>
                <w:b/>
                <w:snapToGrid w:val="0"/>
                <w:sz w:val="20"/>
                <w:lang w:val="es-ES_tradnl"/>
              </w:rPr>
            </w:pPr>
            <w:r w:rsidRPr="00201CDB">
              <w:rPr>
                <w:rFonts w:ascii="Arial" w:hAnsi="Arial" w:cs="Arial"/>
                <w:b/>
                <w:snapToGrid w:val="0"/>
                <w:sz w:val="20"/>
                <w:lang w:val="es-ES_tradnl"/>
              </w:rPr>
              <w:t>53-54</w:t>
            </w:r>
          </w:p>
          <w:p w:rsidR="006148BE" w:rsidRPr="00201CDB" w:rsidRDefault="006148BE" w:rsidP="00191528">
            <w:pPr>
              <w:jc w:val="right"/>
              <w:rPr>
                <w:rFonts w:ascii="Arial" w:hAnsi="Arial" w:cs="Arial"/>
                <w:b/>
                <w:snapToGrid w:val="0"/>
                <w:sz w:val="20"/>
                <w:lang w:val="es-ES_tradnl"/>
              </w:rPr>
            </w:pPr>
            <w:r w:rsidRPr="00201CDB">
              <w:rPr>
                <w:rFonts w:ascii="Arial" w:hAnsi="Arial" w:cs="Arial"/>
                <w:b/>
                <w:snapToGrid w:val="0"/>
                <w:sz w:val="20"/>
                <w:lang w:val="es-ES_tradnl"/>
              </w:rPr>
              <w:t>55-56</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PERCEP</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57-58</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IMPEXACP</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5</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59-63</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p>
        </w:tc>
        <w:tc>
          <w:tcPr>
            <w:tcW w:w="3969" w:type="dxa"/>
          </w:tcPr>
          <w:p w:rsidR="006148BE" w:rsidRPr="00201CDB" w:rsidRDefault="006148BE" w:rsidP="00191528">
            <w:pPr>
              <w:jc w:val="right"/>
              <w:rPr>
                <w:rFonts w:ascii="Arial" w:hAnsi="Arial" w:cs="Arial"/>
                <w:snapToGrid w:val="0"/>
                <w:sz w:val="20"/>
              </w:rPr>
            </w:pPr>
          </w:p>
        </w:tc>
        <w:tc>
          <w:tcPr>
            <w:tcW w:w="1417" w:type="dxa"/>
          </w:tcPr>
          <w:p w:rsidR="006148BE" w:rsidRPr="00201CDB" w:rsidRDefault="006148BE" w:rsidP="00191528">
            <w:pPr>
              <w:jc w:val="right"/>
              <w:rPr>
                <w:rFonts w:ascii="Arial" w:hAnsi="Arial" w:cs="Arial"/>
                <w:b/>
                <w:snapToGrid w:val="0"/>
                <w:sz w:val="20"/>
              </w:rPr>
            </w:pP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INTERINP</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64-65</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p>
        </w:tc>
        <w:tc>
          <w:tcPr>
            <w:tcW w:w="3969" w:type="dxa"/>
          </w:tcPr>
          <w:p w:rsidR="006148BE" w:rsidRPr="00201CDB" w:rsidRDefault="006148BE" w:rsidP="00191528">
            <w:pPr>
              <w:jc w:val="right"/>
              <w:rPr>
                <w:rFonts w:ascii="Arial" w:hAnsi="Arial" w:cs="Arial"/>
                <w:snapToGrid w:val="0"/>
                <w:sz w:val="20"/>
              </w:rPr>
            </w:pPr>
          </w:p>
        </w:tc>
        <w:tc>
          <w:tcPr>
            <w:tcW w:w="1417" w:type="dxa"/>
          </w:tcPr>
          <w:p w:rsidR="006148BE" w:rsidRPr="00201CDB" w:rsidRDefault="006148BE" w:rsidP="00191528">
            <w:pPr>
              <w:jc w:val="right"/>
              <w:rPr>
                <w:rFonts w:ascii="Arial" w:hAnsi="Arial" w:cs="Arial"/>
                <w:b/>
                <w:snapToGrid w:val="0"/>
                <w:sz w:val="20"/>
              </w:rPr>
            </w:pP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NINODEP</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66-67</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HIJODEP</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68-69</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ADULTO</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2</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70-71</w:t>
            </w:r>
          </w:p>
        </w:tc>
      </w:tr>
      <w:tr w:rsidR="00201CDB" w:rsidRPr="00201CDB" w:rsidTr="00191528">
        <w:trPr>
          <w:trHeight w:val="247"/>
        </w:trPr>
        <w:tc>
          <w:tcPr>
            <w:tcW w:w="1590" w:type="dxa"/>
          </w:tcPr>
          <w:p w:rsidR="006148BE" w:rsidRPr="00201CDB" w:rsidRDefault="006148BE" w:rsidP="00191528">
            <w:pPr>
              <w:rPr>
                <w:rFonts w:ascii="Arial" w:hAnsi="Arial" w:cs="Arial"/>
                <w:snapToGrid w:val="0"/>
                <w:sz w:val="20"/>
              </w:rPr>
            </w:pPr>
            <w:r w:rsidRPr="00201CDB">
              <w:rPr>
                <w:rFonts w:ascii="Arial" w:hAnsi="Arial" w:cs="Arial"/>
                <w:sz w:val="20"/>
              </w:rPr>
              <w:t>FACTOR</w:t>
            </w:r>
          </w:p>
        </w:tc>
        <w:tc>
          <w:tcPr>
            <w:tcW w:w="3969" w:type="dxa"/>
          </w:tcPr>
          <w:p w:rsidR="006148BE" w:rsidRPr="00201CDB" w:rsidRDefault="006148BE" w:rsidP="00191528">
            <w:pPr>
              <w:jc w:val="right"/>
              <w:rPr>
                <w:rFonts w:ascii="Arial" w:hAnsi="Arial" w:cs="Arial"/>
                <w:snapToGrid w:val="0"/>
                <w:sz w:val="20"/>
              </w:rPr>
            </w:pPr>
            <w:r w:rsidRPr="00201CDB">
              <w:rPr>
                <w:rFonts w:ascii="Arial" w:hAnsi="Arial" w:cs="Arial"/>
                <w:snapToGrid w:val="0"/>
                <w:sz w:val="20"/>
              </w:rPr>
              <w:t>11 (6 decimales)</w:t>
            </w:r>
          </w:p>
        </w:tc>
        <w:tc>
          <w:tcPr>
            <w:tcW w:w="1417" w:type="dxa"/>
          </w:tcPr>
          <w:p w:rsidR="006148BE" w:rsidRPr="00201CDB" w:rsidRDefault="006148BE" w:rsidP="00191528">
            <w:pPr>
              <w:jc w:val="right"/>
              <w:rPr>
                <w:rFonts w:ascii="Arial" w:hAnsi="Arial" w:cs="Arial"/>
                <w:b/>
                <w:snapToGrid w:val="0"/>
                <w:sz w:val="20"/>
              </w:rPr>
            </w:pPr>
            <w:r w:rsidRPr="00201CDB">
              <w:rPr>
                <w:rFonts w:ascii="Arial" w:hAnsi="Arial" w:cs="Arial"/>
                <w:b/>
                <w:snapToGrid w:val="0"/>
                <w:sz w:val="20"/>
              </w:rPr>
              <w:t>72-82</w:t>
            </w:r>
          </w:p>
        </w:tc>
      </w:tr>
    </w:tbl>
    <w:p w:rsidR="006148BE" w:rsidRPr="00201CDB" w:rsidRDefault="006148BE" w:rsidP="006148BE"/>
    <w:p w:rsidR="006148BE" w:rsidRPr="00201CDB" w:rsidRDefault="006148BE" w:rsidP="006148BE">
      <w:pPr>
        <w:pStyle w:val="Piedepgina"/>
        <w:tabs>
          <w:tab w:val="clear" w:pos="4252"/>
          <w:tab w:val="clear" w:pos="8504"/>
        </w:tabs>
      </w:pPr>
      <w:r w:rsidRPr="00201CDB">
        <w:br w:type="page"/>
      </w:r>
    </w:p>
    <w:p w:rsidR="006148BE" w:rsidRPr="00201CDB" w:rsidRDefault="006148BE" w:rsidP="006148BE">
      <w:pPr>
        <w:rPr>
          <w:b/>
          <w:bCs/>
          <w:sz w:val="24"/>
        </w:rPr>
      </w:pPr>
      <w:r w:rsidRPr="00201CDB">
        <w:rPr>
          <w:b/>
          <w:bCs/>
          <w:sz w:val="24"/>
        </w:rPr>
        <w:t>ENCUESTA DE PRESUPUESTOS FAMILIARES (Base 20</w:t>
      </w:r>
      <w:r w:rsidR="00E333C8">
        <w:rPr>
          <w:b/>
          <w:bCs/>
          <w:sz w:val="24"/>
        </w:rPr>
        <w:t>11</w:t>
      </w:r>
      <w:r w:rsidRPr="00201CDB">
        <w:rPr>
          <w:b/>
          <w:bCs/>
          <w:sz w:val="24"/>
        </w:rPr>
        <w:t>)</w:t>
      </w:r>
    </w:p>
    <w:p w:rsidR="006148BE" w:rsidRPr="00201CDB" w:rsidRDefault="006148BE" w:rsidP="006148BE"/>
    <w:p w:rsidR="006148BE" w:rsidRPr="00201CDB" w:rsidRDefault="006148BE" w:rsidP="006148BE">
      <w:pPr>
        <w:rPr>
          <w:b/>
        </w:rPr>
      </w:pPr>
      <w:r w:rsidRPr="00201CDB">
        <w:rPr>
          <w:b/>
        </w:rPr>
        <w:t>Diseño de registro del fichero de gastos.</w:t>
      </w:r>
    </w:p>
    <w:p w:rsidR="006148BE" w:rsidRPr="00201CDB" w:rsidRDefault="006148BE" w:rsidP="006148BE">
      <w:pPr>
        <w:rPr>
          <w:b/>
        </w:rPr>
      </w:pPr>
    </w:p>
    <w:tbl>
      <w:tblPr>
        <w:tblW w:w="7088" w:type="dxa"/>
        <w:tblInd w:w="70" w:type="dxa"/>
        <w:tblCellMar>
          <w:left w:w="70" w:type="dxa"/>
          <w:right w:w="70" w:type="dxa"/>
        </w:tblCellMar>
        <w:tblLook w:val="04A0" w:firstRow="1" w:lastRow="0" w:firstColumn="1" w:lastColumn="0" w:noHBand="0" w:noVBand="1"/>
      </w:tblPr>
      <w:tblGrid>
        <w:gridCol w:w="1785"/>
        <w:gridCol w:w="3509"/>
        <w:gridCol w:w="1794"/>
      </w:tblGrid>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VARIABLE</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 xml:space="preserve">                              Nº DE CARACTERES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b/>
                <w:bCs/>
                <w:szCs w:val="22"/>
              </w:rPr>
            </w:pPr>
            <w:r w:rsidRPr="00201CDB">
              <w:rPr>
                <w:rFonts w:ascii="Calibri" w:hAnsi="Calibri"/>
                <w:b/>
                <w:bCs/>
                <w:szCs w:val="22"/>
              </w:rPr>
              <w:t>POSICIONES</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ANOENC</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4</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1-4</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NUMERO</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5</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5-9</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CODIGO</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5</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10-14</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GASTO</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15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15-29</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PORCENDES</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5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30-34</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PORCENIMP</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5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35-39</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CANTIDAD</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12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40-51</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GASTMON</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15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52-66</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GASTNOM1</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67-79</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GASTNOM2</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80-92</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GASTNOM3</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93-105</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GASTNOM4</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106-118</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GASTNOM5</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13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119-131</w:t>
            </w:r>
          </w:p>
        </w:tc>
      </w:tr>
      <w:tr w:rsidR="00201CDB" w:rsidRPr="00201CDB" w:rsidTr="00191528">
        <w:trPr>
          <w:trHeight w:val="312"/>
        </w:trPr>
        <w:tc>
          <w:tcPr>
            <w:tcW w:w="1785"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FACTOR</w:t>
            </w:r>
          </w:p>
        </w:tc>
        <w:tc>
          <w:tcPr>
            <w:tcW w:w="3509" w:type="dxa"/>
            <w:tcBorders>
              <w:top w:val="nil"/>
              <w:left w:val="nil"/>
              <w:bottom w:val="nil"/>
              <w:right w:val="nil"/>
            </w:tcBorders>
            <w:shd w:val="clear" w:color="auto" w:fill="auto"/>
            <w:noWrap/>
            <w:vAlign w:val="bottom"/>
            <w:hideMark/>
          </w:tcPr>
          <w:p w:rsidR="006148BE" w:rsidRPr="00201CDB" w:rsidRDefault="006148BE" w:rsidP="00191528">
            <w:pPr>
              <w:jc w:val="right"/>
              <w:rPr>
                <w:rFonts w:ascii="Calibri" w:hAnsi="Calibri"/>
                <w:szCs w:val="22"/>
              </w:rPr>
            </w:pPr>
            <w:r w:rsidRPr="00201CDB">
              <w:rPr>
                <w:rFonts w:ascii="Calibri" w:hAnsi="Calibri"/>
                <w:szCs w:val="22"/>
              </w:rPr>
              <w:t>11 (2 decimales)</w:t>
            </w:r>
          </w:p>
        </w:tc>
        <w:tc>
          <w:tcPr>
            <w:tcW w:w="1794" w:type="dxa"/>
            <w:tcBorders>
              <w:top w:val="nil"/>
              <w:left w:val="nil"/>
              <w:bottom w:val="nil"/>
              <w:right w:val="nil"/>
            </w:tcBorders>
            <w:shd w:val="clear" w:color="auto" w:fill="auto"/>
            <w:noWrap/>
            <w:vAlign w:val="bottom"/>
            <w:hideMark/>
          </w:tcPr>
          <w:p w:rsidR="006148BE" w:rsidRPr="00201CDB" w:rsidRDefault="006148BE" w:rsidP="00191528">
            <w:pPr>
              <w:rPr>
                <w:rFonts w:ascii="Calibri" w:hAnsi="Calibri"/>
                <w:szCs w:val="22"/>
              </w:rPr>
            </w:pPr>
            <w:r w:rsidRPr="00201CDB">
              <w:rPr>
                <w:rFonts w:ascii="Calibri" w:hAnsi="Calibri"/>
                <w:szCs w:val="22"/>
              </w:rPr>
              <w:t>132-142</w:t>
            </w:r>
          </w:p>
        </w:tc>
      </w:tr>
    </w:tbl>
    <w:p w:rsidR="006148BE" w:rsidRPr="00201CDB" w:rsidRDefault="006148BE" w:rsidP="006148BE">
      <w:pPr>
        <w:rPr>
          <w:b/>
        </w:rPr>
      </w:pPr>
    </w:p>
    <w:p w:rsidR="006148BE" w:rsidRPr="00201CDB" w:rsidRDefault="006148BE" w:rsidP="006148BE"/>
    <w:p w:rsidR="006148BE" w:rsidRPr="00201CDB" w:rsidRDefault="006148BE" w:rsidP="006148BE"/>
    <w:p w:rsidR="006148BE" w:rsidRPr="00201CDB" w:rsidRDefault="006148BE" w:rsidP="006148BE">
      <w:r w:rsidRPr="00201CDB">
        <w:br w:type="page"/>
        <w:t xml:space="preserve"> </w:t>
      </w: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Default="00251532" w:rsidP="006148BE">
      <w:pPr>
        <w:jc w:val="both"/>
        <w:rPr>
          <w:b/>
          <w:bCs/>
          <w:sz w:val="36"/>
        </w:rPr>
      </w:pPr>
    </w:p>
    <w:p w:rsidR="00251532" w:rsidRPr="00251532" w:rsidRDefault="00251532" w:rsidP="006148BE">
      <w:pPr>
        <w:jc w:val="both"/>
        <w:rPr>
          <w:b/>
          <w:bCs/>
          <w:sz w:val="44"/>
          <w:szCs w:val="44"/>
        </w:rPr>
      </w:pPr>
    </w:p>
    <w:p w:rsidR="006148BE" w:rsidRPr="00251532" w:rsidRDefault="006148BE" w:rsidP="00251532">
      <w:pPr>
        <w:jc w:val="center"/>
        <w:rPr>
          <w:b/>
          <w:bCs/>
          <w:sz w:val="44"/>
          <w:szCs w:val="44"/>
        </w:rPr>
      </w:pPr>
      <w:r w:rsidRPr="00251532">
        <w:rPr>
          <w:b/>
          <w:bCs/>
          <w:sz w:val="44"/>
          <w:szCs w:val="44"/>
        </w:rPr>
        <w:t>Anexo</w:t>
      </w:r>
      <w:r w:rsidR="00B63B7C">
        <w:rPr>
          <w:b/>
          <w:bCs/>
          <w:sz w:val="44"/>
          <w:szCs w:val="44"/>
        </w:rPr>
        <w:t>.</w:t>
      </w:r>
    </w:p>
    <w:p w:rsidR="00251532" w:rsidRPr="00251532" w:rsidRDefault="006148BE" w:rsidP="00251532">
      <w:pPr>
        <w:jc w:val="center"/>
        <w:rPr>
          <w:b/>
          <w:bCs/>
          <w:sz w:val="44"/>
          <w:szCs w:val="44"/>
        </w:rPr>
      </w:pPr>
      <w:r w:rsidRPr="00251532">
        <w:rPr>
          <w:b/>
          <w:bCs/>
          <w:sz w:val="44"/>
          <w:szCs w:val="44"/>
        </w:rPr>
        <w:t>Clasificaciones:</w:t>
      </w:r>
    </w:p>
    <w:p w:rsidR="00251532" w:rsidRDefault="00251532">
      <w:pPr>
        <w:spacing w:after="160" w:line="259" w:lineRule="auto"/>
        <w:rPr>
          <w:b/>
          <w:bCs/>
          <w:sz w:val="36"/>
        </w:rPr>
      </w:pPr>
      <w:r>
        <w:rPr>
          <w:b/>
          <w:bCs/>
          <w:sz w:val="36"/>
        </w:rPr>
        <w:br w:type="page"/>
      </w:r>
    </w:p>
    <w:p w:rsidR="006148BE" w:rsidRPr="00201CDB" w:rsidRDefault="006148BE" w:rsidP="006148BE">
      <w:pPr>
        <w:jc w:val="both"/>
        <w:rPr>
          <w:b/>
          <w:bCs/>
          <w:sz w:val="36"/>
        </w:rPr>
      </w:pPr>
    </w:p>
    <w:p w:rsidR="006148BE" w:rsidRPr="00201CDB" w:rsidRDefault="006148BE" w:rsidP="006148BE">
      <w:pPr>
        <w:suppressAutoHyphens/>
        <w:ind w:left="142"/>
        <w:rPr>
          <w:b/>
          <w:sz w:val="40"/>
        </w:rPr>
      </w:pPr>
      <w:bookmarkStart w:id="11" w:name="OLE_LINK1"/>
      <w:bookmarkStart w:id="12" w:name="OLE_LINK4"/>
    </w:p>
    <w:p w:rsidR="006148BE" w:rsidRPr="00201CDB" w:rsidRDefault="006148BE" w:rsidP="006148BE">
      <w:pPr>
        <w:suppressAutoHyphens/>
        <w:ind w:left="142"/>
        <w:rPr>
          <w:b/>
          <w:sz w:val="40"/>
        </w:rPr>
      </w:pPr>
    </w:p>
    <w:p w:rsidR="006148BE" w:rsidRPr="00201CDB" w:rsidRDefault="006148BE" w:rsidP="006148BE">
      <w:pPr>
        <w:suppressAutoHyphens/>
        <w:ind w:left="142"/>
        <w:rPr>
          <w:b/>
          <w:sz w:val="40"/>
        </w:rPr>
      </w:pPr>
    </w:p>
    <w:p w:rsidR="006148BE" w:rsidRPr="00201CDB" w:rsidRDefault="006148BE" w:rsidP="006148BE">
      <w:pPr>
        <w:suppressAutoHyphens/>
        <w:ind w:left="142"/>
        <w:rPr>
          <w:b/>
          <w:sz w:val="40"/>
        </w:rPr>
      </w:pPr>
    </w:p>
    <w:p w:rsidR="006148BE" w:rsidRPr="00201CDB" w:rsidRDefault="006148BE" w:rsidP="006148BE">
      <w:pPr>
        <w:suppressAutoHyphens/>
        <w:ind w:left="142"/>
        <w:rPr>
          <w:b/>
          <w:sz w:val="40"/>
        </w:rPr>
      </w:pPr>
    </w:p>
    <w:p w:rsidR="006148BE" w:rsidRPr="00201CDB" w:rsidRDefault="006148BE" w:rsidP="006148BE">
      <w:pPr>
        <w:suppressAutoHyphens/>
        <w:ind w:left="142"/>
        <w:rPr>
          <w:b/>
          <w:sz w:val="40"/>
        </w:rPr>
      </w:pPr>
    </w:p>
    <w:p w:rsidR="006148BE" w:rsidRPr="00201CDB" w:rsidRDefault="006148BE" w:rsidP="006148BE">
      <w:pPr>
        <w:suppressAutoHyphens/>
        <w:jc w:val="center"/>
        <w:rPr>
          <w:b/>
          <w:sz w:val="40"/>
        </w:rPr>
      </w:pPr>
    </w:p>
    <w:p w:rsidR="006148BE" w:rsidRPr="00201CDB" w:rsidRDefault="006148BE" w:rsidP="006148BE">
      <w:pPr>
        <w:suppressAutoHyphens/>
        <w:jc w:val="center"/>
        <w:rPr>
          <w:b/>
          <w:sz w:val="40"/>
        </w:rPr>
      </w:pPr>
    </w:p>
    <w:p w:rsidR="006148BE" w:rsidRPr="00201CDB" w:rsidRDefault="006148BE" w:rsidP="006148BE">
      <w:pPr>
        <w:suppressAutoHyphens/>
        <w:jc w:val="center"/>
        <w:rPr>
          <w:b/>
          <w:sz w:val="40"/>
        </w:rPr>
      </w:pPr>
    </w:p>
    <w:p w:rsidR="006148BE" w:rsidRPr="00201CDB" w:rsidRDefault="006148BE" w:rsidP="006148BE">
      <w:pPr>
        <w:suppressAutoHyphens/>
        <w:jc w:val="center"/>
        <w:rPr>
          <w:b/>
          <w:sz w:val="40"/>
        </w:rPr>
      </w:pPr>
    </w:p>
    <w:p w:rsidR="006148BE" w:rsidRPr="00201CDB" w:rsidRDefault="006148BE" w:rsidP="006148BE">
      <w:pPr>
        <w:suppressAutoHyphens/>
        <w:jc w:val="center"/>
        <w:rPr>
          <w:b/>
          <w:sz w:val="52"/>
          <w:szCs w:val="52"/>
        </w:rPr>
      </w:pPr>
    </w:p>
    <w:p w:rsidR="006148BE" w:rsidRPr="00201CDB" w:rsidRDefault="006148BE" w:rsidP="006148BE">
      <w:pPr>
        <w:suppressAutoHyphens/>
        <w:jc w:val="center"/>
        <w:rPr>
          <w:b/>
          <w:sz w:val="52"/>
          <w:szCs w:val="52"/>
        </w:rPr>
      </w:pPr>
      <w:r w:rsidRPr="00201CDB">
        <w:rPr>
          <w:b/>
          <w:sz w:val="52"/>
          <w:szCs w:val="52"/>
        </w:rPr>
        <w:t>ECOICOP/Recogida</w:t>
      </w:r>
    </w:p>
    <w:p w:rsidR="00AE2DE5" w:rsidRPr="00F80ED2" w:rsidRDefault="00AE2DE5" w:rsidP="00AE2DE5">
      <w:pPr>
        <w:autoSpaceDE w:val="0"/>
        <w:autoSpaceDN w:val="0"/>
        <w:adjustRightInd w:val="0"/>
        <w:ind w:left="2832" w:hanging="705"/>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r>
        <w:rPr>
          <w:rFonts w:ascii="Arial" w:eastAsiaTheme="minorHAnsi" w:hAnsi="Arial" w:cs="Arial"/>
          <w:b/>
          <w:bCs/>
          <w:lang w:eastAsia="en-US"/>
        </w:rPr>
        <w:t>(versión actualizada año 2020)</w:t>
      </w: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both"/>
        <w:rPr>
          <w:rFonts w:ascii="Arial" w:eastAsiaTheme="minorHAnsi" w:hAnsi="Arial" w:cs="Arial"/>
          <w:b/>
          <w:bCs/>
          <w:lang w:eastAsia="en-US"/>
        </w:rPr>
      </w:pPr>
    </w:p>
    <w:p w:rsidR="00AE2DE5" w:rsidRPr="00F80ED2" w:rsidRDefault="00AE2DE5" w:rsidP="00AE2DE5">
      <w:pPr>
        <w:autoSpaceDE w:val="0"/>
        <w:autoSpaceDN w:val="0"/>
        <w:adjustRightInd w:val="0"/>
        <w:ind w:left="2127"/>
        <w:jc w:val="right"/>
        <w:rPr>
          <w:rFonts w:ascii="Arial" w:eastAsiaTheme="minorHAnsi" w:hAnsi="Arial" w:cs="Arial"/>
          <w:b/>
          <w:bCs/>
          <w:lang w:eastAsia="en-US"/>
        </w:rPr>
      </w:pPr>
      <w:r w:rsidRPr="00F80ED2">
        <w:rPr>
          <w:rFonts w:ascii="Arial" w:eastAsiaTheme="minorHAnsi" w:hAnsi="Arial" w:cs="Arial"/>
          <w:b/>
          <w:bCs/>
          <w:lang w:eastAsia="en-US"/>
        </w:rPr>
        <w:t>Clasificación de bienes y servicios</w:t>
      </w:r>
    </w:p>
    <w:p w:rsidR="00AE2DE5" w:rsidRPr="00F80ED2" w:rsidRDefault="00AE2DE5" w:rsidP="00AE2DE5">
      <w:pPr>
        <w:ind w:left="2127"/>
        <w:jc w:val="right"/>
        <w:rPr>
          <w:rFonts w:ascii="Arial" w:hAnsi="Arial" w:cs="Arial"/>
          <w:b/>
          <w:i/>
          <w:color w:val="000000"/>
          <w:spacing w:val="-2"/>
          <w:u w:val="single"/>
          <w:lang w:val="es-ES_tradnl"/>
        </w:rPr>
      </w:pPr>
      <w:r w:rsidRPr="00F80ED2">
        <w:rPr>
          <w:rFonts w:ascii="Arial" w:eastAsiaTheme="minorHAnsi" w:hAnsi="Arial" w:cs="Arial"/>
          <w:b/>
          <w:bCs/>
          <w:lang w:eastAsia="en-US"/>
        </w:rPr>
        <w:t>(ECOICOP/Recogida)</w:t>
      </w:r>
    </w:p>
    <w:p w:rsidR="00AE2DE5" w:rsidRDefault="00AE2DE5" w:rsidP="00AE2DE5">
      <w:pPr>
        <w:rPr>
          <w:rFonts w:ascii="Arial" w:hAnsi="Arial" w:cs="Arial"/>
          <w:b/>
          <w:color w:val="000000"/>
          <w:spacing w:val="-2"/>
          <w:u w:val="single"/>
          <w:lang w:val="es-ES_tradnl"/>
        </w:rPr>
      </w:pPr>
      <w:r>
        <w:rPr>
          <w:i/>
        </w:rPr>
        <w:br w:type="page"/>
      </w:r>
    </w:p>
    <w:p w:rsidR="00AE2DE5" w:rsidRDefault="00AE2DE5" w:rsidP="00AE2DE5">
      <w:pPr>
        <w:pStyle w:val="TituloGRUPO"/>
        <w:rPr>
          <w:i w:val="0"/>
        </w:rPr>
        <w:sectPr w:rsidR="00AE2DE5" w:rsidSect="00F44C08">
          <w:footerReference w:type="default" r:id="rId14"/>
          <w:footerReference w:type="first" r:id="rId15"/>
          <w:endnotePr>
            <w:numFmt w:val="decimal"/>
          </w:endnotePr>
          <w:pgSz w:w="11907" w:h="16840" w:code="9"/>
          <w:pgMar w:top="1418" w:right="1134" w:bottom="1134" w:left="1418" w:header="2552" w:footer="567" w:gutter="0"/>
          <w:pgNumType w:start="1"/>
          <w:cols w:space="720"/>
          <w:noEndnote/>
          <w:titlePg/>
          <w:docGrid w:linePitch="299"/>
        </w:sectPr>
      </w:pPr>
    </w:p>
    <w:p w:rsidR="00AE2DE5" w:rsidRPr="00401493" w:rsidRDefault="00AE2DE5" w:rsidP="00AE2DE5">
      <w:pPr>
        <w:pStyle w:val="TituloGRUPO"/>
        <w:rPr>
          <w:i w:val="0"/>
        </w:rPr>
      </w:pPr>
      <w:r w:rsidRPr="00401493">
        <w:rPr>
          <w:i w:val="0"/>
        </w:rPr>
        <w:t>GRUPO 01.</w:t>
      </w:r>
      <w:r w:rsidRPr="00401493">
        <w:rPr>
          <w:i w:val="0"/>
        </w:rPr>
        <w:tab/>
        <w:t>ALIMENTOS Y BEBIDAS NO ALCOHÓLICAS</w:t>
      </w:r>
    </w:p>
    <w:p w:rsidR="00AE2DE5" w:rsidRPr="00F80ED2" w:rsidRDefault="00AE2DE5" w:rsidP="00AE2DE5">
      <w:pPr>
        <w:ind w:left="2127"/>
        <w:jc w:val="both"/>
        <w:rPr>
          <w:rFonts w:ascii="Arial" w:hAnsi="Arial" w:cs="Arial"/>
        </w:rPr>
      </w:pPr>
    </w:p>
    <w:p w:rsidR="00AE2DE5" w:rsidRDefault="00AE2DE5" w:rsidP="00AE2DE5">
      <w:pPr>
        <w:pStyle w:val="TtuloSUBGRUPO"/>
        <w:spacing w:after="0"/>
      </w:pPr>
    </w:p>
    <w:p w:rsidR="00AE2DE5" w:rsidRPr="00EF0053" w:rsidRDefault="00AE2DE5" w:rsidP="00AE2DE5">
      <w:pPr>
        <w:pStyle w:val="Textonotapie"/>
        <w:widowControl w:val="0"/>
        <w:suppressAutoHyphens/>
        <w:spacing w:after="120"/>
        <w:ind w:left="2126"/>
        <w:rPr>
          <w:rFonts w:cs="Arial"/>
          <w:i/>
          <w:sz w:val="22"/>
          <w:szCs w:val="22"/>
        </w:rPr>
      </w:pPr>
      <w:r w:rsidRPr="00EF0053">
        <w:rPr>
          <w:rFonts w:cs="Arial"/>
          <w:i/>
          <w:sz w:val="22"/>
          <w:szCs w:val="22"/>
          <w:u w:val="single"/>
        </w:rPr>
        <w:t>Nota:</w:t>
      </w:r>
    </w:p>
    <w:p w:rsidR="00AE2DE5" w:rsidRPr="00EF0053" w:rsidRDefault="00AE2DE5" w:rsidP="00AE2DE5">
      <w:pPr>
        <w:pStyle w:val="Textonotapie"/>
        <w:widowControl w:val="0"/>
        <w:suppressAutoHyphens/>
        <w:ind w:left="2127"/>
        <w:rPr>
          <w:rFonts w:cs="Arial"/>
          <w:i/>
          <w:sz w:val="22"/>
          <w:szCs w:val="22"/>
        </w:rPr>
      </w:pPr>
      <w:r w:rsidRPr="00EF0053">
        <w:rPr>
          <w:rFonts w:cs="Arial"/>
          <w:i/>
          <w:sz w:val="22"/>
          <w:szCs w:val="22"/>
        </w:rPr>
        <w:t>La letra K, L, U, m</w:t>
      </w:r>
      <w:r w:rsidRPr="00EF0053">
        <w:rPr>
          <w:rFonts w:cs="Arial"/>
          <w:i/>
          <w:sz w:val="22"/>
          <w:szCs w:val="22"/>
          <w:vertAlign w:val="superscript"/>
        </w:rPr>
        <w:t>3</w:t>
      </w:r>
      <w:r w:rsidRPr="00EF0053">
        <w:rPr>
          <w:rFonts w:cs="Arial"/>
          <w:i/>
          <w:sz w:val="22"/>
          <w:szCs w:val="22"/>
        </w:rPr>
        <w:t xml:space="preserve">, Kwh, Cap o Gr situada a la derecha de los códigos indica si el bien requiere o no cantidad física y las unidades en que se viene expresando dicha cantidad: </w:t>
      </w:r>
    </w:p>
    <w:p w:rsidR="00AE2DE5" w:rsidRPr="00EF0053" w:rsidRDefault="00AE2DE5" w:rsidP="00AE2DE5">
      <w:pPr>
        <w:pStyle w:val="Textonotapie"/>
        <w:widowControl w:val="0"/>
        <w:suppressAutoHyphens/>
        <w:ind w:left="2127"/>
        <w:rPr>
          <w:rFonts w:cs="Arial"/>
          <w:i/>
          <w:sz w:val="22"/>
          <w:szCs w:val="22"/>
        </w:rPr>
      </w:pPr>
      <w:r w:rsidRPr="00EF0053">
        <w:rPr>
          <w:rFonts w:cs="Arial"/>
          <w:i/>
          <w:sz w:val="22"/>
          <w:szCs w:val="22"/>
        </w:rPr>
        <w:t>K = KILOS</w:t>
      </w:r>
    </w:p>
    <w:p w:rsidR="00AE2DE5" w:rsidRPr="00EF0053" w:rsidRDefault="00AE2DE5" w:rsidP="00AE2DE5">
      <w:pPr>
        <w:pStyle w:val="Textonotapie"/>
        <w:widowControl w:val="0"/>
        <w:suppressAutoHyphens/>
        <w:ind w:left="2127"/>
        <w:rPr>
          <w:rFonts w:cs="Arial"/>
          <w:i/>
          <w:sz w:val="22"/>
          <w:szCs w:val="22"/>
        </w:rPr>
      </w:pPr>
      <w:r w:rsidRPr="00EF0053">
        <w:rPr>
          <w:rFonts w:cs="Arial"/>
          <w:i/>
          <w:sz w:val="22"/>
          <w:szCs w:val="22"/>
        </w:rPr>
        <w:t>L = LITROS</w:t>
      </w:r>
    </w:p>
    <w:p w:rsidR="00AE2DE5" w:rsidRPr="00EF0053" w:rsidRDefault="00AE2DE5" w:rsidP="00AE2DE5">
      <w:pPr>
        <w:pStyle w:val="Textonotapie"/>
        <w:widowControl w:val="0"/>
        <w:suppressAutoHyphens/>
        <w:ind w:left="2127"/>
        <w:rPr>
          <w:rFonts w:cs="Arial"/>
          <w:i/>
          <w:sz w:val="22"/>
          <w:szCs w:val="22"/>
        </w:rPr>
      </w:pPr>
      <w:r w:rsidRPr="00EF0053">
        <w:rPr>
          <w:rFonts w:cs="Arial"/>
          <w:i/>
          <w:sz w:val="22"/>
          <w:szCs w:val="22"/>
        </w:rPr>
        <w:t>U = UNIDADES</w:t>
      </w:r>
    </w:p>
    <w:p w:rsidR="00AE2DE5" w:rsidRPr="00EF0053" w:rsidRDefault="00AE2DE5" w:rsidP="00AE2DE5">
      <w:pPr>
        <w:pStyle w:val="Textonotapie"/>
        <w:widowControl w:val="0"/>
        <w:suppressAutoHyphens/>
        <w:ind w:left="2127"/>
        <w:rPr>
          <w:rFonts w:cs="Arial"/>
          <w:i/>
          <w:sz w:val="22"/>
          <w:szCs w:val="22"/>
        </w:rPr>
      </w:pPr>
      <w:r w:rsidRPr="00EF0053">
        <w:rPr>
          <w:rFonts w:cs="Arial"/>
          <w:i/>
          <w:sz w:val="22"/>
          <w:szCs w:val="22"/>
        </w:rPr>
        <w:t>m</w:t>
      </w:r>
      <w:r w:rsidRPr="00EF0053">
        <w:rPr>
          <w:rFonts w:cs="Arial"/>
          <w:i/>
          <w:sz w:val="22"/>
          <w:szCs w:val="22"/>
          <w:vertAlign w:val="superscript"/>
        </w:rPr>
        <w:t>3</w:t>
      </w:r>
      <w:r>
        <w:rPr>
          <w:rFonts w:cs="Arial"/>
          <w:i/>
          <w:sz w:val="22"/>
          <w:szCs w:val="22"/>
        </w:rPr>
        <w:t xml:space="preserve"> </w:t>
      </w:r>
      <w:r w:rsidRPr="00EF0053">
        <w:rPr>
          <w:rFonts w:cs="Arial"/>
          <w:i/>
          <w:sz w:val="22"/>
          <w:szCs w:val="22"/>
        </w:rPr>
        <w:t>=</w:t>
      </w:r>
      <w:r>
        <w:rPr>
          <w:rFonts w:cs="Arial"/>
          <w:i/>
          <w:sz w:val="22"/>
          <w:szCs w:val="22"/>
        </w:rPr>
        <w:t xml:space="preserve"> </w:t>
      </w:r>
      <w:r w:rsidRPr="00EF0053">
        <w:rPr>
          <w:rFonts w:cs="Arial"/>
          <w:i/>
          <w:sz w:val="22"/>
          <w:szCs w:val="22"/>
        </w:rPr>
        <w:t>METROS CÚBICOS</w:t>
      </w:r>
    </w:p>
    <w:p w:rsidR="00AE2DE5" w:rsidRPr="00EF0053" w:rsidRDefault="00AE2DE5" w:rsidP="00AE2DE5">
      <w:pPr>
        <w:pStyle w:val="Textonotapie"/>
        <w:widowControl w:val="0"/>
        <w:suppressAutoHyphens/>
        <w:ind w:left="2127"/>
        <w:rPr>
          <w:rFonts w:cs="Arial"/>
          <w:i/>
          <w:sz w:val="22"/>
          <w:szCs w:val="22"/>
        </w:rPr>
      </w:pPr>
      <w:r w:rsidRPr="00EF0053">
        <w:rPr>
          <w:rFonts w:cs="Arial"/>
          <w:i/>
          <w:sz w:val="22"/>
          <w:szCs w:val="22"/>
        </w:rPr>
        <w:t>Kwh</w:t>
      </w:r>
      <w:r>
        <w:rPr>
          <w:rFonts w:cs="Arial"/>
          <w:i/>
          <w:sz w:val="22"/>
          <w:szCs w:val="22"/>
        </w:rPr>
        <w:t xml:space="preserve"> </w:t>
      </w:r>
      <w:r w:rsidRPr="00EF0053">
        <w:rPr>
          <w:rFonts w:cs="Arial"/>
          <w:i/>
          <w:sz w:val="22"/>
          <w:szCs w:val="22"/>
        </w:rPr>
        <w:t>=</w:t>
      </w:r>
      <w:r>
        <w:rPr>
          <w:rFonts w:cs="Arial"/>
          <w:i/>
          <w:sz w:val="22"/>
          <w:szCs w:val="22"/>
        </w:rPr>
        <w:t xml:space="preserve"> </w:t>
      </w:r>
      <w:r w:rsidRPr="00EF0053">
        <w:rPr>
          <w:rFonts w:cs="Arial"/>
          <w:i/>
          <w:sz w:val="22"/>
          <w:szCs w:val="22"/>
        </w:rPr>
        <w:t>KILOWATIO POR HORA</w:t>
      </w:r>
    </w:p>
    <w:p w:rsidR="00AE2DE5" w:rsidRPr="00EF0053" w:rsidRDefault="00AE2DE5" w:rsidP="00AE2DE5">
      <w:pPr>
        <w:pStyle w:val="Textonotapie"/>
        <w:widowControl w:val="0"/>
        <w:suppressAutoHyphens/>
        <w:ind w:left="2127"/>
        <w:rPr>
          <w:rFonts w:cs="Arial"/>
          <w:i/>
          <w:sz w:val="22"/>
          <w:szCs w:val="22"/>
        </w:rPr>
      </w:pPr>
      <w:r w:rsidRPr="00EF0053">
        <w:rPr>
          <w:rFonts w:cs="Arial"/>
          <w:i/>
          <w:sz w:val="22"/>
          <w:szCs w:val="22"/>
        </w:rPr>
        <w:t>Cap</w:t>
      </w:r>
      <w:r>
        <w:rPr>
          <w:rFonts w:cs="Arial"/>
          <w:i/>
          <w:sz w:val="22"/>
          <w:szCs w:val="22"/>
        </w:rPr>
        <w:t xml:space="preserve"> </w:t>
      </w:r>
      <w:r w:rsidRPr="00EF0053">
        <w:rPr>
          <w:rFonts w:cs="Arial"/>
          <w:i/>
          <w:sz w:val="22"/>
          <w:szCs w:val="22"/>
        </w:rPr>
        <w:t>=</w:t>
      </w:r>
      <w:r>
        <w:rPr>
          <w:rFonts w:cs="Arial"/>
          <w:i/>
          <w:sz w:val="22"/>
          <w:szCs w:val="22"/>
        </w:rPr>
        <w:t xml:space="preserve"> </w:t>
      </w:r>
      <w:r w:rsidRPr="00EF0053">
        <w:rPr>
          <w:rFonts w:cs="Arial"/>
          <w:i/>
          <w:sz w:val="22"/>
          <w:szCs w:val="22"/>
        </w:rPr>
        <w:t>CÁPSULAS</w:t>
      </w:r>
    </w:p>
    <w:p w:rsidR="00AE2DE5" w:rsidRPr="00EF0053" w:rsidRDefault="00AE2DE5" w:rsidP="00AE2DE5">
      <w:pPr>
        <w:pStyle w:val="Textonotapie"/>
        <w:widowControl w:val="0"/>
        <w:suppressAutoHyphens/>
        <w:ind w:left="2127"/>
        <w:rPr>
          <w:rFonts w:cs="Arial"/>
          <w:i/>
          <w:sz w:val="22"/>
          <w:szCs w:val="22"/>
        </w:rPr>
      </w:pPr>
      <w:r w:rsidRPr="00EF0053">
        <w:rPr>
          <w:rFonts w:cs="Arial"/>
          <w:i/>
          <w:sz w:val="22"/>
          <w:szCs w:val="22"/>
        </w:rPr>
        <w:t>Gr</w:t>
      </w:r>
      <w:r>
        <w:rPr>
          <w:rFonts w:cs="Arial"/>
          <w:i/>
          <w:sz w:val="22"/>
          <w:szCs w:val="22"/>
        </w:rPr>
        <w:t xml:space="preserve"> </w:t>
      </w:r>
      <w:r w:rsidRPr="00EF0053">
        <w:rPr>
          <w:rFonts w:cs="Arial"/>
          <w:i/>
          <w:sz w:val="22"/>
          <w:szCs w:val="22"/>
        </w:rPr>
        <w:t>=</w:t>
      </w:r>
      <w:r>
        <w:rPr>
          <w:rFonts w:cs="Arial"/>
          <w:i/>
          <w:sz w:val="22"/>
          <w:szCs w:val="22"/>
        </w:rPr>
        <w:t xml:space="preserve"> </w:t>
      </w:r>
      <w:r w:rsidRPr="00EF0053">
        <w:rPr>
          <w:rFonts w:cs="Arial"/>
          <w:i/>
          <w:sz w:val="22"/>
          <w:szCs w:val="22"/>
        </w:rPr>
        <w:t>GRAMOS</w:t>
      </w:r>
    </w:p>
    <w:p w:rsidR="00AE2DE5" w:rsidRDefault="00AE2DE5" w:rsidP="00AE2DE5">
      <w:pPr>
        <w:pStyle w:val="TtuloSUBGRUPO"/>
        <w:spacing w:after="0"/>
      </w:pPr>
    </w:p>
    <w:p w:rsidR="00AE2DE5" w:rsidRDefault="00AE2DE5" w:rsidP="00AE2DE5">
      <w:pPr>
        <w:pStyle w:val="TtuloSUBGRUPO"/>
        <w:spacing w:after="0"/>
      </w:pPr>
    </w:p>
    <w:p w:rsidR="00AE2DE5" w:rsidRDefault="00AE2DE5" w:rsidP="00AE2DE5">
      <w:pPr>
        <w:pStyle w:val="TtuloSUBGRUPO"/>
        <w:spacing w:after="0"/>
      </w:pPr>
      <w:r w:rsidRPr="000B16A4">
        <w:t>01.1</w:t>
      </w:r>
      <w:r>
        <w:tab/>
      </w:r>
      <w:r>
        <w:tab/>
      </w:r>
      <w:r w:rsidRPr="00F80ED2">
        <w:t>PRODUCTOS ALIMENTICIOS</w:t>
      </w:r>
    </w:p>
    <w:p w:rsidR="00AE2DE5" w:rsidRPr="00F80ED2" w:rsidRDefault="00AE2DE5" w:rsidP="00AE2DE5">
      <w:pPr>
        <w:pStyle w:val="TtuloSUBGRUPO"/>
        <w:spacing w:after="0"/>
      </w:pPr>
    </w:p>
    <w:p w:rsidR="00AE2DE5" w:rsidRPr="00F80ED2" w:rsidRDefault="00AE2DE5" w:rsidP="00AE2DE5">
      <w:pPr>
        <w:keepNext/>
        <w:ind w:left="2127"/>
        <w:jc w:val="both"/>
        <w:rPr>
          <w:rFonts w:ascii="Arial" w:hAnsi="Arial" w:cs="Arial"/>
          <w:color w:val="000000"/>
        </w:rPr>
      </w:pPr>
      <w:r>
        <w:rPr>
          <w:rFonts w:ascii="Arial" w:hAnsi="Arial" w:cs="Arial"/>
          <w:color w:val="000000"/>
        </w:rPr>
        <w:t>P</w:t>
      </w:r>
      <w:r w:rsidRPr="00F80ED2">
        <w:rPr>
          <w:rFonts w:ascii="Arial" w:hAnsi="Arial" w:cs="Arial"/>
          <w:color w:val="000000"/>
        </w:rPr>
        <w:t>roductos alimenticios generalmente comprados para ser consumidos en el domicilio.</w:t>
      </w:r>
    </w:p>
    <w:p w:rsidR="00AE2DE5" w:rsidRPr="00F80ED2" w:rsidRDefault="00AE2DE5" w:rsidP="00AE2DE5">
      <w:pPr>
        <w:keepNext/>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keepNext/>
        <w:spacing w:after="120"/>
        <w:ind w:left="2127"/>
        <w:jc w:val="both"/>
        <w:rPr>
          <w:rStyle w:val="hps"/>
          <w:rFonts w:ascii="Arial" w:hAnsi="Arial" w:cs="Arial"/>
          <w:u w:val="single"/>
          <w:lang w:val="es-ES_tradnl"/>
        </w:rPr>
      </w:pPr>
      <w:r w:rsidRPr="00F80ED2">
        <w:rPr>
          <w:rStyle w:val="hps"/>
          <w:rFonts w:ascii="Arial" w:hAnsi="Arial" w:cs="Arial"/>
          <w:u w:val="single"/>
          <w:lang w:val="es-ES_tradnl"/>
        </w:rPr>
        <w:t>Excluye:</w:t>
      </w:r>
    </w:p>
    <w:p w:rsidR="00AE2DE5" w:rsidRPr="00825FA4" w:rsidRDefault="00AE2DE5" w:rsidP="00AE2DE5">
      <w:pPr>
        <w:pStyle w:val="VIETA"/>
        <w:numPr>
          <w:ilvl w:val="0"/>
          <w:numId w:val="11"/>
        </w:numPr>
        <w:ind w:left="2098" w:hanging="357"/>
        <w:rPr>
          <w:rStyle w:val="hps"/>
        </w:rPr>
      </w:pPr>
      <w:r w:rsidRPr="00825FA4">
        <w:rPr>
          <w:rStyle w:val="hps"/>
        </w:rPr>
        <w:t>Productos alimenticios que se venden para su consumo inmediato fuera del hogar por los hoteles, restaurantes, cafeterías, bares, quioscos, vendedores ambulantes, distribuidores automáticos, etc. (11.1.1).</w:t>
      </w:r>
    </w:p>
    <w:p w:rsidR="00AE2DE5" w:rsidRPr="00825FA4" w:rsidRDefault="00AE2DE5" w:rsidP="00AE2DE5">
      <w:pPr>
        <w:pStyle w:val="VIETA"/>
        <w:numPr>
          <w:ilvl w:val="0"/>
          <w:numId w:val="11"/>
        </w:numPr>
        <w:ind w:left="2098" w:hanging="357"/>
        <w:rPr>
          <w:rStyle w:val="hps"/>
        </w:rPr>
      </w:pPr>
      <w:r w:rsidRPr="00825FA4">
        <w:rPr>
          <w:rStyle w:val="hps"/>
        </w:rPr>
        <w:t>Platos preparados en restaurantes para su consumo fuera del local (comidas para llevar) (11.1.1).</w:t>
      </w:r>
    </w:p>
    <w:p w:rsidR="00AE2DE5" w:rsidRPr="00825FA4" w:rsidRDefault="00AE2DE5" w:rsidP="00AE2DE5">
      <w:pPr>
        <w:pStyle w:val="VIETA"/>
        <w:numPr>
          <w:ilvl w:val="0"/>
          <w:numId w:val="11"/>
        </w:numPr>
        <w:ind w:left="2098" w:hanging="357"/>
        <w:rPr>
          <w:rStyle w:val="hps"/>
        </w:rPr>
      </w:pPr>
      <w:r w:rsidRPr="00825FA4">
        <w:rPr>
          <w:rStyle w:val="hps"/>
        </w:rPr>
        <w:t>Platos preparados por contratistas de servicios de comedor  independientemente de que los recoja el cliente o éstos sean enviados a la casa del cliente (11.1.1).</w:t>
      </w:r>
    </w:p>
    <w:p w:rsidR="00AE2DE5" w:rsidRPr="00825FA4" w:rsidRDefault="00AE2DE5" w:rsidP="00AE2DE5">
      <w:pPr>
        <w:pStyle w:val="VIETA"/>
        <w:numPr>
          <w:ilvl w:val="0"/>
          <w:numId w:val="11"/>
        </w:numPr>
        <w:ind w:left="2098" w:hanging="357"/>
        <w:rPr>
          <w:rStyle w:val="hps"/>
        </w:rPr>
      </w:pPr>
      <w:r w:rsidRPr="00825FA4">
        <w:rPr>
          <w:rStyle w:val="hps"/>
        </w:rPr>
        <w:t>Productos que se venden específicamente como alimentos para animales domésticos (09.3.4).</w:t>
      </w:r>
    </w:p>
    <w:p w:rsidR="00AE2DE5" w:rsidRPr="0080211B" w:rsidRDefault="00AE2DE5" w:rsidP="00AE2DE5">
      <w:pPr>
        <w:pStyle w:val="VIETA"/>
        <w:ind w:firstLine="0"/>
        <w:rPr>
          <w:rStyle w:val="hps"/>
        </w:rPr>
      </w:pPr>
    </w:p>
    <w:p w:rsidR="00AE2DE5" w:rsidRPr="00F80ED2" w:rsidRDefault="00AE2DE5" w:rsidP="00AE2DE5">
      <w:pPr>
        <w:keepLines/>
        <w:tabs>
          <w:tab w:val="left" w:pos="1757"/>
        </w:tabs>
        <w:ind w:left="2127"/>
        <w:jc w:val="both"/>
        <w:rPr>
          <w:rStyle w:val="hps"/>
          <w:rFonts w:ascii="Arial" w:hAnsi="Arial" w:cs="Arial"/>
          <w:lang w:val="es-ES_tradnl"/>
        </w:rPr>
      </w:pPr>
    </w:p>
    <w:p w:rsidR="00AE2DE5" w:rsidRDefault="00AE2DE5" w:rsidP="00AE2DE5">
      <w:pPr>
        <w:pStyle w:val="TtuloSUBGRUPO"/>
        <w:spacing w:after="0"/>
      </w:pPr>
      <w:r w:rsidRPr="000B16A4">
        <w:t>01.1.1</w:t>
      </w:r>
      <w:r>
        <w:tab/>
      </w:r>
      <w:r>
        <w:tab/>
      </w:r>
      <w:r w:rsidRPr="00F80ED2">
        <w:t>PAN Y CEREALES</w:t>
      </w:r>
    </w:p>
    <w:p w:rsidR="00AE2DE5" w:rsidRPr="00F80ED2" w:rsidRDefault="00AE2DE5" w:rsidP="00AE2DE5">
      <w:pPr>
        <w:pStyle w:val="TtuloSUBGRUPO"/>
        <w:spacing w:after="0"/>
      </w:pPr>
    </w:p>
    <w:p w:rsidR="00AE2DE5" w:rsidRPr="00F80ED2" w:rsidRDefault="00AE2DE5" w:rsidP="00AE2DE5">
      <w:pPr>
        <w:pStyle w:val="EXCLUYE0"/>
        <w:rPr>
          <w:rStyle w:val="hps"/>
          <w:b/>
        </w:rPr>
      </w:pPr>
      <w:r w:rsidRPr="00F80ED2">
        <w:rPr>
          <w:rStyle w:val="hps"/>
        </w:rPr>
        <w:t>Excluye:</w:t>
      </w:r>
    </w:p>
    <w:p w:rsidR="00AE2DE5" w:rsidRPr="00825FA4" w:rsidRDefault="00AE2DE5" w:rsidP="00AE2DE5">
      <w:pPr>
        <w:pStyle w:val="VIETA"/>
        <w:numPr>
          <w:ilvl w:val="0"/>
          <w:numId w:val="11"/>
        </w:numPr>
        <w:ind w:left="2098" w:hanging="357"/>
      </w:pPr>
      <w:r w:rsidRPr="00825FA4">
        <w:rPr>
          <w:rStyle w:val="hps"/>
        </w:rPr>
        <w:t>Empanadas con cualquier relleno listas para consumir, hojaldritos salados y bollos preñaos (</w:t>
      </w:r>
      <w:r w:rsidRPr="00825FA4">
        <w:t>01.1.9.4).</w:t>
      </w:r>
    </w:p>
    <w:p w:rsidR="00AE2DE5" w:rsidRPr="00825FA4" w:rsidRDefault="00AE2DE5" w:rsidP="00AE2DE5">
      <w:pPr>
        <w:pStyle w:val="VIETA"/>
        <w:numPr>
          <w:ilvl w:val="0"/>
          <w:numId w:val="11"/>
        </w:numPr>
        <w:ind w:left="2098" w:hanging="357"/>
      </w:pPr>
      <w:r w:rsidRPr="00825FA4">
        <w:rPr>
          <w:rStyle w:val="hps"/>
        </w:rPr>
        <w:t>Maíz dulce (</w:t>
      </w:r>
      <w:r w:rsidRPr="00825FA4">
        <w:t>01.1.7.7).</w:t>
      </w:r>
    </w:p>
    <w:p w:rsidR="00AE2DE5" w:rsidRPr="0080211B" w:rsidRDefault="00AE2DE5" w:rsidP="00AE2DE5">
      <w:pPr>
        <w:pStyle w:val="VIETA"/>
        <w:ind w:firstLine="0"/>
      </w:pPr>
    </w:p>
    <w:p w:rsidR="00AE2DE5" w:rsidRPr="00F80ED2" w:rsidRDefault="00AE2DE5" w:rsidP="00AE2DE5">
      <w:pPr>
        <w:pStyle w:val="A3"/>
        <w:spacing w:before="0"/>
        <w:ind w:left="2127" w:firstLine="0"/>
        <w:outlineLvl w:val="0"/>
        <w:rPr>
          <w:rFonts w:cs="Arial"/>
          <w:b w:val="0"/>
          <w:color w:val="000000"/>
          <w:sz w:val="22"/>
          <w:szCs w:val="22"/>
        </w:rPr>
      </w:pPr>
    </w:p>
    <w:p w:rsidR="00AE2DE5" w:rsidRPr="00F80ED2" w:rsidRDefault="00AE2DE5" w:rsidP="00AE2DE5">
      <w:pPr>
        <w:pStyle w:val="TtuloCdigo"/>
      </w:pPr>
      <w:r w:rsidRPr="00F80ED2">
        <w:t>01.1.1.1   K</w:t>
      </w:r>
      <w:r w:rsidRPr="00F80ED2">
        <w:tab/>
        <w:t>ARROZ</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Todo tipo de arroz, de grano corto o de grano largo; arroz abrillantado, pulido o partido sin otra transformación.</w:t>
      </w:r>
    </w:p>
    <w:p w:rsidR="00AE2DE5" w:rsidRPr="00F80ED2" w:rsidRDefault="00AE2DE5" w:rsidP="00AE2DE5">
      <w:pPr>
        <w:pStyle w:val="VIETA"/>
        <w:numPr>
          <w:ilvl w:val="0"/>
          <w:numId w:val="11"/>
        </w:numPr>
        <w:ind w:left="2098" w:hanging="357"/>
      </w:pPr>
      <w:r w:rsidRPr="00F80ED2">
        <w:t>Arroz precocinado.</w:t>
      </w:r>
    </w:p>
    <w:p w:rsidR="00AE2DE5" w:rsidRPr="00F80ED2" w:rsidRDefault="00AE2DE5" w:rsidP="00AE2DE5">
      <w:pPr>
        <w:pStyle w:val="VIETA"/>
        <w:numPr>
          <w:ilvl w:val="0"/>
          <w:numId w:val="11"/>
        </w:numPr>
        <w:ind w:left="2098" w:hanging="357"/>
      </w:pPr>
      <w:r w:rsidRPr="00F80ED2">
        <w:t>Arroz preparado con car</w:t>
      </w:r>
      <w:r>
        <w:t xml:space="preserve">ne, pescado, marisco o verduras </w:t>
      </w:r>
      <w:r w:rsidRPr="00F80ED2">
        <w:t xml:space="preserve">(solo si no está listo para consumir y el arroz representa la parte más importante). </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keepLines/>
        <w:numPr>
          <w:ilvl w:val="0"/>
          <w:numId w:val="12"/>
        </w:numPr>
        <w:tabs>
          <w:tab w:val="left" w:pos="1757"/>
        </w:tabs>
        <w:ind w:left="2127"/>
        <w:jc w:val="both"/>
        <w:rPr>
          <w:rFonts w:ascii="Arial" w:hAnsi="Arial" w:cs="Arial"/>
          <w:color w:val="000000"/>
        </w:rPr>
      </w:pPr>
      <w:r w:rsidRPr="00F80ED2">
        <w:rPr>
          <w:rFonts w:ascii="Arial" w:hAnsi="Arial" w:cs="Arial"/>
          <w:color w:val="000000"/>
        </w:rPr>
        <w:t xml:space="preserve">El arroz </w:t>
      </w:r>
      <w:r w:rsidRPr="00274F71">
        <w:rPr>
          <w:rFonts w:ascii="Arial" w:hAnsi="Arial" w:cs="Arial"/>
          <w:color w:val="000000"/>
        </w:rPr>
        <w:t>con leche (01.1.4.6).</w:t>
      </w:r>
      <w:r w:rsidRPr="00F80ED2">
        <w:rPr>
          <w:rFonts w:ascii="Arial" w:hAnsi="Arial" w:cs="Arial"/>
          <w:color w:val="000000"/>
        </w:rPr>
        <w:t xml:space="preserve"> </w:t>
      </w:r>
    </w:p>
    <w:p w:rsidR="00AE2DE5" w:rsidRPr="00F80ED2" w:rsidRDefault="00AE2DE5" w:rsidP="00AE2DE5">
      <w:pPr>
        <w:keepLines/>
        <w:numPr>
          <w:ilvl w:val="0"/>
          <w:numId w:val="12"/>
        </w:numPr>
        <w:tabs>
          <w:tab w:val="left" w:pos="1757"/>
        </w:tabs>
        <w:ind w:left="2127"/>
        <w:jc w:val="both"/>
        <w:rPr>
          <w:rFonts w:ascii="Arial" w:hAnsi="Arial" w:cs="Arial"/>
          <w:color w:val="000000"/>
        </w:rPr>
      </w:pPr>
      <w:r w:rsidRPr="00F80ED2">
        <w:rPr>
          <w:rFonts w:ascii="Arial" w:hAnsi="Arial" w:cs="Arial"/>
          <w:color w:val="000000"/>
        </w:rPr>
        <w:t xml:space="preserve">Harina de arroz (01.1.1.2). </w:t>
      </w:r>
    </w:p>
    <w:p w:rsidR="00AE2DE5" w:rsidRPr="00F80ED2" w:rsidRDefault="00AE2DE5" w:rsidP="00AE2DE5">
      <w:pPr>
        <w:keepLines/>
        <w:numPr>
          <w:ilvl w:val="0"/>
          <w:numId w:val="12"/>
        </w:numPr>
        <w:tabs>
          <w:tab w:val="left" w:pos="1757"/>
        </w:tabs>
        <w:ind w:left="2127"/>
        <w:jc w:val="both"/>
        <w:rPr>
          <w:rFonts w:ascii="Arial" w:hAnsi="Arial" w:cs="Arial"/>
          <w:color w:val="000000"/>
        </w:rPr>
      </w:pPr>
      <w:r w:rsidRPr="00F80ED2">
        <w:rPr>
          <w:rFonts w:ascii="Arial" w:hAnsi="Arial" w:cs="Arial"/>
          <w:color w:val="000000"/>
        </w:rPr>
        <w:t>El arroz preparado listo para consumir, vasitos de arroz tipo Brillante (01.1.9.4).</w:t>
      </w:r>
    </w:p>
    <w:p w:rsidR="00AE2DE5" w:rsidRPr="00F80ED2" w:rsidRDefault="00AE2DE5" w:rsidP="00AE2DE5">
      <w:pPr>
        <w:keepLines/>
        <w:numPr>
          <w:ilvl w:val="0"/>
          <w:numId w:val="12"/>
        </w:numPr>
        <w:tabs>
          <w:tab w:val="left" w:pos="1757"/>
        </w:tabs>
        <w:ind w:left="2127"/>
        <w:jc w:val="both"/>
        <w:rPr>
          <w:rFonts w:ascii="Arial" w:hAnsi="Arial" w:cs="Arial"/>
          <w:color w:val="000000"/>
        </w:rPr>
      </w:pPr>
      <w:r w:rsidRPr="00F80ED2">
        <w:rPr>
          <w:rFonts w:ascii="Arial" w:hAnsi="Arial" w:cs="Arial"/>
          <w:color w:val="000000"/>
        </w:rPr>
        <w:t>La leche de arroz (01.1.9.5).</w:t>
      </w:r>
    </w:p>
    <w:p w:rsidR="00AE2DE5" w:rsidRDefault="00AE2DE5" w:rsidP="00AE2DE5">
      <w:pPr>
        <w:keepLines/>
        <w:numPr>
          <w:ilvl w:val="0"/>
          <w:numId w:val="12"/>
        </w:numPr>
        <w:tabs>
          <w:tab w:val="left" w:pos="1757"/>
        </w:tabs>
        <w:ind w:left="2127"/>
        <w:jc w:val="both"/>
        <w:rPr>
          <w:rFonts w:ascii="Arial" w:hAnsi="Arial" w:cs="Arial"/>
          <w:color w:val="000000"/>
        </w:rPr>
      </w:pPr>
      <w:r w:rsidRPr="00F80ED2">
        <w:rPr>
          <w:rFonts w:ascii="Arial" w:hAnsi="Arial" w:cs="Arial"/>
          <w:color w:val="000000"/>
        </w:rPr>
        <w:t>Pastas hechas de arroz, fideos de arroz (01.1.1.6).</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rsidRPr="00F80ED2">
        <w:t>01.1.1.2   K</w:t>
      </w:r>
      <w:r w:rsidRPr="00F80ED2">
        <w:tab/>
        <w:t>HARINAS Y OTROS CEREALES (NUEVO)</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rPr>
          <w:rStyle w:val="hps"/>
        </w:rPr>
        <w:t>Maíz de grano duro, trigo</w:t>
      </w:r>
      <w:r w:rsidRPr="00F80ED2">
        <w:t xml:space="preserve">, cebada, avena, centeno </w:t>
      </w:r>
      <w:r w:rsidRPr="00F80ED2">
        <w:rPr>
          <w:rStyle w:val="hps"/>
        </w:rPr>
        <w:t>y otros cereales en forma de grano</w:t>
      </w:r>
      <w:r w:rsidRPr="00F80ED2">
        <w:t xml:space="preserve">, </w:t>
      </w:r>
      <w:r w:rsidRPr="00F80ED2">
        <w:rPr>
          <w:rStyle w:val="hps"/>
        </w:rPr>
        <w:t xml:space="preserve">harina o sémola. </w:t>
      </w:r>
      <w:r w:rsidRPr="00F80ED2">
        <w:t xml:space="preserve">Harina de arroz. </w:t>
      </w:r>
    </w:p>
    <w:p w:rsidR="00AE2DE5" w:rsidRPr="00F80ED2" w:rsidRDefault="00AE2DE5" w:rsidP="00AE2DE5">
      <w:pPr>
        <w:pStyle w:val="VIETA"/>
        <w:numPr>
          <w:ilvl w:val="0"/>
          <w:numId w:val="11"/>
        </w:numPr>
        <w:ind w:left="2098" w:hanging="357"/>
        <w:rPr>
          <w:color w:val="000000"/>
        </w:rPr>
      </w:pPr>
      <w:r w:rsidRPr="00F80ED2">
        <w:rPr>
          <w:color w:val="000000"/>
        </w:rPr>
        <w:t>Gofio (Canarias). Mazorca maíz (no dulce).</w:t>
      </w:r>
    </w:p>
    <w:p w:rsidR="00AE2DE5" w:rsidRPr="00F80ED2" w:rsidRDefault="00AE2DE5" w:rsidP="00AE2DE5">
      <w:pPr>
        <w:pStyle w:val="VIETA"/>
        <w:numPr>
          <w:ilvl w:val="0"/>
          <w:numId w:val="11"/>
        </w:numPr>
        <w:ind w:left="2098" w:hanging="357"/>
        <w:rPr>
          <w:color w:val="000000"/>
        </w:rPr>
      </w:pPr>
      <w:r w:rsidRPr="00F80ED2">
        <w:rPr>
          <w:color w:val="000000"/>
        </w:rPr>
        <w:t>Preparados para rebozar.</w:t>
      </w:r>
    </w:p>
    <w:p w:rsidR="00AE2DE5" w:rsidRPr="00F80ED2" w:rsidRDefault="00AE2DE5" w:rsidP="00AE2DE5">
      <w:pPr>
        <w:pStyle w:val="VIETA"/>
        <w:numPr>
          <w:ilvl w:val="0"/>
          <w:numId w:val="11"/>
        </w:numPr>
        <w:ind w:left="2098" w:hanging="357"/>
        <w:rPr>
          <w:color w:val="000000"/>
        </w:rPr>
      </w:pPr>
      <w:r>
        <w:rPr>
          <w:color w:val="000000"/>
        </w:rPr>
        <w:t>H</w:t>
      </w:r>
      <w:r w:rsidRPr="00F80ED2">
        <w:rPr>
          <w:color w:val="000000"/>
        </w:rPr>
        <w:t>arina de legumbres, como la harina de garbanzos y de almortas.</w:t>
      </w:r>
    </w:p>
    <w:p w:rsidR="00AE2DE5" w:rsidRDefault="00AE2DE5" w:rsidP="00AE2DE5">
      <w:pPr>
        <w:pStyle w:val="VIETA"/>
        <w:numPr>
          <w:ilvl w:val="0"/>
          <w:numId w:val="11"/>
        </w:numPr>
        <w:ind w:left="2098" w:hanging="357"/>
        <w:rPr>
          <w:color w:val="000000"/>
        </w:rPr>
      </w:pPr>
      <w:r w:rsidRPr="00F80ED2">
        <w:rPr>
          <w:color w:val="000000"/>
        </w:rPr>
        <w:t>Quinoa.</w:t>
      </w:r>
    </w:p>
    <w:p w:rsidR="00AE2DE5" w:rsidRDefault="00AE2DE5" w:rsidP="00AE2DE5">
      <w:pPr>
        <w:pStyle w:val="VIETA"/>
        <w:ind w:firstLine="0"/>
        <w:rPr>
          <w:color w:val="000000"/>
        </w:rPr>
      </w:pPr>
    </w:p>
    <w:p w:rsidR="00AE2DE5" w:rsidRPr="00116790" w:rsidRDefault="00AE2DE5" w:rsidP="00AE2DE5">
      <w:pPr>
        <w:pStyle w:val="Excluye"/>
        <w:rPr>
          <w:color w:val="000000"/>
        </w:rPr>
      </w:pPr>
      <w:r w:rsidRPr="00F80ED2">
        <w:t>Excluye:</w:t>
      </w:r>
    </w:p>
    <w:p w:rsidR="00AE2DE5" w:rsidRPr="00F80ED2" w:rsidRDefault="00AE2DE5" w:rsidP="00AE2DE5">
      <w:pPr>
        <w:keepLines/>
        <w:numPr>
          <w:ilvl w:val="0"/>
          <w:numId w:val="13"/>
        </w:numPr>
        <w:tabs>
          <w:tab w:val="left" w:pos="1843"/>
        </w:tabs>
        <w:ind w:left="2127"/>
        <w:jc w:val="both"/>
        <w:rPr>
          <w:rFonts w:ascii="Arial" w:hAnsi="Arial" w:cs="Arial"/>
          <w:color w:val="000000"/>
        </w:rPr>
      </w:pPr>
      <w:r w:rsidRPr="00F80ED2">
        <w:rPr>
          <w:rFonts w:ascii="Arial" w:hAnsi="Arial" w:cs="Arial"/>
          <w:color w:val="000000"/>
        </w:rPr>
        <w:t>Los cereales del desayuno (01.1.1.7).</w:t>
      </w:r>
    </w:p>
    <w:p w:rsidR="00AE2DE5" w:rsidRPr="00F80ED2" w:rsidRDefault="00AE2DE5" w:rsidP="00AE2DE5">
      <w:pPr>
        <w:keepLines/>
        <w:numPr>
          <w:ilvl w:val="0"/>
          <w:numId w:val="13"/>
        </w:numPr>
        <w:tabs>
          <w:tab w:val="left" w:pos="1843"/>
        </w:tabs>
        <w:ind w:left="2127"/>
        <w:jc w:val="both"/>
        <w:rPr>
          <w:rFonts w:ascii="Arial" w:hAnsi="Arial" w:cs="Arial"/>
          <w:color w:val="000000"/>
        </w:rPr>
      </w:pPr>
      <w:r w:rsidRPr="00F80ED2">
        <w:rPr>
          <w:rFonts w:ascii="Arial" w:hAnsi="Arial" w:cs="Arial"/>
          <w:color w:val="000000"/>
        </w:rPr>
        <w:t>La malta, los almidones y féculas (01.1.1.8).</w:t>
      </w:r>
    </w:p>
    <w:p w:rsidR="00AE2DE5" w:rsidRPr="00F80ED2" w:rsidRDefault="00AE2DE5" w:rsidP="00AE2DE5">
      <w:pPr>
        <w:keepLines/>
        <w:numPr>
          <w:ilvl w:val="0"/>
          <w:numId w:val="13"/>
        </w:numPr>
        <w:tabs>
          <w:tab w:val="left" w:pos="1843"/>
        </w:tabs>
        <w:ind w:left="2127"/>
        <w:jc w:val="both"/>
        <w:rPr>
          <w:rFonts w:ascii="Arial" w:hAnsi="Arial" w:cs="Arial"/>
          <w:color w:val="000000"/>
        </w:rPr>
      </w:pPr>
      <w:r w:rsidRPr="00F80ED2">
        <w:rPr>
          <w:rFonts w:ascii="Arial" w:hAnsi="Arial" w:cs="Arial"/>
          <w:color w:val="000000"/>
        </w:rPr>
        <w:t>La levadura (01.1.9.9).</w:t>
      </w:r>
    </w:p>
    <w:p w:rsidR="00AE2DE5" w:rsidRPr="00F80ED2" w:rsidRDefault="00AE2DE5" w:rsidP="00AE2DE5">
      <w:pPr>
        <w:keepLines/>
        <w:tabs>
          <w:tab w:val="left" w:pos="1843"/>
        </w:tabs>
        <w:ind w:left="2127"/>
        <w:jc w:val="both"/>
        <w:rPr>
          <w:rFonts w:ascii="Arial" w:hAnsi="Arial" w:cs="Arial"/>
          <w:color w:val="000000"/>
        </w:rPr>
      </w:pPr>
    </w:p>
    <w:p w:rsidR="00AE2DE5" w:rsidRPr="00F80ED2" w:rsidRDefault="00AE2DE5" w:rsidP="00AE2DE5">
      <w:pPr>
        <w:keepLines/>
        <w:tabs>
          <w:tab w:val="left" w:pos="1843"/>
        </w:tabs>
        <w:ind w:left="2127"/>
        <w:jc w:val="both"/>
        <w:rPr>
          <w:rFonts w:ascii="Arial" w:hAnsi="Arial" w:cs="Arial"/>
          <w:color w:val="000000"/>
        </w:rPr>
      </w:pPr>
    </w:p>
    <w:p w:rsidR="00AE2DE5" w:rsidRPr="00F80ED2" w:rsidRDefault="00AE2DE5" w:rsidP="00AE2DE5">
      <w:pPr>
        <w:pStyle w:val="TtuloCdigo"/>
      </w:pPr>
      <w:r w:rsidRPr="00F80ED2">
        <w:t>01.1.1.3   K</w:t>
      </w:r>
      <w:r w:rsidRPr="00F80ED2">
        <w:tab/>
        <w:t>PAN</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Todo tipo de pan (integral o no) de trigo, centeno, maíz o cualquier otro cereal, rallado o no.</w:t>
      </w:r>
    </w:p>
    <w:p w:rsidR="00AE2DE5" w:rsidRPr="00F80ED2" w:rsidRDefault="00AE2DE5" w:rsidP="00AE2DE5">
      <w:pPr>
        <w:pStyle w:val="VIETA"/>
        <w:numPr>
          <w:ilvl w:val="0"/>
          <w:numId w:val="11"/>
        </w:numPr>
        <w:ind w:left="2098" w:hanging="357"/>
      </w:pPr>
      <w:r w:rsidRPr="00F80ED2">
        <w:t xml:space="preserve">Todo tipo de pan de molde (integral o no) de trigo, centeno, maíz o cualquier otro cereal.  </w:t>
      </w:r>
    </w:p>
    <w:p w:rsidR="00AE2DE5" w:rsidRPr="00F80ED2" w:rsidRDefault="00AE2DE5" w:rsidP="00AE2DE5">
      <w:pPr>
        <w:pStyle w:val="VIETA"/>
        <w:numPr>
          <w:ilvl w:val="0"/>
          <w:numId w:val="11"/>
        </w:numPr>
        <w:ind w:left="2098" w:hanging="357"/>
      </w:pPr>
      <w:r w:rsidRPr="00F80ED2">
        <w:t>Pan de hamburguesa, pan de perrito caliente.</w:t>
      </w:r>
    </w:p>
    <w:p w:rsidR="00AE2DE5" w:rsidRPr="00F80ED2" w:rsidRDefault="00AE2DE5" w:rsidP="00AE2DE5">
      <w:pPr>
        <w:pStyle w:val="VIETA"/>
        <w:numPr>
          <w:ilvl w:val="0"/>
          <w:numId w:val="11"/>
        </w:numPr>
        <w:ind w:left="2098" w:hanging="357"/>
      </w:pPr>
      <w:r w:rsidRPr="00F80ED2">
        <w:t>Pan de cualquier cereal, pan de especias.</w:t>
      </w:r>
    </w:p>
    <w:p w:rsidR="00AE2DE5" w:rsidRPr="00F80ED2" w:rsidRDefault="00AE2DE5" w:rsidP="00AE2DE5">
      <w:pPr>
        <w:pStyle w:val="VIETA"/>
        <w:numPr>
          <w:ilvl w:val="0"/>
          <w:numId w:val="11"/>
        </w:numPr>
        <w:ind w:left="2098" w:hanging="357"/>
      </w:pPr>
      <w:r w:rsidRPr="00F80ED2">
        <w:t>Pan de pita.</w:t>
      </w:r>
    </w:p>
    <w:p w:rsidR="00AE2DE5" w:rsidRPr="00F80ED2" w:rsidRDefault="00AE2DE5" w:rsidP="00AE2DE5">
      <w:pPr>
        <w:pStyle w:val="VIETA"/>
        <w:numPr>
          <w:ilvl w:val="0"/>
          <w:numId w:val="11"/>
        </w:numPr>
        <w:ind w:left="2098" w:hanging="357"/>
      </w:pPr>
      <w:r w:rsidRPr="00F80ED2">
        <w:t>Pan congelado.</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keepNext/>
        <w:keepLines/>
        <w:numPr>
          <w:ilvl w:val="0"/>
          <w:numId w:val="14"/>
        </w:numPr>
        <w:tabs>
          <w:tab w:val="left" w:pos="1757"/>
        </w:tabs>
        <w:ind w:left="2127"/>
        <w:jc w:val="both"/>
        <w:rPr>
          <w:rFonts w:ascii="Arial" w:hAnsi="Arial" w:cs="Arial"/>
          <w:color w:val="000000"/>
        </w:rPr>
      </w:pPr>
      <w:r w:rsidRPr="00F80ED2">
        <w:rPr>
          <w:rFonts w:ascii="Arial" w:hAnsi="Arial" w:cs="Arial"/>
          <w:color w:val="000000"/>
        </w:rPr>
        <w:t>Pan ácimo, pan dietético (01.1.9.5).</w:t>
      </w:r>
    </w:p>
    <w:p w:rsidR="00AE2DE5" w:rsidRPr="00F80ED2" w:rsidRDefault="00AE2DE5" w:rsidP="00AE2DE5">
      <w:pPr>
        <w:keepNext/>
        <w:keepLines/>
        <w:numPr>
          <w:ilvl w:val="0"/>
          <w:numId w:val="14"/>
        </w:numPr>
        <w:tabs>
          <w:tab w:val="left" w:pos="1757"/>
        </w:tabs>
        <w:ind w:left="2127"/>
        <w:jc w:val="both"/>
        <w:rPr>
          <w:rFonts w:ascii="Arial" w:hAnsi="Arial" w:cs="Arial"/>
          <w:color w:val="000000"/>
        </w:rPr>
      </w:pPr>
      <w:r>
        <w:rPr>
          <w:rFonts w:ascii="Arial" w:hAnsi="Arial" w:cs="Arial"/>
          <w:color w:val="000000"/>
        </w:rPr>
        <w:t>Pan tostado</w:t>
      </w:r>
      <w:r w:rsidRPr="00F80ED2">
        <w:rPr>
          <w:rFonts w:ascii="Arial" w:hAnsi="Arial" w:cs="Arial"/>
          <w:color w:val="000000"/>
        </w:rPr>
        <w:t xml:space="preserve"> tipo biscote (01.1.1.4).</w:t>
      </w: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TtuloCdigo"/>
      </w:pPr>
      <w:r w:rsidRPr="00F80ED2">
        <w:t>01.1.1.4   K</w:t>
      </w:r>
      <w:r w:rsidRPr="00F80ED2">
        <w:tab/>
        <w:t>OTROS PRODUCTOS DE PANADERÍA</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Galletas tipo María y otras galletas dulces o saladas, sueltas o envasadas. Galletas picadas para rebozar (pudiendo incluir ajo y perejil). Galletitas saladas. Galleta de jengibre.</w:t>
      </w:r>
    </w:p>
    <w:p w:rsidR="00AE2DE5" w:rsidRPr="00F80ED2" w:rsidRDefault="00AE2DE5" w:rsidP="00AE2DE5">
      <w:pPr>
        <w:pStyle w:val="VIETA"/>
        <w:numPr>
          <w:ilvl w:val="0"/>
          <w:numId w:val="11"/>
        </w:numPr>
        <w:ind w:left="2098" w:hanging="357"/>
      </w:pPr>
      <w:r w:rsidRPr="00F80ED2">
        <w:t xml:space="preserve">Barquillos, </w:t>
      </w:r>
      <w:r w:rsidRPr="00F80ED2">
        <w:rPr>
          <w:rStyle w:val="hps"/>
        </w:rPr>
        <w:t>bollos</w:t>
      </w:r>
      <w:r w:rsidRPr="00F80ED2">
        <w:t>, cocas dulces, bizcochos, magdalenas, torteles, suizos, ensaimadas, croissants, palmeras, lazos, cintas, bayonesas, phoskitos, pan de leche, medias-noches, fartón, donuts, monas de pascua, pestiños, rosquillas dulces, tortas sevillanas, barquillos, obleas dulces, pastas de té y similares.</w:t>
      </w:r>
    </w:p>
    <w:p w:rsidR="00AE2DE5" w:rsidRPr="00F80ED2" w:rsidRDefault="00AE2DE5" w:rsidP="00AE2DE5">
      <w:pPr>
        <w:pStyle w:val="VIETA"/>
        <w:numPr>
          <w:ilvl w:val="0"/>
          <w:numId w:val="11"/>
        </w:numPr>
        <w:ind w:left="2098" w:hanging="357"/>
      </w:pPr>
      <w:r w:rsidRPr="00F80ED2">
        <w:t xml:space="preserve">Gofres, crepes y pequeños panes azucarados tipo muffin, masas fritas como churros, porras, tejeringos, buñuelos… </w:t>
      </w:r>
    </w:p>
    <w:p w:rsidR="00AE2DE5" w:rsidRPr="00F80ED2" w:rsidRDefault="00AE2DE5" w:rsidP="00AE2DE5">
      <w:pPr>
        <w:pStyle w:val="VIETA"/>
        <w:numPr>
          <w:ilvl w:val="0"/>
          <w:numId w:val="11"/>
        </w:numPr>
        <w:ind w:left="2098" w:hanging="357"/>
      </w:pPr>
      <w:r w:rsidRPr="00F80ED2">
        <w:t>Pasteles, tartas, brazo de gitano, yemas, cocos, tocinillos de cielo, roscón de reyes, tocino de cielo, quesada, tarta de manzana.</w:t>
      </w:r>
    </w:p>
    <w:p w:rsidR="00AE2DE5" w:rsidRPr="00F80ED2" w:rsidRDefault="00AE2DE5" w:rsidP="00AE2DE5">
      <w:pPr>
        <w:pStyle w:val="VIETA"/>
        <w:numPr>
          <w:ilvl w:val="0"/>
          <w:numId w:val="11"/>
        </w:numPr>
        <w:ind w:left="2098" w:hanging="357"/>
      </w:pPr>
      <w:r w:rsidRPr="00F80ED2">
        <w:rPr>
          <w:rStyle w:val="hps"/>
        </w:rPr>
        <w:t xml:space="preserve">Pan crujiente, pan tostado tipo biscote </w:t>
      </w:r>
      <w:r w:rsidRPr="00224DA1">
        <w:rPr>
          <w:rStyle w:val="hps"/>
        </w:rPr>
        <w:t>(por criterio de Eurostat)</w:t>
      </w:r>
      <w:r w:rsidRPr="00F80ED2">
        <w:rPr>
          <w:rStyle w:val="hps"/>
        </w:rPr>
        <w:t>. M</w:t>
      </w:r>
      <w:r w:rsidRPr="00F80ED2">
        <w:t>igas y picatostes. Colines, rosquillas saladas, rosquilletas, picos y regañas.</w:t>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rPr>
          <w:rStyle w:val="hps"/>
        </w:rPr>
        <w:t>Empanadas con cualquier relleno listas para consumir y hojaldritos salados, bollos preñaos (</w:t>
      </w:r>
      <w:r w:rsidRPr="00F80ED2">
        <w:t>01.1.9.4).</w:t>
      </w:r>
    </w:p>
    <w:p w:rsidR="00AE2DE5" w:rsidRPr="00F80ED2" w:rsidRDefault="00AE2DE5" w:rsidP="00AE2DE5">
      <w:pPr>
        <w:pStyle w:val="VIETA"/>
        <w:ind w:firstLine="0"/>
      </w:pP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TtuloCdigo"/>
      </w:pPr>
      <w:r w:rsidRPr="00F80ED2">
        <w:t xml:space="preserve">01.1.1.5   K      </w:t>
      </w:r>
      <w:r w:rsidRPr="00F80ED2">
        <w:tab/>
        <w:t>PIZZAS Y QUICHES (NUEVO)</w:t>
      </w:r>
    </w:p>
    <w:p w:rsidR="00AE2DE5" w:rsidRPr="00F80ED2" w:rsidRDefault="00AE2DE5" w:rsidP="00AE2DE5">
      <w:pPr>
        <w:pStyle w:val="Referencia"/>
      </w:pPr>
      <w:r w:rsidRPr="00F80ED2">
        <w:t>Bisemanal</w:t>
      </w:r>
    </w:p>
    <w:p w:rsidR="00AE2DE5" w:rsidRDefault="00AE2DE5" w:rsidP="00AE2DE5">
      <w:pPr>
        <w:keepNext/>
        <w:ind w:left="2126"/>
        <w:jc w:val="both"/>
        <w:rPr>
          <w:rFonts w:ascii="Arial" w:hAnsi="Arial" w:cs="Arial"/>
          <w:color w:val="000000"/>
        </w:rPr>
      </w:pPr>
      <w:r w:rsidRPr="00161B89">
        <w:rPr>
          <w:rFonts w:ascii="Arial" w:hAnsi="Arial" w:cs="Arial"/>
          <w:i/>
          <w:color w:val="000000"/>
          <w:u w:val="single"/>
        </w:rPr>
        <w:t>Nota</w:t>
      </w:r>
      <w:r>
        <w:rPr>
          <w:rFonts w:ascii="Arial" w:hAnsi="Arial" w:cs="Arial"/>
          <w:i/>
          <w:color w:val="000000"/>
        </w:rPr>
        <w:t>: p</w:t>
      </w:r>
      <w:r w:rsidRPr="00F80ED2">
        <w:rPr>
          <w:rFonts w:ascii="Arial" w:hAnsi="Arial" w:cs="Arial"/>
          <w:i/>
          <w:color w:val="000000"/>
        </w:rPr>
        <w:t>or criterio de Eurostat todo producto basado en quiches o pizzas va a esté código, incluyendo el cocinado, horneado o preparado en cualquier fase, es una excepción al código 01.1.9.4 Comidas preparadas</w:t>
      </w:r>
      <w:r>
        <w:rPr>
          <w:rFonts w:ascii="Arial" w:hAnsi="Arial" w:cs="Arial"/>
          <w:color w:val="000000"/>
        </w:rPr>
        <w:t>.</w:t>
      </w:r>
    </w:p>
    <w:p w:rsidR="00AE2DE5" w:rsidRPr="00F80ED2" w:rsidRDefault="00AE2DE5" w:rsidP="00AE2DE5">
      <w:pPr>
        <w:keepNext/>
        <w:ind w:left="2126"/>
        <w:jc w:val="both"/>
        <w:rPr>
          <w:rFonts w:ascii="Arial" w:hAnsi="Arial" w:cs="Arial"/>
          <w:color w:val="000000"/>
        </w:rPr>
      </w:pPr>
    </w:p>
    <w:p w:rsidR="00AE2DE5" w:rsidRDefault="00AE2DE5" w:rsidP="00AE2DE5">
      <w:pPr>
        <w:pStyle w:val="VIETA"/>
        <w:numPr>
          <w:ilvl w:val="0"/>
          <w:numId w:val="11"/>
        </w:numPr>
        <w:ind w:left="2098" w:hanging="357"/>
      </w:pPr>
      <w:r w:rsidRPr="00224DA1">
        <w:t>Quiches y pizzas completas, frescas y congeladas, con cualquier relleno.</w:t>
      </w:r>
    </w:p>
    <w:p w:rsidR="00AE2DE5" w:rsidRPr="00224DA1" w:rsidRDefault="00AE2DE5" w:rsidP="00AE2DE5">
      <w:pPr>
        <w:pStyle w:val="VIETA"/>
        <w:numPr>
          <w:ilvl w:val="0"/>
          <w:numId w:val="11"/>
        </w:numPr>
        <w:ind w:left="2098" w:hanging="357"/>
      </w:pPr>
      <w:r w:rsidRPr="00224DA1">
        <w:t>Cocas saladas.</w:t>
      </w:r>
    </w:p>
    <w:p w:rsidR="00AE2DE5"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Empanadas con cualquier relleno listas para consumir, hojaldritos salados y bollos preñaos (01.1.9.4).</w:t>
      </w:r>
    </w:p>
    <w:p w:rsidR="00AE2DE5" w:rsidRPr="00F80ED2" w:rsidRDefault="00AE2DE5" w:rsidP="00AE2DE5">
      <w:pPr>
        <w:pStyle w:val="VIETA"/>
        <w:numPr>
          <w:ilvl w:val="0"/>
          <w:numId w:val="11"/>
        </w:numPr>
        <w:ind w:left="2098" w:hanging="357"/>
      </w:pPr>
      <w:r w:rsidRPr="00F80ED2">
        <w:t>La masa para empanadillas y las bases para pizzas (01.1.1.8).</w:t>
      </w:r>
    </w:p>
    <w:p w:rsidR="00AE2DE5" w:rsidRPr="00F80ED2" w:rsidRDefault="00AE2DE5" w:rsidP="00AE2DE5">
      <w:pPr>
        <w:pStyle w:val="A3"/>
        <w:spacing w:before="0"/>
        <w:ind w:left="2127" w:firstLine="0"/>
        <w:outlineLvl w:val="0"/>
        <w:rPr>
          <w:rFonts w:eastAsiaTheme="minorEastAsia" w:cs="Arial"/>
          <w:b w:val="0"/>
          <w:color w:val="000000"/>
          <w:spacing w:val="0"/>
          <w:sz w:val="22"/>
          <w:szCs w:val="22"/>
          <w:lang w:val="es-ES"/>
        </w:rPr>
      </w:pPr>
    </w:p>
    <w:p w:rsidR="00AE2DE5" w:rsidRPr="00F80ED2" w:rsidRDefault="00AE2DE5" w:rsidP="00AE2DE5">
      <w:pPr>
        <w:pStyle w:val="A3"/>
        <w:spacing w:before="0"/>
        <w:ind w:left="2127" w:firstLine="0"/>
        <w:outlineLvl w:val="0"/>
        <w:rPr>
          <w:rFonts w:eastAsiaTheme="minorEastAsia" w:cs="Arial"/>
          <w:b w:val="0"/>
          <w:color w:val="000000"/>
          <w:spacing w:val="0"/>
          <w:sz w:val="22"/>
          <w:szCs w:val="22"/>
          <w:lang w:val="es-ES"/>
        </w:rPr>
      </w:pPr>
    </w:p>
    <w:p w:rsidR="00AE2DE5" w:rsidRPr="00F80ED2" w:rsidRDefault="00AE2DE5" w:rsidP="00AE2DE5">
      <w:pPr>
        <w:pStyle w:val="TtuloCdigo"/>
      </w:pPr>
      <w:r w:rsidRPr="00F80ED2">
        <w:t>01.1.1.6   K</w:t>
      </w:r>
      <w:r w:rsidRPr="00F80ED2">
        <w:tab/>
        <w:t>PASTAS ALIMENTICIAS Y CUSCÚS</w:t>
      </w:r>
    </w:p>
    <w:p w:rsidR="00AE2DE5" w:rsidRPr="00F80ED2" w:rsidRDefault="00AE2DE5" w:rsidP="00AE2DE5">
      <w:pPr>
        <w:pStyle w:val="Referencia"/>
      </w:pPr>
      <w:r w:rsidRPr="00F80ED2">
        <w:t>Bisemanal</w:t>
      </w:r>
    </w:p>
    <w:p w:rsidR="00AE2DE5" w:rsidRPr="00F80ED2" w:rsidRDefault="00AE2DE5" w:rsidP="00AE2DE5">
      <w:pPr>
        <w:pStyle w:val="A4"/>
        <w:tabs>
          <w:tab w:val="clear" w:pos="993"/>
          <w:tab w:val="clear" w:pos="1757"/>
        </w:tabs>
        <w:spacing w:before="0"/>
        <w:ind w:left="2127" w:firstLine="0"/>
        <w:rPr>
          <w:rFonts w:cs="Arial"/>
          <w:color w:val="000000"/>
          <w:sz w:val="22"/>
          <w:szCs w:val="22"/>
        </w:rPr>
      </w:pPr>
      <w:r w:rsidRPr="00161B89">
        <w:rPr>
          <w:rFonts w:cs="Arial"/>
          <w:color w:val="000000"/>
          <w:sz w:val="22"/>
          <w:szCs w:val="22"/>
          <w:u w:val="single"/>
        </w:rPr>
        <w:t>Nota</w:t>
      </w:r>
      <w:r>
        <w:rPr>
          <w:rFonts w:cs="Arial"/>
          <w:color w:val="000000"/>
          <w:sz w:val="22"/>
          <w:szCs w:val="22"/>
        </w:rPr>
        <w:t>: p</w:t>
      </w:r>
      <w:r w:rsidRPr="00F80ED2">
        <w:rPr>
          <w:rFonts w:cs="Arial"/>
          <w:color w:val="000000"/>
          <w:sz w:val="22"/>
          <w:szCs w:val="22"/>
        </w:rPr>
        <w:t xml:space="preserve">or criterio de Eurostat todo producto con pasta y/o el cuscús va a este código, incluyendo el cocinado, es una excepción al código 01.1.9.4 </w:t>
      </w:r>
      <w:r>
        <w:rPr>
          <w:rFonts w:cs="Arial"/>
          <w:color w:val="000000"/>
          <w:sz w:val="22"/>
          <w:szCs w:val="22"/>
        </w:rPr>
        <w:t>Comidas preparadas.</w:t>
      </w:r>
    </w:p>
    <w:p w:rsidR="00AE2DE5" w:rsidRPr="00F80ED2" w:rsidRDefault="00AE2DE5" w:rsidP="00AE2DE5">
      <w:pPr>
        <w:pStyle w:val="Piedepgina"/>
        <w:keepNext/>
        <w:tabs>
          <w:tab w:val="clear" w:pos="4252"/>
          <w:tab w:val="clear" w:pos="8504"/>
          <w:tab w:val="left" w:pos="993"/>
        </w:tabs>
        <w:ind w:left="2127"/>
        <w:rPr>
          <w:rFonts w:cs="Arial"/>
          <w:color w:val="000000"/>
          <w:szCs w:val="22"/>
        </w:rPr>
      </w:pPr>
      <w:r w:rsidRPr="00F80ED2">
        <w:rPr>
          <w:rFonts w:cs="Arial"/>
          <w:color w:val="000000"/>
          <w:szCs w:val="22"/>
        </w:rPr>
        <w:tab/>
      </w:r>
    </w:p>
    <w:p w:rsidR="00AE2DE5" w:rsidRPr="00F80ED2" w:rsidRDefault="00AE2DE5" w:rsidP="00AE2DE5">
      <w:pPr>
        <w:pStyle w:val="VIETA"/>
        <w:numPr>
          <w:ilvl w:val="0"/>
          <w:numId w:val="11"/>
        </w:numPr>
        <w:ind w:left="2098" w:hanging="357"/>
      </w:pPr>
      <w:r w:rsidRPr="00F80ED2">
        <w:t>Fideos y otras pastas para sopa (de letras, de estrellas, conchitas…).</w:t>
      </w:r>
    </w:p>
    <w:p w:rsidR="00AE2DE5" w:rsidRPr="00F80ED2" w:rsidRDefault="00AE2DE5" w:rsidP="00AE2DE5">
      <w:pPr>
        <w:pStyle w:val="VIETA"/>
        <w:numPr>
          <w:ilvl w:val="0"/>
          <w:numId w:val="11"/>
        </w:numPr>
        <w:ind w:left="2098" w:hanging="357"/>
      </w:pPr>
      <w:r w:rsidRPr="00F80ED2">
        <w:t xml:space="preserve">Macarrones, espaguetis, cintas, tallarines y similares. </w:t>
      </w:r>
    </w:p>
    <w:p w:rsidR="00AE2DE5" w:rsidRPr="00F80ED2" w:rsidRDefault="00AE2DE5" w:rsidP="00AE2DE5">
      <w:pPr>
        <w:pStyle w:val="VIETA"/>
        <w:numPr>
          <w:ilvl w:val="0"/>
          <w:numId w:val="11"/>
        </w:numPr>
        <w:ind w:left="2098" w:hanging="357"/>
      </w:pPr>
      <w:r w:rsidRPr="00F80ED2">
        <w:t xml:space="preserve">Pasta fresca y congelada para rellenar (canelones…). </w:t>
      </w:r>
    </w:p>
    <w:p w:rsidR="00AE2DE5" w:rsidRPr="00F80ED2" w:rsidRDefault="00AE2DE5" w:rsidP="00AE2DE5">
      <w:pPr>
        <w:pStyle w:val="VIETA"/>
        <w:numPr>
          <w:ilvl w:val="0"/>
          <w:numId w:val="11"/>
        </w:numPr>
        <w:ind w:left="2098" w:hanging="357"/>
      </w:pPr>
      <w:r w:rsidRPr="00F80ED2">
        <w:t xml:space="preserve">Pasta conteniendo carne, pescado, marisco, queso o verduras (raviolis, tortellini…) y que necesita ser cocinada. </w:t>
      </w:r>
    </w:p>
    <w:p w:rsidR="00AE2DE5" w:rsidRPr="00F80ED2" w:rsidRDefault="00AE2DE5" w:rsidP="00AE2DE5">
      <w:pPr>
        <w:pStyle w:val="VIETA"/>
        <w:numPr>
          <w:ilvl w:val="0"/>
          <w:numId w:val="11"/>
        </w:numPr>
        <w:ind w:left="2098" w:hanging="357"/>
      </w:pPr>
      <w:r w:rsidRPr="00F80ED2">
        <w:t>Ensaladas de pasta.</w:t>
      </w:r>
    </w:p>
    <w:p w:rsidR="00AE2DE5" w:rsidRPr="00F80ED2" w:rsidRDefault="00AE2DE5" w:rsidP="00AE2DE5">
      <w:pPr>
        <w:pStyle w:val="VIETA"/>
        <w:numPr>
          <w:ilvl w:val="0"/>
          <w:numId w:val="11"/>
        </w:numPr>
        <w:ind w:left="2098" w:hanging="357"/>
      </w:pPr>
      <w:r w:rsidRPr="00F80ED2">
        <w:t>Cuscús.</w:t>
      </w:r>
    </w:p>
    <w:p w:rsidR="00AE2DE5" w:rsidRPr="00F80ED2" w:rsidRDefault="00AE2DE5" w:rsidP="00AE2DE5">
      <w:pPr>
        <w:pStyle w:val="VIETA"/>
        <w:numPr>
          <w:ilvl w:val="0"/>
          <w:numId w:val="11"/>
        </w:numPr>
        <w:ind w:left="2098" w:hanging="357"/>
      </w:pPr>
      <w:r w:rsidRPr="00F80ED2">
        <w:t>Cuscús con carne, pescado, marisco, queso o verduras y que necesita ser cocinado.</w:t>
      </w:r>
    </w:p>
    <w:p w:rsidR="00AE2DE5" w:rsidRPr="00F80ED2" w:rsidRDefault="00AE2DE5" w:rsidP="00AE2DE5">
      <w:pPr>
        <w:pStyle w:val="VIETA"/>
        <w:numPr>
          <w:ilvl w:val="0"/>
          <w:numId w:val="11"/>
        </w:numPr>
        <w:ind w:left="2098" w:hanging="357"/>
      </w:pPr>
      <w:r w:rsidRPr="00F80ED2">
        <w:t>Cuscús o pasta comprada ya cocinada, como unos canelones, para el consumo directo que solo necesite calentar.</w:t>
      </w:r>
    </w:p>
    <w:p w:rsidR="00AE2DE5" w:rsidRPr="00F80ED2" w:rsidRDefault="00AE2DE5" w:rsidP="00AE2DE5">
      <w:pPr>
        <w:pStyle w:val="VIETA"/>
        <w:numPr>
          <w:ilvl w:val="0"/>
          <w:numId w:val="11"/>
        </w:numPr>
        <w:ind w:left="2098" w:hanging="357"/>
        <w:rPr>
          <w:u w:val="single"/>
        </w:rPr>
      </w:pPr>
      <w:r w:rsidRPr="00F80ED2">
        <w:t>Fideuá.</w:t>
      </w:r>
    </w:p>
    <w:p w:rsidR="00AE2DE5" w:rsidRPr="00F80ED2" w:rsidRDefault="00AE2DE5" w:rsidP="00AE2DE5">
      <w:pPr>
        <w:pStyle w:val="VIETA"/>
        <w:numPr>
          <w:ilvl w:val="0"/>
          <w:numId w:val="11"/>
        </w:numPr>
        <w:ind w:left="2098" w:hanging="357"/>
      </w:pPr>
      <w:r w:rsidRPr="00F80ED2">
        <w:t>Noodles, YATEKOMO,</w:t>
      </w:r>
      <w:r>
        <w:t xml:space="preserve"> </w:t>
      </w:r>
      <w:r w:rsidRPr="00F80ED2">
        <w:t>YAKISOBA (son fideos orientales de harina).</w:t>
      </w:r>
    </w:p>
    <w:p w:rsidR="00AE2DE5" w:rsidRDefault="00AE2DE5" w:rsidP="00AE2DE5">
      <w:pPr>
        <w:pStyle w:val="VIETA"/>
        <w:numPr>
          <w:ilvl w:val="0"/>
          <w:numId w:val="11"/>
        </w:numPr>
        <w:ind w:left="2098" w:hanging="357"/>
      </w:pPr>
      <w:r w:rsidRPr="00F80ED2">
        <w:t>Pastas hechas de legumbres y arro</w:t>
      </w:r>
      <w:r>
        <w:t>z</w:t>
      </w:r>
      <w:r w:rsidRPr="00F80ED2">
        <w:t>. Fideos de arroz</w:t>
      </w:r>
      <w:r>
        <w:t xml:space="preserve"> o soja</w:t>
      </w:r>
      <w:r w:rsidRPr="00F80ED2">
        <w:t>.</w:t>
      </w:r>
    </w:p>
    <w:p w:rsidR="00AE2DE5" w:rsidRPr="00153CFD" w:rsidRDefault="00AE2DE5" w:rsidP="00AE2DE5">
      <w:pPr>
        <w:pStyle w:val="VIETA"/>
        <w:numPr>
          <w:ilvl w:val="0"/>
          <w:numId w:val="11"/>
        </w:numPr>
        <w:ind w:left="2098" w:hanging="357"/>
      </w:pPr>
      <w:r w:rsidRPr="00153CFD">
        <w:t>Ñoquis.</w:t>
      </w:r>
    </w:p>
    <w:p w:rsidR="00AE2DE5" w:rsidRPr="00F80ED2" w:rsidRDefault="00AE2DE5" w:rsidP="00AE2DE5">
      <w:pPr>
        <w:pStyle w:val="A5"/>
        <w:tabs>
          <w:tab w:val="clear" w:pos="993"/>
        </w:tabs>
        <w:spacing w:before="0"/>
        <w:ind w:left="2127" w:firstLine="0"/>
        <w:rPr>
          <w:rFonts w:cs="Arial"/>
          <w:sz w:val="22"/>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 masa para empanadillas y las bases para pizzas (01.1.1.8).</w:t>
      </w:r>
    </w:p>
    <w:p w:rsidR="00AE2DE5" w:rsidRPr="00F80ED2" w:rsidRDefault="00AE2DE5" w:rsidP="00AE2DE5">
      <w:pPr>
        <w:pStyle w:val="VIETA"/>
        <w:numPr>
          <w:ilvl w:val="0"/>
          <w:numId w:val="11"/>
        </w:numPr>
        <w:ind w:left="2098" w:hanging="357"/>
      </w:pPr>
      <w:r w:rsidRPr="00F80ED2">
        <w:t>Pizzas y quiches (01.1.1.5).</w:t>
      </w:r>
    </w:p>
    <w:p w:rsidR="00AE2DE5" w:rsidRPr="00F80ED2" w:rsidRDefault="00AE2DE5" w:rsidP="00AE2DE5">
      <w:pPr>
        <w:keepNext/>
        <w:keepLines/>
        <w:tabs>
          <w:tab w:val="left" w:pos="993"/>
          <w:tab w:val="left" w:pos="1757"/>
        </w:tabs>
        <w:ind w:left="2127"/>
        <w:jc w:val="both"/>
        <w:rPr>
          <w:rFonts w:ascii="Arial" w:hAnsi="Arial" w:cs="Arial"/>
          <w:color w:val="000000"/>
        </w:rPr>
      </w:pPr>
    </w:p>
    <w:p w:rsidR="00AE2DE5" w:rsidRPr="00F80ED2" w:rsidRDefault="00AE2DE5" w:rsidP="00AE2DE5">
      <w:pPr>
        <w:keepNext/>
        <w:keepLines/>
        <w:tabs>
          <w:tab w:val="left" w:pos="993"/>
          <w:tab w:val="left" w:pos="1757"/>
        </w:tabs>
        <w:ind w:left="2127"/>
        <w:jc w:val="both"/>
        <w:rPr>
          <w:rFonts w:ascii="Arial" w:hAnsi="Arial" w:cs="Arial"/>
          <w:color w:val="000000"/>
        </w:rPr>
      </w:pPr>
    </w:p>
    <w:p w:rsidR="00AE2DE5" w:rsidRPr="00F80ED2" w:rsidRDefault="00AE2DE5" w:rsidP="00AE2DE5">
      <w:pPr>
        <w:pStyle w:val="TtuloCdigo"/>
      </w:pPr>
      <w:r w:rsidRPr="00F80ED2">
        <w:t>01.1.1.7   K</w:t>
      </w:r>
      <w:r w:rsidRPr="00F80ED2">
        <w:tab/>
        <w:t>CEREALES DE DESAYUNO (NUEVO)</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rPr>
          <w:i/>
        </w:rPr>
      </w:pPr>
      <w:r w:rsidRPr="00F80ED2">
        <w:t xml:space="preserve">Preparados de cereales para el desayuno (copos de avena, copos de maíz, </w:t>
      </w:r>
      <w:r w:rsidRPr="00F80ED2">
        <w:tab/>
        <w:t>corn flakes, all-bran, muesli, con frutas deshidratadas, con frutos secos, con chocolate…).</w:t>
      </w:r>
    </w:p>
    <w:p w:rsidR="00AE2DE5" w:rsidRPr="00F80ED2" w:rsidRDefault="00AE2DE5" w:rsidP="00AE2DE5">
      <w:pPr>
        <w:pStyle w:val="VIETA"/>
        <w:numPr>
          <w:ilvl w:val="0"/>
          <w:numId w:val="11"/>
        </w:numPr>
        <w:ind w:left="2098" w:hanging="357"/>
        <w:rPr>
          <w:i/>
        </w:rPr>
      </w:pPr>
      <w:r w:rsidRPr="00F80ED2">
        <w:t>Barritas de cereales con muesli, frutas, frutos secos, chocolate, etc.</w:t>
      </w:r>
    </w:p>
    <w:p w:rsidR="00AE2DE5" w:rsidRPr="00F80ED2" w:rsidRDefault="00AE2DE5" w:rsidP="00AE2DE5">
      <w:pPr>
        <w:keepLines/>
        <w:tabs>
          <w:tab w:val="left" w:pos="1757"/>
        </w:tabs>
        <w:ind w:left="2127"/>
        <w:jc w:val="both"/>
        <w:rPr>
          <w:rFonts w:ascii="Arial" w:hAnsi="Arial" w:cs="Arial"/>
          <w:i/>
          <w:color w:val="000000"/>
        </w:rPr>
      </w:pPr>
    </w:p>
    <w:p w:rsidR="00AE2DE5" w:rsidRPr="00F80ED2" w:rsidRDefault="00AE2DE5" w:rsidP="00AE2DE5">
      <w:pPr>
        <w:pStyle w:val="Excluye"/>
      </w:pPr>
      <w:r w:rsidRPr="00F80ED2">
        <w:t>Excluye:</w:t>
      </w:r>
    </w:p>
    <w:p w:rsidR="00AE2DE5" w:rsidRPr="00161B89" w:rsidRDefault="00AE2DE5" w:rsidP="00AE2DE5">
      <w:pPr>
        <w:pStyle w:val="VIETA"/>
        <w:numPr>
          <w:ilvl w:val="0"/>
          <w:numId w:val="11"/>
        </w:numPr>
        <w:ind w:left="2098" w:hanging="357"/>
        <w:rPr>
          <w:rFonts w:eastAsia="Times New Roman"/>
          <w:i/>
          <w:color w:val="000000"/>
          <w:spacing w:val="-2"/>
        </w:rPr>
      </w:pPr>
      <w:r w:rsidRPr="00F80ED2">
        <w:t>Barritas con proteínas, con fines dietéticos o sustitutivas de comidas (01.1.9.5).</w:t>
      </w:r>
    </w:p>
    <w:p w:rsidR="00AE2DE5" w:rsidRDefault="00AE2DE5" w:rsidP="00AE2DE5">
      <w:pPr>
        <w:pStyle w:val="VIETA"/>
        <w:ind w:firstLine="0"/>
      </w:pPr>
    </w:p>
    <w:p w:rsidR="00AE2DE5" w:rsidRPr="00161B89" w:rsidRDefault="00AE2DE5" w:rsidP="00AE2DE5">
      <w:pPr>
        <w:pStyle w:val="VIETA"/>
        <w:ind w:firstLine="0"/>
        <w:rPr>
          <w:rFonts w:eastAsia="Times New Roman"/>
          <w:i/>
          <w:color w:val="000000"/>
          <w:spacing w:val="-2"/>
        </w:rPr>
      </w:pPr>
    </w:p>
    <w:p w:rsidR="00AE2DE5" w:rsidRPr="00F80ED2" w:rsidRDefault="00AE2DE5" w:rsidP="00AE2DE5">
      <w:pPr>
        <w:pStyle w:val="TtuloCdigo"/>
      </w:pPr>
      <w:r w:rsidRPr="00F80ED2">
        <w:t>01.1.1.8   K</w:t>
      </w:r>
      <w:r w:rsidRPr="00F80ED2">
        <w:tab/>
        <w:t>OTROS PRODUCTOS ELABORADOS CON CEREALES, NO RECOGIDOS</w:t>
      </w:r>
      <w:r w:rsidRPr="00F80ED2">
        <w:tab/>
        <w:t>ANTERIORMENTE</w:t>
      </w:r>
    </w:p>
    <w:p w:rsidR="00AE2DE5" w:rsidRPr="00F80ED2" w:rsidRDefault="00AE2DE5" w:rsidP="00AE2DE5">
      <w:pPr>
        <w:pStyle w:val="Referencia"/>
      </w:pPr>
      <w:r w:rsidRPr="00F80ED2">
        <w:t>Bisemanal</w:t>
      </w:r>
    </w:p>
    <w:p w:rsidR="00AE2DE5" w:rsidRPr="00161B89" w:rsidRDefault="00AE2DE5" w:rsidP="00AE2DE5">
      <w:pPr>
        <w:pStyle w:val="VIETA"/>
        <w:numPr>
          <w:ilvl w:val="0"/>
          <w:numId w:val="11"/>
        </w:numPr>
        <w:ind w:left="2098" w:hanging="357"/>
      </w:pPr>
      <w:r w:rsidRPr="00161B89">
        <w:t>Mezclas y masas para la preparación de productos de panadería o pastelería (hojaldre, bases para pizzas, masa para empanadillas y empanadas…).</w:t>
      </w:r>
    </w:p>
    <w:p w:rsidR="00AE2DE5" w:rsidRPr="00161B89" w:rsidRDefault="00AE2DE5" w:rsidP="00AE2DE5">
      <w:pPr>
        <w:pStyle w:val="VIETA"/>
        <w:numPr>
          <w:ilvl w:val="0"/>
          <w:numId w:val="11"/>
        </w:numPr>
        <w:ind w:left="2098" w:hanging="357"/>
      </w:pPr>
      <w:r w:rsidRPr="00161B89">
        <w:t>Fajitas, burritos, tacos, tortitas mejicanas de maíz, sin relleno o solo con la salsa.</w:t>
      </w:r>
    </w:p>
    <w:p w:rsidR="00AE2DE5" w:rsidRPr="00161B89" w:rsidRDefault="00AE2DE5" w:rsidP="00AE2DE5">
      <w:pPr>
        <w:pStyle w:val="VIETA"/>
        <w:numPr>
          <w:ilvl w:val="0"/>
          <w:numId w:val="11"/>
        </w:numPr>
        <w:ind w:left="2098" w:hanging="357"/>
      </w:pPr>
      <w:r w:rsidRPr="00161B89">
        <w:t>Tortitas de arroz o maíz inflado, con o sin chocolate.</w:t>
      </w:r>
    </w:p>
    <w:p w:rsidR="00AE2DE5" w:rsidRPr="00161B89" w:rsidRDefault="00AE2DE5" w:rsidP="00AE2DE5">
      <w:pPr>
        <w:pStyle w:val="VIETA"/>
        <w:numPr>
          <w:ilvl w:val="0"/>
          <w:numId w:val="11"/>
        </w:numPr>
        <w:ind w:left="2098" w:hanging="357"/>
      </w:pPr>
      <w:r w:rsidRPr="00161B89">
        <w:t>Malta: harina y extracto de malta, e ingredientes culinarios basados en harinas, almidones o extractos de malta.</w:t>
      </w:r>
    </w:p>
    <w:p w:rsidR="00AE2DE5" w:rsidRPr="00153CFD" w:rsidRDefault="00AE2DE5" w:rsidP="00AE2DE5">
      <w:pPr>
        <w:pStyle w:val="VIETA"/>
        <w:numPr>
          <w:ilvl w:val="0"/>
          <w:numId w:val="11"/>
        </w:numPr>
        <w:ind w:left="2098" w:hanging="357"/>
      </w:pPr>
      <w:r w:rsidRPr="00161B89">
        <w:t xml:space="preserve">Todo tipo de almidones y féculas, como la de patata, tapioca, sagú y otros </w:t>
      </w:r>
      <w:r w:rsidRPr="00153CFD">
        <w:t>almidones.</w:t>
      </w:r>
    </w:p>
    <w:p w:rsidR="00AE2DE5" w:rsidRPr="00153CFD" w:rsidRDefault="00AE2DE5" w:rsidP="00AE2DE5">
      <w:pPr>
        <w:pStyle w:val="VIETA"/>
        <w:numPr>
          <w:ilvl w:val="0"/>
          <w:numId w:val="11"/>
        </w:numPr>
        <w:ind w:left="2098" w:hanging="357"/>
      </w:pPr>
      <w:r w:rsidRPr="00153CFD">
        <w:t>Maizena.</w:t>
      </w: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Pan de pita (01.1.1.3).</w:t>
      </w:r>
    </w:p>
    <w:p w:rsidR="00AE2DE5" w:rsidRPr="00F80ED2" w:rsidRDefault="00AE2DE5" w:rsidP="00AE2DE5">
      <w:pPr>
        <w:pStyle w:val="VIETA"/>
        <w:numPr>
          <w:ilvl w:val="0"/>
          <w:numId w:val="11"/>
        </w:numPr>
        <w:ind w:left="2098" w:hanging="357"/>
      </w:pPr>
      <w:r w:rsidRPr="00F80ED2">
        <w:t>Fajitas, burritos, tacos y tortitas mejicanas de maíz, que incluyan relleno (01.1.9.4).</w:t>
      </w:r>
    </w:p>
    <w:p w:rsidR="00AE2DE5" w:rsidRPr="00F80ED2" w:rsidRDefault="00AE2DE5" w:rsidP="00AE2DE5">
      <w:pPr>
        <w:pStyle w:val="VIETA"/>
        <w:ind w:firstLine="0"/>
      </w:pPr>
    </w:p>
    <w:p w:rsidR="00AE2DE5" w:rsidRPr="00F80ED2" w:rsidRDefault="00AE2DE5" w:rsidP="00AE2DE5">
      <w:pPr>
        <w:keepNext/>
        <w:ind w:left="2127"/>
        <w:jc w:val="both"/>
        <w:rPr>
          <w:rFonts w:ascii="Arial" w:hAnsi="Arial" w:cs="Arial"/>
          <w:color w:val="000000"/>
        </w:rPr>
      </w:pPr>
    </w:p>
    <w:p w:rsidR="00AE2DE5" w:rsidRDefault="00AE2DE5" w:rsidP="00AE2DE5">
      <w:pPr>
        <w:pStyle w:val="TtuloSUBGRUPO"/>
        <w:spacing w:after="0"/>
      </w:pPr>
      <w:r w:rsidRPr="00F80ED2">
        <w:t>01.1.2</w:t>
      </w:r>
      <w:r w:rsidRPr="00F80ED2">
        <w:tab/>
      </w:r>
      <w:r w:rsidRPr="00F80ED2">
        <w:tab/>
        <w:t>CARNE</w:t>
      </w:r>
    </w:p>
    <w:p w:rsidR="00AE2DE5" w:rsidRPr="00F80ED2" w:rsidRDefault="00AE2DE5" w:rsidP="00AE2DE5">
      <w:pPr>
        <w:pStyle w:val="TtuloSUBGRUPO"/>
        <w:spacing w:after="0"/>
        <w:ind w:left="0" w:firstLine="0"/>
      </w:pPr>
    </w:p>
    <w:p w:rsidR="00AE2DE5" w:rsidRPr="00F80ED2" w:rsidRDefault="00AE2DE5" w:rsidP="00AE2DE5">
      <w:pPr>
        <w:spacing w:after="120"/>
        <w:ind w:left="2126"/>
        <w:jc w:val="both"/>
        <w:rPr>
          <w:rFonts w:ascii="Arial" w:hAnsi="Arial" w:cs="Arial"/>
          <w:color w:val="000000"/>
        </w:rPr>
      </w:pPr>
      <w:r w:rsidRPr="00F80ED2">
        <w:rPr>
          <w:rFonts w:ascii="Arial" w:hAnsi="Arial" w:cs="Arial"/>
          <w:color w:val="000000"/>
        </w:rPr>
        <w:t xml:space="preserve">Se </w:t>
      </w:r>
      <w:r w:rsidRPr="00161B89">
        <w:rPr>
          <w:rFonts w:ascii="Arial" w:hAnsi="Arial" w:cs="Arial"/>
          <w:color w:val="000000"/>
          <w:u w:val="single"/>
        </w:rPr>
        <w:t>incluye</w:t>
      </w:r>
      <w:r w:rsidRPr="00F80ED2">
        <w:rPr>
          <w:rFonts w:ascii="Arial" w:hAnsi="Arial" w:cs="Arial"/>
          <w:color w:val="000000"/>
        </w:rPr>
        <w:t xml:space="preserve"> el animal vivo que se compra para consumir en el hogar; dependiendo del tipo de animal, va a uno u otro código.</w:t>
      </w:r>
    </w:p>
    <w:p w:rsidR="00AE2DE5" w:rsidRPr="00F80ED2" w:rsidRDefault="00AE2DE5" w:rsidP="00AE2DE5">
      <w:pPr>
        <w:ind w:left="2127"/>
        <w:jc w:val="both"/>
        <w:rPr>
          <w:rFonts w:ascii="Arial" w:hAnsi="Arial" w:cs="Arial"/>
          <w:color w:val="000000"/>
        </w:rPr>
      </w:pPr>
      <w:r w:rsidRPr="00F80ED2">
        <w:rPr>
          <w:rFonts w:ascii="Arial" w:hAnsi="Arial" w:cs="Arial"/>
          <w:color w:val="000000"/>
        </w:rPr>
        <w:t>Se toma el criterio de que la carne adobada no tiene ningún tipo de preparación. La carne es fresca si no está cocida, salada, ahumada o procesada, aunque sí puede estar adobada. De ahí que se incluya dentro de cada categoría de carne fresca, las hamburguesas, chorizos, salchichas u otros embutidos frescos no procesados.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 xml:space="preserve">Pastas que contengan carnes (01.1.1.6). </w:t>
      </w:r>
    </w:p>
    <w:p w:rsidR="00AE2DE5" w:rsidRPr="00F80ED2" w:rsidRDefault="00AE2DE5" w:rsidP="00AE2DE5">
      <w:pPr>
        <w:pStyle w:val="VIETA"/>
        <w:numPr>
          <w:ilvl w:val="0"/>
          <w:numId w:val="11"/>
        </w:numPr>
        <w:ind w:left="2098" w:hanging="357"/>
      </w:pPr>
      <w:r w:rsidRPr="00F80ED2">
        <w:t>Caracoles y ranas (01.1.3.3).</w:t>
      </w:r>
    </w:p>
    <w:p w:rsidR="00AE2DE5" w:rsidRPr="00F80ED2" w:rsidRDefault="00AE2DE5" w:rsidP="00AE2DE5">
      <w:pPr>
        <w:pStyle w:val="VIETA"/>
        <w:numPr>
          <w:ilvl w:val="0"/>
          <w:numId w:val="11"/>
        </w:numPr>
        <w:ind w:left="2098" w:hanging="357"/>
      </w:pPr>
      <w:r w:rsidRPr="00F80ED2">
        <w:t xml:space="preserve">Sopas conteniendo carnes (01.1.9.9). </w:t>
      </w:r>
    </w:p>
    <w:p w:rsidR="00AE2DE5" w:rsidRPr="00F80ED2" w:rsidRDefault="00AE2DE5" w:rsidP="00AE2DE5">
      <w:pPr>
        <w:pStyle w:val="VIETA"/>
        <w:numPr>
          <w:ilvl w:val="0"/>
          <w:numId w:val="11"/>
        </w:numPr>
        <w:ind w:left="2098" w:hanging="357"/>
      </w:pPr>
      <w:r w:rsidRPr="00F80ED2">
        <w:t>Manteca y grasas animales comestibles (01.1.5.5)</w:t>
      </w:r>
      <w:r>
        <w:t>.</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01.1.2.1    K</w:t>
      </w:r>
      <w:r w:rsidRPr="00F80ED2">
        <w:tab/>
        <w:t>CARNE DE BOVINO FRESCA, REFRIGERADA O CONGELADA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Carne de vaca, de novillo, de buey, de toro, de ternera y añojo fresca, refrigerada o congelada.</w:t>
      </w:r>
    </w:p>
    <w:p w:rsidR="00AE2DE5" w:rsidRPr="00F80ED2" w:rsidRDefault="00AE2DE5" w:rsidP="00AE2DE5">
      <w:pPr>
        <w:pStyle w:val="VIETA"/>
        <w:numPr>
          <w:ilvl w:val="0"/>
          <w:numId w:val="11"/>
        </w:numPr>
        <w:ind w:left="2098" w:hanging="357"/>
      </w:pPr>
      <w:r>
        <w:t>C</w:t>
      </w:r>
      <w:r w:rsidRPr="00F80ED2">
        <w:t>arne picada, el chorizo fresco (tipo criollo) o hamburguesas, de bovino.</w:t>
      </w:r>
    </w:p>
    <w:p w:rsidR="00AE2DE5" w:rsidRPr="00F80ED2" w:rsidRDefault="00AE2DE5" w:rsidP="00AE2DE5">
      <w:pPr>
        <w:pStyle w:val="VIETA"/>
        <w:numPr>
          <w:ilvl w:val="0"/>
          <w:numId w:val="11"/>
        </w:numPr>
        <w:ind w:left="2098" w:hanging="357"/>
      </w:pPr>
      <w:r w:rsidRPr="00F80ED2">
        <w:t xml:space="preserve">Aleta rellena de ternera, solo si incluye carne de ternera y no otros tipos de carne en el relleno. </w:t>
      </w:r>
    </w:p>
    <w:p w:rsidR="00AE2DE5" w:rsidRPr="00F80ED2" w:rsidRDefault="00AE2DE5" w:rsidP="00AE2DE5">
      <w:pPr>
        <w:pStyle w:val="VIETA"/>
        <w:ind w:firstLine="0"/>
      </w:pPr>
    </w:p>
    <w:p w:rsidR="00AE2DE5" w:rsidRPr="00F80ED2" w:rsidRDefault="00AE2DE5" w:rsidP="00AE2DE5">
      <w:pPr>
        <w:pStyle w:val="VIETA"/>
        <w:ind w:left="1741" w:firstLine="0"/>
        <w:rPr>
          <w:color w:val="000000"/>
        </w:rPr>
      </w:pPr>
    </w:p>
    <w:p w:rsidR="00AE2DE5" w:rsidRPr="00161B89" w:rsidRDefault="00AE2DE5" w:rsidP="00AE2DE5">
      <w:pPr>
        <w:pStyle w:val="TtuloCdigo"/>
      </w:pPr>
      <w:r>
        <w:t xml:space="preserve">01.1.2.2   </w:t>
      </w:r>
      <w:r w:rsidRPr="00161B89">
        <w:t xml:space="preserve"> K</w:t>
      </w:r>
      <w:r w:rsidRPr="00161B89">
        <w:tab/>
        <w:t>CARNE DE PORCINO FRESCA, REFRIGERADA O CONGELADA</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Carne de cerdo, lechón y cochinillo fresca, refrigerada o congelada</w:t>
      </w:r>
    </w:p>
    <w:p w:rsidR="00AE2DE5" w:rsidRPr="00F80ED2" w:rsidRDefault="00AE2DE5" w:rsidP="00AE2DE5">
      <w:pPr>
        <w:pStyle w:val="VIETA"/>
        <w:numPr>
          <w:ilvl w:val="0"/>
          <w:numId w:val="11"/>
        </w:numPr>
        <w:ind w:left="2098" w:hanging="357"/>
      </w:pPr>
      <w:r>
        <w:t>C</w:t>
      </w:r>
      <w:r w:rsidRPr="00F80ED2">
        <w:t>arne picada, salchicha fresca, chorizo fresco, butifarra fresca y hamburguesas, de porcino.</w:t>
      </w:r>
    </w:p>
    <w:p w:rsidR="00AE2DE5" w:rsidRPr="00F80ED2" w:rsidRDefault="00AE2DE5" w:rsidP="00AE2DE5">
      <w:pPr>
        <w:pStyle w:val="VIETA"/>
        <w:numPr>
          <w:ilvl w:val="0"/>
          <w:numId w:val="11"/>
        </w:numPr>
        <w:ind w:left="2098" w:hanging="357"/>
      </w:pPr>
      <w:r w:rsidRPr="00F80ED2">
        <w:t>Tocino fresco (adobado o no).</w:t>
      </w:r>
    </w:p>
    <w:p w:rsidR="00AE2DE5" w:rsidRPr="00F80ED2" w:rsidRDefault="00AE2DE5" w:rsidP="00AE2DE5">
      <w:pPr>
        <w:pStyle w:val="VIETA"/>
        <w:numPr>
          <w:ilvl w:val="0"/>
          <w:numId w:val="11"/>
        </w:numPr>
        <w:ind w:left="2098" w:hanging="357"/>
      </w:pPr>
      <w:r w:rsidRPr="00F80ED2">
        <w:t>Codillo de cerdo fresco.</w:t>
      </w:r>
    </w:p>
    <w:p w:rsidR="00AE2DE5" w:rsidRPr="00F80ED2" w:rsidRDefault="00AE2DE5" w:rsidP="00AE2DE5">
      <w:pPr>
        <w:pStyle w:val="VIETA"/>
        <w:numPr>
          <w:ilvl w:val="0"/>
          <w:numId w:val="11"/>
        </w:numPr>
        <w:ind w:left="2098" w:hanging="357"/>
      </w:pPr>
      <w:r w:rsidRPr="00F80ED2">
        <w:t>Cinta de lomo (fresca, adobada o al ajillo), costillas (adobadas o no), pinchos morunos.</w:t>
      </w:r>
    </w:p>
    <w:p w:rsidR="00AE2DE5" w:rsidRPr="00F80ED2" w:rsidRDefault="00AE2DE5" w:rsidP="00AE2DE5">
      <w:pPr>
        <w:keepNext/>
        <w:tabs>
          <w:tab w:val="left" w:pos="993"/>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Beicon o tocino ahumado. (01.1.2.7)</w:t>
      </w:r>
    </w:p>
    <w:p w:rsidR="00AE2DE5" w:rsidRDefault="00AE2DE5" w:rsidP="00AE2DE5">
      <w:pPr>
        <w:pStyle w:val="VIETA"/>
        <w:numPr>
          <w:ilvl w:val="0"/>
          <w:numId w:val="11"/>
        </w:numPr>
        <w:ind w:left="2098" w:hanging="357"/>
      </w:pPr>
      <w:r w:rsidRPr="00F80ED2">
        <w:t>Morcillas, sea del tipo que sea, todas van al 01.1.2.8.</w:t>
      </w:r>
    </w:p>
    <w:p w:rsidR="00AE2DE5"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01.1.2.3   K</w:t>
      </w:r>
      <w:r w:rsidRPr="00F80ED2">
        <w:tab/>
        <w:t>CARNE DE OVINO Y CAPRINO FRESCA, REFRIGERADA O CONGELADA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Carne de cordero lechal, cabrito lechal, cordero pascual y recental, oveja, cabra, cabrito y borrego fresca, refrigerada o congelada.</w:t>
      </w:r>
    </w:p>
    <w:p w:rsidR="00AE2DE5" w:rsidRPr="00F80ED2" w:rsidRDefault="00AE2DE5" w:rsidP="00AE2DE5">
      <w:pPr>
        <w:pStyle w:val="VIETA"/>
        <w:numPr>
          <w:ilvl w:val="0"/>
          <w:numId w:val="11"/>
        </w:numPr>
        <w:ind w:left="2098" w:hanging="357"/>
      </w:pPr>
      <w:r>
        <w:t>C</w:t>
      </w:r>
      <w:r w:rsidRPr="00F80ED2">
        <w:t>arne picada, salchicha fresca y hamburguesas</w:t>
      </w:r>
      <w:r>
        <w:t>,</w:t>
      </w:r>
      <w:r w:rsidRPr="00F80ED2">
        <w:t xml:space="preserve"> de ovino.</w:t>
      </w:r>
    </w:p>
    <w:p w:rsidR="00AE2DE5" w:rsidRPr="00F80ED2" w:rsidRDefault="00AE2DE5" w:rsidP="00AE2DE5">
      <w:pPr>
        <w:pStyle w:val="Piedepgina"/>
        <w:tabs>
          <w:tab w:val="clear" w:pos="4252"/>
          <w:tab w:val="clear" w:pos="8504"/>
        </w:tabs>
        <w:ind w:left="2127"/>
        <w:outlineLvl w:val="0"/>
        <w:rPr>
          <w:rFonts w:cs="Arial"/>
          <w:color w:val="000000"/>
          <w:szCs w:val="22"/>
        </w:rPr>
      </w:pPr>
    </w:p>
    <w:p w:rsidR="00AE2DE5" w:rsidRPr="00F80ED2" w:rsidRDefault="00AE2DE5" w:rsidP="00AE2DE5">
      <w:pPr>
        <w:pStyle w:val="Piedepgina"/>
        <w:tabs>
          <w:tab w:val="clear" w:pos="4252"/>
          <w:tab w:val="clear" w:pos="8504"/>
        </w:tabs>
        <w:ind w:left="2127"/>
        <w:outlineLvl w:val="0"/>
        <w:rPr>
          <w:rFonts w:cs="Arial"/>
          <w:color w:val="000000"/>
          <w:szCs w:val="22"/>
        </w:rPr>
      </w:pPr>
    </w:p>
    <w:p w:rsidR="00AE2DE5" w:rsidRPr="00F80ED2" w:rsidRDefault="00AE2DE5" w:rsidP="00AE2DE5">
      <w:pPr>
        <w:pStyle w:val="TtuloCdigo"/>
      </w:pPr>
      <w:r w:rsidRPr="00F80ED2">
        <w:t>01.1.2.4    K</w:t>
      </w:r>
      <w:r w:rsidRPr="00F80ED2">
        <w:tab/>
        <w:t>CARNE DE AVE FRESCA, REFRIGERADA O CONGELADA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Pollo, gallina, pavo, ganso, pato, capón, frescos, refrigerados o congelados.</w:t>
      </w:r>
    </w:p>
    <w:p w:rsidR="00AE2DE5" w:rsidRPr="00F80ED2" w:rsidRDefault="00AE2DE5" w:rsidP="00AE2DE5">
      <w:pPr>
        <w:pStyle w:val="VIETA"/>
        <w:numPr>
          <w:ilvl w:val="0"/>
          <w:numId w:val="11"/>
        </w:numPr>
        <w:ind w:left="2098" w:hanging="357"/>
      </w:pPr>
      <w:r>
        <w:t>C</w:t>
      </w:r>
      <w:r w:rsidRPr="00F80ED2">
        <w:t>arne picada, salchicha fresca y hamburguesas</w:t>
      </w:r>
      <w:r>
        <w:t>,</w:t>
      </w:r>
      <w:r w:rsidRPr="00F80ED2">
        <w:t xml:space="preserve"> </w:t>
      </w:r>
      <w:r>
        <w:t>de estos animales</w:t>
      </w:r>
      <w:r w:rsidRPr="00F80ED2">
        <w:t xml:space="preserve"> mixtas o no.</w:t>
      </w:r>
    </w:p>
    <w:p w:rsidR="00AE2DE5" w:rsidRPr="00F80ED2" w:rsidRDefault="00AE2DE5" w:rsidP="00AE2DE5">
      <w:pPr>
        <w:pStyle w:val="Piedepgina"/>
        <w:tabs>
          <w:tab w:val="clear" w:pos="4252"/>
          <w:tab w:val="clear" w:pos="8504"/>
        </w:tabs>
        <w:ind w:left="2127"/>
        <w:outlineLvl w:val="0"/>
        <w:rPr>
          <w:rFonts w:cs="Arial"/>
          <w:color w:val="000000"/>
          <w:szCs w:val="22"/>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 xml:space="preserve">La caza </w:t>
      </w:r>
      <w:r>
        <w:t>(01.1.2.5).</w:t>
      </w:r>
    </w:p>
    <w:p w:rsidR="00AE2DE5" w:rsidRPr="00F80ED2" w:rsidRDefault="00AE2DE5" w:rsidP="00AE2DE5">
      <w:pPr>
        <w:pStyle w:val="VIETA"/>
        <w:numPr>
          <w:ilvl w:val="0"/>
          <w:numId w:val="11"/>
        </w:numPr>
        <w:ind w:left="2098" w:hanging="357"/>
      </w:pPr>
      <w:r w:rsidRPr="00F80ED2">
        <w:t xml:space="preserve">Foie fresco </w:t>
      </w:r>
      <w:r>
        <w:t>(</w:t>
      </w:r>
      <w:r w:rsidRPr="00F80ED2">
        <w:t>01.1.2.6</w:t>
      </w:r>
      <w:r>
        <w:t>).</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01.1.2.5</w:t>
      </w:r>
      <w:r>
        <w:t xml:space="preserve">   </w:t>
      </w:r>
      <w:r w:rsidRPr="00F80ED2">
        <w:t>K</w:t>
      </w:r>
      <w:r w:rsidRPr="00F80ED2">
        <w:tab/>
        <w:t>OTRAS CARNES (FRESCAS Y CONGELADAS)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Liebres, conejos y cualquier otro tipo de caza (ciervo, gamo, venado, jabalí...).</w:t>
      </w:r>
    </w:p>
    <w:p w:rsidR="00AE2DE5" w:rsidRPr="00F80ED2" w:rsidRDefault="00AE2DE5" w:rsidP="00AE2DE5">
      <w:pPr>
        <w:pStyle w:val="VIETA"/>
        <w:numPr>
          <w:ilvl w:val="0"/>
          <w:numId w:val="11"/>
        </w:numPr>
        <w:ind w:left="2098" w:hanging="357"/>
      </w:pPr>
      <w:r w:rsidRPr="00F80ED2">
        <w:t xml:space="preserve">Faisán, urogallo, paloma, codorniz, perdiz, avestruz… </w:t>
      </w:r>
    </w:p>
    <w:p w:rsidR="00AE2DE5" w:rsidRPr="00F80ED2" w:rsidRDefault="00AE2DE5" w:rsidP="00AE2DE5">
      <w:pPr>
        <w:pStyle w:val="VIETA"/>
        <w:numPr>
          <w:ilvl w:val="0"/>
          <w:numId w:val="11"/>
        </w:numPr>
        <w:ind w:left="2098" w:hanging="357"/>
      </w:pPr>
      <w:r w:rsidRPr="00F80ED2">
        <w:t>Caballo, mula, burro, camello y similares; carne y productos comestibles de mamíferos marinos (focas, morsas, ballenas…).</w:t>
      </w:r>
    </w:p>
    <w:p w:rsidR="00AE2DE5" w:rsidRPr="00F80ED2" w:rsidRDefault="00AE2DE5" w:rsidP="00AE2DE5">
      <w:pPr>
        <w:pStyle w:val="VIETA"/>
        <w:numPr>
          <w:ilvl w:val="0"/>
          <w:numId w:val="11"/>
        </w:numPr>
        <w:ind w:left="2098" w:hanging="357"/>
      </w:pPr>
      <w:r>
        <w:t>C</w:t>
      </w:r>
      <w:r w:rsidRPr="00F80ED2">
        <w:t>arne picada, salchicha fresca y hamburguesas, de estos animales.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t>L</w:t>
      </w:r>
      <w:r w:rsidRPr="00F80ED2">
        <w:t>os despojos y menudillos de estas carnes adquiridos por separado (01.1.2.6).</w:t>
      </w:r>
    </w:p>
    <w:p w:rsidR="00AE2DE5" w:rsidRPr="00F80ED2" w:rsidRDefault="00AE2DE5" w:rsidP="00AE2DE5">
      <w:pPr>
        <w:pStyle w:val="VIETA"/>
        <w:ind w:firstLine="0"/>
      </w:pPr>
    </w:p>
    <w:p w:rsidR="00AE2DE5" w:rsidRPr="007F78B2" w:rsidRDefault="00AE2DE5" w:rsidP="00AE2DE5">
      <w:pPr>
        <w:tabs>
          <w:tab w:val="left" w:pos="993"/>
        </w:tabs>
        <w:ind w:left="2127"/>
        <w:jc w:val="both"/>
        <w:rPr>
          <w:rFonts w:ascii="Arial" w:hAnsi="Arial" w:cs="Arial"/>
          <w:color w:val="000000"/>
          <w:lang w:val="es-ES_tradnl"/>
        </w:rPr>
      </w:pPr>
    </w:p>
    <w:p w:rsidR="00AE2DE5" w:rsidRPr="00F80ED2" w:rsidRDefault="00AE2DE5" w:rsidP="00AE2DE5">
      <w:pPr>
        <w:pStyle w:val="TtuloCdigo"/>
      </w:pPr>
      <w:r w:rsidRPr="00F80ED2">
        <w:t>01.1.2.6   K</w:t>
      </w:r>
      <w:r w:rsidRPr="00F80ED2">
        <w:tab/>
        <w:t>DESPOJOS Y MENUDILLOS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Hígado de vaca, buey, ternera, cerdo, ovino… mollejas, riñones, sesos, lengua, callos no preparados, bofe, criadillas, rabo, sangre, menudillos e higadillos de pollo, corazón, tripas, patas, cabezas, morros, huesos de jamón, huesos de espinazo, cortezas (frescas o adobadas), orejas de cerdo (frescas o adobadas)…</w:t>
      </w:r>
    </w:p>
    <w:p w:rsidR="00AE2DE5" w:rsidRPr="00F80ED2" w:rsidRDefault="00AE2DE5" w:rsidP="00AE2DE5">
      <w:pPr>
        <w:pStyle w:val="VIETA"/>
        <w:numPr>
          <w:ilvl w:val="0"/>
          <w:numId w:val="11"/>
        </w:numPr>
        <w:ind w:left="2098" w:hanging="357"/>
      </w:pPr>
      <w:r w:rsidRPr="00F80ED2">
        <w:t>Carcasas de pollo.</w:t>
      </w:r>
    </w:p>
    <w:p w:rsidR="00AE2DE5" w:rsidRPr="00F80ED2" w:rsidRDefault="00AE2DE5" w:rsidP="00AE2DE5">
      <w:pPr>
        <w:pStyle w:val="VIETA"/>
        <w:numPr>
          <w:ilvl w:val="0"/>
          <w:numId w:val="11"/>
        </w:numPr>
        <w:ind w:left="2098" w:hanging="357"/>
      </w:pPr>
      <w:r w:rsidRPr="00F80ED2">
        <w:t>Foie fresco.</w:t>
      </w:r>
    </w:p>
    <w:p w:rsidR="00AE2DE5" w:rsidRPr="00F80ED2" w:rsidRDefault="00AE2DE5" w:rsidP="00AE2DE5">
      <w:pPr>
        <w:pStyle w:val="VIETA"/>
        <w:numPr>
          <w:ilvl w:val="0"/>
          <w:numId w:val="11"/>
        </w:numPr>
        <w:ind w:left="2098" w:hanging="357"/>
      </w:pPr>
      <w:r w:rsidRPr="00F80ED2">
        <w:t>Despojos y menudillos de otras carnes adquiridos por separado.</w:t>
      </w:r>
    </w:p>
    <w:p w:rsidR="00AE2DE5" w:rsidRPr="00F80ED2" w:rsidRDefault="00AE2DE5" w:rsidP="00AE2DE5">
      <w:pPr>
        <w:pStyle w:val="VIETA"/>
        <w:numPr>
          <w:ilvl w:val="0"/>
          <w:numId w:val="11"/>
        </w:numPr>
        <w:ind w:left="2098" w:hanging="357"/>
      </w:pPr>
      <w:r w:rsidRPr="00F80ED2">
        <w:t>Otros productos de casquería.</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01.1.2.7   K</w:t>
      </w:r>
      <w:r w:rsidRPr="00F80ED2">
        <w:tab/>
        <w:t>CHARCUTERÍA Y CARNE SECA, SALADA O AHUMADA</w:t>
      </w:r>
    </w:p>
    <w:p w:rsidR="00AE2DE5" w:rsidRPr="00F80ED2" w:rsidRDefault="00AE2DE5" w:rsidP="00AE2DE5">
      <w:pPr>
        <w:pStyle w:val="Referencia"/>
      </w:pPr>
      <w:r w:rsidRPr="00F80ED2">
        <w:t>Bisemanal</w:t>
      </w:r>
      <w:r w:rsidRPr="00F80ED2">
        <w:tab/>
      </w:r>
    </w:p>
    <w:p w:rsidR="00AE2DE5" w:rsidRPr="00F80ED2" w:rsidRDefault="00AE2DE5" w:rsidP="00AE2DE5">
      <w:pPr>
        <w:spacing w:after="120"/>
        <w:ind w:left="2126"/>
        <w:jc w:val="both"/>
        <w:rPr>
          <w:rFonts w:ascii="Arial" w:hAnsi="Arial" w:cs="Arial"/>
          <w:color w:val="000000"/>
        </w:rPr>
      </w:pPr>
      <w:r w:rsidRPr="00161B89">
        <w:rPr>
          <w:rFonts w:ascii="Arial" w:hAnsi="Arial" w:cs="Arial"/>
          <w:color w:val="000000"/>
          <w:u w:val="single"/>
        </w:rPr>
        <w:t>Incluye</w:t>
      </w:r>
      <w:r w:rsidRPr="00F80ED2">
        <w:rPr>
          <w:rFonts w:ascii="Arial" w:hAnsi="Arial" w:cs="Arial"/>
          <w:color w:val="000000"/>
        </w:rPr>
        <w:t xml:space="preserve"> productos a granel, enlatados o en bolsas al vacío. </w:t>
      </w:r>
    </w:p>
    <w:p w:rsidR="00AE2DE5" w:rsidRPr="00F80ED2" w:rsidRDefault="00AE2DE5" w:rsidP="00AE2DE5">
      <w:pPr>
        <w:keepLines/>
        <w:numPr>
          <w:ilvl w:val="0"/>
          <w:numId w:val="6"/>
        </w:numPr>
        <w:tabs>
          <w:tab w:val="left" w:pos="1757"/>
        </w:tabs>
        <w:ind w:left="2127"/>
        <w:jc w:val="both"/>
        <w:rPr>
          <w:rFonts w:ascii="Arial" w:hAnsi="Arial" w:cs="Arial"/>
          <w:color w:val="000000"/>
        </w:rPr>
      </w:pPr>
      <w:r w:rsidRPr="00F80ED2">
        <w:rPr>
          <w:rFonts w:ascii="Arial" w:hAnsi="Arial" w:cs="Arial"/>
          <w:color w:val="000000"/>
        </w:rPr>
        <w:t xml:space="preserve">Jamón serrano. </w:t>
      </w:r>
    </w:p>
    <w:p w:rsidR="00AE2DE5" w:rsidRPr="00F80ED2" w:rsidRDefault="00AE2DE5" w:rsidP="00AE2DE5">
      <w:pPr>
        <w:keepLines/>
        <w:numPr>
          <w:ilvl w:val="0"/>
          <w:numId w:val="6"/>
        </w:numPr>
        <w:tabs>
          <w:tab w:val="left" w:pos="1757"/>
        </w:tabs>
        <w:ind w:left="2127"/>
        <w:jc w:val="both"/>
        <w:rPr>
          <w:rFonts w:ascii="Arial" w:hAnsi="Arial" w:cs="Arial"/>
          <w:color w:val="000000"/>
        </w:rPr>
      </w:pPr>
      <w:r w:rsidRPr="00F80ED2">
        <w:rPr>
          <w:rFonts w:ascii="Arial" w:hAnsi="Arial" w:cs="Arial"/>
          <w:color w:val="000000"/>
        </w:rPr>
        <w:t>Embutidos curados: lomo, cecina, chorizo curado, salami, salchichón, longaniza, morcón…</w:t>
      </w:r>
    </w:p>
    <w:p w:rsidR="00AE2DE5" w:rsidRPr="00F80ED2" w:rsidRDefault="00AE2DE5" w:rsidP="00AE2DE5">
      <w:pPr>
        <w:keepLines/>
        <w:numPr>
          <w:ilvl w:val="0"/>
          <w:numId w:val="6"/>
        </w:numPr>
        <w:tabs>
          <w:tab w:val="left" w:pos="1757"/>
        </w:tabs>
        <w:ind w:left="2127"/>
        <w:jc w:val="both"/>
        <w:rPr>
          <w:rFonts w:ascii="Arial" w:hAnsi="Arial" w:cs="Arial"/>
          <w:b/>
          <w:color w:val="000000"/>
        </w:rPr>
      </w:pPr>
      <w:r w:rsidRPr="00F80ED2">
        <w:rPr>
          <w:rFonts w:ascii="Arial" w:hAnsi="Arial" w:cs="Arial"/>
          <w:color w:val="000000"/>
        </w:rPr>
        <w:t>Beicon o tocino salado o ahumado.</w:t>
      </w:r>
    </w:p>
    <w:p w:rsidR="00AE2DE5" w:rsidRPr="00F80ED2" w:rsidRDefault="00AE2DE5" w:rsidP="00AE2DE5">
      <w:pPr>
        <w:keepLines/>
        <w:numPr>
          <w:ilvl w:val="0"/>
          <w:numId w:val="6"/>
        </w:numPr>
        <w:tabs>
          <w:tab w:val="left" w:pos="1757"/>
        </w:tabs>
        <w:ind w:left="2127"/>
        <w:jc w:val="both"/>
        <w:rPr>
          <w:rFonts w:ascii="Arial" w:hAnsi="Arial" w:cs="Arial"/>
          <w:b/>
          <w:color w:val="000000"/>
        </w:rPr>
      </w:pPr>
      <w:r w:rsidRPr="00F80ED2">
        <w:rPr>
          <w:rFonts w:ascii="Arial" w:hAnsi="Arial" w:cs="Arial"/>
          <w:color w:val="000000"/>
        </w:rPr>
        <w:t>Codillo cerdo en salmuera o ahumado, lomo de Sajonia.</w:t>
      </w:r>
    </w:p>
    <w:p w:rsidR="00AE2DE5" w:rsidRPr="00F80ED2" w:rsidRDefault="00AE2DE5" w:rsidP="00AE2DE5">
      <w:pPr>
        <w:keepLines/>
        <w:numPr>
          <w:ilvl w:val="0"/>
          <w:numId w:val="6"/>
        </w:numPr>
        <w:tabs>
          <w:tab w:val="left" w:pos="1757"/>
        </w:tabs>
        <w:ind w:left="2127"/>
        <w:jc w:val="both"/>
        <w:rPr>
          <w:rFonts w:ascii="Arial" w:hAnsi="Arial" w:cs="Arial"/>
          <w:b/>
          <w:color w:val="000000"/>
        </w:rPr>
      </w:pPr>
      <w:r w:rsidRPr="00F80ED2">
        <w:rPr>
          <w:rFonts w:ascii="Arial" w:hAnsi="Arial" w:cs="Arial"/>
          <w:color w:val="000000"/>
        </w:rPr>
        <w:t xml:space="preserve">Fuet, espetec, longaniza de pascua, butifarra seca. </w:t>
      </w:r>
    </w:p>
    <w:p w:rsidR="00AE2DE5" w:rsidRPr="00F80ED2" w:rsidRDefault="00AE2DE5" w:rsidP="00AE2DE5">
      <w:pPr>
        <w:keepLines/>
        <w:numPr>
          <w:ilvl w:val="0"/>
          <w:numId w:val="6"/>
        </w:numPr>
        <w:tabs>
          <w:tab w:val="left" w:pos="1757"/>
        </w:tabs>
        <w:ind w:left="2127"/>
        <w:jc w:val="both"/>
        <w:rPr>
          <w:rFonts w:ascii="Arial" w:hAnsi="Arial" w:cs="Arial"/>
          <w:b/>
          <w:color w:val="000000"/>
        </w:rPr>
      </w:pPr>
      <w:r w:rsidRPr="00F80ED2">
        <w:rPr>
          <w:rFonts w:ascii="Arial" w:hAnsi="Arial" w:cs="Arial"/>
          <w:color w:val="000000"/>
        </w:rPr>
        <w:t>Cortezas de cerdo para freír.</w:t>
      </w:r>
    </w:p>
    <w:p w:rsidR="00AE2DE5" w:rsidRPr="00F80ED2" w:rsidRDefault="00AE2DE5" w:rsidP="00AE2DE5">
      <w:pPr>
        <w:keepLines/>
        <w:numPr>
          <w:ilvl w:val="0"/>
          <w:numId w:val="6"/>
        </w:numPr>
        <w:tabs>
          <w:tab w:val="left" w:pos="1757"/>
        </w:tabs>
        <w:ind w:left="2127"/>
        <w:jc w:val="both"/>
        <w:rPr>
          <w:rFonts w:ascii="Arial" w:hAnsi="Arial" w:cs="Arial"/>
          <w:b/>
          <w:color w:val="000000"/>
        </w:rPr>
      </w:pPr>
      <w:r w:rsidRPr="00F80ED2">
        <w:rPr>
          <w:rFonts w:ascii="Arial" w:hAnsi="Arial" w:cs="Arial"/>
          <w:color w:val="000000"/>
        </w:rPr>
        <w:t>Magro enlatado.</w:t>
      </w:r>
    </w:p>
    <w:p w:rsidR="00AE2DE5" w:rsidRPr="00F80ED2" w:rsidRDefault="00AE2DE5" w:rsidP="00AE2DE5">
      <w:pPr>
        <w:keepNext/>
        <w:keepLines/>
        <w:numPr>
          <w:ilvl w:val="0"/>
          <w:numId w:val="6"/>
        </w:numPr>
        <w:tabs>
          <w:tab w:val="left" w:pos="1757"/>
        </w:tabs>
        <w:ind w:left="2127"/>
        <w:jc w:val="both"/>
        <w:rPr>
          <w:rFonts w:ascii="Arial" w:hAnsi="Arial" w:cs="Arial"/>
          <w:color w:val="000000"/>
        </w:rPr>
      </w:pPr>
      <w:r w:rsidRPr="00F80ED2">
        <w:rPr>
          <w:rFonts w:ascii="Arial" w:hAnsi="Arial" w:cs="Arial"/>
          <w:color w:val="000000"/>
        </w:rPr>
        <w:t xml:space="preserve">Salchichas tipo Frankfort ahumadas, con queso, con jamón… </w:t>
      </w:r>
    </w:p>
    <w:p w:rsidR="00AE2DE5" w:rsidRPr="00F80ED2" w:rsidRDefault="00AE2DE5" w:rsidP="00AE2DE5">
      <w:pPr>
        <w:keepNext/>
        <w:keepLines/>
        <w:numPr>
          <w:ilvl w:val="0"/>
          <w:numId w:val="6"/>
        </w:numPr>
        <w:tabs>
          <w:tab w:val="left" w:pos="1757"/>
        </w:tabs>
        <w:ind w:left="2127"/>
        <w:jc w:val="both"/>
        <w:rPr>
          <w:rFonts w:ascii="Arial" w:hAnsi="Arial" w:cs="Arial"/>
          <w:color w:val="000000"/>
        </w:rPr>
      </w:pPr>
      <w:r w:rsidRPr="00F80ED2">
        <w:rPr>
          <w:rFonts w:ascii="Arial" w:hAnsi="Arial" w:cs="Arial"/>
          <w:color w:val="000000"/>
        </w:rPr>
        <w:t>Sobrasada, manteca colorá.</w:t>
      </w:r>
    </w:p>
    <w:p w:rsidR="00AE2DE5" w:rsidRPr="00F80ED2" w:rsidRDefault="00AE2DE5" w:rsidP="00AE2DE5">
      <w:pPr>
        <w:keepLines/>
        <w:numPr>
          <w:ilvl w:val="0"/>
          <w:numId w:val="6"/>
        </w:numPr>
        <w:tabs>
          <w:tab w:val="left" w:pos="1757"/>
        </w:tabs>
        <w:ind w:left="2127"/>
        <w:jc w:val="both"/>
        <w:rPr>
          <w:rFonts w:ascii="Arial" w:hAnsi="Arial" w:cs="Arial"/>
          <w:color w:val="000000"/>
        </w:rPr>
      </w:pPr>
      <w:r w:rsidRPr="00F80ED2">
        <w:rPr>
          <w:rFonts w:ascii="Arial" w:hAnsi="Arial" w:cs="Arial"/>
          <w:color w:val="000000"/>
        </w:rPr>
        <w:t>Chosco, chóped, pollo trufado, cabeza de jabalí, chicharrones, lacón, mortadela…</w:t>
      </w:r>
    </w:p>
    <w:p w:rsidR="00AE2DE5" w:rsidRPr="00F80ED2" w:rsidRDefault="00AE2DE5" w:rsidP="00AE2DE5">
      <w:pPr>
        <w:keepLines/>
        <w:numPr>
          <w:ilvl w:val="0"/>
          <w:numId w:val="6"/>
        </w:numPr>
        <w:tabs>
          <w:tab w:val="left" w:pos="1757"/>
        </w:tabs>
        <w:ind w:left="2127"/>
        <w:jc w:val="both"/>
        <w:rPr>
          <w:rFonts w:ascii="Arial" w:hAnsi="Arial" w:cs="Arial"/>
          <w:color w:val="000000"/>
        </w:rPr>
      </w:pPr>
      <w:r w:rsidRPr="00F80ED2">
        <w:rPr>
          <w:rFonts w:ascii="Arial" w:hAnsi="Arial" w:cs="Arial"/>
          <w:color w:val="000000"/>
        </w:rPr>
        <w:t>Jamón York, jamón cocido, pavo y otros productos de charcutería bajos en grasa, magro enlatado.</w:t>
      </w:r>
    </w:p>
    <w:p w:rsidR="00AE2DE5" w:rsidRPr="00F80ED2" w:rsidRDefault="00AE2DE5" w:rsidP="00AE2DE5">
      <w:pPr>
        <w:pStyle w:val="Piedepgina"/>
        <w:keepLines/>
        <w:numPr>
          <w:ilvl w:val="0"/>
          <w:numId w:val="6"/>
        </w:numPr>
        <w:tabs>
          <w:tab w:val="clear" w:pos="4252"/>
          <w:tab w:val="clear" w:pos="8504"/>
          <w:tab w:val="left" w:pos="1757"/>
        </w:tabs>
        <w:ind w:left="2127"/>
        <w:jc w:val="both"/>
        <w:rPr>
          <w:rFonts w:cs="Arial"/>
          <w:color w:val="000000"/>
          <w:szCs w:val="22"/>
        </w:rPr>
      </w:pPr>
      <w:r w:rsidRPr="00F80ED2">
        <w:rPr>
          <w:rFonts w:cs="Arial"/>
          <w:color w:val="000000"/>
          <w:szCs w:val="22"/>
        </w:rPr>
        <w:t>Botillo (al ser carne de cerdo ahumada).</w:t>
      </w:r>
    </w:p>
    <w:p w:rsidR="00AE2DE5" w:rsidRPr="00F80ED2" w:rsidRDefault="00AE2DE5" w:rsidP="00AE2DE5">
      <w:pPr>
        <w:pStyle w:val="Piedepgina"/>
        <w:keepLines/>
        <w:numPr>
          <w:ilvl w:val="0"/>
          <w:numId w:val="6"/>
        </w:numPr>
        <w:tabs>
          <w:tab w:val="clear" w:pos="4252"/>
          <w:tab w:val="clear" w:pos="8504"/>
          <w:tab w:val="left" w:pos="1757"/>
        </w:tabs>
        <w:ind w:left="2127"/>
        <w:jc w:val="both"/>
        <w:rPr>
          <w:rFonts w:cs="Arial"/>
          <w:color w:val="000000"/>
          <w:szCs w:val="22"/>
        </w:rPr>
      </w:pPr>
      <w:r w:rsidRPr="00F80ED2">
        <w:rPr>
          <w:rFonts w:cs="Arial"/>
          <w:color w:val="000000"/>
          <w:szCs w:val="22"/>
        </w:rPr>
        <w:t>Charcutería no desglosable.</w:t>
      </w: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Las grasas animales comestibles (01.1.5.5).</w:t>
      </w:r>
    </w:p>
    <w:p w:rsidR="00AE2DE5" w:rsidRPr="00F80ED2" w:rsidRDefault="00AE2DE5" w:rsidP="00AE2DE5">
      <w:pPr>
        <w:pStyle w:val="VIETA"/>
        <w:numPr>
          <w:ilvl w:val="0"/>
          <w:numId w:val="11"/>
        </w:numPr>
        <w:ind w:left="2098" w:hanging="357"/>
      </w:pPr>
      <w:r w:rsidRPr="00F80ED2">
        <w:t>Las salchichas frescas de carne mixtas (01.1.2.8).</w:t>
      </w:r>
    </w:p>
    <w:p w:rsidR="00AE2DE5" w:rsidRPr="00F80ED2" w:rsidRDefault="00AE2DE5" w:rsidP="00AE2DE5">
      <w:pPr>
        <w:pStyle w:val="VIETA"/>
        <w:numPr>
          <w:ilvl w:val="0"/>
          <w:numId w:val="11"/>
        </w:numPr>
        <w:ind w:left="2098" w:hanging="357"/>
      </w:pPr>
      <w:r w:rsidRPr="00F80ED2">
        <w:t>Los patés de pescado (01.1.3.6).</w:t>
      </w:r>
    </w:p>
    <w:p w:rsidR="00AE2DE5" w:rsidRPr="00F80ED2" w:rsidRDefault="00AE2DE5" w:rsidP="00AE2DE5">
      <w:pPr>
        <w:pStyle w:val="VIETA"/>
        <w:numPr>
          <w:ilvl w:val="0"/>
          <w:numId w:val="11"/>
        </w:numPr>
        <w:ind w:left="2098" w:hanging="357"/>
      </w:pPr>
      <w:r w:rsidRPr="00F80ED2">
        <w:t>Morcillas, sea del tipo que sea, todas van al 01.1.2.8.</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rsidRPr="00F80ED2">
        <w:t>01.1.2.8   K</w:t>
      </w:r>
      <w:r w:rsidRPr="00F80ED2">
        <w:tab/>
        <w:t>CARNES PROCESADAS Y OTRAS PREPARACIONES A BASE DE CARNE, FRESCAS O CONGELADAS</w:t>
      </w:r>
    </w:p>
    <w:p w:rsidR="00AE2DE5" w:rsidRPr="00F80ED2" w:rsidRDefault="00AE2DE5" w:rsidP="00AE2DE5">
      <w:pPr>
        <w:pStyle w:val="Referencia"/>
      </w:pPr>
      <w:r w:rsidRPr="00F80ED2">
        <w:t>Bisemanal</w:t>
      </w:r>
      <w:r w:rsidRPr="00F80ED2">
        <w:tab/>
      </w:r>
    </w:p>
    <w:p w:rsidR="00AE2DE5" w:rsidRPr="00F80ED2" w:rsidRDefault="00AE2DE5" w:rsidP="00AE2DE5">
      <w:pPr>
        <w:pStyle w:val="VIETA"/>
        <w:spacing w:after="120"/>
        <w:ind w:firstLine="0"/>
      </w:pPr>
      <w:r w:rsidRPr="00F80ED2">
        <w:t xml:space="preserve">Se </w:t>
      </w:r>
      <w:r w:rsidRPr="00161B89">
        <w:rPr>
          <w:u w:val="single"/>
        </w:rPr>
        <w:t>incluyen</w:t>
      </w:r>
      <w:r w:rsidRPr="00F80ED2">
        <w:t xml:space="preserve"> todo tipo de carnes preparadas y otros productos conteniendo carne que no son para consumo directo sino que precisan ser cocinados.</w:t>
      </w:r>
    </w:p>
    <w:p w:rsidR="00AE2DE5" w:rsidRPr="00F80ED2" w:rsidRDefault="00AE2DE5" w:rsidP="00AE2DE5">
      <w:pPr>
        <w:pStyle w:val="VIETA"/>
        <w:numPr>
          <w:ilvl w:val="0"/>
          <w:numId w:val="11"/>
        </w:numPr>
        <w:ind w:left="2098" w:hanging="357"/>
      </w:pPr>
      <w:r w:rsidRPr="00F80ED2">
        <w:t>Aleta rellena de ternera, incluyendo otros tipos de carne en el relleno.</w:t>
      </w:r>
    </w:p>
    <w:p w:rsidR="00AE2DE5" w:rsidRPr="00F80ED2" w:rsidRDefault="00AE2DE5" w:rsidP="00AE2DE5">
      <w:pPr>
        <w:pStyle w:val="VIETA"/>
        <w:numPr>
          <w:ilvl w:val="0"/>
          <w:numId w:val="11"/>
        </w:numPr>
        <w:ind w:left="2098" w:hanging="357"/>
      </w:pPr>
      <w:r w:rsidRPr="00F80ED2">
        <w:t xml:space="preserve">Croquetas conteniendo carne o jamón frescas o congeladas; pechugas Villarroy frescas o congeladas sin freír (las fritas van a comidas preparadas). </w:t>
      </w:r>
    </w:p>
    <w:p w:rsidR="00AE2DE5" w:rsidRPr="00F80ED2" w:rsidRDefault="00AE2DE5" w:rsidP="00AE2DE5">
      <w:pPr>
        <w:pStyle w:val="VIETA"/>
        <w:numPr>
          <w:ilvl w:val="0"/>
          <w:numId w:val="11"/>
        </w:numPr>
        <w:ind w:left="2098" w:hanging="357"/>
      </w:pPr>
      <w:r w:rsidRPr="00F80ED2">
        <w:t>Carnes "enharinadas", con harina, patata o pan, que no sea para consumo directo.</w:t>
      </w:r>
    </w:p>
    <w:p w:rsidR="00AE2DE5" w:rsidRPr="00F80ED2" w:rsidRDefault="00AE2DE5" w:rsidP="00AE2DE5">
      <w:pPr>
        <w:pStyle w:val="VIETA"/>
        <w:numPr>
          <w:ilvl w:val="0"/>
          <w:numId w:val="11"/>
        </w:numPr>
        <w:ind w:left="2098" w:hanging="357"/>
      </w:pPr>
      <w:r w:rsidRPr="00F80ED2">
        <w:t>Ingredientes envasados a base de carne para la preparación de paellas, cocidos, fabadas… frescos o congelados</w:t>
      </w:r>
      <w:r>
        <w:t xml:space="preserve"> </w:t>
      </w:r>
      <w:r w:rsidRPr="00F80ED2">
        <w:t>(</w:t>
      </w:r>
      <w:r>
        <w:t>p</w:t>
      </w:r>
      <w:r w:rsidRPr="00F80ED2">
        <w:t>.ej.: bandeja de pollo y conejo).</w:t>
      </w:r>
      <w:r>
        <w:t xml:space="preserve"> </w:t>
      </w:r>
      <w:r w:rsidRPr="00F80ED2">
        <w:t>Puede contener verduras.</w:t>
      </w:r>
    </w:p>
    <w:p w:rsidR="00AE2DE5" w:rsidRPr="00F80ED2" w:rsidRDefault="00AE2DE5" w:rsidP="00AE2DE5">
      <w:pPr>
        <w:pStyle w:val="VIETA"/>
        <w:numPr>
          <w:ilvl w:val="0"/>
          <w:numId w:val="11"/>
        </w:numPr>
        <w:ind w:left="2098" w:hanging="357"/>
      </w:pPr>
      <w:r w:rsidRPr="00F80ED2">
        <w:t>Productos enlatados o en sobres herméticamente cerrados a base de carne, como corned-beef,  codornices y perdices escabechadas, conservas de carne…</w:t>
      </w:r>
    </w:p>
    <w:p w:rsidR="00AE2DE5" w:rsidRPr="00F80ED2" w:rsidRDefault="00AE2DE5" w:rsidP="00AE2DE5">
      <w:pPr>
        <w:pStyle w:val="VIETA"/>
        <w:numPr>
          <w:ilvl w:val="0"/>
          <w:numId w:val="11"/>
        </w:numPr>
        <w:ind w:left="2098" w:hanging="357"/>
      </w:pPr>
      <w:r w:rsidRPr="00F80ED2">
        <w:t>Compango, morcilla de cualquier tipo.</w:t>
      </w:r>
    </w:p>
    <w:p w:rsidR="00AE2DE5" w:rsidRPr="00F80ED2" w:rsidRDefault="00AE2DE5" w:rsidP="00AE2DE5">
      <w:pPr>
        <w:pStyle w:val="VIETA"/>
        <w:numPr>
          <w:ilvl w:val="0"/>
          <w:numId w:val="11"/>
        </w:numPr>
        <w:ind w:left="2098" w:hanging="357"/>
      </w:pPr>
      <w:r w:rsidRPr="00F80ED2">
        <w:t>Carne picada mixta, salchicha fresca mixta., hamburguesa mixta, fresca o congelada.</w:t>
      </w:r>
    </w:p>
    <w:p w:rsidR="00AE2DE5" w:rsidRPr="00F80ED2" w:rsidRDefault="00AE2DE5" w:rsidP="00AE2DE5">
      <w:pPr>
        <w:pStyle w:val="VIETA"/>
        <w:numPr>
          <w:ilvl w:val="0"/>
          <w:numId w:val="11"/>
        </w:numPr>
        <w:ind w:left="2098" w:hanging="357"/>
      </w:pPr>
      <w:r w:rsidRPr="00F80ED2">
        <w:t>Foie-gras y patés de carne de todo tipo, incluido el paté de liebre (aunque esté lista para consumir, no se incluye en comidas preparadas).</w:t>
      </w:r>
    </w:p>
    <w:p w:rsidR="00AE2DE5" w:rsidRPr="00F80ED2" w:rsidRDefault="00AE2DE5" w:rsidP="00AE2DE5">
      <w:pPr>
        <w:pStyle w:val="VIETA"/>
        <w:numPr>
          <w:ilvl w:val="0"/>
          <w:numId w:val="11"/>
        </w:numPr>
        <w:ind w:left="2098" w:hanging="357"/>
      </w:pPr>
      <w:r w:rsidRPr="00F80ED2">
        <w:t>Foie cocido, mi-cuit o semiconserva.</w:t>
      </w:r>
    </w:p>
    <w:p w:rsidR="00AE2DE5" w:rsidRPr="00F80ED2" w:rsidRDefault="00AE2DE5" w:rsidP="00AE2DE5">
      <w:pPr>
        <w:pStyle w:val="VIETA"/>
        <w:numPr>
          <w:ilvl w:val="0"/>
          <w:numId w:val="11"/>
        </w:numPr>
        <w:ind w:left="2098" w:hanging="357"/>
      </w:pPr>
      <w:r w:rsidRPr="00F80ED2">
        <w:t>Bocadelia de carne.</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Pastillas o polvos para caldo y sopas (01.1.9.9).</w:t>
      </w:r>
    </w:p>
    <w:p w:rsidR="00AE2DE5" w:rsidRPr="00F80ED2" w:rsidRDefault="00AE2DE5" w:rsidP="00AE2DE5">
      <w:pPr>
        <w:pStyle w:val="VIETA"/>
        <w:numPr>
          <w:ilvl w:val="0"/>
          <w:numId w:val="11"/>
        </w:numPr>
        <w:ind w:left="2098" w:hanging="357"/>
      </w:pPr>
      <w:r w:rsidRPr="00F80ED2">
        <w:t xml:space="preserve">Productos dietéticos a base de carne (01.1.9.5). </w:t>
      </w:r>
    </w:p>
    <w:p w:rsidR="00AE2DE5" w:rsidRPr="00F80ED2" w:rsidRDefault="00AE2DE5" w:rsidP="00AE2DE5">
      <w:pPr>
        <w:pStyle w:val="VIETA"/>
        <w:numPr>
          <w:ilvl w:val="0"/>
          <w:numId w:val="11"/>
        </w:numPr>
        <w:ind w:left="2098" w:hanging="357"/>
      </w:pPr>
      <w:r w:rsidRPr="00F80ED2">
        <w:t>Los alimentos para bebé preparados a base de carne (01.1.9.3).</w:t>
      </w:r>
    </w:p>
    <w:p w:rsidR="00AE2DE5" w:rsidRPr="00F80ED2" w:rsidRDefault="00AE2DE5" w:rsidP="00AE2DE5">
      <w:pPr>
        <w:pStyle w:val="VIETA"/>
        <w:numPr>
          <w:ilvl w:val="0"/>
          <w:numId w:val="11"/>
        </w:numPr>
        <w:ind w:left="2098" w:hanging="357"/>
      </w:pPr>
      <w:r w:rsidRPr="00F80ED2">
        <w:t>Pizzas y quiches (01.1.1.5).</w:t>
      </w:r>
    </w:p>
    <w:p w:rsidR="00AE2DE5" w:rsidRPr="00F80ED2" w:rsidRDefault="00AE2DE5" w:rsidP="00AE2DE5">
      <w:pPr>
        <w:pStyle w:val="VIETA"/>
        <w:numPr>
          <w:ilvl w:val="0"/>
          <w:numId w:val="11"/>
        </w:numPr>
        <w:ind w:left="2098" w:hanging="357"/>
      </w:pPr>
      <w:r w:rsidRPr="00F80ED2">
        <w:t>Pasteles, empanadas, agujas y empanadillas de carne frescas o congeladas (01.1.9.4).</w:t>
      </w:r>
    </w:p>
    <w:p w:rsidR="00AE2DE5" w:rsidRPr="00F80ED2" w:rsidRDefault="00AE2DE5" w:rsidP="00AE2DE5">
      <w:pPr>
        <w:pStyle w:val="VIETA"/>
        <w:numPr>
          <w:ilvl w:val="0"/>
          <w:numId w:val="11"/>
        </w:numPr>
        <w:ind w:left="2098" w:hanging="357"/>
      </w:pPr>
      <w:r w:rsidRPr="00F80ED2">
        <w:t>Pasta o cuscús, preparado conteniendo carne (01.1.1.6).</w:t>
      </w:r>
    </w:p>
    <w:p w:rsidR="00AE2DE5" w:rsidRPr="00F80ED2" w:rsidRDefault="00AE2DE5" w:rsidP="00AE2DE5">
      <w:pPr>
        <w:pStyle w:val="VIETA"/>
        <w:numPr>
          <w:ilvl w:val="0"/>
          <w:numId w:val="11"/>
        </w:numPr>
        <w:ind w:left="2098" w:hanging="357"/>
      </w:pPr>
      <w:r w:rsidRPr="00F80ED2">
        <w:t>Platos  preparados a base de carne (albóndigas con guisantes, perdices con pisto, callos...) (01.1.9.4).</w:t>
      </w: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tabs>
          <w:tab w:val="left" w:pos="993"/>
        </w:tabs>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Default="00AE2DE5" w:rsidP="00AE2DE5">
      <w:pPr>
        <w:pStyle w:val="TtuloSUBGRUPO"/>
        <w:spacing w:after="0"/>
        <w:ind w:left="2126" w:hanging="2126"/>
      </w:pPr>
      <w:r w:rsidRPr="00F80ED2">
        <w:t>01.1.3</w:t>
      </w:r>
      <w:r w:rsidRPr="00F80ED2">
        <w:tab/>
        <w:t>PESCADO Y MARISCO</w:t>
      </w:r>
    </w:p>
    <w:p w:rsidR="00AE2DE5" w:rsidRPr="00F80ED2" w:rsidRDefault="00AE2DE5" w:rsidP="00AE2DE5">
      <w:pPr>
        <w:pStyle w:val="TtuloSUBGRUPO"/>
        <w:spacing w:after="0"/>
        <w:ind w:left="2126" w:hanging="2126"/>
      </w:pPr>
    </w:p>
    <w:p w:rsidR="00AE2DE5" w:rsidRPr="00F80ED2" w:rsidRDefault="00AE2DE5" w:rsidP="00AE2DE5">
      <w:pPr>
        <w:pStyle w:val="TtuloSUBGRUPO"/>
        <w:spacing w:after="0"/>
        <w:ind w:left="2126" w:firstLine="0"/>
        <w:rPr>
          <w:b w:val="0"/>
        </w:rPr>
      </w:pPr>
      <w:r w:rsidRPr="00F80ED2">
        <w:rPr>
          <w:b w:val="0"/>
        </w:rPr>
        <w:t xml:space="preserve">Se </w:t>
      </w:r>
      <w:r w:rsidRPr="00F80ED2">
        <w:rPr>
          <w:b w:val="0"/>
          <w:u w:val="single"/>
        </w:rPr>
        <w:t>incluye</w:t>
      </w:r>
      <w:r w:rsidRPr="00F80ED2">
        <w:rPr>
          <w:b w:val="0"/>
        </w:rPr>
        <w:t xml:space="preserve"> el animal vivo que se compra para consumir en el hogar.</w:t>
      </w:r>
    </w:p>
    <w:p w:rsidR="00AE2DE5" w:rsidRPr="00F80ED2" w:rsidRDefault="00AE2DE5" w:rsidP="00AE2DE5">
      <w:pPr>
        <w:pStyle w:val="TtuloSUBGRUPO"/>
        <w:spacing w:after="0"/>
        <w:ind w:left="2126" w:firstLine="0"/>
        <w:rPr>
          <w:b w:val="0"/>
        </w:rPr>
      </w:pPr>
    </w:p>
    <w:p w:rsidR="00AE2DE5" w:rsidRPr="00F80ED2" w:rsidRDefault="00AE2DE5" w:rsidP="00AE2DE5">
      <w:pPr>
        <w:pStyle w:val="Excluye"/>
      </w:pPr>
      <w:r w:rsidRPr="00F80ED2">
        <w:t>Excluye:</w:t>
      </w:r>
    </w:p>
    <w:p w:rsidR="00AE2DE5" w:rsidRPr="00F80ED2" w:rsidRDefault="00AE2DE5" w:rsidP="00AE2DE5">
      <w:pPr>
        <w:keepLines/>
        <w:numPr>
          <w:ilvl w:val="0"/>
          <w:numId w:val="7"/>
        </w:numPr>
        <w:tabs>
          <w:tab w:val="left" w:pos="1757"/>
        </w:tabs>
        <w:ind w:left="2127"/>
        <w:jc w:val="both"/>
        <w:rPr>
          <w:rFonts w:ascii="Arial" w:hAnsi="Arial" w:cs="Arial"/>
          <w:color w:val="000000"/>
        </w:rPr>
      </w:pPr>
      <w:r w:rsidRPr="00F80ED2">
        <w:rPr>
          <w:rFonts w:ascii="Arial" w:hAnsi="Arial" w:cs="Arial"/>
          <w:color w:val="000000"/>
        </w:rPr>
        <w:t xml:space="preserve">Pastas alimenticias que contengan pescado (01.1.1.6). </w:t>
      </w:r>
    </w:p>
    <w:p w:rsidR="00AE2DE5" w:rsidRPr="00F80ED2" w:rsidRDefault="00AE2DE5" w:rsidP="00AE2DE5">
      <w:pPr>
        <w:keepLines/>
        <w:numPr>
          <w:ilvl w:val="0"/>
          <w:numId w:val="7"/>
        </w:numPr>
        <w:tabs>
          <w:tab w:val="left" w:pos="1757"/>
        </w:tabs>
        <w:ind w:left="2127"/>
        <w:jc w:val="both"/>
        <w:rPr>
          <w:rFonts w:ascii="Arial" w:hAnsi="Arial" w:cs="Arial"/>
          <w:color w:val="000000"/>
        </w:rPr>
      </w:pPr>
      <w:r w:rsidRPr="00F80ED2">
        <w:rPr>
          <w:rFonts w:ascii="Arial" w:hAnsi="Arial" w:cs="Arial"/>
          <w:color w:val="000000"/>
        </w:rPr>
        <w:t>Alimentos para bebés que contengan pescado (01.1.9.3).</w:t>
      </w:r>
    </w:p>
    <w:p w:rsidR="00AE2DE5" w:rsidRPr="00F80ED2" w:rsidRDefault="00AE2DE5" w:rsidP="00AE2DE5">
      <w:pPr>
        <w:keepLines/>
        <w:numPr>
          <w:ilvl w:val="0"/>
          <w:numId w:val="7"/>
        </w:numPr>
        <w:tabs>
          <w:tab w:val="left" w:pos="1757"/>
        </w:tabs>
        <w:ind w:left="2127"/>
        <w:jc w:val="both"/>
        <w:rPr>
          <w:rFonts w:ascii="Arial" w:hAnsi="Arial" w:cs="Arial"/>
          <w:color w:val="000000"/>
        </w:rPr>
      </w:pPr>
      <w:r w:rsidRPr="00F80ED2">
        <w:rPr>
          <w:rFonts w:ascii="Arial" w:hAnsi="Arial" w:cs="Arial"/>
          <w:color w:val="000000"/>
        </w:rPr>
        <w:t>Sopas de pescado listas para consumir (01.1.9.4).</w:t>
      </w:r>
    </w:p>
    <w:p w:rsidR="00AE2DE5" w:rsidRPr="00F80ED2" w:rsidRDefault="00AE2DE5" w:rsidP="00AE2DE5">
      <w:pPr>
        <w:pStyle w:val="VIETA"/>
        <w:numPr>
          <w:ilvl w:val="0"/>
          <w:numId w:val="11"/>
        </w:numPr>
        <w:ind w:left="2098" w:hanging="357"/>
      </w:pPr>
      <w:r w:rsidRPr="00F80ED2">
        <w:t>Preparados de sopas de pescado deshidratadas (01.1.9.9).</w:t>
      </w:r>
    </w:p>
    <w:p w:rsidR="00AE2DE5" w:rsidRPr="00161B89" w:rsidRDefault="00AE2DE5" w:rsidP="00AE2DE5">
      <w:pPr>
        <w:keepLines/>
        <w:numPr>
          <w:ilvl w:val="0"/>
          <w:numId w:val="7"/>
        </w:numPr>
        <w:tabs>
          <w:tab w:val="left" w:pos="1757"/>
        </w:tabs>
        <w:ind w:left="2127"/>
        <w:jc w:val="both"/>
        <w:rPr>
          <w:rFonts w:ascii="Arial" w:hAnsi="Arial" w:cs="Arial"/>
          <w:i/>
        </w:rPr>
      </w:pPr>
      <w:r w:rsidRPr="00F80ED2">
        <w:rPr>
          <w:rFonts w:ascii="Arial" w:hAnsi="Arial" w:cs="Arial"/>
          <w:color w:val="000000"/>
        </w:rPr>
        <w:t>Preparados de paellas, con arroz, que contengan pescado (01.1.1.1).</w:t>
      </w:r>
    </w:p>
    <w:p w:rsidR="00AE2DE5" w:rsidRPr="00F80ED2" w:rsidRDefault="00AE2DE5" w:rsidP="00AE2DE5">
      <w:pPr>
        <w:keepLines/>
        <w:tabs>
          <w:tab w:val="left" w:pos="1757"/>
        </w:tabs>
        <w:ind w:left="2127"/>
        <w:jc w:val="both"/>
        <w:rPr>
          <w:rFonts w:ascii="Arial" w:hAnsi="Arial" w:cs="Arial"/>
          <w:i/>
        </w:rPr>
      </w:pPr>
    </w:p>
    <w:p w:rsidR="00AE2DE5" w:rsidRPr="00F80ED2" w:rsidRDefault="00AE2DE5" w:rsidP="00AE2DE5">
      <w:pPr>
        <w:keepLines/>
        <w:tabs>
          <w:tab w:val="left" w:pos="1757"/>
        </w:tabs>
        <w:ind w:left="2127"/>
        <w:jc w:val="both"/>
        <w:rPr>
          <w:rFonts w:ascii="Arial" w:hAnsi="Arial" w:cs="Arial"/>
          <w:i/>
        </w:rPr>
      </w:pPr>
    </w:p>
    <w:p w:rsidR="00AE2DE5" w:rsidRPr="00F80ED2" w:rsidRDefault="00AE2DE5" w:rsidP="00AE2DE5">
      <w:pPr>
        <w:pStyle w:val="TtuloCdigo"/>
      </w:pPr>
      <w:r w:rsidRPr="00F80ED2">
        <w:t>01.1.3.1   K</w:t>
      </w:r>
      <w:r w:rsidRPr="00F80ED2">
        <w:tab/>
        <w:t xml:space="preserve">PESCADOS FRESCOS O REFRIGERADOS </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rPr>
          <w:rFonts w:eastAsia="Times New Roman"/>
        </w:rPr>
      </w:pPr>
      <w:r w:rsidRPr="00F80ED2">
        <w:t>Merluza (lluç o lepaza), pescadilla o crías de merluza.</w:t>
      </w:r>
    </w:p>
    <w:p w:rsidR="00AE2DE5" w:rsidRPr="00F80ED2" w:rsidRDefault="00AE2DE5" w:rsidP="00AE2DE5">
      <w:pPr>
        <w:pStyle w:val="VIETA"/>
        <w:numPr>
          <w:ilvl w:val="0"/>
          <w:numId w:val="11"/>
        </w:numPr>
        <w:ind w:left="2098" w:hanging="357"/>
      </w:pPr>
      <w:r w:rsidRPr="00F80ED2">
        <w:t>Pescados frescos o refrigerados de mar o de río: morralla, bacaladilla (maira o bacalada), bacalao, abadejo, eglefino (borrico), faneca, capellán, brótola y mollera, besugo (quelet), crías de besugo (ollomol o pancho), mabre o herrera, aligote o pajel, pargo, selema, cachucho o calé burro, dorada, rey, boga, sargo, chopa, bocinegro, oblada, hurta, sama, mero, cherne, cabrilla, lubina (llobarro, róbalo, llop), boquerón, anchoa, bocarte (bucarea, bucareo, abocarte, electroc, reita), gallo (bruixa, ollarra), solla, lenguado, rodaballo (remol, erreboll), platija, pez de Sanpedro, acedía, jurel (sorell o chicharro), lirios, sardinas y crías de sardinas (parrochas), trucha (trucha de río, trucha arco iris y reo o trucha marisca), atún (tonyna o egalabur), bonito, caballa (verat o berdel), estornino o visol, albacora (bacora o egaluze), melva, patudo, pámpano, rabil, rape, palometa, salmón, salmonete, emperador, pez espada, congrio, anguila, morena, cazón, tintorera, marrajo, pez perro o pintarroja, lisa (mujol o corcon), rubio, cabracho, barbada, vieja, carpa, chanquete, lamprea, raya, pejerrey, angulas y otros pescados de mar o de río frescos o refrigerados.</w:t>
      </w:r>
    </w:p>
    <w:p w:rsidR="00AE2DE5" w:rsidRPr="00F80ED2" w:rsidRDefault="00AE2DE5" w:rsidP="00AE2DE5">
      <w:pPr>
        <w:pStyle w:val="VIETA"/>
        <w:numPr>
          <w:ilvl w:val="0"/>
          <w:numId w:val="11"/>
        </w:numPr>
        <w:ind w:left="2098" w:hanging="357"/>
      </w:pPr>
      <w:r w:rsidRPr="00F80ED2">
        <w:t>Huevas de pescado frescas o refrigeradas y los preparados solo de pescado fresco o refrigerado para paella.</w:t>
      </w:r>
    </w:p>
    <w:p w:rsidR="00AE2DE5" w:rsidRPr="00F80ED2" w:rsidRDefault="00AE2DE5" w:rsidP="00AE2DE5">
      <w:pPr>
        <w:pStyle w:val="VIETA"/>
        <w:ind w:firstLine="0"/>
        <w:rPr>
          <w:lang w:val="es-ES"/>
        </w:rPr>
      </w:pPr>
    </w:p>
    <w:p w:rsidR="00AE2DE5" w:rsidRPr="00F80ED2" w:rsidRDefault="00AE2DE5" w:rsidP="00AE2DE5">
      <w:pPr>
        <w:pStyle w:val="VIETA"/>
        <w:ind w:firstLine="0"/>
      </w:pPr>
    </w:p>
    <w:p w:rsidR="00AE2DE5" w:rsidRPr="00F80ED2" w:rsidRDefault="00AE2DE5" w:rsidP="00AE2DE5">
      <w:pPr>
        <w:pStyle w:val="TtuloCdigo"/>
      </w:pPr>
      <w:r w:rsidRPr="00F80ED2">
        <w:t xml:space="preserve">01.1.3.2   K </w:t>
      </w:r>
      <w:r w:rsidRPr="00F80ED2">
        <w:tab/>
        <w:t xml:space="preserve">PESCADOS CONGELADOS </w:t>
      </w:r>
    </w:p>
    <w:p w:rsidR="00AE2DE5" w:rsidRPr="00F80ED2" w:rsidRDefault="00AE2DE5" w:rsidP="00AE2DE5">
      <w:pPr>
        <w:pStyle w:val="Referencia"/>
      </w:pPr>
      <w:r w:rsidRPr="00F80ED2">
        <w:t>Bisemanal</w:t>
      </w:r>
      <w:r w:rsidRPr="00F80ED2">
        <w:tab/>
      </w:r>
    </w:p>
    <w:p w:rsidR="00AE2DE5" w:rsidRPr="00331571" w:rsidRDefault="00AE2DE5" w:rsidP="00AE2DE5">
      <w:pPr>
        <w:pStyle w:val="VIETA"/>
        <w:numPr>
          <w:ilvl w:val="0"/>
          <w:numId w:val="11"/>
        </w:numPr>
        <w:ind w:left="2098" w:hanging="357"/>
      </w:pPr>
      <w:r w:rsidRPr="00331571">
        <w:t>Merluza (lluç o lepaza), pescadilla o crías de merluza.</w:t>
      </w:r>
    </w:p>
    <w:p w:rsidR="00AE2DE5" w:rsidRPr="00331571" w:rsidRDefault="00AE2DE5" w:rsidP="00AE2DE5">
      <w:pPr>
        <w:pStyle w:val="VIETA"/>
        <w:numPr>
          <w:ilvl w:val="0"/>
          <w:numId w:val="11"/>
        </w:numPr>
        <w:ind w:left="2098" w:hanging="357"/>
      </w:pPr>
      <w:r w:rsidRPr="00331571">
        <w:t xml:space="preserve">Pescados congelados de mar o de río: morralla, bacaladilla (maira o bacalada), bacalao, abadejo, eglefino (borrico), faneca, capellán, brótola y mollera, besugo (quelet), crías de besugo (ollomol o pancho), mabre o herrera, aligote o pajel, pargo, selema, cachucho o calé burro, dorada, rey, boga, sargo, chopa, bocinegro, oblada, hurta, sama, mero, cherne, cabrilla, lubina (llobarro, róbalo, llop), boquerón, anchoa, bocarte (bucarea, bucareo, abocarte, electroc, reita), gallo (bruixa, ollarra), solla, lenguado, rodaballo (remol, erreboll), platija, pez de Sanpedro, acedía, jurel (sorell o chicharro), lirios, sardinas y crías de sardinas (parrochas), trucha (trucha de río, trucha arco iris y reo o trucha marisca), atún (tonyna o egalabur), bonito, caballa (verat o berdel), estornino o visol, albacora (bacora o egaluze), melva, patudo, pámpano, rabil, rape, palometa, salmón, salmonete, emperador, pez espada, congrio, anguila, morena, cazón, tintorera, marrajo, pez perro o pintarroja, lisa (mujol o corcon), rubio, cabracho, barbada, vieja, carpa, chanquete, lamprea, raya, pejerrey, angulas y otros pescados de mar o de río congelados. </w:t>
      </w:r>
    </w:p>
    <w:p w:rsidR="00AE2DE5" w:rsidRPr="00331571" w:rsidRDefault="00AE2DE5" w:rsidP="00AE2DE5">
      <w:pPr>
        <w:pStyle w:val="VIETA"/>
        <w:numPr>
          <w:ilvl w:val="0"/>
          <w:numId w:val="11"/>
        </w:numPr>
        <w:ind w:left="2098" w:hanging="357"/>
      </w:pPr>
      <w:r w:rsidRPr="00331571">
        <w:t>Huevas de pescado congeladas y los preparados solo de pescado congelado para paella.</w:t>
      </w: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TtuloCdigo"/>
      </w:pPr>
      <w:r w:rsidRPr="00F80ED2">
        <w:t>01.1.3.3   K</w:t>
      </w:r>
      <w:r w:rsidRPr="00F80ED2">
        <w:tab/>
        <w:t>MARISCOS FRESCOS O REFRIGERADOS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Crustáceos y moluscos frescos o refrigerados: gambas y langostinos, caracoles de tierra o de mar y ranas; calamares, tinta de calamar, chopitos, chipirones, voladores, chocos, potas, lulas, jibias, sepias, pulpo, chirlas, almejas, coquinas, ostras, berberechos, vieiras, mejillones, centollos, nécoras, buey, cangrejo de mar, cangrejo de río, cigalas, langostas, carabineros, bogavantes, camarones, quisquillas, percebes, erizos de mar… frescos o refrigerados.</w:t>
      </w:r>
    </w:p>
    <w:p w:rsidR="00AE2DE5" w:rsidRPr="000B16A4" w:rsidRDefault="00AE2DE5" w:rsidP="00AE2DE5">
      <w:pPr>
        <w:ind w:left="2127"/>
        <w:jc w:val="both"/>
        <w:rPr>
          <w:rFonts w:ascii="Arial" w:hAnsi="Arial" w:cs="Arial"/>
          <w:color w:val="000000"/>
          <w:lang w:val="es-ES_tradnl"/>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Gambas y langostinos cocidos (01.1.3.6).</w:t>
      </w:r>
    </w:p>
    <w:p w:rsidR="00AE2DE5" w:rsidRPr="00F80ED2" w:rsidRDefault="00AE2DE5" w:rsidP="00AE2DE5">
      <w:pPr>
        <w:pStyle w:val="TtuloCdigo"/>
      </w:pPr>
      <w:r w:rsidRPr="00F80ED2">
        <w:t>01.1.3.4   K</w:t>
      </w:r>
      <w:r w:rsidRPr="00F80ED2">
        <w:tab/>
        <w:t>MARISCOS CONGELADOS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Crustáceos y moluscos congelados: gambas y langostinos, caracoles de tierra o de mar y ranas; calamares, tinta de calamar, chopitos, chipirones, voladores, chocos, potas, lulas, jibias, sepias, pulpo, chirlas, almejas, coquinas, ostras, berberechos, vieiras, mejillones, centollos, nécoras, buey, cangrejo de mar, cangrejo de río, cigalas, langostas, carabineros, bogavantes, camarones, quisquillas, percebes, erizos de mar… congelados.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Gambas y langostinos cocidos (01.1.3.6).</w:t>
      </w:r>
    </w:p>
    <w:p w:rsidR="00AE2DE5" w:rsidRPr="00F80ED2"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01.1.3.5   K</w:t>
      </w:r>
      <w:r w:rsidRPr="00F80ED2">
        <w:tab/>
        <w:t>PESCADOS Y MARISCOS SECOS, AHUMADOS O SALADOS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Bacalao curado o salado, envasado o a granel.</w:t>
      </w:r>
    </w:p>
    <w:p w:rsidR="00AE2DE5" w:rsidRPr="00F80ED2" w:rsidRDefault="00AE2DE5" w:rsidP="00AE2DE5">
      <w:pPr>
        <w:pStyle w:val="VIETA"/>
        <w:numPr>
          <w:ilvl w:val="0"/>
          <w:numId w:val="11"/>
        </w:numPr>
        <w:ind w:left="2098" w:hanging="357"/>
      </w:pPr>
      <w:r w:rsidRPr="00F80ED2">
        <w:t xml:space="preserve">Otros pescados secos, salados o en salmuera: mojama, arenques, salmón, trucha, anchoas, huevas de pescado secas, tollina, bonito seco… </w:t>
      </w:r>
    </w:p>
    <w:p w:rsidR="00AE2DE5" w:rsidRDefault="00AE2DE5" w:rsidP="00AE2DE5">
      <w:pPr>
        <w:pStyle w:val="VIETA"/>
        <w:numPr>
          <w:ilvl w:val="0"/>
          <w:numId w:val="11"/>
        </w:numPr>
        <w:ind w:left="2098" w:hanging="357"/>
      </w:pPr>
      <w:r w:rsidRPr="00F80ED2">
        <w:t>Pescados ahumados o marinados (salmón, trucha, bacalao, anchoas, huevas de pescado, tollina…).</w:t>
      </w:r>
    </w:p>
    <w:p w:rsidR="00AE2DE5"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01.1.3.6   K</w:t>
      </w:r>
      <w:r w:rsidRPr="00F80ED2">
        <w:tab/>
        <w:t>PESCADOS Y MARISCOS PROCESADOS Y OTRAS PREPARACIONES DE PESCADOS Y MARISCOS</w:t>
      </w:r>
    </w:p>
    <w:p w:rsidR="00AE2DE5" w:rsidRPr="00F80ED2" w:rsidRDefault="00AE2DE5" w:rsidP="00AE2DE5">
      <w:pPr>
        <w:pStyle w:val="Referencia"/>
        <w:rPr>
          <w:rFonts w:eastAsiaTheme="minorEastAsia"/>
        </w:rPr>
      </w:pPr>
      <w:r w:rsidRPr="00F80ED2">
        <w:rPr>
          <w:rFonts w:eastAsiaTheme="minorEastAsia"/>
        </w:rPr>
        <w:t>Bisemanal</w:t>
      </w:r>
    </w:p>
    <w:p w:rsidR="00AE2DE5" w:rsidRPr="00F80ED2" w:rsidRDefault="00AE2DE5" w:rsidP="00AE2DE5">
      <w:pPr>
        <w:pStyle w:val="VIETA"/>
        <w:numPr>
          <w:ilvl w:val="0"/>
          <w:numId w:val="11"/>
        </w:numPr>
        <w:ind w:left="2098" w:hanging="357"/>
      </w:pPr>
      <w:r w:rsidRPr="00F80ED2">
        <w:t>Toda clase de túnidos en aceite, tomate o escabeche, al natural… como bonito, albacora, atún de almadraba, blanco o claro, en lata o en otros recipientes herméticamente cerrados.</w:t>
      </w:r>
    </w:p>
    <w:p w:rsidR="00AE2DE5" w:rsidRPr="00F80ED2" w:rsidRDefault="00AE2DE5" w:rsidP="00AE2DE5">
      <w:pPr>
        <w:pStyle w:val="VIETA"/>
        <w:numPr>
          <w:ilvl w:val="0"/>
          <w:numId w:val="11"/>
        </w:numPr>
        <w:ind w:left="2098" w:hanging="357"/>
      </w:pPr>
      <w:r w:rsidRPr="00F80ED2">
        <w:t>Todo tipo de pescados y mariscos en conserva, tales como: sardinas en lata o conservadas en otros recipientes herméticamente cerrados, ya sean en aceite, tomate o escabeche; anchoas en conserva; boquerones en vinagre, caballa, mejillones y berberechos en lata o en otros recipientes; otros pescados, moluscos y mariscos en conserva: gallo, lubina, jurel, trucha.</w:t>
      </w:r>
    </w:p>
    <w:p w:rsidR="00AE2DE5" w:rsidRPr="00F80ED2" w:rsidRDefault="00AE2DE5" w:rsidP="00AE2DE5">
      <w:pPr>
        <w:pStyle w:val="VIETA"/>
        <w:numPr>
          <w:ilvl w:val="0"/>
          <w:numId w:val="11"/>
        </w:numPr>
        <w:ind w:left="2098" w:hanging="357"/>
      </w:pPr>
      <w:r w:rsidRPr="00F80ED2">
        <w:t>Colas de langosta, caviar en conserva; patés de pescado; hígado de bacalao; huevas de pescado en conserva, navajas, pulpo, vieiras, productos en lata que sean para consumo directo (p.</w:t>
      </w:r>
      <w:r>
        <w:t xml:space="preserve"> </w:t>
      </w:r>
      <w:r w:rsidRPr="00F80ED2">
        <w:t>ej</w:t>
      </w:r>
      <w:r>
        <w:t>.</w:t>
      </w:r>
      <w:r w:rsidRPr="00F80ED2">
        <w:t xml:space="preserve">: </w:t>
      </w:r>
      <w:r>
        <w:t>c</w:t>
      </w:r>
      <w:r w:rsidRPr="00F80ED2">
        <w:t>alamar en su tinta en lata)</w:t>
      </w:r>
      <w:r>
        <w:t>.</w:t>
      </w:r>
    </w:p>
    <w:p w:rsidR="00AE2DE5" w:rsidRPr="00F80ED2" w:rsidRDefault="00AE2DE5" w:rsidP="00AE2DE5">
      <w:pPr>
        <w:pStyle w:val="VIETA"/>
        <w:numPr>
          <w:ilvl w:val="0"/>
          <w:numId w:val="11"/>
        </w:numPr>
        <w:ind w:left="2098" w:hanging="357"/>
      </w:pPr>
      <w:r w:rsidRPr="00F80ED2">
        <w:t>Pescados o mariscos enharinados que no sean para consumo directo: aros de calamar rebozados, filetes empanados de merluza, palitos de pescado, muslitos de mar, tortita de camarones, croquetas, empanadillas, pasteles</w:t>
      </w:r>
      <w:r>
        <w:t>…</w:t>
      </w:r>
      <w:r w:rsidRPr="00F80ED2">
        <w:t xml:space="preserve"> (congelados o no).</w:t>
      </w:r>
    </w:p>
    <w:p w:rsidR="00AE2DE5" w:rsidRPr="00F80ED2" w:rsidRDefault="00AE2DE5" w:rsidP="00AE2DE5">
      <w:pPr>
        <w:pStyle w:val="VIETA"/>
        <w:numPr>
          <w:ilvl w:val="0"/>
          <w:numId w:val="11"/>
        </w:numPr>
        <w:ind w:left="2098" w:hanging="357"/>
      </w:pPr>
      <w:r w:rsidRPr="00F80ED2">
        <w:t xml:space="preserve">Langostino o gamba cocida. </w:t>
      </w:r>
      <w:r>
        <w:t>Pulpo cocido.</w:t>
      </w:r>
    </w:p>
    <w:p w:rsidR="00AE2DE5" w:rsidRPr="00F80ED2" w:rsidRDefault="00AE2DE5" w:rsidP="00AE2DE5">
      <w:pPr>
        <w:pStyle w:val="VIETA"/>
        <w:numPr>
          <w:ilvl w:val="0"/>
          <w:numId w:val="11"/>
        </w:numPr>
        <w:ind w:left="2098" w:hanging="357"/>
      </w:pPr>
      <w:r w:rsidRPr="00F80ED2">
        <w:t>Bocas o palitos de mar, gula tipo "Gula del Norte", surimi.</w:t>
      </w:r>
    </w:p>
    <w:p w:rsidR="00AE2DE5" w:rsidRPr="00F80ED2" w:rsidRDefault="00AE2DE5" w:rsidP="00AE2DE5">
      <w:pPr>
        <w:pStyle w:val="VIETA"/>
        <w:numPr>
          <w:ilvl w:val="0"/>
          <w:numId w:val="11"/>
        </w:numPr>
        <w:ind w:left="2098" w:hanging="357"/>
      </w:pPr>
      <w:r w:rsidRPr="00F80ED2">
        <w:t>Preparados de paella que contengan pescado y/o marisco, pueden contener verdura, pero sin arroz.</w:t>
      </w:r>
    </w:p>
    <w:p w:rsidR="00AE2DE5" w:rsidRPr="00F80ED2" w:rsidRDefault="00AE2DE5" w:rsidP="00AE2DE5">
      <w:pPr>
        <w:pStyle w:val="VIETA"/>
        <w:numPr>
          <w:ilvl w:val="0"/>
          <w:numId w:val="11"/>
        </w:numPr>
        <w:ind w:left="2098" w:hanging="357"/>
      </w:pPr>
      <w:r w:rsidRPr="00F80ED2">
        <w:t>Bocadelia de atún.</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 xml:space="preserve">Los productos dietéticos preparados a base de pescado (01.1.9.5). </w:t>
      </w:r>
    </w:p>
    <w:p w:rsidR="00AE2DE5" w:rsidRPr="00F80ED2" w:rsidRDefault="00AE2DE5" w:rsidP="00AE2DE5">
      <w:pPr>
        <w:pStyle w:val="VIETA"/>
        <w:numPr>
          <w:ilvl w:val="0"/>
          <w:numId w:val="11"/>
        </w:numPr>
        <w:ind w:left="2098" w:hanging="357"/>
      </w:pPr>
      <w:r w:rsidRPr="00F80ED2">
        <w:t>Los alimentos para bebés preparados a base de pescado (01.1.9.3).</w:t>
      </w:r>
    </w:p>
    <w:p w:rsidR="00AE2DE5" w:rsidRPr="00F80ED2" w:rsidRDefault="00AE2DE5" w:rsidP="00AE2DE5">
      <w:pPr>
        <w:pStyle w:val="VIETA"/>
        <w:numPr>
          <w:ilvl w:val="0"/>
          <w:numId w:val="11"/>
        </w:numPr>
        <w:ind w:left="2098" w:hanging="357"/>
      </w:pPr>
      <w:r w:rsidRPr="00F80ED2">
        <w:t>Platos preparados a base de pescado (01.1.9.4).</w:t>
      </w:r>
    </w:p>
    <w:p w:rsidR="00AE2DE5" w:rsidRPr="00F80ED2" w:rsidRDefault="00AE2DE5" w:rsidP="00AE2DE5">
      <w:pPr>
        <w:pStyle w:val="VIETA"/>
        <w:numPr>
          <w:ilvl w:val="0"/>
          <w:numId w:val="11"/>
        </w:numPr>
        <w:ind w:left="2098" w:hanging="357"/>
      </w:pPr>
      <w:r w:rsidRPr="00F80ED2">
        <w:t>Platos preparados a base de pescado conteniendo pasta o cuscús (01.1.1.6).</w:t>
      </w:r>
    </w:p>
    <w:p w:rsidR="00AE2DE5" w:rsidRPr="00F80ED2" w:rsidRDefault="00AE2DE5" w:rsidP="00AE2DE5">
      <w:pPr>
        <w:pStyle w:val="VIETA"/>
        <w:numPr>
          <w:ilvl w:val="0"/>
          <w:numId w:val="11"/>
        </w:numPr>
        <w:ind w:left="2098" w:hanging="357"/>
      </w:pPr>
      <w:r w:rsidRPr="00F80ED2">
        <w:t>Ingredientes envasados a base de pescado y/o marisco para paellas, puede contener verduras y contiene arroz (01.1.1.1).</w:t>
      </w:r>
    </w:p>
    <w:p w:rsidR="00AE2DE5" w:rsidRPr="00F80ED2" w:rsidRDefault="00AE2DE5" w:rsidP="00AE2DE5">
      <w:pPr>
        <w:pStyle w:val="VIETA"/>
        <w:numPr>
          <w:ilvl w:val="0"/>
          <w:numId w:val="11"/>
        </w:numPr>
        <w:ind w:left="2098" w:hanging="357"/>
      </w:pPr>
      <w:r w:rsidRPr="00F80ED2">
        <w:t>Pastillas o polvos para caldos y sopas (01.1.9.9).</w:t>
      </w:r>
    </w:p>
    <w:p w:rsidR="00AE2DE5" w:rsidRPr="00F80ED2" w:rsidRDefault="00AE2DE5" w:rsidP="00AE2DE5">
      <w:pPr>
        <w:pStyle w:val="VIETA"/>
        <w:numPr>
          <w:ilvl w:val="0"/>
          <w:numId w:val="11"/>
        </w:numPr>
        <w:ind w:left="2098" w:hanging="357"/>
      </w:pPr>
      <w:r w:rsidRPr="00F80ED2">
        <w:t>Pasteles, empanadas, agujas y empanadillas de pescado, frescas o congeladas (01.1.9.4) para consumo directo.</w:t>
      </w:r>
    </w:p>
    <w:p w:rsidR="00AE2DE5" w:rsidRPr="00F80ED2" w:rsidRDefault="00AE2DE5" w:rsidP="00AE2DE5">
      <w:pPr>
        <w:ind w:left="2127"/>
        <w:jc w:val="both"/>
        <w:rPr>
          <w:rFonts w:ascii="Arial" w:hAnsi="Arial" w:cs="Arial"/>
          <w:color w:val="000000"/>
          <w:lang w:val="es-ES_tradnl"/>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Piedepgina"/>
        <w:tabs>
          <w:tab w:val="clear" w:pos="4252"/>
          <w:tab w:val="clear" w:pos="8504"/>
        </w:tabs>
        <w:ind w:left="2127"/>
        <w:rPr>
          <w:rFonts w:cs="Arial"/>
          <w:color w:val="000000"/>
          <w:szCs w:val="22"/>
        </w:rPr>
      </w:pPr>
    </w:p>
    <w:p w:rsidR="00AE2DE5" w:rsidRDefault="00AE2DE5" w:rsidP="00AE2DE5">
      <w:pPr>
        <w:pStyle w:val="TtuloSUBGRUPO"/>
        <w:spacing w:after="0"/>
      </w:pPr>
      <w:r w:rsidRPr="00F80ED2">
        <w:t>01.1.4</w:t>
      </w:r>
      <w:r w:rsidRPr="00F80ED2">
        <w:tab/>
      </w:r>
      <w:r w:rsidRPr="00F80ED2">
        <w:tab/>
        <w:t>LECHE, QUESO Y HUEVOS</w:t>
      </w:r>
    </w:p>
    <w:p w:rsidR="00AE2DE5" w:rsidRPr="00F80ED2" w:rsidRDefault="00AE2DE5" w:rsidP="00AE2DE5">
      <w:pPr>
        <w:pStyle w:val="TtuloSUBGRUPO"/>
        <w:spacing w:after="0"/>
      </w:pPr>
    </w:p>
    <w:p w:rsidR="00AE2DE5" w:rsidRPr="00F80ED2" w:rsidRDefault="00AE2DE5" w:rsidP="00AE2DE5">
      <w:pPr>
        <w:pStyle w:val="TtuloSUBGRUPO"/>
        <w:spacing w:after="0"/>
      </w:pPr>
    </w:p>
    <w:p w:rsidR="00AE2DE5" w:rsidRPr="00F80ED2" w:rsidRDefault="00AE2DE5" w:rsidP="00AE2DE5">
      <w:pPr>
        <w:pStyle w:val="TtuloCdigo"/>
      </w:pPr>
      <w:r w:rsidRPr="00F80ED2">
        <w:t>01.1.4.1   L</w:t>
      </w:r>
      <w:r w:rsidRPr="00F80ED2">
        <w:tab/>
        <w:t>LECHE ENTERA</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Leche entera de origen animal con o sin cereales, fresca, pasteurizada o esterilizada, o tratada (tipo Flora) que contengan o no complementos.</w:t>
      </w:r>
    </w:p>
    <w:p w:rsidR="00AE2DE5" w:rsidRPr="00F80ED2" w:rsidRDefault="00AE2DE5" w:rsidP="00AE2DE5">
      <w:pPr>
        <w:pStyle w:val="VIETA"/>
        <w:numPr>
          <w:ilvl w:val="0"/>
          <w:numId w:val="11"/>
        </w:numPr>
        <w:ind w:left="2098" w:hanging="357"/>
      </w:pPr>
      <w:r>
        <w:t>Leche</w:t>
      </w:r>
      <w:r w:rsidRPr="00F80ED2">
        <w:t xml:space="preserve"> </w:t>
      </w:r>
      <w:r>
        <w:t xml:space="preserve">entera </w:t>
      </w:r>
      <w:r w:rsidRPr="00F80ED2">
        <w:t>sin lactosa.</w:t>
      </w:r>
    </w:p>
    <w:p w:rsidR="00AE2DE5" w:rsidRPr="00F80ED2" w:rsidRDefault="00AE2DE5" w:rsidP="00AE2DE5">
      <w:pPr>
        <w:tabs>
          <w:tab w:val="left" w:pos="993"/>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 leche entera para bebé (01.1.9.3).</w:t>
      </w:r>
    </w:p>
    <w:p w:rsidR="00AE2DE5" w:rsidRPr="00F80ED2" w:rsidRDefault="00AE2DE5" w:rsidP="00AE2DE5">
      <w:pPr>
        <w:pStyle w:val="Prrafodelista"/>
        <w:tabs>
          <w:tab w:val="left" w:pos="993"/>
        </w:tabs>
        <w:ind w:left="2127"/>
        <w:jc w:val="both"/>
        <w:rPr>
          <w:rFonts w:ascii="Arial" w:hAnsi="Arial" w:cs="Arial"/>
          <w:color w:val="000000"/>
        </w:rPr>
      </w:pPr>
    </w:p>
    <w:p w:rsidR="00AE2DE5" w:rsidRPr="00F80ED2" w:rsidRDefault="00AE2DE5" w:rsidP="00AE2DE5">
      <w:pPr>
        <w:pStyle w:val="Prrafodelista"/>
        <w:tabs>
          <w:tab w:val="left" w:pos="993"/>
        </w:tabs>
        <w:ind w:left="2127"/>
        <w:jc w:val="both"/>
        <w:rPr>
          <w:rFonts w:ascii="Arial" w:hAnsi="Arial" w:cs="Arial"/>
          <w:color w:val="000000"/>
        </w:rPr>
      </w:pPr>
    </w:p>
    <w:p w:rsidR="00AE2DE5" w:rsidRPr="00F80ED2" w:rsidRDefault="00AE2DE5" w:rsidP="00AE2DE5">
      <w:pPr>
        <w:pStyle w:val="TtuloCdigo"/>
      </w:pPr>
      <w:r w:rsidRPr="00F80ED2">
        <w:t>01.1.4.2   L</w:t>
      </w:r>
      <w:r w:rsidRPr="00F80ED2">
        <w:tab/>
        <w:t>LECHE SEMIDESCREMADA Y DESCREMADA</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Leche semidescremada o descremada de origen animal con o sin cereales, fresca, pasteurizada o esterilizada o tratada (tipo Flora), que contengan o no complementos.</w:t>
      </w:r>
    </w:p>
    <w:p w:rsidR="00AE2DE5" w:rsidRPr="00F80ED2" w:rsidRDefault="00AE2DE5" w:rsidP="00AE2DE5">
      <w:pPr>
        <w:pStyle w:val="VIETA"/>
        <w:numPr>
          <w:ilvl w:val="0"/>
          <w:numId w:val="11"/>
        </w:numPr>
        <w:ind w:left="2098" w:hanging="357"/>
      </w:pPr>
      <w:r>
        <w:t>Leche semidescremada o descremada</w:t>
      </w:r>
      <w:r w:rsidRPr="00F80ED2">
        <w:t xml:space="preserve"> sin lactosa.</w:t>
      </w:r>
    </w:p>
    <w:p w:rsidR="00AE2DE5" w:rsidRPr="00F80ED2" w:rsidRDefault="00AE2DE5" w:rsidP="00AE2DE5">
      <w:pPr>
        <w:tabs>
          <w:tab w:val="left" w:pos="993"/>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 leche semidescremada o descremada para bebé (01.1.9.3).</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01.1.4.3   K</w:t>
      </w:r>
      <w:r w:rsidRPr="00F80ED2">
        <w:tab/>
        <w:t>LECHE CONSERVADA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Leche conservada de origen animal con o sin cereales, en polvo, condensada o evaporada, que contengan o no complementos.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 leche en polvo para bebé (01.1.9.3).</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u w:val="single"/>
        </w:rPr>
      </w:pPr>
    </w:p>
    <w:p w:rsidR="00AE2DE5" w:rsidRPr="00F80ED2" w:rsidRDefault="00AE2DE5" w:rsidP="00AE2DE5">
      <w:pPr>
        <w:pStyle w:val="TtuloCdigo"/>
      </w:pPr>
      <w:r w:rsidRPr="00F80ED2">
        <w:t>01.1.4.4   K</w:t>
      </w:r>
      <w:r w:rsidRPr="00F80ED2">
        <w:tab/>
        <w:t>YOGURES Y LECHES FERMENTADAS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Todo tipo de yogures (sólidos o líquidos) elaborados con algún tipo de fermentación, naturales, con sabor, con frutas, azucarados, desnat</w:t>
      </w:r>
      <w:r>
        <w:t>ados, enriquecidos, con bí</w:t>
      </w:r>
      <w:r w:rsidRPr="00F80ED2">
        <w:t>fidus</w:t>
      </w:r>
      <w:r>
        <w:t xml:space="preserve">, </w:t>
      </w:r>
      <w:r w:rsidRPr="00153CFD">
        <w:t>extra de proteínas...</w:t>
      </w:r>
    </w:p>
    <w:p w:rsidR="00AE2DE5" w:rsidRPr="00F80ED2" w:rsidRDefault="00AE2DE5" w:rsidP="00AE2DE5">
      <w:pPr>
        <w:pStyle w:val="VIETA"/>
        <w:numPr>
          <w:ilvl w:val="0"/>
          <w:numId w:val="11"/>
        </w:numPr>
        <w:ind w:left="2098" w:hanging="357"/>
      </w:pPr>
      <w:r w:rsidRPr="00F80ED2">
        <w:t>Productos a base de leche fermentada (cuajada, cuajo, kéfir…).</w:t>
      </w:r>
    </w:p>
    <w:p w:rsidR="00AE2DE5" w:rsidRPr="00F80ED2" w:rsidRDefault="00AE2DE5" w:rsidP="00AE2DE5">
      <w:pPr>
        <w:pStyle w:val="VIETA"/>
        <w:numPr>
          <w:ilvl w:val="0"/>
          <w:numId w:val="11"/>
        </w:numPr>
        <w:ind w:left="2098" w:hanging="357"/>
      </w:pPr>
      <w:r w:rsidRPr="00F80ED2">
        <w:t>Productos a base de leches fermentadas tipo Actimel, Danacol, Benecol o Yolado.</w:t>
      </w:r>
    </w:p>
    <w:p w:rsidR="00AE2DE5" w:rsidRPr="00F80ED2" w:rsidRDefault="00AE2DE5" w:rsidP="00AE2DE5">
      <w:pPr>
        <w:pStyle w:val="VIETA"/>
        <w:numPr>
          <w:ilvl w:val="0"/>
          <w:numId w:val="11"/>
        </w:numPr>
        <w:ind w:left="2098" w:hanging="357"/>
      </w:pPr>
      <w:r w:rsidRPr="00F80ED2">
        <w:t>Yogures con cereales aparte (tipo Mix´it).</w:t>
      </w:r>
    </w:p>
    <w:p w:rsidR="00AE2DE5" w:rsidRPr="00F80ED2" w:rsidRDefault="00AE2DE5" w:rsidP="00AE2DE5">
      <w:pPr>
        <w:pStyle w:val="VIETA"/>
        <w:numPr>
          <w:ilvl w:val="0"/>
          <w:numId w:val="11"/>
        </w:numPr>
        <w:ind w:left="2098" w:hanging="357"/>
      </w:pPr>
      <w:r w:rsidRPr="00F80ED2">
        <w:t xml:space="preserve">Yogures de soja. </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Default="00AE2DE5" w:rsidP="00AE2DE5">
      <w:pPr>
        <w:pStyle w:val="Prrafodelista"/>
        <w:numPr>
          <w:ilvl w:val="0"/>
          <w:numId w:val="71"/>
        </w:numPr>
        <w:ind w:left="2127"/>
        <w:jc w:val="both"/>
        <w:rPr>
          <w:rFonts w:ascii="Arial" w:hAnsi="Arial" w:cs="Arial"/>
          <w:color w:val="000000"/>
        </w:rPr>
      </w:pPr>
      <w:r w:rsidRPr="00F80ED2">
        <w:rPr>
          <w:rFonts w:ascii="Arial" w:hAnsi="Arial" w:cs="Arial"/>
          <w:color w:val="000000"/>
        </w:rPr>
        <w:t>El queso y petit suisse (01.1.4.5).</w:t>
      </w:r>
    </w:p>
    <w:p w:rsidR="00AE2DE5"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01.1.4.5   K</w:t>
      </w:r>
      <w:r w:rsidRPr="00F80ED2">
        <w:tab/>
        <w:t>QUESO Y REQUESÓN</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Todo tipo de queso curado, semicurado y tierno de cualquier tipo de leche o mezclas de diferentes leches. </w:t>
      </w:r>
    </w:p>
    <w:p w:rsidR="00AE2DE5" w:rsidRPr="00F80ED2" w:rsidRDefault="00AE2DE5" w:rsidP="00AE2DE5">
      <w:pPr>
        <w:pStyle w:val="VIETA"/>
        <w:numPr>
          <w:ilvl w:val="0"/>
          <w:numId w:val="11"/>
        </w:numPr>
        <w:ind w:left="2098" w:hanging="357"/>
      </w:pPr>
      <w:r w:rsidRPr="00F80ED2">
        <w:t xml:space="preserve">Queso fresco, queso de Burgos, Villalón… Requesón. </w:t>
      </w:r>
    </w:p>
    <w:p w:rsidR="00AE2DE5" w:rsidRPr="00F80ED2" w:rsidRDefault="00AE2DE5" w:rsidP="00AE2DE5">
      <w:pPr>
        <w:pStyle w:val="VIETA"/>
        <w:numPr>
          <w:ilvl w:val="0"/>
          <w:numId w:val="11"/>
        </w:numPr>
        <w:ind w:left="2098" w:hanging="357"/>
      </w:pPr>
      <w:r w:rsidRPr="00F80ED2">
        <w:t>Todo tipo de quesos en porciones y de untar, quesitos y lonchas.</w:t>
      </w:r>
    </w:p>
    <w:p w:rsidR="00AE2DE5" w:rsidRPr="00F80ED2" w:rsidRDefault="00AE2DE5" w:rsidP="00AE2DE5">
      <w:pPr>
        <w:pStyle w:val="VIETA"/>
        <w:numPr>
          <w:ilvl w:val="0"/>
          <w:numId w:val="11"/>
        </w:numPr>
        <w:ind w:left="2098" w:hanging="357"/>
        <w:rPr>
          <w:lang w:val="en-US"/>
        </w:rPr>
      </w:pPr>
      <w:r w:rsidRPr="00F80ED2">
        <w:rPr>
          <w:lang w:val="en-US"/>
        </w:rPr>
        <w:t>Petit suisse, petit nesquik, Yoco-go, Danonino</w:t>
      </w:r>
      <w:r>
        <w:rPr>
          <w:lang w:val="en-US"/>
        </w:rPr>
        <w:t>.</w:t>
      </w:r>
    </w:p>
    <w:p w:rsidR="00AE2DE5" w:rsidRPr="00F80ED2" w:rsidRDefault="00AE2DE5" w:rsidP="00AE2DE5">
      <w:pPr>
        <w:pStyle w:val="VIETA"/>
        <w:numPr>
          <w:ilvl w:val="0"/>
          <w:numId w:val="11"/>
        </w:numPr>
        <w:ind w:left="2098" w:hanging="357"/>
      </w:pPr>
      <w:r w:rsidRPr="00F80ED2">
        <w:t>Queso rallado y similar.</w:t>
      </w:r>
    </w:p>
    <w:p w:rsidR="00AE2DE5" w:rsidRPr="00F80ED2" w:rsidRDefault="00AE2DE5" w:rsidP="00AE2DE5">
      <w:pPr>
        <w:pStyle w:val="VIETA"/>
        <w:numPr>
          <w:ilvl w:val="0"/>
          <w:numId w:val="11"/>
        </w:numPr>
        <w:ind w:left="2098" w:hanging="357"/>
      </w:pPr>
      <w:r w:rsidRPr="00F80ED2">
        <w:t>Productos elaborados mayoritariamente con queso o cuyo componente principal sea el queso (p. ej.: las croquetas con queso listas para freír).</w:t>
      </w:r>
    </w:p>
    <w:p w:rsidR="00AE2DE5" w:rsidRPr="00F80ED2" w:rsidRDefault="00AE2DE5" w:rsidP="00AE2DE5">
      <w:pPr>
        <w:pStyle w:val="VIETA"/>
        <w:ind w:firstLine="0"/>
      </w:pPr>
    </w:p>
    <w:p w:rsidR="00AE2DE5" w:rsidRPr="00F80ED2" w:rsidRDefault="00AE2DE5" w:rsidP="00AE2DE5">
      <w:pPr>
        <w:pStyle w:val="VIETA"/>
        <w:ind w:firstLine="0"/>
        <w:rPr>
          <w:u w:val="single"/>
        </w:rPr>
      </w:pPr>
    </w:p>
    <w:p w:rsidR="00AE2DE5" w:rsidRPr="00F80ED2" w:rsidRDefault="00AE2DE5" w:rsidP="00AE2DE5">
      <w:pPr>
        <w:pStyle w:val="TtuloCdigo"/>
      </w:pPr>
      <w:r w:rsidRPr="00F80ED2">
        <w:t>01.1.4.6   K</w:t>
      </w:r>
      <w:r w:rsidRPr="00F80ED2">
        <w:tab/>
        <w:t>OTROS PRODUCTOS A BASE DE LECHE</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Todo tipo de postres y bebidas, comprados en supermercado, a base de leche, nata fresca. </w:t>
      </w:r>
    </w:p>
    <w:p w:rsidR="00AE2DE5" w:rsidRPr="00F80ED2" w:rsidRDefault="00AE2DE5" w:rsidP="00AE2DE5">
      <w:pPr>
        <w:pStyle w:val="VIETA"/>
        <w:numPr>
          <w:ilvl w:val="0"/>
          <w:numId w:val="11"/>
        </w:numPr>
        <w:ind w:left="2098" w:hanging="357"/>
      </w:pPr>
      <w:r w:rsidRPr="00F80ED2">
        <w:t>Otros productos similares a base de leche: arroz con leche, natillas, flanes, batidos (vainilla o fresa), mouse (chocolate, limón...), copa tipo Danone (cualquier sabor), crema catalana.</w:t>
      </w:r>
    </w:p>
    <w:p w:rsidR="00AE2DE5" w:rsidRPr="00F80ED2" w:rsidRDefault="00AE2DE5" w:rsidP="00AE2DE5">
      <w:pPr>
        <w:pStyle w:val="VIETA"/>
        <w:numPr>
          <w:ilvl w:val="0"/>
          <w:numId w:val="11"/>
        </w:numPr>
        <w:ind w:left="2098" w:hanging="357"/>
      </w:pPr>
      <w:r w:rsidRPr="00F80ED2">
        <w:t>Preparados lácteos (Puleva Omega3).</w:t>
      </w:r>
    </w:p>
    <w:p w:rsidR="00AE2DE5" w:rsidRPr="00F80ED2" w:rsidRDefault="00AE2DE5" w:rsidP="00AE2DE5">
      <w:pPr>
        <w:pStyle w:val="VIETA"/>
        <w:numPr>
          <w:ilvl w:val="0"/>
          <w:numId w:val="11"/>
        </w:numPr>
        <w:ind w:left="2098" w:hanging="357"/>
      </w:pPr>
      <w:r w:rsidRPr="00F80ED2">
        <w:t>Leche de soja (</w:t>
      </w:r>
      <w:r>
        <w:t>por criterio de</w:t>
      </w:r>
      <w:r w:rsidRPr="00F80ED2">
        <w:t xml:space="preserve"> </w:t>
      </w:r>
      <w:r>
        <w:t>Eurostat</w:t>
      </w:r>
      <w:r w:rsidRPr="00F80ED2">
        <w:t>).</w:t>
      </w:r>
    </w:p>
    <w:p w:rsidR="00AE2DE5" w:rsidRPr="00F80ED2" w:rsidRDefault="00AE2DE5" w:rsidP="00AE2DE5">
      <w:pPr>
        <w:pStyle w:val="VIETA"/>
        <w:numPr>
          <w:ilvl w:val="0"/>
          <w:numId w:val="11"/>
        </w:numPr>
        <w:ind w:left="2098" w:hanging="357"/>
      </w:pPr>
      <w:r w:rsidRPr="00F80ED2">
        <w:t>Leche frita.</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 xml:space="preserve">Los helados (01.1.8.5). </w:t>
      </w:r>
    </w:p>
    <w:p w:rsidR="00AE2DE5" w:rsidRPr="00F80ED2" w:rsidRDefault="00AE2DE5" w:rsidP="00AE2DE5">
      <w:pPr>
        <w:pStyle w:val="VIETA"/>
        <w:numPr>
          <w:ilvl w:val="0"/>
          <w:numId w:val="11"/>
        </w:numPr>
        <w:ind w:left="2098" w:hanging="357"/>
      </w:pPr>
      <w:r w:rsidRPr="00F80ED2">
        <w:t>La nata en polvo (01.1.9.9).</w:t>
      </w:r>
    </w:p>
    <w:p w:rsidR="00AE2DE5" w:rsidRPr="00F80ED2" w:rsidRDefault="00AE2DE5" w:rsidP="00AE2DE5">
      <w:pPr>
        <w:pStyle w:val="VIETA"/>
        <w:numPr>
          <w:ilvl w:val="0"/>
          <w:numId w:val="11"/>
        </w:numPr>
        <w:ind w:left="2098" w:hanging="357"/>
      </w:pPr>
      <w:r w:rsidRPr="00F80ED2">
        <w:t>Productos tipo Actimel (01.1.4.4).</w:t>
      </w:r>
      <w:r w:rsidRPr="00F80ED2">
        <w:tab/>
      </w:r>
    </w:p>
    <w:p w:rsidR="00AE2DE5" w:rsidRPr="00F80ED2" w:rsidRDefault="00AE2DE5" w:rsidP="00AE2DE5">
      <w:pPr>
        <w:pStyle w:val="VIETA"/>
        <w:numPr>
          <w:ilvl w:val="0"/>
          <w:numId w:val="11"/>
        </w:numPr>
        <w:ind w:left="2098" w:hanging="357"/>
      </w:pPr>
      <w:r w:rsidRPr="00F80ED2">
        <w:t xml:space="preserve">El dulce de leche (01.1.9.9) o cualquier producto que en su composición lleve leche y no sea preparado lácteo. </w:t>
      </w:r>
    </w:p>
    <w:p w:rsidR="00AE2DE5" w:rsidRPr="00F80ED2" w:rsidRDefault="00AE2DE5" w:rsidP="00AE2DE5">
      <w:pPr>
        <w:pStyle w:val="VIETA"/>
        <w:numPr>
          <w:ilvl w:val="0"/>
          <w:numId w:val="11"/>
        </w:numPr>
        <w:ind w:left="2098" w:hanging="357"/>
      </w:pPr>
      <w:r w:rsidRPr="00F80ED2">
        <w:t>El chocolate a la taza ya preparado en brick (01.2.1.4).</w:t>
      </w:r>
    </w:p>
    <w:p w:rsidR="00AE2DE5" w:rsidRPr="00F80ED2" w:rsidRDefault="00AE2DE5" w:rsidP="00AE2DE5">
      <w:pPr>
        <w:pStyle w:val="VIETA"/>
        <w:numPr>
          <w:ilvl w:val="0"/>
          <w:numId w:val="11"/>
        </w:numPr>
        <w:ind w:left="2098" w:hanging="357"/>
      </w:pPr>
      <w:r w:rsidRPr="00F80ED2">
        <w:t>Batido de chocolate, "Choco-latte" (01.2.1.4).</w:t>
      </w:r>
    </w:p>
    <w:p w:rsidR="00AE2DE5" w:rsidRPr="00F80ED2" w:rsidRDefault="00AE2DE5" w:rsidP="00AE2DE5">
      <w:pPr>
        <w:pStyle w:val="VIETA"/>
        <w:numPr>
          <w:ilvl w:val="0"/>
          <w:numId w:val="11"/>
        </w:numPr>
        <w:ind w:left="2098" w:hanging="357"/>
      </w:pPr>
      <w:r w:rsidRPr="00F80ED2">
        <w:t>Bebidas de leche con café tipo "Cafe-latte" (01.2.1.1).</w:t>
      </w:r>
    </w:p>
    <w:p w:rsidR="00AE2DE5" w:rsidRPr="00F80ED2" w:rsidRDefault="00AE2DE5" w:rsidP="00AE2DE5">
      <w:pPr>
        <w:pStyle w:val="VIETA"/>
        <w:numPr>
          <w:ilvl w:val="0"/>
          <w:numId w:val="11"/>
        </w:numPr>
        <w:ind w:left="2098" w:hanging="357"/>
      </w:pPr>
      <w:r w:rsidRPr="00F80ED2">
        <w:t>Preparados de leche y frutas tipo BIFRUTAS (01.2.2.5).</w:t>
      </w: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pStyle w:val="TtuloCdigo"/>
      </w:pPr>
      <w:r w:rsidRPr="00F80ED2">
        <w:t>01.1.4.7   U</w:t>
      </w:r>
      <w:r w:rsidRPr="00F80ED2">
        <w:tab/>
        <w:t>HUEVOS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Huevos de gallina y de otras aves. </w:t>
      </w:r>
    </w:p>
    <w:p w:rsidR="00AE2DE5" w:rsidRPr="00F80ED2" w:rsidRDefault="00AE2DE5" w:rsidP="00AE2DE5">
      <w:pPr>
        <w:pStyle w:val="VIETA"/>
        <w:numPr>
          <w:ilvl w:val="0"/>
          <w:numId w:val="11"/>
        </w:numPr>
        <w:ind w:left="2098" w:hanging="357"/>
      </w:pPr>
      <w:r w:rsidRPr="00F80ED2">
        <w:t xml:space="preserve">Yemas de huevo líquidas, secas o congeladas. </w:t>
      </w:r>
    </w:p>
    <w:p w:rsidR="00AE2DE5" w:rsidRPr="00F80ED2" w:rsidRDefault="00AE2DE5" w:rsidP="00AE2DE5">
      <w:pPr>
        <w:pStyle w:val="VIETA"/>
        <w:numPr>
          <w:ilvl w:val="0"/>
          <w:numId w:val="11"/>
        </w:numPr>
        <w:ind w:left="2098" w:hanging="357"/>
      </w:pPr>
      <w:r w:rsidRPr="00F80ED2">
        <w:t xml:space="preserve">Huevos en polvo para uso alimenticio conteniendo huevo o no y otros sucedáneos de huevo. </w:t>
      </w:r>
    </w:p>
    <w:p w:rsidR="00AE2DE5" w:rsidRPr="00F80ED2" w:rsidRDefault="00AE2DE5" w:rsidP="00AE2DE5">
      <w:pPr>
        <w:pStyle w:val="VIETA"/>
        <w:numPr>
          <w:ilvl w:val="0"/>
          <w:numId w:val="11"/>
        </w:numPr>
        <w:ind w:left="2098" w:hanging="357"/>
      </w:pPr>
      <w:r>
        <w:t>Claras de huevo, huevos cocidos, huevo hilado.</w:t>
      </w:r>
    </w:p>
    <w:p w:rsidR="00AE2DE5" w:rsidRDefault="00AE2DE5" w:rsidP="00AE2DE5">
      <w:pPr>
        <w:pStyle w:val="VIETA"/>
        <w:numPr>
          <w:ilvl w:val="0"/>
          <w:numId w:val="11"/>
        </w:numPr>
        <w:ind w:left="2098" w:hanging="357"/>
      </w:pPr>
      <w:r w:rsidRPr="00F80ED2">
        <w:t>Otros productos elaborados mayoritariamente con huevo, no listos para consumir.</w:t>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Huevos rellenos (01.1.9.4).</w:t>
      </w:r>
    </w:p>
    <w:p w:rsidR="00AE2DE5" w:rsidRDefault="00AE2DE5" w:rsidP="00AE2DE5">
      <w:pPr>
        <w:pStyle w:val="VIETA"/>
        <w:numPr>
          <w:ilvl w:val="0"/>
          <w:numId w:val="11"/>
        </w:numPr>
        <w:ind w:left="2098" w:hanging="357"/>
      </w:pPr>
      <w:r w:rsidRPr="00F80ED2">
        <w:t>Tortillas preparada (01.1.9.4).</w:t>
      </w:r>
    </w:p>
    <w:p w:rsidR="00AE2DE5" w:rsidRDefault="00AE2DE5" w:rsidP="00AE2DE5">
      <w:pPr>
        <w:pStyle w:val="VIETA"/>
        <w:ind w:firstLine="0"/>
      </w:pPr>
    </w:p>
    <w:p w:rsidR="00AE2DE5" w:rsidRPr="00F80ED2" w:rsidRDefault="00AE2DE5" w:rsidP="00AE2DE5">
      <w:pPr>
        <w:pStyle w:val="VIETA"/>
        <w:ind w:firstLine="0"/>
      </w:pPr>
    </w:p>
    <w:p w:rsidR="00AE2DE5" w:rsidRDefault="00AE2DE5" w:rsidP="00AE2DE5">
      <w:pPr>
        <w:pStyle w:val="TtuloSUBGRUPO"/>
        <w:spacing w:after="0"/>
      </w:pPr>
      <w:r w:rsidRPr="00F80ED2">
        <w:t>01.1.5</w:t>
      </w:r>
      <w:r w:rsidRPr="00F80ED2">
        <w:tab/>
      </w:r>
      <w:r w:rsidRPr="00F80ED2">
        <w:tab/>
        <w:t>ACEITES Y GRASAS</w:t>
      </w:r>
    </w:p>
    <w:p w:rsidR="00AE2DE5" w:rsidRPr="00F80ED2" w:rsidRDefault="00AE2DE5" w:rsidP="00AE2DE5">
      <w:pPr>
        <w:pStyle w:val="TtuloSUBGRUPO"/>
        <w:spacing w:after="0"/>
      </w:pPr>
    </w:p>
    <w:p w:rsidR="00AE2DE5" w:rsidRPr="00F80ED2" w:rsidRDefault="00AE2DE5" w:rsidP="00AE2DE5">
      <w:pPr>
        <w:pStyle w:val="TtuloSUBGRUPO"/>
        <w:spacing w:after="0"/>
      </w:pPr>
    </w:p>
    <w:p w:rsidR="00AE2DE5" w:rsidRPr="00F80ED2" w:rsidRDefault="00AE2DE5" w:rsidP="00AE2DE5">
      <w:pPr>
        <w:pStyle w:val="TtuloCdigo"/>
      </w:pPr>
      <w:r w:rsidRPr="00F80ED2">
        <w:t>01.1.5.1   K</w:t>
      </w:r>
      <w:r w:rsidRPr="00F80ED2">
        <w:tab/>
        <w:t>MANTEQUILLA</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Todo tipo de mantequilla.</w:t>
      </w: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Excluye"/>
      </w:pPr>
      <w:r w:rsidRPr="00F80ED2">
        <w:t xml:space="preserve">Excluye: </w:t>
      </w:r>
    </w:p>
    <w:p w:rsidR="00AE2DE5" w:rsidRPr="00F80ED2" w:rsidRDefault="00AE2DE5" w:rsidP="00AE2DE5">
      <w:pPr>
        <w:pStyle w:val="Prrafodelista"/>
        <w:numPr>
          <w:ilvl w:val="0"/>
          <w:numId w:val="72"/>
        </w:numPr>
        <w:ind w:left="2127"/>
        <w:jc w:val="both"/>
        <w:rPr>
          <w:rFonts w:ascii="Arial" w:hAnsi="Arial" w:cs="Arial"/>
          <w:color w:val="000000"/>
        </w:rPr>
      </w:pPr>
      <w:r w:rsidRPr="00F80ED2">
        <w:rPr>
          <w:rFonts w:ascii="Arial" w:hAnsi="Arial" w:cs="Arial"/>
          <w:color w:val="000000"/>
        </w:rPr>
        <w:t>La mantequilla de cacahuete (01.1.5.2).</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01.1.5.2   K</w:t>
      </w:r>
      <w:r w:rsidRPr="00F80ED2">
        <w:tab/>
        <w:t>MARGARINA Y OTRAS GRASAS VEGETALES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Todo tipo de margarina (incluso enriquecida con leche, chocolate…). </w:t>
      </w:r>
    </w:p>
    <w:p w:rsidR="00AE2DE5" w:rsidRPr="00F80ED2" w:rsidRDefault="00AE2DE5" w:rsidP="00AE2DE5">
      <w:pPr>
        <w:pStyle w:val="VIETA"/>
        <w:numPr>
          <w:ilvl w:val="0"/>
          <w:numId w:val="11"/>
        </w:numPr>
        <w:ind w:left="2098" w:hanging="357"/>
      </w:pPr>
      <w:r w:rsidRPr="00F80ED2">
        <w:t xml:space="preserve">Manteca vegetal, mantequilla o crema de cacahuete. </w:t>
      </w:r>
    </w:p>
    <w:p w:rsidR="00AE2DE5" w:rsidRDefault="00AE2DE5" w:rsidP="00AE2DE5">
      <w:pPr>
        <w:pStyle w:val="VIETA"/>
        <w:numPr>
          <w:ilvl w:val="0"/>
          <w:numId w:val="11"/>
        </w:numPr>
        <w:ind w:left="2098" w:hanging="357"/>
      </w:pPr>
      <w:r w:rsidRPr="00F80ED2">
        <w:t>Otras grasas alimenticias vegetales puras o mezcladas.</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01.1.5.3   L</w:t>
      </w:r>
      <w:r w:rsidRPr="00F80ED2">
        <w:tab/>
        <w:t>ACEITE DE OLIVA</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ind w:left="2127"/>
        <w:jc w:val="both"/>
        <w:rPr>
          <w:rFonts w:ascii="Arial" w:hAnsi="Arial" w:cs="Arial"/>
          <w:color w:val="000000"/>
        </w:rPr>
      </w:pPr>
      <w:r w:rsidRPr="006A0676">
        <w:rPr>
          <w:rFonts w:ascii="Arial" w:hAnsi="Arial" w:cs="Arial"/>
          <w:color w:val="000000"/>
          <w:u w:val="single"/>
        </w:rPr>
        <w:t>Incluye</w:t>
      </w:r>
      <w:r w:rsidRPr="00F80ED2">
        <w:rPr>
          <w:rFonts w:ascii="Arial" w:hAnsi="Arial" w:cs="Arial"/>
          <w:color w:val="000000"/>
        </w:rPr>
        <w:t xml:space="preserve"> orujo de oliva.</w:t>
      </w:r>
    </w:p>
    <w:p w:rsidR="00AE2DE5" w:rsidRPr="00F80ED2"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01.1.5.4   L</w:t>
      </w:r>
      <w:r w:rsidRPr="00F80ED2">
        <w:tab/>
        <w:t>OTROS ACEITES COMESTIBLES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Todo tipo de aceite: de girasol, soja, algodón, colza, maíz, cacahuete, palma, almendra, coco, copra… Todos ellos para uso alimenticio.</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El aceite de oliva (01.1.5.3).</w:t>
      </w:r>
    </w:p>
    <w:p w:rsidR="00AE2DE5" w:rsidRPr="00F80ED2" w:rsidRDefault="00AE2DE5" w:rsidP="00AE2DE5">
      <w:pPr>
        <w:pStyle w:val="VIETA"/>
        <w:numPr>
          <w:ilvl w:val="0"/>
          <w:numId w:val="11"/>
        </w:numPr>
        <w:ind w:left="2098" w:hanging="357"/>
      </w:pPr>
      <w:r w:rsidRPr="00F80ED2">
        <w:t>El aceite dietético (01.1.9.5).</w:t>
      </w:r>
    </w:p>
    <w:p w:rsidR="00AE2DE5" w:rsidRPr="00F80ED2" w:rsidRDefault="00AE2DE5" w:rsidP="00AE2DE5">
      <w:pPr>
        <w:tabs>
          <w:tab w:val="left" w:pos="1757"/>
        </w:tabs>
        <w:ind w:left="2127"/>
        <w:jc w:val="both"/>
        <w:rPr>
          <w:rFonts w:ascii="Arial" w:hAnsi="Arial" w:cs="Arial"/>
          <w:i/>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01.1.5.5   K</w:t>
      </w:r>
      <w:r w:rsidRPr="00F80ED2">
        <w:tab/>
        <w:t>OTRAS GRASAS ANIMALES COMESTIBLES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Manteca de cerdo, unto y grasas de cerdo naturales, prensadas o fundidas. </w:t>
      </w:r>
    </w:p>
    <w:p w:rsidR="00AE2DE5" w:rsidRPr="00F80ED2" w:rsidRDefault="00AE2DE5" w:rsidP="00AE2DE5">
      <w:pPr>
        <w:pStyle w:val="VIETA"/>
        <w:numPr>
          <w:ilvl w:val="0"/>
          <w:numId w:val="11"/>
        </w:numPr>
        <w:ind w:left="2098" w:hanging="357"/>
      </w:pPr>
      <w:r w:rsidRPr="00F80ED2">
        <w:t xml:space="preserve">Otras grasas alimenticias animales, puras o mezcladas. </w:t>
      </w:r>
    </w:p>
    <w:p w:rsidR="00AE2DE5" w:rsidRPr="00F80ED2" w:rsidRDefault="00AE2DE5" w:rsidP="00AE2DE5">
      <w:pPr>
        <w:pStyle w:val="VIETA"/>
        <w:numPr>
          <w:ilvl w:val="0"/>
          <w:numId w:val="11"/>
        </w:numPr>
        <w:ind w:left="2098" w:hanging="357"/>
      </w:pPr>
      <w:r w:rsidRPr="00F80ED2">
        <w:t xml:space="preserve">Grasas de aves naturales, prensadas o fundidas. </w:t>
      </w:r>
    </w:p>
    <w:p w:rsidR="00AE2DE5" w:rsidRPr="00F80ED2" w:rsidRDefault="00AE2DE5" w:rsidP="00AE2DE5">
      <w:pPr>
        <w:pStyle w:val="VIETA"/>
        <w:numPr>
          <w:ilvl w:val="0"/>
          <w:numId w:val="11"/>
        </w:numPr>
        <w:ind w:left="2098" w:hanging="357"/>
      </w:pPr>
      <w:r w:rsidRPr="00F80ED2">
        <w:t>Grasas de animales marinos.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El aceite de hígado de bacalao, halibut o fletán (06.1.1.1).</w:t>
      </w:r>
    </w:p>
    <w:p w:rsidR="00AE2DE5" w:rsidRDefault="00AE2DE5" w:rsidP="00AE2DE5">
      <w:pPr>
        <w:pStyle w:val="VIETA"/>
        <w:ind w:firstLine="0"/>
      </w:pPr>
    </w:p>
    <w:p w:rsidR="00AE2DE5" w:rsidRDefault="00AE2DE5" w:rsidP="00AE2DE5">
      <w:pPr>
        <w:tabs>
          <w:tab w:val="left" w:pos="2460"/>
        </w:tabs>
        <w:rPr>
          <w:lang w:val="es-ES_tradnl"/>
        </w:rPr>
      </w:pPr>
      <w:r>
        <w:rPr>
          <w:lang w:val="es-ES_tradnl"/>
        </w:rPr>
        <w:tab/>
      </w:r>
    </w:p>
    <w:p w:rsidR="00AE2DE5" w:rsidRPr="004D678D" w:rsidRDefault="00AE2DE5" w:rsidP="00AE2DE5">
      <w:pPr>
        <w:tabs>
          <w:tab w:val="left" w:pos="2460"/>
        </w:tabs>
        <w:rPr>
          <w:lang w:val="es-ES_tradnl"/>
        </w:rPr>
      </w:pPr>
      <w:r>
        <w:rPr>
          <w:lang w:val="es-ES_tradnl"/>
        </w:rPr>
        <w:tab/>
      </w:r>
    </w:p>
    <w:p w:rsidR="00AE2DE5" w:rsidRDefault="00AE2DE5" w:rsidP="00AE2DE5">
      <w:pPr>
        <w:pStyle w:val="TtuloSUBGRUPO"/>
        <w:spacing w:after="0"/>
      </w:pPr>
      <w:r w:rsidRPr="00F80ED2">
        <w:t>01.1.6</w:t>
      </w:r>
      <w:r w:rsidRPr="00F80ED2">
        <w:tab/>
      </w:r>
      <w:r w:rsidRPr="00F80ED2">
        <w:tab/>
        <w:t>FRUTAS</w:t>
      </w:r>
    </w:p>
    <w:p w:rsidR="00AE2DE5" w:rsidRPr="00F80ED2" w:rsidRDefault="00AE2DE5" w:rsidP="00AE2DE5">
      <w:pPr>
        <w:pStyle w:val="TtuloSUBGRUPO"/>
        <w:spacing w:after="0"/>
      </w:pPr>
    </w:p>
    <w:p w:rsidR="00AE2DE5" w:rsidRPr="00F80ED2" w:rsidRDefault="00AE2DE5" w:rsidP="00AE2DE5">
      <w:pPr>
        <w:pStyle w:val="Excluye"/>
        <w:rPr>
          <w:b/>
          <w:color w:val="000000"/>
        </w:rPr>
      </w:pPr>
      <w:r w:rsidRPr="00F80ED2">
        <w:t>Excluye:</w:t>
      </w:r>
    </w:p>
    <w:p w:rsidR="00AE2DE5" w:rsidRPr="00F80ED2" w:rsidRDefault="00AE2DE5" w:rsidP="00AE2DE5">
      <w:pPr>
        <w:pStyle w:val="VIETA"/>
        <w:numPr>
          <w:ilvl w:val="0"/>
          <w:numId w:val="11"/>
        </w:numPr>
        <w:ind w:left="2098" w:hanging="357"/>
        <w:rPr>
          <w:u w:val="single"/>
        </w:rPr>
      </w:pPr>
      <w:r w:rsidRPr="00F80ED2">
        <w:t>Compotas, mermeladas y gelatinas de frutas, frutas confitadas o escarchadas (01.1.8).</w:t>
      </w:r>
    </w:p>
    <w:p w:rsidR="00AE2DE5" w:rsidRPr="00F80ED2" w:rsidRDefault="00AE2DE5" w:rsidP="00AE2DE5">
      <w:pPr>
        <w:pStyle w:val="VIETA"/>
        <w:numPr>
          <w:ilvl w:val="0"/>
          <w:numId w:val="11"/>
        </w:numPr>
        <w:ind w:left="2098" w:hanging="357"/>
      </w:pPr>
      <w:r w:rsidRPr="00F80ED2">
        <w:t>Alimentos para bebé, elaborados con frutas (01.1.9.3).</w:t>
      </w:r>
    </w:p>
    <w:p w:rsidR="00AE2DE5" w:rsidRPr="006A0676" w:rsidRDefault="00AE2DE5" w:rsidP="00AE2DE5">
      <w:pPr>
        <w:pStyle w:val="VIETA"/>
        <w:numPr>
          <w:ilvl w:val="0"/>
          <w:numId w:val="11"/>
        </w:numPr>
        <w:ind w:left="2098" w:hanging="357"/>
        <w:rPr>
          <w:i/>
          <w:sz w:val="20"/>
          <w:szCs w:val="20"/>
        </w:rPr>
      </w:pPr>
      <w:r w:rsidRPr="006A0676">
        <w:t>Zumos de frutas (01.2.2.5).</w:t>
      </w:r>
    </w:p>
    <w:p w:rsidR="00AE2DE5" w:rsidRDefault="00AE2DE5" w:rsidP="00AE2DE5">
      <w:pPr>
        <w:pStyle w:val="A3"/>
        <w:keepNext w:val="0"/>
        <w:keepLines w:val="0"/>
        <w:spacing w:before="0"/>
        <w:ind w:left="2127" w:firstLine="0"/>
        <w:outlineLvl w:val="0"/>
        <w:rPr>
          <w:rFonts w:cs="Arial"/>
          <w:b w:val="0"/>
          <w:color w:val="000000"/>
          <w:sz w:val="22"/>
          <w:szCs w:val="22"/>
        </w:rPr>
      </w:pPr>
    </w:p>
    <w:p w:rsidR="00AE2DE5" w:rsidRPr="006A0676" w:rsidRDefault="00AE2DE5" w:rsidP="00AE2DE5">
      <w:pPr>
        <w:pStyle w:val="A3"/>
        <w:keepNext w:val="0"/>
        <w:keepLines w:val="0"/>
        <w:spacing w:before="0"/>
        <w:ind w:left="2127" w:firstLine="0"/>
        <w:outlineLvl w:val="0"/>
        <w:rPr>
          <w:rFonts w:cs="Arial"/>
          <w:i/>
          <w:color w:val="000000"/>
        </w:rPr>
      </w:pPr>
    </w:p>
    <w:p w:rsidR="00AE2DE5" w:rsidRPr="00F80ED2" w:rsidRDefault="00AE2DE5" w:rsidP="00AE2DE5">
      <w:pPr>
        <w:pStyle w:val="TtuloCdigo"/>
      </w:pPr>
      <w:r w:rsidRPr="00F80ED2">
        <w:t>01.1.6.1   K</w:t>
      </w:r>
      <w:r w:rsidRPr="00F80ED2">
        <w:tab/>
        <w:t>CÍTRICOS (FRESCOS O REFRIGERADOS)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Naranjas, mandarinas, clementinas y similares. </w:t>
      </w:r>
    </w:p>
    <w:p w:rsidR="00AE2DE5" w:rsidRDefault="00AE2DE5" w:rsidP="00AE2DE5">
      <w:pPr>
        <w:pStyle w:val="VIETA"/>
        <w:numPr>
          <w:ilvl w:val="0"/>
          <w:numId w:val="11"/>
        </w:numPr>
        <w:ind w:left="2098" w:hanging="357"/>
      </w:pPr>
      <w:r w:rsidRPr="00F80ED2">
        <w:t>Limones, pomelos, toronjas, cidras, bergamotas, limas…</w:t>
      </w:r>
    </w:p>
    <w:p w:rsidR="00AE2DE5" w:rsidRPr="00F80ED2" w:rsidRDefault="00AE2DE5" w:rsidP="00AE2DE5">
      <w:pPr>
        <w:pStyle w:val="VIETA"/>
        <w:ind w:firstLine="0"/>
      </w:pPr>
    </w:p>
    <w:p w:rsidR="00AE2DE5" w:rsidRPr="00F80ED2" w:rsidRDefault="00AE2DE5" w:rsidP="00AE2DE5">
      <w:pPr>
        <w:pStyle w:val="VIETA"/>
        <w:ind w:firstLine="0"/>
      </w:pPr>
      <w:r w:rsidRPr="006A0676">
        <w:rPr>
          <w:u w:val="single"/>
        </w:rPr>
        <w:t>Incluye</w:t>
      </w:r>
      <w:r w:rsidRPr="00F80ED2">
        <w:t xml:space="preserve"> la fruta pelada o troceada de esas variedades.</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01.1.6.2   K</w:t>
      </w:r>
      <w:r w:rsidRPr="00F80ED2">
        <w:tab/>
        <w:t>PLÁTANOS (FRESCOS O REFRIGERADOS)</w:t>
      </w:r>
    </w:p>
    <w:p w:rsidR="00AE2DE5" w:rsidRPr="00F80ED2" w:rsidRDefault="00AE2DE5" w:rsidP="00AE2DE5">
      <w:pPr>
        <w:pStyle w:val="Referencia"/>
      </w:pPr>
      <w:r w:rsidRPr="00F80ED2">
        <w:t>Bisemanal</w:t>
      </w:r>
    </w:p>
    <w:p w:rsidR="00AE2DE5" w:rsidRPr="00F80ED2" w:rsidRDefault="00AE2DE5" w:rsidP="00AE2DE5">
      <w:pPr>
        <w:tabs>
          <w:tab w:val="left" w:pos="1757"/>
        </w:tabs>
        <w:ind w:left="2127"/>
        <w:jc w:val="both"/>
        <w:rPr>
          <w:rFonts w:ascii="Arial" w:hAnsi="Arial" w:cs="Arial"/>
          <w:color w:val="000000"/>
        </w:rPr>
      </w:pPr>
      <w:r w:rsidRPr="006A0676">
        <w:rPr>
          <w:rFonts w:ascii="Arial" w:hAnsi="Arial" w:cs="Arial"/>
          <w:color w:val="000000"/>
          <w:u w:val="single"/>
        </w:rPr>
        <w:t>Incluye</w:t>
      </w:r>
      <w:r w:rsidRPr="00F80ED2">
        <w:rPr>
          <w:rFonts w:ascii="Arial" w:hAnsi="Arial" w:cs="Arial"/>
          <w:color w:val="000000"/>
        </w:rPr>
        <w:t xml:space="preserve"> la fruta pelada o troceada de esas variedades.</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993"/>
        </w:tabs>
        <w:ind w:left="2127"/>
        <w:jc w:val="both"/>
        <w:rPr>
          <w:rFonts w:ascii="Arial" w:hAnsi="Arial" w:cs="Arial"/>
          <w:color w:val="000000"/>
        </w:rPr>
      </w:pPr>
    </w:p>
    <w:p w:rsidR="00AE2DE5" w:rsidRPr="00F80ED2" w:rsidRDefault="00AE2DE5" w:rsidP="00AE2DE5">
      <w:pPr>
        <w:pStyle w:val="TtuloCdigo"/>
      </w:pPr>
      <w:r w:rsidRPr="00F80ED2">
        <w:t>01.1.6.3   K</w:t>
      </w:r>
      <w:r w:rsidRPr="00F80ED2">
        <w:tab/>
        <w:t>MANZANAS (FRESCAS O REFRIGERADAS)</w:t>
      </w:r>
    </w:p>
    <w:p w:rsidR="00AE2DE5" w:rsidRPr="00F80ED2" w:rsidRDefault="00AE2DE5" w:rsidP="00AE2DE5">
      <w:pPr>
        <w:pStyle w:val="Referencia"/>
      </w:pPr>
      <w:r w:rsidRPr="00F80ED2">
        <w:t>Bisemanal</w:t>
      </w:r>
    </w:p>
    <w:p w:rsidR="00AE2DE5" w:rsidRDefault="00AE2DE5" w:rsidP="00AE2DE5">
      <w:pPr>
        <w:tabs>
          <w:tab w:val="left" w:pos="1757"/>
        </w:tabs>
        <w:ind w:left="2127"/>
        <w:jc w:val="both"/>
        <w:rPr>
          <w:rFonts w:ascii="Arial" w:hAnsi="Arial" w:cs="Arial"/>
          <w:color w:val="000000"/>
        </w:rPr>
      </w:pPr>
      <w:r w:rsidRPr="006A0676">
        <w:rPr>
          <w:rFonts w:ascii="Arial" w:hAnsi="Arial" w:cs="Arial"/>
          <w:color w:val="000000"/>
          <w:u w:val="single"/>
        </w:rPr>
        <w:t>Incluye</w:t>
      </w:r>
      <w:r w:rsidRPr="00F80ED2">
        <w:rPr>
          <w:rFonts w:ascii="Arial" w:hAnsi="Arial" w:cs="Arial"/>
          <w:color w:val="000000"/>
        </w:rPr>
        <w:t xml:space="preserve"> la fruta pelada o troceada de esas variedades.</w:t>
      </w:r>
    </w:p>
    <w:p w:rsidR="00AE2DE5" w:rsidRDefault="00AE2DE5" w:rsidP="00AE2DE5">
      <w:pPr>
        <w:tabs>
          <w:tab w:val="left" w:pos="1757"/>
        </w:tabs>
        <w:jc w:val="both"/>
        <w:rPr>
          <w:rFonts w:ascii="Arial" w:hAnsi="Arial" w:cs="Arial"/>
          <w:color w:val="000000"/>
          <w:u w:val="single"/>
        </w:rPr>
      </w:pPr>
    </w:p>
    <w:p w:rsidR="00AE2DE5" w:rsidRPr="00F80ED2" w:rsidRDefault="00AE2DE5" w:rsidP="00AE2DE5">
      <w:pPr>
        <w:tabs>
          <w:tab w:val="left" w:pos="1757"/>
        </w:tabs>
        <w:jc w:val="both"/>
        <w:rPr>
          <w:rFonts w:ascii="Arial" w:hAnsi="Arial" w:cs="Arial"/>
          <w:color w:val="000000"/>
        </w:rPr>
      </w:pPr>
    </w:p>
    <w:p w:rsidR="00AE2DE5" w:rsidRPr="00F80ED2" w:rsidRDefault="00AE2DE5" w:rsidP="00AE2DE5">
      <w:pPr>
        <w:pStyle w:val="TtuloCdigo"/>
      </w:pPr>
      <w:r w:rsidRPr="00F80ED2">
        <w:t>01.1.6.4   K</w:t>
      </w:r>
      <w:r w:rsidRPr="00F80ED2">
        <w:tab/>
        <w:t>PERAS (FRESCAS O REFRIGERADAS)</w:t>
      </w:r>
    </w:p>
    <w:p w:rsidR="00AE2DE5" w:rsidRPr="00F80ED2" w:rsidRDefault="00AE2DE5" w:rsidP="00AE2DE5">
      <w:pPr>
        <w:pStyle w:val="Referencia"/>
      </w:pPr>
      <w:r w:rsidRPr="00F80ED2">
        <w:t>Bisemanal</w:t>
      </w:r>
    </w:p>
    <w:p w:rsidR="00AE2DE5" w:rsidRPr="00F80ED2" w:rsidRDefault="00AE2DE5" w:rsidP="00AE2DE5">
      <w:pPr>
        <w:tabs>
          <w:tab w:val="left" w:pos="1757"/>
        </w:tabs>
        <w:ind w:left="2127"/>
        <w:jc w:val="both"/>
        <w:rPr>
          <w:rFonts w:ascii="Arial" w:hAnsi="Arial" w:cs="Arial"/>
          <w:color w:val="000000"/>
        </w:rPr>
      </w:pPr>
      <w:r w:rsidRPr="006A0676">
        <w:rPr>
          <w:rFonts w:ascii="Arial" w:hAnsi="Arial" w:cs="Arial"/>
          <w:color w:val="000000"/>
          <w:u w:val="single"/>
        </w:rPr>
        <w:t>Incluye</w:t>
      </w:r>
      <w:r w:rsidRPr="00F80ED2">
        <w:rPr>
          <w:rFonts w:ascii="Arial" w:hAnsi="Arial" w:cs="Arial"/>
          <w:color w:val="000000"/>
        </w:rPr>
        <w:t xml:space="preserve"> la fruta pelada o troceada de esas variedades.</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Piedepgina"/>
        <w:tabs>
          <w:tab w:val="clear" w:pos="4252"/>
          <w:tab w:val="clear" w:pos="8504"/>
          <w:tab w:val="left" w:pos="993"/>
        </w:tabs>
        <w:ind w:left="2127"/>
        <w:rPr>
          <w:rFonts w:cs="Arial"/>
          <w:color w:val="000000"/>
          <w:szCs w:val="22"/>
        </w:rPr>
      </w:pPr>
    </w:p>
    <w:p w:rsidR="00AE2DE5" w:rsidRPr="00F80ED2" w:rsidRDefault="00AE2DE5" w:rsidP="00AE2DE5">
      <w:pPr>
        <w:pStyle w:val="TtuloCdigo"/>
      </w:pPr>
      <w:r w:rsidRPr="00F80ED2">
        <w:t>01.1.6.5   K</w:t>
      </w:r>
      <w:r w:rsidRPr="00F80ED2">
        <w:tab/>
        <w:t>FRUTAS CON HUESO (FRESCAS O REFRIGERADAS)</w:t>
      </w:r>
    </w:p>
    <w:p w:rsidR="00AE2DE5" w:rsidRPr="00F80ED2" w:rsidRDefault="00AE2DE5" w:rsidP="00AE2DE5">
      <w:pPr>
        <w:pStyle w:val="Referencia"/>
      </w:pPr>
      <w:r w:rsidRPr="00F80ED2">
        <w:t>Bisemanal</w:t>
      </w:r>
      <w:r w:rsidRPr="00F80ED2">
        <w:tab/>
      </w:r>
      <w:r w:rsidRPr="00F80ED2">
        <w:tab/>
      </w:r>
    </w:p>
    <w:p w:rsidR="00AE2DE5" w:rsidRDefault="00AE2DE5" w:rsidP="00AE2DE5">
      <w:pPr>
        <w:pStyle w:val="VIETA"/>
        <w:numPr>
          <w:ilvl w:val="0"/>
          <w:numId w:val="11"/>
        </w:numPr>
        <w:ind w:left="2098" w:hanging="357"/>
      </w:pPr>
      <w:r w:rsidRPr="00F80ED2">
        <w:t>Melocotones, fresquillas, duraznos, albérchigos, albaricoques, ciruelas, pavías, pasiegos, nectarinas, paraguayas, nísperos, aguacates, mango, cerezas, picotas, guindas, dátiles.</w:t>
      </w:r>
    </w:p>
    <w:p w:rsidR="00AE2DE5" w:rsidRPr="00F80ED2" w:rsidRDefault="00AE2DE5" w:rsidP="00AE2DE5">
      <w:pPr>
        <w:pStyle w:val="VIETA"/>
        <w:ind w:firstLine="0"/>
      </w:pPr>
    </w:p>
    <w:p w:rsidR="00AE2DE5" w:rsidRPr="00F80ED2" w:rsidRDefault="00AE2DE5" w:rsidP="00AE2DE5">
      <w:pPr>
        <w:pStyle w:val="VIETA"/>
        <w:ind w:firstLine="0"/>
      </w:pPr>
      <w:r w:rsidRPr="006A0676">
        <w:rPr>
          <w:u w:val="single"/>
        </w:rPr>
        <w:t>Incluye</w:t>
      </w:r>
      <w:r w:rsidRPr="00F80ED2">
        <w:t xml:space="preserve"> la fruta pelada o troceada de esas variedades.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numPr>
          <w:ilvl w:val="0"/>
          <w:numId w:val="8"/>
        </w:numPr>
        <w:tabs>
          <w:tab w:val="left" w:pos="993"/>
          <w:tab w:val="left" w:pos="1757"/>
        </w:tabs>
        <w:ind w:left="2127"/>
        <w:jc w:val="both"/>
        <w:rPr>
          <w:rFonts w:ascii="Arial" w:hAnsi="Arial" w:cs="Arial"/>
          <w:color w:val="000000"/>
        </w:rPr>
      </w:pPr>
      <w:r w:rsidRPr="00F80ED2">
        <w:rPr>
          <w:rFonts w:ascii="Arial" w:hAnsi="Arial" w:cs="Arial"/>
          <w:color w:val="000000"/>
        </w:rPr>
        <w:t>Dátiles glaseados (01.1.8.4).</w:t>
      </w: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pStyle w:val="TtuloCdigo"/>
      </w:pPr>
      <w:r w:rsidRPr="00F80ED2">
        <w:t>01.1.6.6   K</w:t>
      </w:r>
      <w:r w:rsidRPr="00F80ED2">
        <w:tab/>
        <w:t>BAYAS (FRESCAS O REFRIGERADAS)</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Fresas, fresones, frambuesas, moras, grosellas, uvas, arándanos, endrinas…</w:t>
      </w:r>
    </w:p>
    <w:p w:rsidR="00AE2DE5" w:rsidRDefault="00AE2DE5" w:rsidP="00AE2DE5">
      <w:pPr>
        <w:pStyle w:val="VIETA"/>
        <w:ind w:firstLine="0"/>
      </w:pPr>
    </w:p>
    <w:p w:rsidR="00AE2DE5" w:rsidRPr="00F80ED2" w:rsidRDefault="00AE2DE5" w:rsidP="00AE2DE5">
      <w:pPr>
        <w:pStyle w:val="VIETA"/>
        <w:ind w:firstLine="0"/>
      </w:pPr>
      <w:r w:rsidRPr="006A0676">
        <w:rPr>
          <w:u w:val="single"/>
        </w:rPr>
        <w:t>Incluye</w:t>
      </w:r>
      <w:r w:rsidRPr="00F80ED2">
        <w:t xml:space="preserve"> la fruta pelada o troceada de esas variedades.</w:t>
      </w: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pStyle w:val="TtuloCdigo"/>
      </w:pPr>
      <w:r w:rsidRPr="00F80ED2">
        <w:t>01.1.6.7   K</w:t>
      </w:r>
      <w:r w:rsidRPr="00F80ED2">
        <w:tab/>
        <w:t>OTRAS FRUTAS (FRESCAS O REFRIGERADAS)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Melón, sandía, kiwis, membrillos, granadas, higos chumbos, piña; lichis, cocos, higos, brevas, chirimoyas, papaya, caquis, persimón, otras frutas tropicales…</w:t>
      </w:r>
    </w:p>
    <w:p w:rsidR="00AE2DE5" w:rsidRDefault="00AE2DE5" w:rsidP="00AE2DE5">
      <w:pPr>
        <w:pStyle w:val="VIETA"/>
        <w:ind w:firstLine="0"/>
      </w:pPr>
    </w:p>
    <w:p w:rsidR="00AE2DE5" w:rsidRPr="00F80ED2" w:rsidRDefault="00AE2DE5" w:rsidP="00AE2DE5">
      <w:pPr>
        <w:pStyle w:val="VIETA"/>
        <w:ind w:firstLine="0"/>
      </w:pPr>
      <w:r w:rsidRPr="006A0676">
        <w:rPr>
          <w:u w:val="single"/>
        </w:rPr>
        <w:t>Incluye</w:t>
      </w:r>
      <w:r w:rsidRPr="00F80ED2">
        <w:t xml:space="preserve"> la fruta pelada o troceada de esas variedades.</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01.1.6.8   K</w:t>
      </w:r>
      <w:r w:rsidRPr="00F80ED2">
        <w:tab/>
        <w:t>FRUTOS SECOS</w:t>
      </w:r>
    </w:p>
    <w:p w:rsidR="00AE2DE5" w:rsidRPr="00F80ED2" w:rsidRDefault="00AE2DE5" w:rsidP="00AE2DE5">
      <w:pPr>
        <w:pStyle w:val="Referencia"/>
      </w:pPr>
      <w:r w:rsidRPr="00F80ED2">
        <w:t>Bisemanal</w:t>
      </w:r>
      <w:r w:rsidRPr="00F80ED2">
        <w:tab/>
      </w:r>
      <w:r w:rsidRPr="00F80ED2">
        <w:tab/>
      </w:r>
    </w:p>
    <w:p w:rsidR="00AE2DE5" w:rsidRDefault="00AE2DE5" w:rsidP="00AE2DE5">
      <w:pPr>
        <w:pStyle w:val="VIETA"/>
        <w:numPr>
          <w:ilvl w:val="0"/>
          <w:numId w:val="11"/>
        </w:numPr>
        <w:ind w:left="2098" w:hanging="357"/>
      </w:pPr>
      <w:r w:rsidRPr="00F80ED2">
        <w:t>Nueces, p</w:t>
      </w:r>
      <w:r>
        <w:t>istachos,</w:t>
      </w:r>
      <w:r w:rsidRPr="00F80ED2">
        <w:t xml:space="preserve"> al</w:t>
      </w:r>
      <w:r>
        <w:t xml:space="preserve">mendras, cacahuetes, avellanas; pipas de girasol, de calabaza...; </w:t>
      </w:r>
      <w:r w:rsidRPr="00F80ED2">
        <w:t>castañas y castañas pilongas</w:t>
      </w:r>
      <w:r>
        <w:t xml:space="preserve">; </w:t>
      </w:r>
      <w:r w:rsidRPr="00F80ED2">
        <w:t>piñones</w:t>
      </w:r>
      <w:r>
        <w:t>;</w:t>
      </w:r>
      <w:r w:rsidRPr="00F80ED2">
        <w:t xml:space="preserve"> y o</w:t>
      </w:r>
      <w:r>
        <w:t>tros frutos secos no confitados y semillas comestibles.</w:t>
      </w:r>
    </w:p>
    <w:p w:rsidR="00AE2DE5" w:rsidRPr="00153CFD" w:rsidRDefault="00AE2DE5" w:rsidP="00AE2DE5">
      <w:pPr>
        <w:pStyle w:val="VIETA"/>
        <w:numPr>
          <w:ilvl w:val="0"/>
          <w:numId w:val="11"/>
        </w:numPr>
        <w:ind w:left="2098" w:hanging="357"/>
      </w:pPr>
      <w:r>
        <w:t>H</w:t>
      </w:r>
      <w:r w:rsidRPr="00F80ED2">
        <w:t xml:space="preserve">igos secos, </w:t>
      </w:r>
      <w:r>
        <w:t xml:space="preserve">chufas, </w:t>
      </w:r>
      <w:r w:rsidRPr="00F80ED2">
        <w:t>uvas pasas, ciruelas pasas, melocotones secos, orejones</w:t>
      </w:r>
      <w:r w:rsidRPr="00153CFD">
        <w:t>; y otras frutas deshidratadas.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 xml:space="preserve">Los frutos secos confitados (como peladillas, garrapiñadas y todo tipo de almendras confitadas, cacahuetes confitados; nueces, avellanas confitadas) </w:t>
      </w:r>
      <w:r>
        <w:t>(</w:t>
      </w:r>
      <w:r w:rsidRPr="00F80ED2">
        <w:t>01.1.8.4</w:t>
      </w:r>
      <w:r>
        <w:t>)</w:t>
      </w:r>
      <w:r w:rsidRPr="00F80ED2">
        <w:t>.</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01.1.6.9   K</w:t>
      </w:r>
      <w:r w:rsidRPr="00F80ED2">
        <w:tab/>
        <w:t>FRUTAS PREPARADAS Y EN CONSERVA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Las conservas al natural o en almíbar de piña, pera, manzana, fresa, ciruela, frambuesa, melocotón… enteras o troceadas; macedonia de frutas; frutas preparadas de otro modo con o sin azúcar o alcohol.</w:t>
      </w:r>
    </w:p>
    <w:p w:rsidR="00AE2DE5" w:rsidRPr="00F80ED2" w:rsidRDefault="00AE2DE5" w:rsidP="00AE2DE5">
      <w:pPr>
        <w:pStyle w:val="VIETA"/>
        <w:numPr>
          <w:ilvl w:val="0"/>
          <w:numId w:val="11"/>
        </w:numPr>
        <w:ind w:left="2098" w:hanging="357"/>
      </w:pPr>
      <w:r w:rsidRPr="00F80ED2">
        <w:t>Manzanas asadas.</w:t>
      </w:r>
    </w:p>
    <w:p w:rsidR="00AE2DE5" w:rsidRPr="00F80ED2" w:rsidRDefault="00AE2DE5" w:rsidP="00AE2DE5">
      <w:pPr>
        <w:pStyle w:val="VIETA"/>
        <w:numPr>
          <w:ilvl w:val="0"/>
          <w:numId w:val="11"/>
        </w:numPr>
        <w:ind w:left="2098" w:hanging="357"/>
      </w:pPr>
      <w:r w:rsidRPr="00F80ED2">
        <w:t xml:space="preserve">Plátano frito. </w:t>
      </w:r>
    </w:p>
    <w:p w:rsidR="00AE2DE5" w:rsidRPr="00F80ED2" w:rsidRDefault="00AE2DE5" w:rsidP="00AE2DE5">
      <w:pPr>
        <w:pStyle w:val="VIETA"/>
        <w:numPr>
          <w:ilvl w:val="0"/>
          <w:numId w:val="11"/>
        </w:numPr>
        <w:ind w:left="2098" w:hanging="357"/>
      </w:pPr>
      <w:r w:rsidRPr="00F80ED2">
        <w:t>Fruta de bolsillo, coco rallado.</w:t>
      </w:r>
    </w:p>
    <w:p w:rsidR="00AE2DE5" w:rsidRPr="00F80ED2" w:rsidRDefault="00AE2DE5" w:rsidP="00AE2DE5">
      <w:pPr>
        <w:pStyle w:val="VIETA"/>
        <w:numPr>
          <w:ilvl w:val="0"/>
          <w:numId w:val="11"/>
        </w:numPr>
        <w:ind w:left="2098" w:hanging="357"/>
      </w:pPr>
      <w:r w:rsidRPr="00F80ED2">
        <w:t>Envases de fruta fresca mixta, macedonia de frutas.</w:t>
      </w:r>
    </w:p>
    <w:p w:rsidR="00AE2DE5" w:rsidRPr="00F80ED2" w:rsidRDefault="00AE2DE5" w:rsidP="00AE2DE5">
      <w:pPr>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Las mermeladas, confituras, compotas, purés y gelatinas de fruta (01.1.8.2).</w:t>
      </w:r>
    </w:p>
    <w:p w:rsidR="00AE2DE5" w:rsidRPr="00F80ED2" w:rsidRDefault="00AE2DE5" w:rsidP="00AE2DE5">
      <w:pPr>
        <w:pStyle w:val="VIETA"/>
        <w:numPr>
          <w:ilvl w:val="0"/>
          <w:numId w:val="11"/>
        </w:numPr>
        <w:ind w:left="2098" w:hanging="357"/>
      </w:pPr>
      <w:r w:rsidRPr="00F80ED2">
        <w:t>Zumos de frutas (01.2.2.5).</w:t>
      </w:r>
    </w:p>
    <w:p w:rsidR="00AE2DE5" w:rsidRPr="00F80ED2" w:rsidRDefault="00AE2DE5" w:rsidP="00AE2DE5">
      <w:pPr>
        <w:pStyle w:val="VIETA"/>
        <w:numPr>
          <w:ilvl w:val="0"/>
          <w:numId w:val="11"/>
        </w:numPr>
        <w:ind w:left="2098" w:hanging="357"/>
      </w:pPr>
      <w:r w:rsidRPr="00F80ED2">
        <w:t>Sirope de fresa (01.1.9.9)</w:t>
      </w:r>
    </w:p>
    <w:p w:rsidR="00AE2DE5" w:rsidRPr="00F80ED2" w:rsidRDefault="00AE2DE5" w:rsidP="00AE2DE5">
      <w:pPr>
        <w:pStyle w:val="VIETA"/>
        <w:numPr>
          <w:ilvl w:val="0"/>
          <w:numId w:val="11"/>
        </w:numPr>
        <w:ind w:left="2098" w:hanging="357"/>
      </w:pPr>
      <w:r w:rsidRPr="00F80ED2">
        <w:t>Los productos para bebés preparados a base de frutas (01.1.9.3).</w:t>
      </w:r>
    </w:p>
    <w:p w:rsidR="00AE2DE5" w:rsidRPr="00F80ED2" w:rsidRDefault="00AE2DE5" w:rsidP="00AE2DE5">
      <w:pPr>
        <w:pStyle w:val="VIETA"/>
        <w:numPr>
          <w:ilvl w:val="0"/>
          <w:numId w:val="11"/>
        </w:numPr>
        <w:ind w:left="2098" w:hanging="357"/>
      </w:pPr>
      <w:r w:rsidRPr="00F80ED2">
        <w:t>Los productos dietéticos a base de frutas (01.1.9.5).</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 xml:space="preserve">01.1.6.0   K   </w:t>
      </w:r>
      <w:r w:rsidRPr="00F80ED2">
        <w:tab/>
        <w:t>FRUTA CONGELADA (NUEVO)</w:t>
      </w:r>
    </w:p>
    <w:p w:rsidR="00AE2DE5" w:rsidRPr="00F80ED2" w:rsidRDefault="00AE2DE5" w:rsidP="00AE2DE5">
      <w:pPr>
        <w:pStyle w:val="Referencia"/>
      </w:pPr>
      <w:r w:rsidRPr="00F80ED2">
        <w:t xml:space="preserve">Bisemanal            </w:t>
      </w:r>
    </w:p>
    <w:p w:rsidR="00AE2DE5" w:rsidRDefault="00AE2DE5" w:rsidP="00AE2DE5">
      <w:pPr>
        <w:pStyle w:val="VIETA"/>
        <w:numPr>
          <w:ilvl w:val="0"/>
          <w:numId w:val="11"/>
        </w:numPr>
        <w:ind w:left="2098" w:hanging="357"/>
      </w:pPr>
      <w:r>
        <w:t>Todo</w:t>
      </w:r>
      <w:r w:rsidRPr="00F80ED2">
        <w:t xml:space="preserve"> tipo de fruta congelada.</w:t>
      </w:r>
    </w:p>
    <w:p w:rsidR="00AE2DE5" w:rsidRDefault="00AE2DE5" w:rsidP="00AE2DE5">
      <w:pPr>
        <w:pStyle w:val="VIETA"/>
        <w:ind w:left="0" w:firstLine="0"/>
      </w:pPr>
    </w:p>
    <w:p w:rsidR="00AE2DE5" w:rsidRDefault="00AE2DE5" w:rsidP="00AE2DE5">
      <w:pPr>
        <w:pStyle w:val="VIETA"/>
        <w:ind w:left="0" w:firstLine="0"/>
      </w:pPr>
    </w:p>
    <w:p w:rsidR="00AE2DE5" w:rsidRDefault="00AE2DE5" w:rsidP="00AE2DE5">
      <w:pPr>
        <w:pStyle w:val="TtuloSUBGRUPO"/>
        <w:spacing w:after="0"/>
      </w:pPr>
      <w:r w:rsidRPr="00F80ED2">
        <w:t>01.1.7</w:t>
      </w:r>
      <w:r w:rsidRPr="00F80ED2">
        <w:tab/>
      </w:r>
      <w:r w:rsidRPr="00F80ED2">
        <w:tab/>
        <w:t>LEGUMBRES, HORTALIZAS Y PATATAS</w:t>
      </w:r>
    </w:p>
    <w:p w:rsidR="00AE2DE5" w:rsidRPr="00F80ED2" w:rsidRDefault="00AE2DE5" w:rsidP="00AE2DE5">
      <w:pPr>
        <w:pStyle w:val="TtuloSUBGRUPO"/>
        <w:spacing w:after="0"/>
      </w:pPr>
    </w:p>
    <w:p w:rsidR="00AE2DE5" w:rsidRPr="00F80ED2" w:rsidRDefault="00AE2DE5" w:rsidP="00AE2DE5">
      <w:pPr>
        <w:pStyle w:val="TtuloSUBGRUPO"/>
        <w:spacing w:after="0"/>
      </w:pPr>
      <w:r w:rsidRPr="00F80ED2">
        <w:t xml:space="preserve"> </w:t>
      </w:r>
    </w:p>
    <w:p w:rsidR="00AE2DE5" w:rsidRPr="00F80ED2" w:rsidRDefault="00AE2DE5" w:rsidP="00AE2DE5">
      <w:pPr>
        <w:pStyle w:val="TtuloCdigo"/>
      </w:pPr>
      <w:r w:rsidRPr="00F80ED2">
        <w:t>01.1.7.1   K</w:t>
      </w:r>
      <w:r w:rsidRPr="00F80ED2">
        <w:tab/>
        <w:t>HORTALIZAS DE HOJA O DE TALLO (FRESCAS O REFRIGERADAS)</w:t>
      </w:r>
    </w:p>
    <w:p w:rsidR="00AE2DE5" w:rsidRPr="00F80ED2" w:rsidRDefault="00AE2DE5" w:rsidP="00AE2DE5">
      <w:pPr>
        <w:pStyle w:val="Referencia"/>
      </w:pPr>
      <w:r w:rsidRPr="00F80ED2">
        <w:t>Bisemanal</w:t>
      </w:r>
      <w:r w:rsidRPr="00F80ED2">
        <w:tab/>
      </w:r>
      <w:r w:rsidRPr="00F80ED2">
        <w:tab/>
      </w:r>
    </w:p>
    <w:p w:rsidR="00AE2DE5" w:rsidRPr="006A0676" w:rsidRDefault="00AE2DE5" w:rsidP="00AE2DE5">
      <w:pPr>
        <w:pStyle w:val="VIETA"/>
        <w:numPr>
          <w:ilvl w:val="0"/>
          <w:numId w:val="11"/>
        </w:numPr>
        <w:ind w:left="2098" w:hanging="357"/>
      </w:pPr>
      <w:r w:rsidRPr="006A0676">
        <w:t xml:space="preserve">Lechuga, escarola, endivia, cogollos de lechuga, en bandeja o al peso. </w:t>
      </w:r>
    </w:p>
    <w:p w:rsidR="00AE2DE5" w:rsidRPr="006A0676" w:rsidRDefault="00AE2DE5" w:rsidP="00AE2DE5">
      <w:pPr>
        <w:pStyle w:val="VIETA"/>
        <w:numPr>
          <w:ilvl w:val="0"/>
          <w:numId w:val="11"/>
        </w:numPr>
        <w:ind w:left="2098" w:hanging="357"/>
      </w:pPr>
      <w:r w:rsidRPr="006A0676">
        <w:t>Cardos, grelos, nabizas, ajetes, achicoria, apio, alcachofas, acelgas, espinacas, berros, acederas, acederillas, borraja, hojas de nabicol, etc.</w:t>
      </w:r>
    </w:p>
    <w:p w:rsidR="00AE2DE5" w:rsidRPr="006A0676" w:rsidRDefault="00AE2DE5" w:rsidP="00AE2DE5">
      <w:pPr>
        <w:pStyle w:val="VIETA"/>
        <w:numPr>
          <w:ilvl w:val="0"/>
          <w:numId w:val="11"/>
        </w:numPr>
        <w:ind w:left="2098" w:hanging="357"/>
      </w:pPr>
      <w:r w:rsidRPr="006A0676">
        <w:t>Algas frescas.</w:t>
      </w:r>
    </w:p>
    <w:p w:rsidR="00AE2DE5" w:rsidRDefault="00AE2DE5" w:rsidP="00AE2DE5">
      <w:pPr>
        <w:pStyle w:val="VIETA"/>
      </w:pPr>
    </w:p>
    <w:p w:rsidR="00AE2DE5" w:rsidRPr="00F80ED2" w:rsidRDefault="00AE2DE5" w:rsidP="00AE2DE5">
      <w:pPr>
        <w:pStyle w:val="VIETA"/>
        <w:rPr>
          <w:rFonts w:eastAsia="Times New Roman"/>
          <w:i/>
          <w:color w:val="000000"/>
          <w:spacing w:val="-2"/>
        </w:rPr>
      </w:pPr>
    </w:p>
    <w:p w:rsidR="00AE2DE5" w:rsidRPr="00F80ED2" w:rsidRDefault="00AE2DE5" w:rsidP="00AE2DE5">
      <w:pPr>
        <w:pStyle w:val="TtuloCdigo"/>
      </w:pPr>
      <w:r w:rsidRPr="00F80ED2">
        <w:t>01.1.7.2   K</w:t>
      </w:r>
      <w:r w:rsidRPr="00F80ED2">
        <w:tab/>
        <w:t>BOLSAS DE MEZCLA DE LECHUGAS (FRESCAS O REFRIGERADAS) (NUEVO EPF)</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Bolsas o paquetes de mezcla de lechugas de ensalada compuesta por varias </w:t>
      </w:r>
      <w:r w:rsidRPr="00F80ED2">
        <w:tab/>
        <w:t>variedades de lechuga fresca; pueden contener algún otro tipo de verduras frescas, como zanahoria, lombarda, canónigos, espinaca fresca...</w:t>
      </w:r>
    </w:p>
    <w:p w:rsidR="00AE2DE5" w:rsidRPr="00F80ED2" w:rsidRDefault="00AE2DE5" w:rsidP="00AE2DE5">
      <w:pPr>
        <w:pStyle w:val="VIETA"/>
        <w:numPr>
          <w:ilvl w:val="0"/>
          <w:numId w:val="11"/>
        </w:numPr>
        <w:ind w:left="2098" w:hanging="357"/>
      </w:pPr>
      <w:r w:rsidRPr="00F80ED2">
        <w:t>Puede contener algún tipo de condimento.</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Las ensaladas con lechuga y otros ingredientes adicionales (queso, tomate, picatostes, salsas...) que irían a Comidas Preparadas (01.1.9.4).</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01.1.7.3   K</w:t>
      </w:r>
      <w:r w:rsidRPr="00F80ED2">
        <w:tab/>
        <w:t>COLES (FRESCAS O REFRIGERADAS)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Brócoli, coliflor, repollo, lombarda, coles de Bruselas, berzas…</w:t>
      </w:r>
    </w:p>
    <w:p w:rsidR="00AE2DE5" w:rsidRDefault="00AE2DE5" w:rsidP="00AE2DE5">
      <w:pPr>
        <w:pStyle w:val="Prrafodelista"/>
        <w:tabs>
          <w:tab w:val="left" w:pos="993"/>
        </w:tabs>
        <w:ind w:left="2127"/>
        <w:jc w:val="both"/>
        <w:outlineLvl w:val="0"/>
        <w:rPr>
          <w:rFonts w:ascii="Arial" w:hAnsi="Arial" w:cs="Arial"/>
          <w:color w:val="000000"/>
        </w:rPr>
      </w:pPr>
    </w:p>
    <w:p w:rsidR="00AE2DE5" w:rsidRPr="00F80ED2" w:rsidRDefault="00AE2DE5" w:rsidP="00AE2DE5">
      <w:pPr>
        <w:pStyle w:val="Prrafodelista"/>
        <w:tabs>
          <w:tab w:val="left" w:pos="993"/>
        </w:tabs>
        <w:ind w:left="2127"/>
        <w:jc w:val="both"/>
        <w:outlineLvl w:val="0"/>
        <w:rPr>
          <w:rFonts w:ascii="Arial" w:hAnsi="Arial" w:cs="Arial"/>
          <w:color w:val="000000"/>
        </w:rPr>
      </w:pPr>
    </w:p>
    <w:p w:rsidR="00AE2DE5" w:rsidRPr="00F80ED2" w:rsidRDefault="00AE2DE5" w:rsidP="00AE2DE5">
      <w:pPr>
        <w:pStyle w:val="TtuloCdigo"/>
      </w:pPr>
      <w:r w:rsidRPr="00F80ED2">
        <w:t>01.1.7.4   K</w:t>
      </w:r>
      <w:r w:rsidRPr="00F80ED2">
        <w:tab/>
        <w:t xml:space="preserve">HORTALIZAS CULTIVADAS POR SU FRUTO (FRESCAS O </w:t>
      </w:r>
    </w:p>
    <w:p w:rsidR="00AE2DE5" w:rsidRPr="00F80ED2" w:rsidRDefault="00AE2DE5" w:rsidP="00AE2DE5">
      <w:pPr>
        <w:pStyle w:val="TtuloCdigo"/>
      </w:pPr>
      <w:r w:rsidRPr="00F80ED2">
        <w:tab/>
        <w:t>REFRIGERADAS)</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 xml:space="preserve">Tomates. </w:t>
      </w:r>
    </w:p>
    <w:p w:rsidR="00AE2DE5" w:rsidRPr="00F80ED2" w:rsidRDefault="00AE2DE5" w:rsidP="00AE2DE5">
      <w:pPr>
        <w:pStyle w:val="VIETA"/>
        <w:numPr>
          <w:ilvl w:val="0"/>
          <w:numId w:val="11"/>
        </w:numPr>
        <w:ind w:left="2098" w:hanging="357"/>
      </w:pPr>
      <w:r w:rsidRPr="00F80ED2">
        <w:t xml:space="preserve">Judía verde, guisante verde, habas, tirabeques, pochas frescas. </w:t>
      </w:r>
    </w:p>
    <w:p w:rsidR="00AE2DE5" w:rsidRPr="00F80ED2" w:rsidRDefault="00AE2DE5" w:rsidP="00AE2DE5">
      <w:pPr>
        <w:pStyle w:val="VIETA"/>
        <w:numPr>
          <w:ilvl w:val="0"/>
          <w:numId w:val="11"/>
        </w:numPr>
        <w:ind w:left="2098" w:hanging="357"/>
      </w:pPr>
      <w:r w:rsidRPr="00F80ED2">
        <w:t xml:space="preserve">Pimientos, pepino, berenjena, calabacín. </w:t>
      </w:r>
    </w:p>
    <w:p w:rsidR="00AE2DE5" w:rsidRPr="00F80ED2" w:rsidRDefault="00AE2DE5" w:rsidP="00AE2DE5">
      <w:pPr>
        <w:pStyle w:val="VIETA"/>
        <w:numPr>
          <w:ilvl w:val="0"/>
          <w:numId w:val="11"/>
        </w:numPr>
        <w:ind w:left="2098" w:hanging="357"/>
      </w:pPr>
      <w:r w:rsidRPr="00F80ED2">
        <w:t>Mazorca de maíz dulce, calabazas…</w:t>
      </w:r>
    </w:p>
    <w:p w:rsidR="00AE2DE5" w:rsidRPr="00F80ED2" w:rsidRDefault="00AE2DE5" w:rsidP="00AE2DE5">
      <w:pPr>
        <w:pStyle w:val="VIETA"/>
        <w:numPr>
          <w:ilvl w:val="0"/>
          <w:numId w:val="11"/>
        </w:numPr>
        <w:ind w:left="2098" w:hanging="357"/>
      </w:pPr>
      <w:r w:rsidRPr="00F80ED2">
        <w:t>Soja fresca o brotes de soja o alfalfa frescos.</w:t>
      </w: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pStyle w:val="TtuloCdigo"/>
      </w:pPr>
      <w:r w:rsidRPr="00F80ED2">
        <w:t>01.1.7.5   K</w:t>
      </w:r>
      <w:r w:rsidRPr="00F80ED2">
        <w:tab/>
        <w:t>HORTALIZAS CON RAÍZ O BULBO Y SETAS (FRESCAS O REFRIGERADAS)</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Ajo, cebolla, cebollinos y cebolletas.</w:t>
      </w:r>
    </w:p>
    <w:p w:rsidR="00AE2DE5" w:rsidRPr="00F80ED2" w:rsidRDefault="00AE2DE5" w:rsidP="00AE2DE5">
      <w:pPr>
        <w:pStyle w:val="VIETA"/>
        <w:numPr>
          <w:ilvl w:val="0"/>
          <w:numId w:val="11"/>
        </w:numPr>
        <w:ind w:left="2098" w:hanging="357"/>
      </w:pPr>
      <w:r w:rsidRPr="00F80ED2">
        <w:t>Zanahoria, remolacha, rábano, rabanitos, chirivías, nabo, puerro, espárragos.</w:t>
      </w:r>
    </w:p>
    <w:p w:rsidR="00AE2DE5" w:rsidRPr="00F80ED2" w:rsidRDefault="00AE2DE5" w:rsidP="00AE2DE5">
      <w:pPr>
        <w:pStyle w:val="VIETA"/>
        <w:numPr>
          <w:ilvl w:val="0"/>
          <w:numId w:val="11"/>
        </w:numPr>
        <w:ind w:left="2098" w:hanging="357"/>
      </w:pPr>
      <w:r w:rsidRPr="00F80ED2">
        <w:t>Todo tipo de setas, trufas, níscalos, champiñones…</w:t>
      </w:r>
    </w:p>
    <w:p w:rsidR="00AE2DE5" w:rsidRPr="00F80ED2" w:rsidRDefault="00AE2DE5" w:rsidP="00AE2DE5">
      <w:pPr>
        <w:ind w:left="2127"/>
        <w:jc w:val="both"/>
        <w:rPr>
          <w:rFonts w:ascii="Arial" w:hAnsi="Arial" w:cs="Arial"/>
          <w:color w:val="000000"/>
        </w:rPr>
      </w:pPr>
      <w:r w:rsidRPr="00F80ED2">
        <w:rPr>
          <w:rFonts w:ascii="Arial" w:hAnsi="Arial" w:cs="Arial"/>
          <w:noProof/>
          <w:color w:val="000000"/>
        </w:rPr>
        <mc:AlternateContent>
          <mc:Choice Requires="wps">
            <w:drawing>
              <wp:anchor distT="0" distB="0" distL="114300" distR="114300" simplePos="0" relativeHeight="251659264" behindDoc="0" locked="0" layoutInCell="0" allowOverlap="1" wp14:anchorId="76C78E77" wp14:editId="60B16549">
                <wp:simplePos x="0" y="0"/>
                <wp:positionH relativeFrom="column">
                  <wp:posOffset>1871345</wp:posOffset>
                </wp:positionH>
                <wp:positionV relativeFrom="paragraph">
                  <wp:posOffset>86360</wp:posOffset>
                </wp:positionV>
                <wp:extent cx="68580" cy="6858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 cy="6858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FF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CE75684"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6.8pt" to="152.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" o:allowincell="f" stroked="f" strokecolor="red"/>
            </w:pict>
          </mc:Fallback>
        </mc:AlternateContent>
      </w:r>
    </w:p>
    <w:p w:rsidR="00AE2DE5" w:rsidRPr="00F80ED2" w:rsidRDefault="00AE2DE5" w:rsidP="00AE2DE5">
      <w:pPr>
        <w:pStyle w:val="Excluye"/>
      </w:pPr>
      <w:r w:rsidRPr="00F80ED2">
        <w:t>E</w:t>
      </w:r>
      <w:r>
        <w:t>xcluye</w:t>
      </w:r>
      <w:r w:rsidRPr="00F80ED2">
        <w:t>:</w:t>
      </w:r>
    </w:p>
    <w:p w:rsidR="00AE2DE5" w:rsidRPr="00F80ED2" w:rsidRDefault="00AE2DE5" w:rsidP="00AE2DE5">
      <w:pPr>
        <w:pStyle w:val="VIETA"/>
        <w:numPr>
          <w:ilvl w:val="0"/>
          <w:numId w:val="11"/>
        </w:numPr>
        <w:ind w:left="2098" w:hanging="357"/>
        <w:rPr>
          <w:b/>
          <w:u w:val="single"/>
        </w:rPr>
      </w:pPr>
      <w:r w:rsidRPr="00F80ED2">
        <w:t>Las cebollas deshidratadas y en polvo (01.1.7.6).</w:t>
      </w:r>
    </w:p>
    <w:p w:rsidR="00AE2DE5" w:rsidRPr="00F80ED2" w:rsidRDefault="00AE2DE5" w:rsidP="00AE2DE5">
      <w:pPr>
        <w:pStyle w:val="VIETA"/>
        <w:numPr>
          <w:ilvl w:val="0"/>
          <w:numId w:val="11"/>
        </w:numPr>
        <w:ind w:left="2098" w:hanging="357"/>
        <w:rPr>
          <w:b/>
          <w:u w:val="single"/>
        </w:rPr>
      </w:pPr>
      <w:r w:rsidRPr="00F80ED2">
        <w:t xml:space="preserve">Pimienta, jengibre </w:t>
      </w:r>
      <w:r w:rsidRPr="00153CFD">
        <w:t xml:space="preserve">(bulbo o en polvo) </w:t>
      </w:r>
      <w:r w:rsidRPr="00F80ED2">
        <w:t>y otras especias y condimentos (01.1.9.2).</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b/>
          <w:color w:val="000000"/>
          <w:u w:val="single"/>
        </w:rPr>
      </w:pPr>
    </w:p>
    <w:p w:rsidR="00AE2DE5" w:rsidRPr="00F80ED2" w:rsidRDefault="00AE2DE5" w:rsidP="00AE2DE5">
      <w:pPr>
        <w:pStyle w:val="TtuloCdigo"/>
      </w:pPr>
      <w:r w:rsidRPr="00F80ED2">
        <w:t>01.1.7.6   K</w:t>
      </w:r>
      <w:r w:rsidRPr="00F80ED2">
        <w:tab/>
        <w:t>LEGUMBRES Y HORTALIZAS SECAS</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 xml:space="preserve">Alubias (alubias secas, fabes y judiones secos de La Granja…), garbanzos, lentejas, guisantes secos, algarrobas, altramuces, alcaparras, pimientos secos, tomate seco, setas secas, frijoles, pochas secas. </w:t>
      </w:r>
    </w:p>
    <w:p w:rsidR="00AE2DE5" w:rsidRPr="00F80ED2" w:rsidRDefault="00AE2DE5" w:rsidP="00AE2DE5">
      <w:pPr>
        <w:pStyle w:val="VIETA"/>
        <w:numPr>
          <w:ilvl w:val="0"/>
          <w:numId w:val="11"/>
        </w:numPr>
        <w:ind w:left="2098" w:hanging="357"/>
      </w:pPr>
      <w:r w:rsidRPr="00F80ED2">
        <w:t>Otras hortalizas secas, deshidratadas, evaporadas, trituradas o pulverizadas.</w:t>
      </w:r>
    </w:p>
    <w:p w:rsidR="00AE2DE5" w:rsidRPr="00F80ED2" w:rsidRDefault="00AE2DE5" w:rsidP="00AE2DE5">
      <w:pPr>
        <w:pStyle w:val="VIETA"/>
        <w:numPr>
          <w:ilvl w:val="0"/>
          <w:numId w:val="11"/>
        </w:numPr>
        <w:ind w:left="2098" w:hanging="357"/>
      </w:pPr>
      <w:r w:rsidRPr="00F80ED2">
        <w:t>Cebolla deshidratada o en polvo.</w:t>
      </w:r>
    </w:p>
    <w:p w:rsidR="00AE2DE5" w:rsidRPr="00F80ED2" w:rsidRDefault="00AE2DE5" w:rsidP="00AE2DE5">
      <w:pPr>
        <w:pStyle w:val="VIETA"/>
        <w:numPr>
          <w:ilvl w:val="0"/>
          <w:numId w:val="11"/>
        </w:numPr>
        <w:ind w:left="2098" w:hanging="357"/>
      </w:pPr>
      <w:r w:rsidRPr="00F80ED2">
        <w:t>Ajo en polvo.</w:t>
      </w:r>
    </w:p>
    <w:p w:rsidR="00AE2DE5" w:rsidRDefault="00AE2DE5" w:rsidP="00AE2DE5">
      <w:pPr>
        <w:pStyle w:val="VIETA"/>
        <w:numPr>
          <w:ilvl w:val="0"/>
          <w:numId w:val="11"/>
        </w:numPr>
        <w:ind w:left="2098" w:hanging="357"/>
      </w:pPr>
      <w:r w:rsidRPr="00F80ED2">
        <w:t>Algas secas.</w:t>
      </w:r>
    </w:p>
    <w:p w:rsidR="00AE2DE5"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01.1.7.7   K</w:t>
      </w:r>
      <w:r w:rsidRPr="00F80ED2">
        <w:tab/>
        <w:t>LEGUMBRES Y HORTALIZAS PROCESADAS Y OTRAS PREPARACIONES A BASE DE LEGUMBRES Y HORTALIZAS</w:t>
      </w:r>
    </w:p>
    <w:p w:rsidR="00AE2DE5" w:rsidRPr="00F80ED2" w:rsidRDefault="00AE2DE5" w:rsidP="00AE2DE5">
      <w:pPr>
        <w:pStyle w:val="Referencia"/>
      </w:pPr>
      <w:r w:rsidRPr="00F80ED2">
        <w:t>Bisemanal</w:t>
      </w:r>
      <w:r w:rsidRPr="00F80ED2">
        <w:tab/>
      </w:r>
    </w:p>
    <w:p w:rsidR="00AE2DE5" w:rsidRPr="00316687" w:rsidRDefault="00AE2DE5" w:rsidP="00AE2DE5">
      <w:pPr>
        <w:pStyle w:val="VIETA"/>
        <w:numPr>
          <w:ilvl w:val="0"/>
          <w:numId w:val="11"/>
        </w:numPr>
        <w:ind w:left="2098" w:hanging="357"/>
      </w:pPr>
      <w:r w:rsidRPr="00316687">
        <w:t>Espárragos, puerros y alcachofas en conserva. Tomates al natural en conserva; pimientos en conserva; judías verdes y guisantes en conserva.</w:t>
      </w:r>
    </w:p>
    <w:p w:rsidR="00AE2DE5" w:rsidRPr="00316687" w:rsidRDefault="00AE2DE5" w:rsidP="00AE2DE5">
      <w:pPr>
        <w:pStyle w:val="VIETA"/>
        <w:numPr>
          <w:ilvl w:val="0"/>
          <w:numId w:val="11"/>
        </w:numPr>
        <w:ind w:left="2098" w:hanging="357"/>
      </w:pPr>
      <w:r w:rsidRPr="00316687">
        <w:t>Tomate en aguasal.</w:t>
      </w:r>
    </w:p>
    <w:p w:rsidR="00AE2DE5" w:rsidRPr="00316687" w:rsidRDefault="00AE2DE5" w:rsidP="00AE2DE5">
      <w:pPr>
        <w:pStyle w:val="VIETA"/>
        <w:numPr>
          <w:ilvl w:val="0"/>
          <w:numId w:val="11"/>
        </w:numPr>
        <w:ind w:left="2098" w:hanging="357"/>
      </w:pPr>
      <w:r w:rsidRPr="00316687">
        <w:t xml:space="preserve">Otras conservas (lombarda, remolacha, brotes de soja germinada, garbanzos, espinacas, setas, zanahorias, champiñones, berenjenas… todos ellos al natural o en conserva). </w:t>
      </w:r>
    </w:p>
    <w:p w:rsidR="00AE2DE5" w:rsidRPr="00316687" w:rsidRDefault="00AE2DE5" w:rsidP="00AE2DE5">
      <w:pPr>
        <w:pStyle w:val="VIETA"/>
        <w:numPr>
          <w:ilvl w:val="0"/>
          <w:numId w:val="11"/>
        </w:numPr>
        <w:ind w:left="2098" w:hanging="357"/>
      </w:pPr>
      <w:r w:rsidRPr="00316687">
        <w:t>Ingredientes para la cocina exclusivamente a base de verduras y hortalizas.</w:t>
      </w:r>
    </w:p>
    <w:p w:rsidR="00AE2DE5" w:rsidRPr="00316687" w:rsidRDefault="00AE2DE5" w:rsidP="00AE2DE5">
      <w:pPr>
        <w:pStyle w:val="VIETA"/>
        <w:numPr>
          <w:ilvl w:val="0"/>
          <w:numId w:val="11"/>
        </w:numPr>
        <w:ind w:left="2098" w:hanging="357"/>
      </w:pPr>
      <w:r w:rsidRPr="00316687">
        <w:t xml:space="preserve">Encurtidos (berenjenas, cebollitas, pepinillos, remolachas, todo tipo de banderillas con cualquier composición, altramuces… en vinagre). </w:t>
      </w:r>
    </w:p>
    <w:p w:rsidR="00AE2DE5" w:rsidRPr="00316687" w:rsidRDefault="00AE2DE5" w:rsidP="00AE2DE5">
      <w:pPr>
        <w:pStyle w:val="VIETA"/>
        <w:numPr>
          <w:ilvl w:val="0"/>
          <w:numId w:val="11"/>
        </w:numPr>
        <w:ind w:left="2098" w:hanging="357"/>
      </w:pPr>
      <w:r w:rsidRPr="00316687">
        <w:t>Maíz dulce cocido, maíz dulce en conserva.</w:t>
      </w:r>
    </w:p>
    <w:p w:rsidR="00AE2DE5" w:rsidRPr="00316687" w:rsidRDefault="00AE2DE5" w:rsidP="00AE2DE5">
      <w:pPr>
        <w:pStyle w:val="VIETA"/>
        <w:numPr>
          <w:ilvl w:val="0"/>
          <w:numId w:val="11"/>
        </w:numPr>
        <w:ind w:left="2098" w:hanging="357"/>
      </w:pPr>
      <w:r w:rsidRPr="00316687">
        <w:t>Bandeja de hortalizas variadas.</w:t>
      </w:r>
    </w:p>
    <w:p w:rsidR="00AE2DE5" w:rsidRPr="00316687" w:rsidRDefault="00AE2DE5" w:rsidP="00AE2DE5">
      <w:pPr>
        <w:pStyle w:val="VIETA"/>
        <w:numPr>
          <w:ilvl w:val="0"/>
          <w:numId w:val="11"/>
        </w:numPr>
        <w:ind w:left="2098" w:hanging="357"/>
      </w:pPr>
      <w:r w:rsidRPr="00316687">
        <w:t>Cebolla frita. Bocadelia vegetal. Croquetas de hongos listas para freír (si estuviera frita iría a comidas preparadas).</w:t>
      </w:r>
    </w:p>
    <w:p w:rsidR="00AE2DE5" w:rsidRPr="00316687" w:rsidRDefault="00AE2DE5" w:rsidP="00AE2DE5">
      <w:pPr>
        <w:pStyle w:val="VIETA"/>
        <w:numPr>
          <w:ilvl w:val="0"/>
          <w:numId w:val="11"/>
        </w:numPr>
        <w:ind w:left="2098" w:hanging="357"/>
      </w:pPr>
      <w:r w:rsidRPr="00316687">
        <w:t xml:space="preserve">Bolsas congeladas de verduras y patatas para hacer ensaladilla. </w:t>
      </w:r>
    </w:p>
    <w:p w:rsidR="00AE2DE5" w:rsidRPr="00316687" w:rsidRDefault="00AE2DE5" w:rsidP="00AE2DE5">
      <w:pPr>
        <w:pStyle w:val="VIETA"/>
        <w:numPr>
          <w:ilvl w:val="0"/>
          <w:numId w:val="11"/>
        </w:numPr>
        <w:ind w:left="2098" w:hanging="357"/>
      </w:pPr>
      <w:r w:rsidRPr="00316687">
        <w:t>Paté de aceitunas.</w:t>
      </w:r>
    </w:p>
    <w:p w:rsidR="00AE2DE5" w:rsidRDefault="00AE2DE5" w:rsidP="00AE2DE5">
      <w:pPr>
        <w:pStyle w:val="VIETA"/>
        <w:numPr>
          <w:ilvl w:val="0"/>
          <w:numId w:val="11"/>
        </w:numPr>
        <w:ind w:left="2098" w:hanging="357"/>
      </w:pPr>
      <w:r>
        <w:t>Falafel, tofu, soja texturizada.</w:t>
      </w:r>
    </w:p>
    <w:p w:rsidR="00AE2DE5" w:rsidRPr="00153CFD" w:rsidRDefault="00AE2DE5" w:rsidP="00AE2DE5">
      <w:pPr>
        <w:pStyle w:val="VIETA"/>
        <w:numPr>
          <w:ilvl w:val="0"/>
          <w:numId w:val="11"/>
        </w:numPr>
        <w:ind w:left="2098" w:hanging="357"/>
      </w:pPr>
      <w:r w:rsidRPr="00153CFD">
        <w:t>Ajo negro (cabezas de ajo o pelado en conserva).</w:t>
      </w:r>
    </w:p>
    <w:p w:rsidR="00AE2DE5" w:rsidRDefault="00AE2DE5" w:rsidP="00AE2DE5">
      <w:pPr>
        <w:pStyle w:val="VIETA"/>
        <w:ind w:firstLine="0"/>
      </w:pPr>
    </w:p>
    <w:p w:rsidR="00AE2DE5" w:rsidRPr="00F80ED2" w:rsidRDefault="00AE2DE5" w:rsidP="00AE2DE5">
      <w:pPr>
        <w:pStyle w:val="VIETA"/>
        <w:ind w:firstLine="0"/>
      </w:pPr>
      <w:r w:rsidRPr="006A0676">
        <w:rPr>
          <w:u w:val="single"/>
        </w:rPr>
        <w:t>Incluye</w:t>
      </w:r>
      <w:r w:rsidRPr="00F80ED2">
        <w:t xml:space="preserve"> tanto los productos frescos</w:t>
      </w:r>
      <w:r>
        <w:t xml:space="preserve"> como los</w:t>
      </w:r>
      <w:r w:rsidRPr="00F80ED2">
        <w:t xml:space="preserve"> refrigerados o congelados, que previamente estén procesados.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 xml:space="preserve">Las preparaciones dietéticas a base exclusivamente de hortalizas o legumbres (01.1.9.5). </w:t>
      </w:r>
    </w:p>
    <w:p w:rsidR="00AE2DE5" w:rsidRPr="00F80ED2" w:rsidRDefault="00AE2DE5" w:rsidP="00AE2DE5">
      <w:pPr>
        <w:pStyle w:val="VIETA"/>
        <w:numPr>
          <w:ilvl w:val="0"/>
          <w:numId w:val="11"/>
        </w:numPr>
        <w:ind w:left="2098" w:hanging="357"/>
      </w:pPr>
      <w:r w:rsidRPr="00F80ED2">
        <w:t>Los alimentos para bebé (01.1.9.3).</w:t>
      </w:r>
    </w:p>
    <w:p w:rsidR="00AE2DE5" w:rsidRPr="00F80ED2" w:rsidRDefault="00AE2DE5" w:rsidP="00AE2DE5">
      <w:pPr>
        <w:pStyle w:val="VIETA"/>
        <w:numPr>
          <w:ilvl w:val="0"/>
          <w:numId w:val="11"/>
        </w:numPr>
        <w:ind w:left="2098" w:hanging="357"/>
      </w:pPr>
      <w:r w:rsidRPr="00F80ED2">
        <w:t>Aceitunas (01.1.7.9).</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01.1.7.8   K</w:t>
      </w:r>
      <w:r w:rsidRPr="00F80ED2">
        <w:tab/>
        <w:t>LEGUMBRES Y HORTALIZAS CONGELADAS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Legumbres y hortalizas congeladas o ultra congeladas, cocinadas o no.</w:t>
      </w:r>
    </w:p>
    <w:p w:rsidR="00AE2DE5" w:rsidRPr="00F80ED2" w:rsidRDefault="00AE2DE5" w:rsidP="00AE2DE5">
      <w:pPr>
        <w:pStyle w:val="VIETA"/>
        <w:numPr>
          <w:ilvl w:val="0"/>
          <w:numId w:val="11"/>
        </w:numPr>
        <w:ind w:left="2098" w:hanging="357"/>
      </w:pPr>
      <w:r w:rsidRPr="00F80ED2">
        <w:t>Menestra de verdura congelada mixta.</w:t>
      </w:r>
    </w:p>
    <w:p w:rsidR="00AE2DE5" w:rsidRPr="00F80ED2" w:rsidRDefault="00AE2DE5" w:rsidP="00AE2DE5">
      <w:pPr>
        <w:pStyle w:val="VIETA"/>
        <w:ind w:firstLine="0"/>
      </w:pPr>
    </w:p>
    <w:p w:rsidR="00AE2DE5" w:rsidRPr="00F80ED2" w:rsidRDefault="00AE2DE5" w:rsidP="00AE2DE5">
      <w:pPr>
        <w:keepNext/>
        <w:tabs>
          <w:tab w:val="left" w:pos="993"/>
        </w:tabs>
        <w:ind w:left="2127"/>
        <w:jc w:val="both"/>
        <w:rPr>
          <w:rFonts w:ascii="Arial" w:hAnsi="Arial" w:cs="Arial"/>
          <w:color w:val="000000"/>
        </w:rPr>
      </w:pPr>
    </w:p>
    <w:p w:rsidR="00AE2DE5" w:rsidRPr="00F80ED2" w:rsidRDefault="00AE2DE5" w:rsidP="00AE2DE5">
      <w:pPr>
        <w:pStyle w:val="TtuloCdigo"/>
      </w:pPr>
      <w:r w:rsidRPr="00F80ED2">
        <w:t>01.1.7.9   K</w:t>
      </w:r>
      <w:r w:rsidRPr="00F80ED2">
        <w:tab/>
        <w:t>ACEITUNAS (REUBICADO)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Todo tipo de aceitunas envasadas o a granel, con hueso o sin él, rellenas o no.</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01.1.7. A   K</w:t>
      </w:r>
      <w:r w:rsidRPr="00F80ED2">
        <w:tab/>
        <w:t>PATATAS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Patatas naturales.</w:t>
      </w:r>
    </w:p>
    <w:p w:rsidR="00AE2DE5" w:rsidRPr="00F80ED2" w:rsidRDefault="00AE2DE5" w:rsidP="00AE2DE5">
      <w:pPr>
        <w:pStyle w:val="VIETA"/>
        <w:numPr>
          <w:ilvl w:val="0"/>
          <w:numId w:val="11"/>
        </w:numPr>
        <w:ind w:left="2098" w:hanging="357"/>
      </w:pPr>
      <w:r w:rsidRPr="00F80ED2">
        <w:t>Patatas poco transformadas (peladas y cortadas, precocinadas, congeladas, enlatadas…).</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01.1.7. B   K</w:t>
      </w:r>
      <w:r w:rsidRPr="00F80ED2">
        <w:tab/>
        <w:t>SNACKS (NUEVO)</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Aperitivos de patata (simple o añadiendo sabores o ingredientes como hierbas, especias queso y aditivos artificiales), como patatas fritas.</w:t>
      </w:r>
    </w:p>
    <w:p w:rsidR="00AE2DE5" w:rsidRDefault="00AE2DE5" w:rsidP="00AE2DE5">
      <w:pPr>
        <w:pStyle w:val="VIETA"/>
        <w:numPr>
          <w:ilvl w:val="0"/>
          <w:numId w:val="11"/>
        </w:numPr>
        <w:ind w:left="2098" w:hanging="357"/>
      </w:pPr>
      <w:r w:rsidRPr="00F80ED2">
        <w:t>Snacks hechos de patata, maíz, tapioca u otros tubérculos.</w:t>
      </w:r>
    </w:p>
    <w:p w:rsidR="00AE2DE5" w:rsidRPr="00F80ED2" w:rsidRDefault="00AE2DE5" w:rsidP="00AE2DE5">
      <w:pPr>
        <w:pStyle w:val="VIETA"/>
        <w:numPr>
          <w:ilvl w:val="0"/>
          <w:numId w:val="11"/>
        </w:numPr>
        <w:ind w:left="2098" w:hanging="357"/>
      </w:pPr>
      <w:r>
        <w:t>Snacks hechos de algas, hortalizas o legumbres.</w:t>
      </w:r>
    </w:p>
    <w:p w:rsidR="00AE2DE5" w:rsidRPr="00F80ED2" w:rsidRDefault="00AE2DE5" w:rsidP="00AE2DE5">
      <w:pPr>
        <w:pStyle w:val="VIETA"/>
        <w:numPr>
          <w:ilvl w:val="0"/>
          <w:numId w:val="11"/>
        </w:numPr>
        <w:ind w:left="2098" w:hanging="357"/>
      </w:pPr>
      <w:r w:rsidRPr="00F80ED2">
        <w:t xml:space="preserve">Pan de gambas. </w:t>
      </w:r>
    </w:p>
    <w:p w:rsidR="00AE2DE5" w:rsidRPr="00F80ED2" w:rsidRDefault="00AE2DE5" w:rsidP="00AE2DE5">
      <w:pPr>
        <w:pStyle w:val="VIETA"/>
        <w:numPr>
          <w:ilvl w:val="0"/>
          <w:numId w:val="11"/>
        </w:numPr>
        <w:ind w:left="2098" w:hanging="357"/>
      </w:pPr>
      <w:r w:rsidRPr="00F80ED2">
        <w:t>Palomitas, quicos, fritos de maíz y demás productos a base de maíz.</w:t>
      </w:r>
    </w:p>
    <w:p w:rsidR="00AE2DE5" w:rsidRPr="00F80ED2" w:rsidRDefault="00AE2DE5" w:rsidP="00AE2DE5">
      <w:pPr>
        <w:pStyle w:val="VIETA"/>
        <w:numPr>
          <w:ilvl w:val="0"/>
          <w:numId w:val="11"/>
        </w:numPr>
        <w:ind w:left="2098" w:hanging="357"/>
      </w:pPr>
      <w:r w:rsidRPr="00F80ED2">
        <w:t>Gusanitos y similares.</w:t>
      </w:r>
    </w:p>
    <w:p w:rsidR="00AE2DE5" w:rsidRPr="00F80ED2" w:rsidRDefault="00AE2DE5" w:rsidP="00AE2DE5">
      <w:pPr>
        <w:pStyle w:val="VIETA"/>
        <w:numPr>
          <w:ilvl w:val="0"/>
          <w:numId w:val="11"/>
        </w:numPr>
        <w:ind w:left="2098" w:hanging="357"/>
      </w:pPr>
      <w:r w:rsidRPr="00F80ED2">
        <w:t>Cortezas de cerdo frita.</w:t>
      </w:r>
    </w:p>
    <w:p w:rsidR="00AE2DE5" w:rsidRPr="00F80ED2" w:rsidRDefault="00AE2DE5" w:rsidP="00AE2DE5">
      <w:pPr>
        <w:pStyle w:val="VIETA"/>
        <w:numPr>
          <w:ilvl w:val="0"/>
          <w:numId w:val="11"/>
        </w:numPr>
        <w:ind w:left="2098" w:hanging="357"/>
      </w:pPr>
      <w:r w:rsidRPr="00F80ED2">
        <w:t>Garbanzos tostados y habas fritas.</w:t>
      </w:r>
    </w:p>
    <w:p w:rsidR="00AE2DE5" w:rsidRPr="00F80ED2" w:rsidRDefault="00AE2DE5" w:rsidP="00AE2DE5">
      <w:pPr>
        <w:pStyle w:val="VIETA"/>
        <w:numPr>
          <w:ilvl w:val="0"/>
          <w:numId w:val="11"/>
        </w:numPr>
        <w:ind w:left="2098" w:hanging="357"/>
      </w:pPr>
      <w:r w:rsidRPr="00F80ED2">
        <w:t>Revueltos orientales, cascaruja, revuelto de frutos secos.</w:t>
      </w:r>
    </w:p>
    <w:p w:rsidR="00AE2DE5" w:rsidRPr="00F80ED2" w:rsidRDefault="00AE2DE5" w:rsidP="00AE2DE5">
      <w:pPr>
        <w:pStyle w:val="VIETA"/>
        <w:ind w:firstLine="0"/>
      </w:pPr>
    </w:p>
    <w:p w:rsidR="00AE2DE5" w:rsidRPr="00F80ED2" w:rsidRDefault="00AE2DE5" w:rsidP="00AE2DE5">
      <w:pPr>
        <w:pStyle w:val="Piedepgina"/>
        <w:tabs>
          <w:tab w:val="clear" w:pos="4252"/>
          <w:tab w:val="clear" w:pos="8504"/>
          <w:tab w:val="left" w:pos="993"/>
        </w:tabs>
        <w:ind w:left="2127"/>
        <w:rPr>
          <w:rFonts w:cs="Arial"/>
          <w:color w:val="000000"/>
          <w:szCs w:val="22"/>
        </w:rPr>
      </w:pPr>
    </w:p>
    <w:p w:rsidR="00AE2DE5" w:rsidRPr="00F80ED2" w:rsidRDefault="00AE2DE5" w:rsidP="00AE2DE5">
      <w:pPr>
        <w:pStyle w:val="TtuloCdigo"/>
      </w:pPr>
      <w:r w:rsidRPr="00F80ED2">
        <w:t>01.1.7. C   K</w:t>
      </w:r>
      <w:r w:rsidRPr="00F80ED2">
        <w:tab/>
        <w:t>PRODUCTOS DERIVADOS DE LAS PATATAS, MANDIOCA Y OTROS TUBÉRCULOS</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Mandioca, casabe, boniato, yuca, tapioca, cassava, yautía, batata y otras raíces amiláceas frescas, conservadas, precocinadas, congeladas, enlatadas, listas para consumir.</w:t>
      </w:r>
    </w:p>
    <w:p w:rsidR="00AE2DE5" w:rsidRPr="00F80ED2" w:rsidRDefault="00AE2DE5" w:rsidP="00AE2DE5">
      <w:pPr>
        <w:pStyle w:val="VIETA"/>
        <w:numPr>
          <w:ilvl w:val="0"/>
          <w:numId w:val="11"/>
        </w:numPr>
        <w:ind w:left="2098" w:hanging="357"/>
      </w:pPr>
      <w:r w:rsidRPr="00F80ED2">
        <w:t>Envases de patata cortada y frita,  para tortilla.</w:t>
      </w:r>
    </w:p>
    <w:p w:rsidR="00AE2DE5" w:rsidRPr="00F80ED2" w:rsidRDefault="00AE2DE5" w:rsidP="00AE2DE5">
      <w:pPr>
        <w:pStyle w:val="VIETA"/>
        <w:numPr>
          <w:ilvl w:val="0"/>
          <w:numId w:val="11"/>
        </w:numPr>
        <w:ind w:left="2098" w:hanging="357"/>
      </w:pPr>
      <w:r w:rsidRPr="00F80ED2">
        <w:t>Harinas, copos, sémolas, virutas, purés y otros productos derivados de la patata, mandioca y otros tubérculos que no estén listos para consumir.</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Las féculas (tapioca, sagú, patata y otras féculas) (01.1.1.8).</w:t>
      </w:r>
    </w:p>
    <w:p w:rsidR="00AE2DE5" w:rsidRPr="00F80ED2" w:rsidRDefault="00AE2DE5" w:rsidP="00AE2DE5">
      <w:pPr>
        <w:pStyle w:val="VIETA"/>
        <w:numPr>
          <w:ilvl w:val="0"/>
          <w:numId w:val="11"/>
        </w:numPr>
        <w:ind w:left="2098" w:hanging="357"/>
      </w:pPr>
      <w:r w:rsidRPr="00F80ED2">
        <w:t>Puré de patatas listo para consumir (01.1.9.4).</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p>
    <w:p w:rsidR="00AE2DE5" w:rsidRPr="00F80ED2" w:rsidRDefault="00AE2DE5" w:rsidP="00AE2DE5">
      <w:pPr>
        <w:pStyle w:val="Referencia"/>
      </w:pPr>
    </w:p>
    <w:p w:rsidR="00AE2DE5" w:rsidRPr="00F80ED2" w:rsidRDefault="00AE2DE5" w:rsidP="00AE2DE5">
      <w:pPr>
        <w:pStyle w:val="Referencia"/>
      </w:pPr>
    </w:p>
    <w:p w:rsidR="00AE2DE5" w:rsidRDefault="00AE2DE5" w:rsidP="00AE2DE5">
      <w:pPr>
        <w:pStyle w:val="TtuloSUBGRUPO"/>
        <w:spacing w:after="0"/>
        <w:ind w:left="2126" w:hanging="2126"/>
      </w:pPr>
      <w:r w:rsidRPr="00F80ED2">
        <w:t>01.1.8</w:t>
      </w:r>
      <w:r w:rsidRPr="00F80ED2">
        <w:tab/>
        <w:t>AZÚCAR, CONFITURAS, MIEL, CHOCOLATE, CONFITERÍA Y HELADOS</w:t>
      </w:r>
    </w:p>
    <w:p w:rsidR="00AE2DE5" w:rsidRPr="00F80ED2" w:rsidRDefault="00AE2DE5" w:rsidP="00AE2DE5">
      <w:pPr>
        <w:pStyle w:val="TtuloSUBGRUPO"/>
        <w:spacing w:after="0"/>
        <w:ind w:left="2126" w:hanging="2126"/>
      </w:pPr>
    </w:p>
    <w:p w:rsidR="00AE2DE5" w:rsidRPr="00F80ED2" w:rsidRDefault="00AE2DE5" w:rsidP="00AE2DE5">
      <w:pPr>
        <w:pStyle w:val="TtuloSUBGRUPO"/>
        <w:spacing w:after="0"/>
        <w:ind w:left="2126" w:hanging="2268"/>
      </w:pPr>
    </w:p>
    <w:p w:rsidR="00AE2DE5" w:rsidRPr="00F80ED2" w:rsidRDefault="00AE2DE5" w:rsidP="00AE2DE5">
      <w:pPr>
        <w:pStyle w:val="TtuloCdigo"/>
      </w:pPr>
      <w:r w:rsidRPr="00F80ED2">
        <w:t>01.1.8.1   K</w:t>
      </w:r>
      <w:r w:rsidRPr="00F80ED2">
        <w:tab/>
        <w:t>AZÚCAR</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Azúcar refinada, azúcar moreno, azúcar de pilón, azúcar glasé, obtenidas de caña y de remolacha</w:t>
      </w:r>
      <w:r w:rsidRPr="00153CFD">
        <w:t>. Panela.</w:t>
      </w:r>
    </w:p>
    <w:p w:rsidR="00AE2DE5" w:rsidRPr="00F80ED2" w:rsidRDefault="00AE2DE5" w:rsidP="00AE2DE5">
      <w:pPr>
        <w:pStyle w:val="VIETA"/>
        <w:numPr>
          <w:ilvl w:val="0"/>
          <w:numId w:val="11"/>
        </w:numPr>
        <w:ind w:left="2098" w:hanging="357"/>
      </w:pPr>
      <w:r w:rsidRPr="00F80ED2">
        <w:t>Algodón de azúcar.</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jarabes y melazas (01.1.8.2).</w:t>
      </w:r>
    </w:p>
    <w:p w:rsidR="00AE2DE5" w:rsidRPr="00F80ED2" w:rsidRDefault="00AE2DE5" w:rsidP="00AE2DE5">
      <w:pPr>
        <w:pStyle w:val="VIETA"/>
        <w:numPr>
          <w:ilvl w:val="0"/>
          <w:numId w:val="11"/>
        </w:numPr>
        <w:ind w:left="2098" w:hanging="357"/>
      </w:pPr>
      <w:r w:rsidRPr="00F80ED2">
        <w:t>Sacarinas y edulcorantes (01.1.8.6).</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01.1.8.2   K</w:t>
      </w:r>
      <w:r w:rsidRPr="00F80ED2">
        <w:tab/>
        <w:t>CONFITURA, MERMELADA Y MIEL</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Confituras, mermeladas, compotas, gelatinas (excepto en polvo), jaleas, purés y pastas de frutas, dulce de membrillo, miel artificial o no.</w:t>
      </w:r>
    </w:p>
    <w:p w:rsidR="00AE2DE5" w:rsidRPr="00F80ED2" w:rsidRDefault="00AE2DE5" w:rsidP="00AE2DE5">
      <w:pPr>
        <w:pStyle w:val="VIETA"/>
        <w:numPr>
          <w:ilvl w:val="0"/>
          <w:numId w:val="11"/>
        </w:numPr>
        <w:ind w:left="2098" w:hanging="357"/>
      </w:pPr>
      <w:r w:rsidRPr="00F80ED2">
        <w:t xml:space="preserve">Sirope de arce, </w:t>
      </w:r>
      <w:r w:rsidRPr="00153CFD">
        <w:t xml:space="preserve">sirope de ágave, </w:t>
      </w:r>
      <w:r w:rsidRPr="00F80ED2">
        <w:t>melazas, jarabes y partes de plantas conservados en azúcar.</w:t>
      </w:r>
    </w:p>
    <w:p w:rsidR="00AE2DE5" w:rsidRPr="00F80ED2" w:rsidRDefault="00AE2DE5" w:rsidP="00AE2DE5">
      <w:pPr>
        <w:pStyle w:val="VIETA"/>
        <w:numPr>
          <w:ilvl w:val="0"/>
          <w:numId w:val="11"/>
        </w:numPr>
        <w:ind w:left="2098" w:hanging="357"/>
      </w:pPr>
      <w:r w:rsidRPr="00F80ED2">
        <w:t>Cabello de ángel.</w:t>
      </w:r>
    </w:p>
    <w:p w:rsidR="00AE2DE5" w:rsidRPr="00F80ED2" w:rsidRDefault="00AE2DE5" w:rsidP="00AE2DE5">
      <w:pPr>
        <w:pStyle w:val="VIETA"/>
        <w:numPr>
          <w:ilvl w:val="0"/>
          <w:numId w:val="11"/>
        </w:numPr>
        <w:ind w:left="2098" w:hanging="357"/>
      </w:pPr>
      <w:r>
        <w:t>M</w:t>
      </w:r>
      <w:r w:rsidRPr="00F80ED2">
        <w:t>ermeladas sin azúcar vendidas en zona común a mermeladas normales, no dietéticas.</w:t>
      </w:r>
    </w:p>
    <w:p w:rsidR="00AE2DE5" w:rsidRPr="00F80ED2" w:rsidRDefault="00AE2DE5" w:rsidP="00AE2DE5">
      <w:pPr>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Las gelatinas en polvo (01.1.9.9).</w:t>
      </w:r>
    </w:p>
    <w:p w:rsidR="00AE2DE5" w:rsidRPr="00F80ED2" w:rsidRDefault="00AE2DE5" w:rsidP="00AE2DE5">
      <w:pPr>
        <w:pStyle w:val="VIETA"/>
        <w:numPr>
          <w:ilvl w:val="0"/>
          <w:numId w:val="11"/>
        </w:numPr>
        <w:ind w:left="2098" w:hanging="357"/>
      </w:pPr>
      <w:r w:rsidRPr="00F80ED2">
        <w:t>Concentrados para la preparación de bebidas (01.2.2.5).</w:t>
      </w:r>
    </w:p>
    <w:p w:rsidR="00AE2DE5" w:rsidRPr="00F80ED2" w:rsidRDefault="00AE2DE5" w:rsidP="00AE2DE5">
      <w:pPr>
        <w:pStyle w:val="VIETA"/>
        <w:numPr>
          <w:ilvl w:val="0"/>
          <w:numId w:val="11"/>
        </w:numPr>
        <w:ind w:left="2098" w:hanging="357"/>
      </w:pPr>
      <w:r w:rsidRPr="00F80ED2">
        <w:t>Si</w:t>
      </w:r>
      <w:r>
        <w:t>rope de fresa y caramelo lí</w:t>
      </w:r>
      <w:r w:rsidRPr="00F80ED2">
        <w:t>quido (01.1.9.9).</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01.1.8.3   K</w:t>
      </w:r>
      <w:r w:rsidRPr="00F80ED2">
        <w:tab/>
        <w:t xml:space="preserve">CHOCOLATE </w:t>
      </w:r>
    </w:p>
    <w:p w:rsidR="00AE2DE5" w:rsidRPr="00F80ED2" w:rsidRDefault="00AE2DE5" w:rsidP="00AE2DE5">
      <w:pPr>
        <w:pStyle w:val="Referencia"/>
      </w:pPr>
      <w:r w:rsidRPr="00F80ED2">
        <w:t>Bisemanal</w:t>
      </w:r>
      <w:r w:rsidRPr="00F80ED2">
        <w:tab/>
      </w:r>
      <w:r w:rsidRPr="00F80ED2">
        <w:tab/>
      </w:r>
      <w:r w:rsidRPr="00F80ED2">
        <w:tab/>
      </w:r>
    </w:p>
    <w:p w:rsidR="00AE2DE5" w:rsidRPr="00F80ED2" w:rsidRDefault="00AE2DE5" w:rsidP="00AE2DE5">
      <w:pPr>
        <w:pStyle w:val="VIETA"/>
        <w:numPr>
          <w:ilvl w:val="0"/>
          <w:numId w:val="11"/>
        </w:numPr>
        <w:ind w:left="2098" w:hanging="357"/>
      </w:pPr>
      <w:r w:rsidRPr="00F80ED2">
        <w:t>Chocolate en tableta con leche, fondant, con almendras, arroz inflado...</w:t>
      </w:r>
    </w:p>
    <w:p w:rsidR="00AE2DE5" w:rsidRPr="00F80ED2" w:rsidRDefault="00AE2DE5" w:rsidP="00AE2DE5">
      <w:pPr>
        <w:pStyle w:val="VIETA"/>
        <w:numPr>
          <w:ilvl w:val="0"/>
          <w:numId w:val="11"/>
        </w:numPr>
        <w:ind w:left="2098" w:hanging="357"/>
      </w:pPr>
      <w:r w:rsidRPr="00F80ED2">
        <w:t xml:space="preserve">Sucedáneos de chocolate en tabletas. </w:t>
      </w:r>
    </w:p>
    <w:p w:rsidR="00AE2DE5" w:rsidRPr="00F80ED2" w:rsidRDefault="00AE2DE5" w:rsidP="00AE2DE5">
      <w:pPr>
        <w:pStyle w:val="VIETA"/>
        <w:numPr>
          <w:ilvl w:val="0"/>
          <w:numId w:val="11"/>
        </w:numPr>
        <w:ind w:left="2098" w:hanging="357"/>
      </w:pPr>
      <w:r w:rsidRPr="00F80ED2">
        <w:t>Trufas de chocolate, bombones y chocolatinas rellenas y sin rellenar.</w:t>
      </w:r>
    </w:p>
    <w:p w:rsidR="00AE2DE5" w:rsidRPr="00F80ED2" w:rsidRDefault="00AE2DE5" w:rsidP="00AE2DE5">
      <w:pPr>
        <w:pStyle w:val="VIETA"/>
        <w:numPr>
          <w:ilvl w:val="0"/>
          <w:numId w:val="11"/>
        </w:numPr>
        <w:ind w:left="2098" w:hanging="357"/>
        <w:rPr>
          <w:b/>
          <w:u w:val="single"/>
        </w:rPr>
      </w:pPr>
      <w:r w:rsidRPr="00F80ED2">
        <w:t>Golosinas, conguitos, Kit-kat, kinder, lacasitos, pasas o almendras cubiertas de chocolate.</w:t>
      </w:r>
    </w:p>
    <w:p w:rsidR="00AE2DE5" w:rsidRPr="00F80ED2" w:rsidRDefault="00AE2DE5" w:rsidP="00AE2DE5">
      <w:pPr>
        <w:pStyle w:val="VIETA"/>
        <w:numPr>
          <w:ilvl w:val="0"/>
          <w:numId w:val="11"/>
        </w:numPr>
        <w:ind w:left="2098" w:hanging="357"/>
        <w:rPr>
          <w:b/>
          <w:u w:val="single"/>
        </w:rPr>
      </w:pPr>
      <w:r w:rsidRPr="00F80ED2">
        <w:t>Ingredientes culinarios y preparaciones para postres conteniendo al menos el 50% de cacao; cremas de cacao, sirope de chocolate.</w:t>
      </w:r>
    </w:p>
    <w:p w:rsidR="00AE2DE5" w:rsidRPr="00F80ED2" w:rsidRDefault="00AE2DE5" w:rsidP="00AE2DE5">
      <w:pPr>
        <w:pStyle w:val="VIETA"/>
        <w:numPr>
          <w:ilvl w:val="0"/>
          <w:numId w:val="11"/>
        </w:numPr>
        <w:ind w:left="2098" w:hanging="357"/>
      </w:pPr>
      <w:r>
        <w:t>T</w:t>
      </w:r>
      <w:r w:rsidRPr="00F80ED2">
        <w:t>urrón de chocolate (tipo Suchard o de almendras).</w:t>
      </w:r>
    </w:p>
    <w:p w:rsidR="00AE2DE5" w:rsidRPr="00F80ED2" w:rsidRDefault="00AE2DE5" w:rsidP="00AE2DE5">
      <w:pPr>
        <w:keepNext/>
        <w:tabs>
          <w:tab w:val="left" w:pos="993"/>
        </w:tabs>
        <w:ind w:left="2127"/>
        <w:jc w:val="both"/>
        <w:rPr>
          <w:rFonts w:ascii="Arial" w:hAnsi="Arial" w:cs="Arial"/>
          <w:color w:val="000000"/>
        </w:rPr>
      </w:pPr>
      <w:r w:rsidRPr="00F80ED2">
        <w:rPr>
          <w:rFonts w:ascii="Arial" w:hAnsi="Arial" w:cs="Arial"/>
          <w:color w:val="000000"/>
        </w:rPr>
        <w:tab/>
      </w:r>
      <w:r w:rsidRPr="00F80ED2">
        <w:rPr>
          <w:rFonts w:ascii="Arial" w:hAnsi="Arial" w:cs="Arial"/>
          <w:color w:val="000000"/>
        </w:rPr>
        <w:tab/>
      </w:r>
      <w:r w:rsidRPr="00F80ED2">
        <w:rPr>
          <w:rFonts w:ascii="Arial" w:hAnsi="Arial" w:cs="Arial"/>
          <w:color w:val="000000"/>
        </w:rPr>
        <w:tab/>
      </w: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Cacao y chocolate en polvo, o a la taza (01.2.1.4).</w:t>
      </w:r>
    </w:p>
    <w:p w:rsidR="00AE2DE5" w:rsidRDefault="00AE2DE5" w:rsidP="00AE2DE5">
      <w:pPr>
        <w:pStyle w:val="VIETA"/>
        <w:numPr>
          <w:ilvl w:val="0"/>
          <w:numId w:val="11"/>
        </w:numPr>
        <w:ind w:left="2098" w:hanging="357"/>
      </w:pPr>
      <w:r w:rsidRPr="00F80ED2">
        <w:t>Batido de chocolate (01.2.1.4).</w:t>
      </w:r>
    </w:p>
    <w:p w:rsidR="00AE2DE5" w:rsidRDefault="00AE2DE5" w:rsidP="00AE2DE5">
      <w:pPr>
        <w:pStyle w:val="VIETA"/>
        <w:ind w:firstLine="0"/>
      </w:pPr>
    </w:p>
    <w:p w:rsidR="00AE2DE5" w:rsidRDefault="00AE2DE5" w:rsidP="00AE2DE5">
      <w:pPr>
        <w:pStyle w:val="VIETA"/>
        <w:ind w:firstLine="0"/>
      </w:pPr>
    </w:p>
    <w:p w:rsidR="00AE2DE5" w:rsidRPr="00F80ED2" w:rsidRDefault="00AE2DE5" w:rsidP="00AE2DE5">
      <w:pPr>
        <w:pStyle w:val="TtuloCdigo"/>
      </w:pPr>
      <w:r w:rsidRPr="00F80ED2">
        <w:t>01.1.8.4</w:t>
      </w:r>
      <w:r w:rsidRPr="00F80ED2">
        <w:tab/>
        <w:t>CONFITERÍA</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Caramelos, chicles, gominolas, chuches, regaliz, nubes con chocolate y otras golosinas. </w:t>
      </w:r>
    </w:p>
    <w:p w:rsidR="00AE2DE5" w:rsidRPr="00F80ED2" w:rsidRDefault="00AE2DE5" w:rsidP="00AE2DE5">
      <w:pPr>
        <w:pStyle w:val="VIETA"/>
        <w:numPr>
          <w:ilvl w:val="0"/>
          <w:numId w:val="11"/>
        </w:numPr>
        <w:ind w:left="2098" w:hanging="357"/>
      </w:pPr>
      <w:r w:rsidRPr="00F80ED2">
        <w:t>Turrones de todo tipo</w:t>
      </w:r>
      <w:r>
        <w:t xml:space="preserve"> (excepto de chocolate)</w:t>
      </w:r>
      <w:r w:rsidRPr="00F80ED2">
        <w:t xml:space="preserve">, mazapanes, guirlaches, polvorones, mantecados, alfajores, pan de higo… </w:t>
      </w:r>
    </w:p>
    <w:p w:rsidR="00AE2DE5" w:rsidRPr="00F80ED2" w:rsidRDefault="00AE2DE5" w:rsidP="00AE2DE5">
      <w:pPr>
        <w:pStyle w:val="VIETA"/>
        <w:numPr>
          <w:ilvl w:val="0"/>
          <w:numId w:val="11"/>
        </w:numPr>
        <w:ind w:left="2098" w:hanging="357"/>
      </w:pPr>
      <w:r w:rsidRPr="00F80ED2">
        <w:t>Peladillas, garrapiñadas, almendras confitadas, nueces confitadas, avellanas y otros confitados tales como: frutas escarchadas, frutas de Aragón (frutas escarchadas cubiertas de chocolate).</w:t>
      </w:r>
    </w:p>
    <w:p w:rsidR="00AE2DE5" w:rsidRPr="00F80ED2" w:rsidRDefault="00AE2DE5" w:rsidP="00AE2DE5">
      <w:pPr>
        <w:pStyle w:val="VIETA"/>
        <w:numPr>
          <w:ilvl w:val="0"/>
          <w:numId w:val="11"/>
        </w:numPr>
        <w:ind w:left="2098" w:hanging="357"/>
      </w:pPr>
      <w:r w:rsidRPr="00F80ED2">
        <w:t>Dátiles glaseados.</w:t>
      </w:r>
    </w:p>
    <w:p w:rsidR="00AE2DE5" w:rsidRPr="00F80ED2" w:rsidRDefault="00AE2DE5" w:rsidP="00AE2DE5">
      <w:pPr>
        <w:keepNext/>
        <w:tabs>
          <w:tab w:val="left" w:pos="993"/>
        </w:tabs>
        <w:ind w:left="2127"/>
        <w:jc w:val="both"/>
        <w:rPr>
          <w:rFonts w:ascii="Arial" w:hAnsi="Arial" w:cs="Arial"/>
          <w:color w:val="000000"/>
        </w:rPr>
      </w:pPr>
    </w:p>
    <w:p w:rsidR="00AE2DE5" w:rsidRPr="00F80ED2" w:rsidRDefault="00AE2DE5" w:rsidP="00AE2DE5">
      <w:pPr>
        <w:pStyle w:val="Excluye"/>
      </w:pPr>
      <w:r w:rsidRPr="00F80ED2">
        <w:t xml:space="preserve">Excluye: </w:t>
      </w:r>
    </w:p>
    <w:p w:rsidR="00AE2DE5" w:rsidRPr="00F80ED2" w:rsidRDefault="00AE2DE5" w:rsidP="00AE2DE5">
      <w:pPr>
        <w:pStyle w:val="Prrafodelista"/>
        <w:keepNext/>
        <w:numPr>
          <w:ilvl w:val="0"/>
          <w:numId w:val="58"/>
        </w:numPr>
        <w:tabs>
          <w:tab w:val="left" w:pos="993"/>
        </w:tabs>
        <w:ind w:left="2127"/>
        <w:jc w:val="both"/>
        <w:rPr>
          <w:rFonts w:ascii="Arial" w:hAnsi="Arial" w:cs="Arial"/>
          <w:color w:val="000000"/>
        </w:rPr>
      </w:pPr>
      <w:r w:rsidRPr="00F80ED2">
        <w:rPr>
          <w:rFonts w:ascii="Arial" w:hAnsi="Arial" w:cs="Arial"/>
          <w:color w:val="000000"/>
        </w:rPr>
        <w:t>Turrón de chocolate (tipo Suchard o de almendras) (01.1.8.3).</w:t>
      </w:r>
    </w:p>
    <w:p w:rsidR="00AE2DE5" w:rsidRPr="00F80ED2" w:rsidRDefault="00AE2DE5" w:rsidP="00AE2DE5">
      <w:pPr>
        <w:pStyle w:val="Prrafodelista"/>
        <w:keepNext/>
        <w:tabs>
          <w:tab w:val="left" w:pos="993"/>
        </w:tabs>
        <w:ind w:left="2127"/>
        <w:jc w:val="both"/>
        <w:rPr>
          <w:rFonts w:ascii="Arial" w:hAnsi="Arial" w:cs="Arial"/>
          <w:color w:val="000000"/>
        </w:rPr>
      </w:pPr>
    </w:p>
    <w:p w:rsidR="00AE2DE5" w:rsidRPr="00F80ED2" w:rsidRDefault="00AE2DE5" w:rsidP="00AE2DE5">
      <w:pPr>
        <w:pStyle w:val="Prrafodelista"/>
        <w:keepNext/>
        <w:tabs>
          <w:tab w:val="left" w:pos="993"/>
        </w:tabs>
        <w:ind w:left="2127"/>
        <w:jc w:val="both"/>
        <w:rPr>
          <w:rFonts w:ascii="Arial" w:hAnsi="Arial" w:cs="Arial"/>
          <w:color w:val="000000"/>
        </w:rPr>
      </w:pPr>
    </w:p>
    <w:p w:rsidR="00AE2DE5" w:rsidRPr="00F80ED2" w:rsidRDefault="00AE2DE5" w:rsidP="00AE2DE5">
      <w:pPr>
        <w:pStyle w:val="TtuloCdigo"/>
      </w:pPr>
      <w:r w:rsidRPr="00F80ED2">
        <w:t>01.1.8.5   K</w:t>
      </w:r>
      <w:r w:rsidRPr="00F80ED2">
        <w:tab/>
        <w:t>HELADOS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Helados de todo tipo, polos y tartas heladas.</w:t>
      </w:r>
    </w:p>
    <w:p w:rsidR="00AE2DE5" w:rsidRPr="00F80ED2" w:rsidRDefault="00AE2DE5" w:rsidP="00AE2DE5">
      <w:pPr>
        <w:pStyle w:val="VIETA"/>
        <w:numPr>
          <w:ilvl w:val="0"/>
          <w:numId w:val="11"/>
        </w:numPr>
        <w:ind w:left="2098" w:hanging="357"/>
      </w:pPr>
      <w:r w:rsidRPr="00F80ED2">
        <w:t>Granizados de sabores.</w:t>
      </w:r>
    </w:p>
    <w:p w:rsidR="00AE2DE5" w:rsidRPr="00F80ED2" w:rsidRDefault="00AE2DE5" w:rsidP="00AE2DE5">
      <w:pPr>
        <w:pStyle w:val="VIETA"/>
        <w:numPr>
          <w:ilvl w:val="0"/>
          <w:numId w:val="11"/>
        </w:numPr>
        <w:ind w:left="2098" w:hanging="357"/>
      </w:pPr>
      <w:r w:rsidRPr="00F80ED2">
        <w:t>Flash (líquido de sabores congelado o para congelar).</w:t>
      </w:r>
    </w:p>
    <w:p w:rsidR="00AE2DE5" w:rsidRPr="00F80ED2" w:rsidRDefault="00AE2DE5" w:rsidP="00AE2DE5">
      <w:pPr>
        <w:pStyle w:val="VIETA"/>
        <w:ind w:firstLine="0"/>
      </w:pPr>
    </w:p>
    <w:p w:rsidR="00AE2DE5" w:rsidRPr="00F80ED2" w:rsidRDefault="00AE2DE5" w:rsidP="00AE2DE5">
      <w:pPr>
        <w:pStyle w:val="TtuloCdigo"/>
      </w:pPr>
      <w:r w:rsidRPr="00F80ED2">
        <w:t>01.1.8.6   Gr</w:t>
      </w:r>
      <w:r w:rsidRPr="00F80ED2">
        <w:tab/>
        <w:t>EDULCORANTES (NUEVO)</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rPr>
          <w:i/>
        </w:rPr>
      </w:pPr>
      <w:r w:rsidRPr="00F80ED2">
        <w:t xml:space="preserve">Sacarina, </w:t>
      </w:r>
      <w:r>
        <w:t>stevia y otros edulcorantes</w:t>
      </w:r>
      <w:r w:rsidRPr="00F80ED2">
        <w:t>.</w:t>
      </w:r>
    </w:p>
    <w:p w:rsidR="00AE2DE5" w:rsidRPr="00F80ED2" w:rsidRDefault="00AE2DE5" w:rsidP="00AE2DE5">
      <w:pPr>
        <w:pStyle w:val="Prrafodelista"/>
        <w:tabs>
          <w:tab w:val="left" w:pos="993"/>
        </w:tabs>
        <w:ind w:left="2127"/>
        <w:jc w:val="both"/>
        <w:outlineLvl w:val="0"/>
        <w:rPr>
          <w:rFonts w:ascii="Arial" w:hAnsi="Arial" w:cs="Arial"/>
          <w:i/>
          <w:color w:val="000000"/>
        </w:rPr>
      </w:pPr>
    </w:p>
    <w:p w:rsidR="00AE2DE5" w:rsidRPr="00F80ED2" w:rsidRDefault="00AE2DE5" w:rsidP="00AE2DE5">
      <w:pPr>
        <w:tabs>
          <w:tab w:val="left" w:pos="993"/>
        </w:tabs>
        <w:ind w:left="2127"/>
        <w:jc w:val="both"/>
        <w:outlineLvl w:val="0"/>
        <w:rPr>
          <w:rFonts w:ascii="Arial" w:hAnsi="Arial" w:cs="Arial"/>
          <w:i/>
          <w:color w:val="000000"/>
        </w:rPr>
      </w:pPr>
      <w:r w:rsidRPr="00F80ED2">
        <w:rPr>
          <w:rFonts w:ascii="Arial" w:hAnsi="Arial" w:cs="Arial"/>
          <w:i/>
          <w:color w:val="000000"/>
          <w:u w:val="single"/>
        </w:rPr>
        <w:t>Nota</w:t>
      </w:r>
      <w:r w:rsidRPr="00F80ED2">
        <w:rPr>
          <w:rFonts w:ascii="Arial" w:hAnsi="Arial" w:cs="Arial"/>
          <w:i/>
          <w:color w:val="000000"/>
        </w:rPr>
        <w:t>: A partir de 2016 la cantidad física de los edulcorantes se recoge en gramos.</w:t>
      </w:r>
    </w:p>
    <w:p w:rsidR="00AE2DE5" w:rsidRPr="00F80ED2" w:rsidRDefault="00AE2DE5" w:rsidP="00AE2DE5">
      <w:pPr>
        <w:tabs>
          <w:tab w:val="left" w:pos="993"/>
        </w:tabs>
        <w:ind w:left="2127"/>
        <w:jc w:val="both"/>
        <w:outlineLvl w:val="0"/>
        <w:rPr>
          <w:rFonts w:ascii="Arial" w:hAnsi="Arial" w:cs="Arial"/>
          <w:i/>
          <w:color w:val="000000"/>
        </w:rPr>
      </w:pPr>
    </w:p>
    <w:p w:rsidR="00AE2DE5" w:rsidRPr="00F80ED2" w:rsidRDefault="00AE2DE5" w:rsidP="00AE2DE5">
      <w:pPr>
        <w:tabs>
          <w:tab w:val="left" w:pos="993"/>
        </w:tabs>
        <w:ind w:left="2127"/>
        <w:jc w:val="both"/>
        <w:outlineLvl w:val="0"/>
        <w:rPr>
          <w:rFonts w:ascii="Arial" w:hAnsi="Arial" w:cs="Arial"/>
          <w:i/>
          <w:color w:val="000000"/>
        </w:rPr>
      </w:pPr>
    </w:p>
    <w:p w:rsidR="00AE2DE5" w:rsidRDefault="00AE2DE5" w:rsidP="00AE2DE5">
      <w:pPr>
        <w:pStyle w:val="TtuloSUBGRUPO"/>
        <w:spacing w:after="0"/>
        <w:ind w:left="2126" w:hanging="2126"/>
      </w:pPr>
      <w:r w:rsidRPr="00F80ED2">
        <w:t xml:space="preserve">01.1.9                </w:t>
      </w:r>
      <w:r w:rsidRPr="00F80ED2">
        <w:tab/>
        <w:t>PRODUCTOS ALIMENTICIOS NO COMPRENDIDOS ANTERIORMENTE</w:t>
      </w:r>
    </w:p>
    <w:p w:rsidR="00AE2DE5" w:rsidRPr="00F80ED2" w:rsidRDefault="00AE2DE5" w:rsidP="00AE2DE5">
      <w:pPr>
        <w:pStyle w:val="TtuloSUBGRUPO"/>
        <w:spacing w:after="0"/>
        <w:ind w:left="2126" w:hanging="2126"/>
        <w:rPr>
          <w:rStyle w:val="hps"/>
        </w:rPr>
      </w:pPr>
    </w:p>
    <w:p w:rsidR="00AE2DE5" w:rsidRPr="00F80ED2" w:rsidRDefault="00AE2DE5" w:rsidP="00AE2DE5">
      <w:pPr>
        <w:pStyle w:val="VIETA"/>
        <w:numPr>
          <w:ilvl w:val="0"/>
          <w:numId w:val="11"/>
        </w:numPr>
        <w:ind w:left="2098" w:hanging="357"/>
      </w:pPr>
      <w:r w:rsidRPr="00F80ED2">
        <w:rPr>
          <w:rStyle w:val="hps"/>
        </w:rPr>
        <w:t>Sal, especias (pimienta, pimiento</w:t>
      </w:r>
      <w:r w:rsidRPr="00F80ED2">
        <w:t xml:space="preserve">, </w:t>
      </w:r>
      <w:r w:rsidRPr="00F80ED2">
        <w:rPr>
          <w:rStyle w:val="hps"/>
        </w:rPr>
        <w:t>jengibre</w:t>
      </w:r>
      <w:r w:rsidRPr="00F80ED2">
        <w:t xml:space="preserve">, </w:t>
      </w:r>
      <w:r w:rsidRPr="00F80ED2">
        <w:rPr>
          <w:rStyle w:val="hps"/>
        </w:rPr>
        <w:t>etc.</w:t>
      </w:r>
      <w:r w:rsidRPr="00F80ED2">
        <w:t xml:space="preserve">), </w:t>
      </w:r>
      <w:r w:rsidRPr="00F80ED2">
        <w:rPr>
          <w:rStyle w:val="hps"/>
        </w:rPr>
        <w:t>hierbas culinarias (</w:t>
      </w:r>
      <w:r w:rsidRPr="00F80ED2">
        <w:t xml:space="preserve">perejil, </w:t>
      </w:r>
      <w:r w:rsidRPr="00F80ED2">
        <w:rPr>
          <w:rStyle w:val="hps"/>
        </w:rPr>
        <w:t>romero</w:t>
      </w:r>
      <w:r w:rsidRPr="00F80ED2">
        <w:t xml:space="preserve">, </w:t>
      </w:r>
      <w:r w:rsidRPr="00F80ED2">
        <w:rPr>
          <w:rStyle w:val="hps"/>
        </w:rPr>
        <w:t>tomillo</w:t>
      </w:r>
      <w:r w:rsidRPr="00F80ED2">
        <w:t xml:space="preserve">, </w:t>
      </w:r>
      <w:r w:rsidRPr="00F80ED2">
        <w:rPr>
          <w:rStyle w:val="hps"/>
        </w:rPr>
        <w:t>etc.</w:t>
      </w:r>
      <w:r w:rsidRPr="00F80ED2">
        <w:t>).</w:t>
      </w:r>
    </w:p>
    <w:p w:rsidR="00AE2DE5" w:rsidRPr="00F80ED2" w:rsidRDefault="00AE2DE5" w:rsidP="00AE2DE5">
      <w:pPr>
        <w:pStyle w:val="VIETA"/>
        <w:numPr>
          <w:ilvl w:val="0"/>
          <w:numId w:val="11"/>
        </w:numPr>
        <w:ind w:left="2098" w:hanging="357"/>
      </w:pPr>
      <w:r w:rsidRPr="00F80ED2">
        <w:rPr>
          <w:rStyle w:val="hps"/>
        </w:rPr>
        <w:t>Salsas</w:t>
      </w:r>
      <w:r w:rsidRPr="00F80ED2">
        <w:t xml:space="preserve">, </w:t>
      </w:r>
      <w:r w:rsidRPr="00F80ED2">
        <w:rPr>
          <w:rStyle w:val="hps"/>
        </w:rPr>
        <w:t>condimentos</w:t>
      </w:r>
      <w:r w:rsidRPr="00F80ED2">
        <w:t xml:space="preserve">, </w:t>
      </w:r>
      <w:r w:rsidRPr="00F80ED2">
        <w:rPr>
          <w:rStyle w:val="hps"/>
        </w:rPr>
        <w:t>aderezos (</w:t>
      </w:r>
      <w:r w:rsidRPr="00F80ED2">
        <w:t xml:space="preserve">mostaza, </w:t>
      </w:r>
      <w:r w:rsidRPr="00F80ED2">
        <w:rPr>
          <w:rStyle w:val="hps"/>
        </w:rPr>
        <w:t>mayonesa</w:t>
      </w:r>
      <w:r w:rsidRPr="00F80ED2">
        <w:t xml:space="preserve">, </w:t>
      </w:r>
      <w:r w:rsidRPr="00F80ED2">
        <w:rPr>
          <w:rStyle w:val="hps"/>
        </w:rPr>
        <w:t>salsa de tomate</w:t>
      </w:r>
      <w:r w:rsidRPr="00F80ED2">
        <w:t xml:space="preserve">, </w:t>
      </w:r>
      <w:r w:rsidRPr="00F80ED2">
        <w:rPr>
          <w:rStyle w:val="hps"/>
        </w:rPr>
        <w:t>salsa de soja</w:t>
      </w:r>
      <w:r w:rsidRPr="00F80ED2">
        <w:t xml:space="preserve">, </w:t>
      </w:r>
      <w:r w:rsidRPr="00F80ED2">
        <w:rPr>
          <w:rStyle w:val="hps"/>
        </w:rPr>
        <w:t>etc.</w:t>
      </w:r>
      <w:r w:rsidRPr="00F80ED2">
        <w:t>), vinagre.</w:t>
      </w:r>
    </w:p>
    <w:p w:rsidR="00AE2DE5" w:rsidRPr="00F80ED2" w:rsidRDefault="00AE2DE5" w:rsidP="00AE2DE5">
      <w:pPr>
        <w:pStyle w:val="VIETA"/>
        <w:numPr>
          <w:ilvl w:val="0"/>
          <w:numId w:val="11"/>
        </w:numPr>
        <w:ind w:left="2098" w:hanging="357"/>
        <w:rPr>
          <w:rStyle w:val="hps"/>
        </w:rPr>
      </w:pPr>
      <w:r w:rsidRPr="00F80ED2">
        <w:rPr>
          <w:rStyle w:val="hps"/>
        </w:rPr>
        <w:t>Levadura</w:t>
      </w:r>
      <w:r w:rsidRPr="00F80ED2">
        <w:t xml:space="preserve">, levadura de </w:t>
      </w:r>
      <w:r w:rsidRPr="00F80ED2">
        <w:rPr>
          <w:rStyle w:val="hps"/>
        </w:rPr>
        <w:t>panadero, preparaciones para postres</w:t>
      </w:r>
      <w:r w:rsidRPr="00F80ED2">
        <w:t xml:space="preserve">, </w:t>
      </w:r>
      <w:r w:rsidRPr="00F80ED2">
        <w:rPr>
          <w:rStyle w:val="hps"/>
        </w:rPr>
        <w:t>sopas</w:t>
      </w:r>
      <w:r w:rsidRPr="00F80ED2">
        <w:t xml:space="preserve">, </w:t>
      </w:r>
      <w:r w:rsidRPr="00F80ED2">
        <w:rPr>
          <w:rStyle w:val="hps"/>
        </w:rPr>
        <w:t>caldos</w:t>
      </w:r>
      <w:r w:rsidRPr="00F80ED2">
        <w:t xml:space="preserve">, ingredientes </w:t>
      </w:r>
      <w:r w:rsidRPr="00F80ED2">
        <w:rPr>
          <w:rStyle w:val="hps"/>
        </w:rPr>
        <w:t>culinarios</w:t>
      </w:r>
      <w:r w:rsidRPr="00F80ED2">
        <w:t xml:space="preserve">, </w:t>
      </w:r>
      <w:r w:rsidRPr="00F80ED2">
        <w:rPr>
          <w:rStyle w:val="hps"/>
        </w:rPr>
        <w:t>etc.</w:t>
      </w:r>
    </w:p>
    <w:p w:rsidR="00AE2DE5" w:rsidRPr="00F80ED2" w:rsidRDefault="00AE2DE5" w:rsidP="00AE2DE5">
      <w:pPr>
        <w:pStyle w:val="VIETA"/>
        <w:numPr>
          <w:ilvl w:val="0"/>
          <w:numId w:val="11"/>
        </w:numPr>
        <w:ind w:left="2098" w:hanging="357"/>
        <w:rPr>
          <w:rStyle w:val="hps"/>
        </w:rPr>
      </w:pPr>
      <w:r w:rsidRPr="00F80ED2">
        <w:t>A</w:t>
      </w:r>
      <w:r w:rsidRPr="00F80ED2">
        <w:rPr>
          <w:rStyle w:val="hps"/>
        </w:rPr>
        <w:t xml:space="preserve">limentos para bebés y productos dietéticos independientemente de la composición. </w:t>
      </w:r>
    </w:p>
    <w:p w:rsidR="00AE2DE5" w:rsidRPr="00F80ED2" w:rsidRDefault="00AE2DE5" w:rsidP="00AE2DE5">
      <w:pPr>
        <w:pStyle w:val="VIETA"/>
        <w:ind w:firstLine="0"/>
        <w:rPr>
          <w:rStyle w:val="hps"/>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Postres a base de leche (</w:t>
      </w:r>
      <w:r w:rsidRPr="00F80ED2">
        <w:t>01.1.4.6).</w:t>
      </w:r>
    </w:p>
    <w:p w:rsidR="00AE2DE5" w:rsidRPr="00F80ED2" w:rsidRDefault="00AE2DE5" w:rsidP="00AE2DE5">
      <w:pPr>
        <w:pStyle w:val="VIETA"/>
        <w:numPr>
          <w:ilvl w:val="0"/>
          <w:numId w:val="11"/>
        </w:numPr>
        <w:ind w:left="2098" w:hanging="357"/>
      </w:pPr>
      <w:r w:rsidRPr="00F80ED2">
        <w:rPr>
          <w:rStyle w:val="hps"/>
        </w:rPr>
        <w:t>Leche de soja (</w:t>
      </w:r>
      <w:r w:rsidRPr="00F80ED2">
        <w:t>01.1.4.6).</w:t>
      </w:r>
    </w:p>
    <w:p w:rsidR="00AE2DE5" w:rsidRPr="00F80ED2" w:rsidRDefault="00AE2DE5" w:rsidP="00AE2DE5">
      <w:pPr>
        <w:pStyle w:val="VIETA"/>
        <w:numPr>
          <w:ilvl w:val="0"/>
          <w:numId w:val="11"/>
        </w:numPr>
        <w:ind w:left="2098" w:hanging="357"/>
      </w:pPr>
      <w:r w:rsidRPr="00F80ED2">
        <w:rPr>
          <w:rStyle w:val="hps"/>
        </w:rPr>
        <w:t>Sucedáneos artificiales del azúcar (</w:t>
      </w:r>
      <w:r w:rsidRPr="00F80ED2">
        <w:t>01.1.8.6).</w:t>
      </w:r>
    </w:p>
    <w:p w:rsidR="00AE2DE5" w:rsidRPr="00944BC1" w:rsidRDefault="00AE2DE5" w:rsidP="00AE2DE5">
      <w:pPr>
        <w:pStyle w:val="VIETA"/>
        <w:numPr>
          <w:ilvl w:val="0"/>
          <w:numId w:val="11"/>
        </w:numPr>
        <w:tabs>
          <w:tab w:val="left" w:pos="1757"/>
        </w:tabs>
        <w:ind w:left="2127" w:hanging="357"/>
      </w:pPr>
      <w:r w:rsidRPr="00F80ED2">
        <w:rPr>
          <w:rStyle w:val="hps"/>
        </w:rPr>
        <w:t>Preparaciones para postres a base de cacao (</w:t>
      </w:r>
      <w:r w:rsidRPr="00F80ED2">
        <w:t>01.1.8.3).</w:t>
      </w:r>
    </w:p>
    <w:p w:rsidR="00AE2DE5" w:rsidRPr="00F80ED2" w:rsidRDefault="00AE2DE5" w:rsidP="00AE2DE5">
      <w:pPr>
        <w:keepLines/>
        <w:tabs>
          <w:tab w:val="left" w:pos="1757"/>
        </w:tabs>
        <w:ind w:left="2127"/>
        <w:jc w:val="both"/>
        <w:rPr>
          <w:rFonts w:ascii="Arial" w:hAnsi="Arial" w:cs="Arial"/>
        </w:rPr>
      </w:pPr>
    </w:p>
    <w:p w:rsidR="00AE2DE5" w:rsidRDefault="00AE2DE5" w:rsidP="00AE2DE5">
      <w:pPr>
        <w:pStyle w:val="TtuloCdigo"/>
      </w:pPr>
    </w:p>
    <w:p w:rsidR="00AE2DE5" w:rsidRPr="00944BC1" w:rsidRDefault="00AE2DE5" w:rsidP="00AE2DE5">
      <w:pPr>
        <w:pStyle w:val="TtuloCdigo"/>
      </w:pPr>
      <w:r w:rsidRPr="00944BC1">
        <w:t>01.1.9.1</w:t>
      </w:r>
      <w:r w:rsidRPr="00944BC1">
        <w:tab/>
        <w:t>SALSAS Y CONDIMENTOS</w:t>
      </w:r>
    </w:p>
    <w:p w:rsidR="00AE2DE5" w:rsidRPr="00F80ED2" w:rsidRDefault="00AE2DE5" w:rsidP="00AE2DE5">
      <w:pPr>
        <w:pStyle w:val="Referencia"/>
      </w:pPr>
      <w:r w:rsidRPr="00F80ED2">
        <w:t>Bisemanal</w:t>
      </w:r>
      <w:r w:rsidRPr="00F80ED2">
        <w:tab/>
      </w:r>
      <w:r w:rsidRPr="00F80ED2">
        <w:tab/>
      </w:r>
    </w:p>
    <w:p w:rsidR="00AE2DE5" w:rsidRDefault="00AE2DE5" w:rsidP="00AE2DE5">
      <w:pPr>
        <w:pStyle w:val="VIETA"/>
        <w:numPr>
          <w:ilvl w:val="0"/>
          <w:numId w:val="11"/>
        </w:numPr>
        <w:ind w:left="2098" w:hanging="357"/>
      </w:pPr>
      <w:r w:rsidRPr="00F80ED2">
        <w:t>Mahonesa, salsa de tomate frito, kétchup, mostaza, vinagre, tabasco, salsa de soja, aderezo de limón, sucedáneos de condimentos…</w:t>
      </w:r>
    </w:p>
    <w:p w:rsidR="00AE2DE5" w:rsidRPr="00F80ED2" w:rsidRDefault="00AE2DE5" w:rsidP="00AE2DE5">
      <w:pPr>
        <w:pStyle w:val="VIETA"/>
        <w:ind w:firstLine="0"/>
      </w:pPr>
    </w:p>
    <w:p w:rsidR="00AE2DE5" w:rsidRPr="00944BC1" w:rsidRDefault="00AE2DE5" w:rsidP="00AE2DE5">
      <w:pPr>
        <w:pStyle w:val="Excluye"/>
      </w:pPr>
      <w:r w:rsidRPr="00944BC1">
        <w:t>Excluye:</w:t>
      </w:r>
    </w:p>
    <w:p w:rsidR="00AE2DE5" w:rsidRPr="004B6807" w:rsidRDefault="00AE2DE5" w:rsidP="00AE2DE5">
      <w:pPr>
        <w:pStyle w:val="VIETA"/>
        <w:numPr>
          <w:ilvl w:val="0"/>
          <w:numId w:val="11"/>
        </w:numPr>
        <w:ind w:left="2098" w:hanging="357"/>
      </w:pPr>
      <w:r w:rsidRPr="004B6807">
        <w:t>Guacamole (01.1.9.4).</w:t>
      </w:r>
    </w:p>
    <w:p w:rsidR="00AE2DE5" w:rsidRPr="00F80ED2" w:rsidRDefault="00AE2DE5" w:rsidP="00AE2DE5">
      <w:pPr>
        <w:keepNext/>
        <w:tabs>
          <w:tab w:val="left" w:pos="993"/>
        </w:tabs>
        <w:jc w:val="both"/>
        <w:rPr>
          <w:rFonts w:ascii="Arial" w:hAnsi="Arial" w:cs="Arial"/>
          <w:color w:val="000000"/>
        </w:rPr>
      </w:pPr>
    </w:p>
    <w:p w:rsidR="00AE2DE5" w:rsidRPr="00F80ED2" w:rsidRDefault="00AE2DE5" w:rsidP="00AE2DE5">
      <w:pPr>
        <w:keepNext/>
        <w:tabs>
          <w:tab w:val="left" w:pos="993"/>
        </w:tabs>
        <w:jc w:val="both"/>
        <w:rPr>
          <w:rFonts w:ascii="Arial" w:hAnsi="Arial" w:cs="Arial"/>
          <w:color w:val="000000"/>
        </w:rPr>
      </w:pPr>
    </w:p>
    <w:p w:rsidR="00AE2DE5" w:rsidRPr="00F80ED2" w:rsidRDefault="00AE2DE5" w:rsidP="00AE2DE5">
      <w:pPr>
        <w:pStyle w:val="TtuloCdigo"/>
      </w:pPr>
      <w:r w:rsidRPr="00F80ED2">
        <w:t>01.1.9.2</w:t>
      </w:r>
      <w:r w:rsidRPr="00F80ED2">
        <w:tab/>
        <w:t>SAL, ESPECIAS Y HIERBAS CULINARIAS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Sal, pimienta, vainilla, canela, pimentón, azafrán, guindilla, comino, jengibre</w:t>
      </w:r>
      <w:r>
        <w:t xml:space="preserve"> (en bulbo o en polvo)</w:t>
      </w:r>
      <w:r w:rsidRPr="00F80ED2">
        <w:t>, etc.</w:t>
      </w:r>
    </w:p>
    <w:p w:rsidR="00AE2DE5" w:rsidRPr="00F80ED2" w:rsidRDefault="00AE2DE5" w:rsidP="00AE2DE5">
      <w:pPr>
        <w:pStyle w:val="VIETA"/>
        <w:numPr>
          <w:ilvl w:val="0"/>
          <w:numId w:val="11"/>
        </w:numPr>
        <w:ind w:left="2098" w:hanging="357"/>
      </w:pPr>
      <w:r w:rsidRPr="00F80ED2">
        <w:t>Algas marinas (si se utilizan como especias).</w:t>
      </w:r>
    </w:p>
    <w:p w:rsidR="00AE2DE5" w:rsidRPr="00F80ED2" w:rsidRDefault="00AE2DE5" w:rsidP="00AE2DE5">
      <w:pPr>
        <w:pStyle w:val="VIETA"/>
        <w:numPr>
          <w:ilvl w:val="0"/>
          <w:numId w:val="11"/>
        </w:numPr>
        <w:ind w:left="2098" w:hanging="357"/>
      </w:pPr>
      <w:r w:rsidRPr="00F80ED2">
        <w:t>Hierbas culinarias (estragón, orégano, tomillo, laurel, romero, eneldo, perejil, cilantro, hierbabuena, sésamo, albahaca…), tanto frescas como secas.</w:t>
      </w:r>
    </w:p>
    <w:p w:rsidR="00AE2DE5" w:rsidRPr="00F80ED2" w:rsidRDefault="00AE2DE5" w:rsidP="00AE2DE5">
      <w:pPr>
        <w:pStyle w:val="VIETA"/>
        <w:numPr>
          <w:ilvl w:val="0"/>
          <w:numId w:val="11"/>
        </w:numPr>
        <w:ind w:left="2098" w:hanging="357"/>
      </w:pPr>
      <w:r w:rsidRPr="00F80ED2">
        <w:t>Preparados de varias especias para confeccionar gin-tonics, pudiendo contener algún fruto seco.</w:t>
      </w:r>
    </w:p>
    <w:p w:rsidR="00AE2DE5" w:rsidRPr="00F80ED2" w:rsidRDefault="00AE2DE5" w:rsidP="00AE2DE5">
      <w:pPr>
        <w:keepNext/>
        <w:tabs>
          <w:tab w:val="left" w:pos="993"/>
        </w:tabs>
        <w:ind w:left="2127"/>
        <w:jc w:val="both"/>
        <w:rPr>
          <w:rFonts w:ascii="Arial" w:hAnsi="Arial" w:cs="Arial"/>
          <w:color w:val="000000"/>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 xml:space="preserve">Algas marinas no utilizadas como especias </w:t>
      </w:r>
      <w:r>
        <w:t>(</w:t>
      </w:r>
      <w:r w:rsidRPr="00F80ED2">
        <w:t>01.1.7.1</w:t>
      </w:r>
      <w:r>
        <w:t xml:space="preserve"> si son frescas; 01.1.7.6 si son secas).</w:t>
      </w:r>
    </w:p>
    <w:p w:rsidR="00AE2DE5" w:rsidRDefault="00AE2DE5" w:rsidP="00AE2DE5">
      <w:pPr>
        <w:pStyle w:val="VIETA"/>
        <w:ind w:firstLine="0"/>
      </w:pPr>
    </w:p>
    <w:p w:rsidR="00AE2DE5" w:rsidRDefault="00AE2DE5" w:rsidP="00AE2DE5">
      <w:pPr>
        <w:rPr>
          <w:lang w:val="es-ES_tradnl"/>
        </w:rPr>
      </w:pPr>
    </w:p>
    <w:p w:rsidR="00AE2DE5" w:rsidRPr="00D86FFA" w:rsidRDefault="00AE2DE5" w:rsidP="00AE2DE5">
      <w:pPr>
        <w:tabs>
          <w:tab w:val="left" w:pos="2160"/>
        </w:tabs>
        <w:rPr>
          <w:lang w:val="es-ES_tradnl"/>
        </w:rPr>
      </w:pPr>
      <w:r>
        <w:rPr>
          <w:lang w:val="es-ES_tradnl"/>
        </w:rPr>
        <w:tab/>
      </w:r>
    </w:p>
    <w:p w:rsidR="00AE2DE5" w:rsidRPr="00F80ED2" w:rsidRDefault="00AE2DE5" w:rsidP="00AE2DE5">
      <w:pPr>
        <w:pStyle w:val="TtuloCdigo"/>
      </w:pPr>
      <w:r w:rsidRPr="00F80ED2">
        <w:t>01.1.9.3</w:t>
      </w:r>
      <w:r w:rsidRPr="00F80ED2">
        <w:tab/>
        <w:t>ALIMENTOS PARA BEBÉ</w:t>
      </w:r>
    </w:p>
    <w:p w:rsidR="00AE2DE5" w:rsidRPr="00F80ED2" w:rsidRDefault="00AE2DE5" w:rsidP="00AE2DE5">
      <w:pPr>
        <w:pStyle w:val="Referencia"/>
      </w:pPr>
      <w:r w:rsidRPr="00F80ED2">
        <w:t>Bisemanal</w:t>
      </w:r>
    </w:p>
    <w:p w:rsidR="00AE2DE5" w:rsidRPr="00730DD8" w:rsidRDefault="00AE2DE5" w:rsidP="00AE2DE5">
      <w:pPr>
        <w:pStyle w:val="Referencia"/>
        <w:spacing w:after="120"/>
        <w:ind w:left="2126"/>
        <w:rPr>
          <w:i/>
        </w:rPr>
      </w:pPr>
      <w:r w:rsidRPr="00730DD8">
        <w:rPr>
          <w:i/>
        </w:rPr>
        <w:t xml:space="preserve">Se </w:t>
      </w:r>
      <w:r w:rsidRPr="00730DD8">
        <w:rPr>
          <w:i/>
          <w:u w:val="single"/>
        </w:rPr>
        <w:t>incluyen</w:t>
      </w:r>
      <w:r w:rsidRPr="00730DD8">
        <w:rPr>
          <w:i/>
        </w:rPr>
        <w:t xml:space="preserve"> en general todos los alimentos para bebés independientemente de su contenido y composición.</w:t>
      </w:r>
    </w:p>
    <w:p w:rsidR="00AE2DE5" w:rsidRPr="00730DD8" w:rsidRDefault="00AE2DE5" w:rsidP="00AE2DE5">
      <w:pPr>
        <w:pStyle w:val="VIETA"/>
        <w:numPr>
          <w:ilvl w:val="0"/>
          <w:numId w:val="11"/>
        </w:numPr>
        <w:ind w:left="2098" w:hanging="357"/>
      </w:pPr>
      <w:r w:rsidRPr="00730DD8">
        <w:tab/>
        <w:t>Leche para bebés líquida o en polvo, leche de crecimiento, cereales para bebés.</w:t>
      </w:r>
    </w:p>
    <w:p w:rsidR="00AE2DE5" w:rsidRPr="00730DD8" w:rsidRDefault="00AE2DE5" w:rsidP="00AE2DE5">
      <w:pPr>
        <w:pStyle w:val="VIETA"/>
        <w:numPr>
          <w:ilvl w:val="0"/>
          <w:numId w:val="11"/>
        </w:numPr>
        <w:ind w:left="2098" w:hanging="357"/>
      </w:pPr>
      <w:r w:rsidRPr="00730DD8">
        <w:t xml:space="preserve">Alimentos para bebé preparados a base de carne, pescado, fruta,  hortalizas, legumbres o patatas. </w:t>
      </w:r>
    </w:p>
    <w:p w:rsidR="00AE2DE5" w:rsidRPr="00730DD8" w:rsidRDefault="00AE2DE5" w:rsidP="00AE2DE5">
      <w:pPr>
        <w:pStyle w:val="VIETA"/>
        <w:numPr>
          <w:ilvl w:val="0"/>
          <w:numId w:val="11"/>
        </w:numPr>
        <w:ind w:left="2098" w:hanging="357"/>
      </w:pPr>
      <w:r w:rsidRPr="00730DD8">
        <w:t>Alimentos para bebé que contienen cacao.</w:t>
      </w:r>
    </w:p>
    <w:p w:rsidR="00AE2DE5" w:rsidRPr="00730DD8" w:rsidRDefault="00AE2DE5" w:rsidP="00AE2DE5">
      <w:pPr>
        <w:pStyle w:val="VIETA"/>
        <w:numPr>
          <w:ilvl w:val="0"/>
          <w:numId w:val="11"/>
        </w:numPr>
        <w:ind w:left="2098" w:hanging="357"/>
      </w:pPr>
      <w:r w:rsidRPr="00730DD8">
        <w:t>Yogur "Mi primer yogur".</w:t>
      </w:r>
    </w:p>
    <w:p w:rsidR="00AE2DE5" w:rsidRPr="00F80ED2" w:rsidRDefault="00AE2DE5" w:rsidP="00AE2DE5">
      <w:pPr>
        <w:pStyle w:val="VIETA"/>
        <w:ind w:firstLine="0"/>
      </w:pPr>
    </w:p>
    <w:p w:rsidR="00AE2DE5" w:rsidRPr="00F80ED2" w:rsidRDefault="00AE2DE5" w:rsidP="00AE2DE5">
      <w:pPr>
        <w:pStyle w:val="A6"/>
        <w:spacing w:before="0"/>
        <w:ind w:left="2127"/>
        <w:rPr>
          <w:rFonts w:cs="Arial"/>
          <w:b w:val="0"/>
          <w:color w:val="000000"/>
          <w:sz w:val="22"/>
          <w:szCs w:val="22"/>
        </w:rPr>
      </w:pPr>
      <w:r w:rsidRPr="00F80ED2">
        <w:rPr>
          <w:rFonts w:cs="Arial"/>
          <w:b w:val="0"/>
          <w:color w:val="000000"/>
          <w:sz w:val="22"/>
          <w:szCs w:val="22"/>
        </w:rPr>
        <w:tab/>
      </w:r>
      <w:r w:rsidRPr="00F80ED2">
        <w:rPr>
          <w:rFonts w:cs="Arial"/>
          <w:b w:val="0"/>
          <w:color w:val="000000"/>
          <w:sz w:val="22"/>
          <w:szCs w:val="22"/>
        </w:rPr>
        <w:tab/>
      </w:r>
    </w:p>
    <w:p w:rsidR="00AE2DE5" w:rsidRPr="00F80ED2" w:rsidRDefault="00AE2DE5" w:rsidP="00AE2DE5">
      <w:pPr>
        <w:pStyle w:val="TtuloCdigo"/>
      </w:pPr>
      <w:r w:rsidRPr="00F80ED2">
        <w:t>01.1.9.4</w:t>
      </w:r>
      <w:r w:rsidRPr="00F80ED2">
        <w:tab/>
        <w:t>COMIDAS PREPARADAS (NUEVO)</w:t>
      </w:r>
    </w:p>
    <w:p w:rsidR="00AE2DE5" w:rsidRPr="00F80ED2" w:rsidRDefault="00AE2DE5" w:rsidP="00AE2DE5">
      <w:pPr>
        <w:pStyle w:val="Referencia"/>
      </w:pPr>
      <w:r w:rsidRPr="00F80ED2">
        <w:t>Bisemanal</w:t>
      </w:r>
      <w:r w:rsidRPr="00F80ED2">
        <w:tab/>
      </w:r>
    </w:p>
    <w:p w:rsidR="00AE2DE5" w:rsidRPr="00F80ED2" w:rsidRDefault="00AE2DE5" w:rsidP="00AE2DE5">
      <w:pPr>
        <w:pStyle w:val="A5"/>
        <w:tabs>
          <w:tab w:val="clear" w:pos="993"/>
          <w:tab w:val="clear" w:pos="1757"/>
        </w:tabs>
        <w:spacing w:before="0" w:after="120"/>
        <w:ind w:left="2127"/>
        <w:rPr>
          <w:rFonts w:cs="Arial"/>
          <w:color w:val="000000"/>
          <w:sz w:val="22"/>
          <w:szCs w:val="22"/>
        </w:rPr>
      </w:pPr>
      <w:r w:rsidRPr="00F80ED2">
        <w:rPr>
          <w:rFonts w:cs="Arial"/>
          <w:color w:val="000000"/>
          <w:sz w:val="22"/>
          <w:szCs w:val="22"/>
        </w:rPr>
        <w:tab/>
        <w:t xml:space="preserve">Comidas listas para ser consumidas (conservas, alimentos o comidas preparadas en el día </w:t>
      </w:r>
      <w:r w:rsidRPr="00153CFD">
        <w:rPr>
          <w:rFonts w:cs="Arial"/>
          <w:sz w:val="22"/>
          <w:szCs w:val="22"/>
        </w:rPr>
        <w:t xml:space="preserve">o </w:t>
      </w:r>
      <w:r w:rsidRPr="00153CFD">
        <w:rPr>
          <w:rFonts w:cs="Arial"/>
          <w:b/>
          <w:sz w:val="22"/>
          <w:szCs w:val="22"/>
        </w:rPr>
        <w:t>congeladas</w:t>
      </w:r>
      <w:r w:rsidRPr="00153CFD">
        <w:rPr>
          <w:rFonts w:cs="Arial"/>
          <w:sz w:val="22"/>
          <w:szCs w:val="22"/>
        </w:rPr>
        <w:t xml:space="preserve">), </w:t>
      </w:r>
      <w:r w:rsidRPr="00F80ED2">
        <w:rPr>
          <w:rFonts w:cs="Arial"/>
          <w:color w:val="000000"/>
          <w:sz w:val="22"/>
          <w:szCs w:val="22"/>
        </w:rPr>
        <w:t>con independencia de la composición. Se clasifican en esta categoría cuando el precio s</w:t>
      </w:r>
      <w:r>
        <w:rPr>
          <w:rFonts w:cs="Arial"/>
          <w:color w:val="000000"/>
          <w:sz w:val="22"/>
          <w:szCs w:val="22"/>
        </w:rPr>
        <w:t>o</w:t>
      </w:r>
      <w:r w:rsidRPr="00F80ED2">
        <w:rPr>
          <w:rFonts w:cs="Arial"/>
          <w:color w:val="000000"/>
          <w:sz w:val="22"/>
          <w:szCs w:val="22"/>
        </w:rPr>
        <w:t>lo cubre el coste del producto, es decir, compradas en un supermercado y no adquiridas en casas de "comidas preparadas", bares o restaurantes.</w:t>
      </w:r>
    </w:p>
    <w:p w:rsidR="00AE2DE5" w:rsidRPr="00F80ED2" w:rsidRDefault="00AE2DE5" w:rsidP="00AE2DE5">
      <w:pPr>
        <w:pStyle w:val="VIETA"/>
        <w:numPr>
          <w:ilvl w:val="0"/>
          <w:numId w:val="11"/>
        </w:numPr>
        <w:ind w:left="2098" w:hanging="357"/>
      </w:pPr>
      <w:r w:rsidRPr="00F80ED2">
        <w:t>Sándwiches o bocadillos adquiridos en supermercados o tiendas de alimentación listas para consumir.</w:t>
      </w:r>
    </w:p>
    <w:p w:rsidR="00AE2DE5" w:rsidRPr="00F80ED2" w:rsidRDefault="00AE2DE5" w:rsidP="00AE2DE5">
      <w:pPr>
        <w:pStyle w:val="VIETA"/>
        <w:numPr>
          <w:ilvl w:val="0"/>
          <w:numId w:val="11"/>
        </w:numPr>
        <w:ind w:left="2098" w:hanging="357"/>
      </w:pPr>
      <w:r w:rsidRPr="00F80ED2">
        <w:t>Pollos asados, empanadas, agujas, hornazos y empanadillas de carnes para el consumo directo.</w:t>
      </w:r>
    </w:p>
    <w:p w:rsidR="00AE2DE5" w:rsidRPr="00F80ED2" w:rsidRDefault="00AE2DE5" w:rsidP="00AE2DE5">
      <w:pPr>
        <w:pStyle w:val="VIETA"/>
        <w:numPr>
          <w:ilvl w:val="0"/>
          <w:numId w:val="11"/>
        </w:numPr>
        <w:ind w:left="2098" w:hanging="357"/>
      </w:pPr>
      <w:r w:rsidRPr="00F80ED2">
        <w:t>Empanadas de pescado, agujas de pescado directas para consumir, pasteles de pescado (p. ej.: pastel de cabracho), sushi o ceviche listo para consumir.</w:t>
      </w:r>
    </w:p>
    <w:p w:rsidR="00AE2DE5" w:rsidRPr="00F80ED2" w:rsidRDefault="00AE2DE5" w:rsidP="00AE2DE5">
      <w:pPr>
        <w:pStyle w:val="VIETA"/>
        <w:numPr>
          <w:ilvl w:val="0"/>
          <w:numId w:val="11"/>
        </w:numPr>
        <w:ind w:left="2098" w:hanging="357"/>
      </w:pPr>
      <w:r w:rsidRPr="00F80ED2">
        <w:t>Empanadas con cualquier relleno.</w:t>
      </w:r>
    </w:p>
    <w:p w:rsidR="00AE2DE5" w:rsidRPr="00F80ED2" w:rsidRDefault="00AE2DE5" w:rsidP="00AE2DE5">
      <w:pPr>
        <w:pStyle w:val="VIETA"/>
        <w:numPr>
          <w:ilvl w:val="0"/>
          <w:numId w:val="11"/>
        </w:numPr>
        <w:ind w:left="2098" w:hanging="357"/>
      </w:pPr>
      <w:r w:rsidRPr="00F80ED2">
        <w:t>Croquetas de carne, pescado, queso u hortalizas (hongos...) listas para consumir.</w:t>
      </w:r>
    </w:p>
    <w:p w:rsidR="00AE2DE5" w:rsidRPr="00F80ED2" w:rsidRDefault="00AE2DE5" w:rsidP="00AE2DE5">
      <w:pPr>
        <w:pStyle w:val="VIETA"/>
        <w:numPr>
          <w:ilvl w:val="0"/>
          <w:numId w:val="11"/>
        </w:numPr>
        <w:ind w:left="2098" w:hanging="357"/>
      </w:pPr>
      <w:r w:rsidRPr="00F80ED2">
        <w:t>Hojaldritos salados. Rollitos de primavera listos para consumir.</w:t>
      </w:r>
    </w:p>
    <w:p w:rsidR="00AE2DE5" w:rsidRPr="00F80ED2" w:rsidRDefault="00AE2DE5" w:rsidP="00AE2DE5">
      <w:pPr>
        <w:pStyle w:val="VIETA"/>
        <w:numPr>
          <w:ilvl w:val="0"/>
          <w:numId w:val="11"/>
        </w:numPr>
        <w:ind w:left="2098" w:hanging="357"/>
      </w:pPr>
      <w:r w:rsidRPr="00F80ED2">
        <w:t>Huevos rellenos listos para consumir.</w:t>
      </w:r>
    </w:p>
    <w:p w:rsidR="00AE2DE5" w:rsidRPr="00F80ED2" w:rsidRDefault="00AE2DE5" w:rsidP="00AE2DE5">
      <w:pPr>
        <w:pStyle w:val="VIETA"/>
        <w:numPr>
          <w:ilvl w:val="0"/>
          <w:numId w:val="11"/>
        </w:numPr>
        <w:ind w:left="2098" w:hanging="357"/>
      </w:pPr>
      <w:r w:rsidRPr="00F80ED2">
        <w:t>Oreja y morros fritos. Torreznos fritos</w:t>
      </w:r>
    </w:p>
    <w:p w:rsidR="00AE2DE5" w:rsidRPr="00F80ED2" w:rsidRDefault="00AE2DE5" w:rsidP="00AE2DE5">
      <w:pPr>
        <w:pStyle w:val="VIETA"/>
        <w:numPr>
          <w:ilvl w:val="0"/>
          <w:numId w:val="11"/>
        </w:numPr>
        <w:ind w:left="2098" w:hanging="357"/>
      </w:pPr>
      <w:r w:rsidRPr="00F80ED2">
        <w:t>Platos preparados a base de pescado o carne (albóndigas con guisantes, callos, merluza en salsa verde, perdices estofadas, callos preparados…).</w:t>
      </w:r>
    </w:p>
    <w:p w:rsidR="00AE2DE5" w:rsidRPr="00F80ED2" w:rsidRDefault="00AE2DE5" w:rsidP="00AE2DE5">
      <w:pPr>
        <w:pStyle w:val="VIETA"/>
        <w:numPr>
          <w:ilvl w:val="0"/>
          <w:numId w:val="11"/>
        </w:numPr>
        <w:ind w:left="2098" w:hanging="357"/>
      </w:pPr>
      <w:r w:rsidRPr="00F80ED2">
        <w:t>Caldos, cremas y purés (caldo tipo Aneto, sopas, crema de calabaza, crema de calabacín, crema de boletus, puré de patatas…).</w:t>
      </w:r>
    </w:p>
    <w:p w:rsidR="00AE2DE5" w:rsidRPr="00F80ED2" w:rsidRDefault="00AE2DE5" w:rsidP="00AE2DE5">
      <w:pPr>
        <w:pStyle w:val="VIETA"/>
        <w:numPr>
          <w:ilvl w:val="0"/>
          <w:numId w:val="11"/>
        </w:numPr>
        <w:ind w:left="2098" w:hanging="357"/>
      </w:pPr>
      <w:r w:rsidRPr="00F80ED2">
        <w:t>Platos preparados a base de hortalizas y/o legumbres (ensaladilla, menestra de verduras, ensaladilla rusa, humus, guacamole, fabada litoral, gazpacho, salmorejo, pisto, tortilla preparada...) y listos para consumir.</w:t>
      </w:r>
    </w:p>
    <w:p w:rsidR="00AE2DE5" w:rsidRDefault="00AE2DE5" w:rsidP="00AE2DE5">
      <w:pPr>
        <w:pStyle w:val="VIETA"/>
        <w:numPr>
          <w:ilvl w:val="0"/>
          <w:numId w:val="11"/>
        </w:numPr>
        <w:ind w:left="2098" w:hanging="357"/>
      </w:pPr>
      <w:r w:rsidRPr="00F80ED2">
        <w:t>Ensaladas preparadas a base de mezcla de lechuga, verduras, picatostes, queso, atún…</w:t>
      </w:r>
    </w:p>
    <w:p w:rsidR="00AE2DE5" w:rsidRDefault="00AE2DE5" w:rsidP="00AE2DE5">
      <w:pPr>
        <w:pStyle w:val="VIETA"/>
        <w:numPr>
          <w:ilvl w:val="0"/>
          <w:numId w:val="11"/>
        </w:numPr>
        <w:ind w:left="2098" w:hanging="357"/>
      </w:pPr>
      <w:r w:rsidRPr="001E7662">
        <w:t>Arroz preparado listo para consumir, vasitos de arroz tipo Brillante.</w:t>
      </w:r>
    </w:p>
    <w:p w:rsidR="00AE2DE5" w:rsidRPr="00153CFD" w:rsidRDefault="00AE2DE5" w:rsidP="00AE2DE5">
      <w:pPr>
        <w:pStyle w:val="VIETA"/>
        <w:numPr>
          <w:ilvl w:val="0"/>
          <w:numId w:val="11"/>
        </w:numPr>
        <w:ind w:left="2098" w:hanging="357"/>
      </w:pPr>
      <w:r w:rsidRPr="00153CFD">
        <w:t>Quinoa precocida.</w:t>
      </w:r>
    </w:p>
    <w:p w:rsidR="00AE2DE5" w:rsidRPr="00F80ED2" w:rsidRDefault="00AE2DE5" w:rsidP="00AE2DE5">
      <w:pPr>
        <w:pStyle w:val="A5"/>
        <w:tabs>
          <w:tab w:val="clear" w:pos="993"/>
        </w:tabs>
        <w:spacing w:before="0"/>
        <w:ind w:left="2127" w:firstLine="0"/>
        <w:rPr>
          <w:rFonts w:cs="Arial"/>
          <w:color w:val="000000"/>
          <w:sz w:val="22"/>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Pizza y quiche (01.1.1.5).</w:t>
      </w:r>
    </w:p>
    <w:p w:rsidR="00AE2DE5" w:rsidRPr="00F80ED2" w:rsidRDefault="00AE2DE5" w:rsidP="00AE2DE5">
      <w:pPr>
        <w:pStyle w:val="VIETA"/>
        <w:numPr>
          <w:ilvl w:val="0"/>
          <w:numId w:val="11"/>
        </w:numPr>
        <w:ind w:left="2098" w:hanging="357"/>
      </w:pPr>
      <w:r w:rsidRPr="00F80ED2">
        <w:t>Pasta y cuscús preparados en todas las formas (01.1.1.6).</w:t>
      </w:r>
    </w:p>
    <w:p w:rsidR="00AE2DE5" w:rsidRPr="00F80ED2" w:rsidRDefault="00AE2DE5" w:rsidP="00AE2DE5">
      <w:pPr>
        <w:pStyle w:val="VIETA"/>
        <w:numPr>
          <w:ilvl w:val="0"/>
          <w:numId w:val="11"/>
        </w:numPr>
        <w:ind w:left="2098" w:hanging="357"/>
        <w:rPr>
          <w:rFonts w:eastAsia="Times New Roman"/>
          <w:spacing w:val="-2"/>
        </w:rPr>
      </w:pPr>
      <w:r w:rsidRPr="00F80ED2">
        <w:rPr>
          <w:rFonts w:eastAsia="Times New Roman"/>
          <w:spacing w:val="-2"/>
        </w:rPr>
        <w:t>Sándwiches adquiridos en cafés y bares y los adquiridos en máquinas automáticas (11.1.1.6).</w:t>
      </w:r>
    </w:p>
    <w:p w:rsidR="00AE2DE5" w:rsidRPr="00F80ED2" w:rsidRDefault="00AE2DE5" w:rsidP="00AE2DE5">
      <w:pPr>
        <w:pStyle w:val="VIETA"/>
        <w:numPr>
          <w:ilvl w:val="0"/>
          <w:numId w:val="11"/>
        </w:numPr>
        <w:ind w:left="2098" w:hanging="357"/>
        <w:rPr>
          <w:rFonts w:eastAsia="Times New Roman"/>
          <w:spacing w:val="-2"/>
        </w:rPr>
      </w:pPr>
      <w:r w:rsidRPr="00F80ED2">
        <w:rPr>
          <w:rFonts w:eastAsia="Times New Roman"/>
          <w:spacing w:val="-2"/>
        </w:rPr>
        <w:t xml:space="preserve">Las preparaciones que incluyen varios ingredientes pero no están listas para consumir sino que se utilizan como base para la preparación de comidas. Preparaciones de carne (01.1.2.8), pescado (01.1.3.6) o verduras (01.1.7.7). </w:t>
      </w:r>
    </w:p>
    <w:p w:rsidR="00AE2DE5" w:rsidRPr="00F80ED2" w:rsidRDefault="00AE2DE5" w:rsidP="00AE2DE5">
      <w:pPr>
        <w:pStyle w:val="VIETA"/>
        <w:numPr>
          <w:ilvl w:val="0"/>
          <w:numId w:val="11"/>
        </w:numPr>
        <w:ind w:left="2098" w:hanging="357"/>
      </w:pPr>
      <w:r w:rsidRPr="00F80ED2">
        <w:t>Si el plato preparado contiene pasta sea</w:t>
      </w:r>
      <w:r>
        <w:t>n</w:t>
      </w:r>
      <w:r w:rsidRPr="00F80ED2">
        <w:t xml:space="preserve"> cual</w:t>
      </w:r>
      <w:r>
        <w:t>es</w:t>
      </w:r>
      <w:r w:rsidRPr="00F80ED2">
        <w:t xml:space="preserve"> sea</w:t>
      </w:r>
      <w:r>
        <w:t>n</w:t>
      </w:r>
      <w:r w:rsidRPr="00F80ED2">
        <w:t xml:space="preserve"> los otros ingredientes irá a pasta (01.1.1.6).</w:t>
      </w:r>
    </w:p>
    <w:p w:rsidR="00AE2DE5" w:rsidRPr="00F80ED2" w:rsidRDefault="00AE2DE5" w:rsidP="00AE2DE5">
      <w:pPr>
        <w:pStyle w:val="VIETA"/>
        <w:numPr>
          <w:ilvl w:val="0"/>
          <w:numId w:val="11"/>
        </w:numPr>
        <w:ind w:left="2098" w:hanging="357"/>
      </w:pPr>
      <w:r w:rsidRPr="00F80ED2">
        <w:t>Pastillas o polvos para caldos y sopas (01.1.9.9).</w:t>
      </w:r>
    </w:p>
    <w:p w:rsidR="00AE2DE5" w:rsidRPr="00F80ED2" w:rsidRDefault="00AE2DE5" w:rsidP="00AE2DE5">
      <w:pPr>
        <w:pStyle w:val="VIETA"/>
        <w:tabs>
          <w:tab w:val="left" w:pos="1757"/>
        </w:tabs>
        <w:ind w:left="2127" w:firstLine="0"/>
        <w:rPr>
          <w:rFonts w:eastAsia="Times New Roman"/>
          <w:spacing w:val="-2"/>
        </w:rPr>
      </w:pPr>
    </w:p>
    <w:p w:rsidR="00AE2DE5" w:rsidRPr="00F80ED2" w:rsidRDefault="00AE2DE5" w:rsidP="00AE2DE5">
      <w:pPr>
        <w:pStyle w:val="VIETA"/>
        <w:tabs>
          <w:tab w:val="left" w:pos="1757"/>
        </w:tabs>
        <w:ind w:left="2127" w:firstLine="0"/>
        <w:rPr>
          <w:rFonts w:eastAsia="Times New Roman"/>
          <w:i/>
          <w:color w:val="000000"/>
          <w:spacing w:val="-2"/>
        </w:rPr>
      </w:pPr>
    </w:p>
    <w:p w:rsidR="00AE2DE5" w:rsidRPr="00F80ED2" w:rsidRDefault="00AE2DE5" w:rsidP="00AE2DE5">
      <w:pPr>
        <w:pStyle w:val="TtuloCdigo"/>
      </w:pPr>
      <w:r w:rsidRPr="00F80ED2">
        <w:t xml:space="preserve">01.1.9.5 </w:t>
      </w:r>
      <w:r w:rsidRPr="00F80ED2">
        <w:tab/>
        <w:t>PRODUCTOS DIETÉTICOS</w:t>
      </w:r>
    </w:p>
    <w:p w:rsidR="00AE2DE5" w:rsidRPr="00F80ED2" w:rsidRDefault="00AE2DE5" w:rsidP="00AE2DE5">
      <w:pPr>
        <w:pStyle w:val="Referencia"/>
        <w:rPr>
          <w:b/>
        </w:rPr>
      </w:pPr>
      <w:r w:rsidRPr="00F80ED2">
        <w:t>Bisemanal</w:t>
      </w:r>
    </w:p>
    <w:p w:rsidR="00AE2DE5" w:rsidRPr="00F80ED2" w:rsidRDefault="00AE2DE5" w:rsidP="00AE2DE5">
      <w:pPr>
        <w:pStyle w:val="A6"/>
        <w:tabs>
          <w:tab w:val="clear" w:pos="993"/>
          <w:tab w:val="clear" w:pos="1757"/>
        </w:tabs>
        <w:spacing w:before="0" w:after="120"/>
        <w:ind w:left="2126" w:firstLine="0"/>
        <w:rPr>
          <w:rFonts w:cs="Arial"/>
          <w:b w:val="0"/>
          <w:color w:val="000000"/>
          <w:sz w:val="22"/>
          <w:szCs w:val="22"/>
        </w:rPr>
      </w:pPr>
      <w:r w:rsidRPr="00F80ED2">
        <w:rPr>
          <w:rFonts w:cs="Arial"/>
          <w:b w:val="0"/>
          <w:color w:val="000000"/>
          <w:sz w:val="22"/>
          <w:szCs w:val="22"/>
        </w:rPr>
        <w:t>Existen dos tipos de tiendas:</w:t>
      </w:r>
    </w:p>
    <w:p w:rsidR="00AE2DE5" w:rsidRPr="00F80ED2" w:rsidRDefault="00AE2DE5" w:rsidP="00AE2DE5">
      <w:pPr>
        <w:keepLines/>
        <w:numPr>
          <w:ilvl w:val="0"/>
          <w:numId w:val="96"/>
        </w:numPr>
        <w:tabs>
          <w:tab w:val="left" w:pos="1757"/>
        </w:tabs>
        <w:ind w:left="2625" w:hanging="357"/>
        <w:jc w:val="both"/>
        <w:rPr>
          <w:rFonts w:ascii="Arial" w:hAnsi="Arial" w:cs="Arial"/>
        </w:rPr>
      </w:pPr>
      <w:r w:rsidRPr="00F80ED2">
        <w:rPr>
          <w:rFonts w:ascii="Arial" w:hAnsi="Arial" w:cs="Arial"/>
        </w:rPr>
        <w:t>Productos dietéticos de tiendas</w:t>
      </w:r>
      <w:r>
        <w:rPr>
          <w:rFonts w:ascii="Arial" w:hAnsi="Arial" w:cs="Arial"/>
        </w:rPr>
        <w:t xml:space="preserve"> especializadas tipo Santiveri y </w:t>
      </w:r>
      <w:r w:rsidRPr="00F80ED2">
        <w:rPr>
          <w:rFonts w:ascii="Arial" w:hAnsi="Arial" w:cs="Arial"/>
        </w:rPr>
        <w:t>herbolario</w:t>
      </w:r>
      <w:r>
        <w:rPr>
          <w:rFonts w:ascii="Arial" w:hAnsi="Arial" w:cs="Arial"/>
        </w:rPr>
        <w:t>s.</w:t>
      </w:r>
    </w:p>
    <w:p w:rsidR="00AE2DE5" w:rsidRPr="00F80ED2" w:rsidRDefault="00AE2DE5" w:rsidP="00AE2DE5">
      <w:pPr>
        <w:keepLines/>
        <w:numPr>
          <w:ilvl w:val="0"/>
          <w:numId w:val="96"/>
        </w:numPr>
        <w:tabs>
          <w:tab w:val="left" w:pos="1757"/>
        </w:tabs>
        <w:ind w:left="2625" w:hanging="357"/>
        <w:jc w:val="both"/>
        <w:rPr>
          <w:rFonts w:ascii="Arial" w:hAnsi="Arial" w:cs="Arial"/>
        </w:rPr>
      </w:pPr>
      <w:r w:rsidRPr="00F80ED2">
        <w:rPr>
          <w:rFonts w:ascii="Arial" w:hAnsi="Arial" w:cs="Arial"/>
        </w:rPr>
        <w:t>Productos dietéticos en zonas habilitadas de supermercado</w:t>
      </w:r>
      <w:r>
        <w:rPr>
          <w:rFonts w:ascii="Arial" w:hAnsi="Arial" w:cs="Arial"/>
        </w:rPr>
        <w:t xml:space="preserve">s, </w:t>
      </w:r>
      <w:r w:rsidRPr="00F80ED2">
        <w:rPr>
          <w:rFonts w:ascii="Arial" w:hAnsi="Arial" w:cs="Arial"/>
        </w:rPr>
        <w:t>gran</w:t>
      </w:r>
      <w:r>
        <w:rPr>
          <w:rFonts w:ascii="Arial" w:hAnsi="Arial" w:cs="Arial"/>
        </w:rPr>
        <w:t>des</w:t>
      </w:r>
      <w:r w:rsidRPr="00F80ED2">
        <w:rPr>
          <w:rFonts w:ascii="Arial" w:hAnsi="Arial" w:cs="Arial"/>
        </w:rPr>
        <w:t xml:space="preserve"> superficie</w:t>
      </w:r>
      <w:r>
        <w:rPr>
          <w:rFonts w:ascii="Arial" w:hAnsi="Arial" w:cs="Arial"/>
        </w:rPr>
        <w:t>s y otras.</w:t>
      </w:r>
    </w:p>
    <w:p w:rsidR="00AE2DE5" w:rsidRPr="00F80ED2" w:rsidRDefault="00AE2DE5" w:rsidP="00AE2DE5">
      <w:pPr>
        <w:keepLines/>
        <w:tabs>
          <w:tab w:val="left" w:pos="1757"/>
        </w:tabs>
        <w:ind w:left="2127"/>
        <w:jc w:val="both"/>
        <w:rPr>
          <w:rFonts w:ascii="Arial" w:hAnsi="Arial" w:cs="Arial"/>
        </w:rPr>
      </w:pPr>
    </w:p>
    <w:p w:rsidR="00AE2DE5" w:rsidRPr="00F80ED2" w:rsidRDefault="00AE2DE5" w:rsidP="00AE2DE5">
      <w:pPr>
        <w:keepLines/>
        <w:spacing w:after="120"/>
        <w:ind w:left="2126"/>
        <w:jc w:val="both"/>
        <w:rPr>
          <w:rFonts w:ascii="Arial" w:hAnsi="Arial" w:cs="Arial"/>
        </w:rPr>
      </w:pPr>
      <w:r w:rsidRPr="00F80ED2">
        <w:rPr>
          <w:rFonts w:ascii="Arial" w:hAnsi="Arial" w:cs="Arial"/>
          <w:color w:val="000000"/>
        </w:rPr>
        <w:t xml:space="preserve">Se </w:t>
      </w:r>
      <w:r w:rsidRPr="00F80ED2">
        <w:rPr>
          <w:rFonts w:ascii="Arial" w:hAnsi="Arial" w:cs="Arial"/>
          <w:color w:val="000000"/>
          <w:u w:val="single"/>
        </w:rPr>
        <w:t>incluye</w:t>
      </w:r>
      <w:r>
        <w:rPr>
          <w:rFonts w:ascii="Arial" w:hAnsi="Arial" w:cs="Arial"/>
          <w:color w:val="000000"/>
          <w:u w:val="single"/>
        </w:rPr>
        <w:t>n</w:t>
      </w:r>
      <w:r w:rsidRPr="00F80ED2">
        <w:rPr>
          <w:rFonts w:ascii="Arial" w:hAnsi="Arial" w:cs="Arial"/>
          <w:color w:val="000000"/>
        </w:rPr>
        <w:t xml:space="preserve"> en general todos los productos dietéticos independientemente de su contenido y composición</w:t>
      </w:r>
      <w:r w:rsidRPr="00F80ED2">
        <w:rPr>
          <w:rFonts w:ascii="Arial" w:hAnsi="Arial" w:cs="Arial"/>
        </w:rPr>
        <w:t>:</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Productos dietéticos preparados a base de carne, de pescado, de fruta, de verduras o legumbres.</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 xml:space="preserve">Aceites dietéticos. </w:t>
      </w:r>
    </w:p>
    <w:p w:rsidR="00AE2DE5"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Pan dietét</w:t>
      </w:r>
      <w:r>
        <w:rPr>
          <w:rFonts w:cs="Arial"/>
          <w:b w:val="0"/>
          <w:color w:val="000000"/>
          <w:sz w:val="22"/>
          <w:szCs w:val="22"/>
        </w:rPr>
        <w:t>ico, pan ácimo, pan sin gluten...</w:t>
      </w:r>
    </w:p>
    <w:p w:rsidR="00AE2DE5" w:rsidRDefault="00AE2DE5" w:rsidP="00AE2DE5">
      <w:pPr>
        <w:pStyle w:val="A6"/>
        <w:numPr>
          <w:ilvl w:val="0"/>
          <w:numId w:val="9"/>
        </w:numPr>
        <w:spacing w:before="0"/>
        <w:ind w:left="2127"/>
        <w:rPr>
          <w:rFonts w:cs="Arial"/>
          <w:b w:val="0"/>
          <w:color w:val="000000"/>
          <w:sz w:val="22"/>
          <w:szCs w:val="22"/>
        </w:rPr>
      </w:pPr>
      <w:r>
        <w:rPr>
          <w:rFonts w:cs="Arial"/>
          <w:b w:val="0"/>
          <w:color w:val="000000"/>
          <w:sz w:val="22"/>
          <w:szCs w:val="22"/>
        </w:rPr>
        <w:t>Semillas de chía. Seitán.</w:t>
      </w:r>
    </w:p>
    <w:p w:rsidR="00AE2DE5" w:rsidRPr="00F80ED2" w:rsidRDefault="00AE2DE5" w:rsidP="00AE2DE5">
      <w:pPr>
        <w:pStyle w:val="A6"/>
        <w:numPr>
          <w:ilvl w:val="0"/>
          <w:numId w:val="9"/>
        </w:numPr>
        <w:spacing w:before="0"/>
        <w:ind w:left="2127"/>
        <w:rPr>
          <w:rFonts w:cs="Arial"/>
          <w:b w:val="0"/>
          <w:color w:val="000000"/>
          <w:sz w:val="22"/>
          <w:szCs w:val="22"/>
        </w:rPr>
      </w:pPr>
      <w:r>
        <w:rPr>
          <w:rFonts w:cs="Arial"/>
          <w:b w:val="0"/>
          <w:color w:val="000000"/>
          <w:sz w:val="22"/>
          <w:szCs w:val="22"/>
        </w:rPr>
        <w:t>L</w:t>
      </w:r>
      <w:r w:rsidRPr="00F80ED2">
        <w:rPr>
          <w:rFonts w:cs="Arial"/>
          <w:b w:val="0"/>
          <w:color w:val="000000"/>
          <w:sz w:val="22"/>
          <w:szCs w:val="22"/>
        </w:rPr>
        <w:t>eche de almendras, lecha de avena, leche de alpiste, leche de arroz…</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Aceite de parafina para fines alimenticios. Batidos de proteínas, barritas energéticas y otros productos de nutrición deportiva compuestos fundamentalmente de proteínas.</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Incluye mermeladas dietéticas, sin azúcar, o bajas en calorías, pastillas o cápsulas a base de minerales, ambas si son compradas en establecimientos especializados como herbolarios...</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Agua de azahar con fines curativos.</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Galletas integrales, sin azúcar (si se adquieren en tiendas especializadas o en lugares dietéticos habilitados en supermercado o grandes superficies).</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Zumos sin azúcar. Zumo de aloe vera.</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Fructosa.</w:t>
      </w:r>
    </w:p>
    <w:p w:rsidR="00AE2DE5" w:rsidRPr="00F80ED2"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Jalea real, cápsulas Omega-3, pastillas de valeriana, equinácea, productos a base de propóleos.</w:t>
      </w:r>
    </w:p>
    <w:p w:rsidR="00AE2DE5" w:rsidRDefault="00AE2DE5" w:rsidP="00AE2DE5">
      <w:pPr>
        <w:pStyle w:val="A6"/>
        <w:numPr>
          <w:ilvl w:val="0"/>
          <w:numId w:val="9"/>
        </w:numPr>
        <w:spacing w:before="0"/>
        <w:ind w:left="2127"/>
        <w:rPr>
          <w:rFonts w:cs="Arial"/>
          <w:b w:val="0"/>
          <w:color w:val="000000"/>
          <w:sz w:val="22"/>
          <w:szCs w:val="22"/>
        </w:rPr>
      </w:pPr>
      <w:r w:rsidRPr="00F80ED2">
        <w:rPr>
          <w:rFonts w:cs="Arial"/>
          <w:b w:val="0"/>
          <w:color w:val="000000"/>
          <w:sz w:val="22"/>
          <w:szCs w:val="22"/>
        </w:rPr>
        <w:t>Productos vendidos en tiendas especializadas sin gluten, como tortitas de maíz o arroz inflado sin gluten (o con otro tipo de añadido dietético) o espagueti de maíz sin gluten.</w:t>
      </w:r>
    </w:p>
    <w:p w:rsidR="00AE2DE5" w:rsidRPr="00153CFD" w:rsidRDefault="00AE2DE5" w:rsidP="00AE2DE5">
      <w:pPr>
        <w:pStyle w:val="A6"/>
        <w:numPr>
          <w:ilvl w:val="0"/>
          <w:numId w:val="9"/>
        </w:numPr>
        <w:spacing w:before="0"/>
        <w:ind w:left="2127"/>
        <w:rPr>
          <w:rFonts w:cs="Arial"/>
          <w:b w:val="0"/>
          <w:sz w:val="22"/>
          <w:szCs w:val="22"/>
        </w:rPr>
      </w:pPr>
      <w:r w:rsidRPr="00153CFD">
        <w:rPr>
          <w:rFonts w:cs="Arial"/>
          <w:b w:val="0"/>
          <w:sz w:val="22"/>
          <w:szCs w:val="22"/>
        </w:rPr>
        <w:t xml:space="preserve">Productos veganos (hamburguesas de tofu o soja, queso de leche de coco, nuggets vegetales...) </w:t>
      </w:r>
    </w:p>
    <w:p w:rsidR="00AE2DE5" w:rsidRPr="00F80ED2" w:rsidRDefault="00AE2DE5" w:rsidP="00AE2DE5">
      <w:pPr>
        <w:pStyle w:val="A6"/>
        <w:spacing w:before="0"/>
        <w:ind w:left="2127"/>
        <w:rPr>
          <w:rFonts w:cs="Arial"/>
          <w:b w:val="0"/>
          <w:color w:val="000000"/>
          <w:sz w:val="22"/>
          <w:szCs w:val="22"/>
        </w:rPr>
      </w:pPr>
      <w:r w:rsidRPr="00F80ED2">
        <w:rPr>
          <w:rFonts w:cs="Arial"/>
          <w:b w:val="0"/>
          <w:color w:val="000000"/>
          <w:sz w:val="22"/>
          <w:szCs w:val="22"/>
        </w:rPr>
        <w:tab/>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Tortitas de maíz o arroz inflado sin ningún tipo de añadido dietético (01.1.1.8).</w:t>
      </w:r>
    </w:p>
    <w:p w:rsidR="00AE2DE5" w:rsidRDefault="00AE2DE5" w:rsidP="00AE2DE5">
      <w:pPr>
        <w:pStyle w:val="VIETA"/>
        <w:numPr>
          <w:ilvl w:val="0"/>
          <w:numId w:val="11"/>
        </w:numPr>
        <w:ind w:left="2098" w:hanging="357"/>
      </w:pPr>
      <w:r w:rsidRPr="00F80ED2">
        <w:t>Leche de soja (01.1.4.6).</w:t>
      </w:r>
    </w:p>
    <w:p w:rsidR="00AE2DE5" w:rsidRPr="00153CFD" w:rsidRDefault="00AE2DE5" w:rsidP="00AE2DE5">
      <w:pPr>
        <w:pStyle w:val="VIETA"/>
        <w:numPr>
          <w:ilvl w:val="0"/>
          <w:numId w:val="11"/>
        </w:numPr>
        <w:ind w:left="2098" w:hanging="357"/>
      </w:pPr>
      <w:r w:rsidRPr="00153CFD">
        <w:t>Stevia (01.1.8.6)</w:t>
      </w:r>
    </w:p>
    <w:p w:rsidR="00AE2DE5" w:rsidRPr="00F80ED2" w:rsidRDefault="00AE2DE5" w:rsidP="00AE2DE5">
      <w:pPr>
        <w:pStyle w:val="VIETA"/>
        <w:ind w:left="2127" w:firstLine="0"/>
        <w:rPr>
          <w:i/>
          <w:color w:val="000000"/>
        </w:rPr>
      </w:pPr>
    </w:p>
    <w:p w:rsidR="00AE2DE5" w:rsidRPr="00F80ED2" w:rsidRDefault="00AE2DE5" w:rsidP="00AE2DE5">
      <w:pPr>
        <w:pStyle w:val="A6"/>
        <w:tabs>
          <w:tab w:val="clear" w:pos="1757"/>
        </w:tabs>
        <w:spacing w:before="0"/>
        <w:ind w:left="2127" w:firstLine="0"/>
        <w:rPr>
          <w:rFonts w:cs="Arial"/>
          <w:b w:val="0"/>
          <w:i/>
          <w:color w:val="000000"/>
          <w:sz w:val="22"/>
          <w:szCs w:val="22"/>
        </w:rPr>
      </w:pPr>
    </w:p>
    <w:p w:rsidR="00AE2DE5" w:rsidRPr="00F80ED2" w:rsidRDefault="00AE2DE5" w:rsidP="00AE2DE5">
      <w:pPr>
        <w:pStyle w:val="TtuloCdigo"/>
      </w:pPr>
      <w:r w:rsidRPr="00F80ED2">
        <w:t>01.1.9.9</w:t>
      </w:r>
      <w:r w:rsidRPr="00F80ED2">
        <w:tab/>
        <w:t>OTROS PRODUCTOS ALIMENTICIOS NO DECLARADOS ANTERIORMENTE</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rPr>
          <w:color w:val="000000"/>
        </w:rPr>
        <w:t>T</w:t>
      </w:r>
      <w:r w:rsidRPr="00F80ED2">
        <w:t>odo tipo de sopas, caldos y cremas de carne, ave, pescado, verduras, legumbres, con fideos…, deshidratados</w:t>
      </w:r>
      <w:r w:rsidRPr="00F80ED2">
        <w:rPr>
          <w:b/>
        </w:rPr>
        <w:t>,</w:t>
      </w:r>
      <w:r w:rsidRPr="00F80ED2">
        <w:t xml:space="preserve"> en polvo, en pastillas o no listo para consumir.</w:t>
      </w:r>
    </w:p>
    <w:p w:rsidR="00AE2DE5" w:rsidRPr="00F80ED2" w:rsidRDefault="00AE2DE5" w:rsidP="00AE2DE5">
      <w:pPr>
        <w:pStyle w:val="VIETA"/>
        <w:numPr>
          <w:ilvl w:val="0"/>
          <w:numId w:val="11"/>
        </w:numPr>
        <w:ind w:left="2098" w:hanging="357"/>
      </w:pPr>
      <w:r w:rsidRPr="00F80ED2">
        <w:t>Preparado "directo al horno".</w:t>
      </w:r>
    </w:p>
    <w:p w:rsidR="00AE2DE5" w:rsidRPr="00F80ED2" w:rsidRDefault="00AE2DE5" w:rsidP="00AE2DE5">
      <w:pPr>
        <w:pStyle w:val="VIETA"/>
        <w:numPr>
          <w:ilvl w:val="0"/>
          <w:numId w:val="11"/>
        </w:numPr>
        <w:ind w:left="2098" w:hanging="357"/>
      </w:pPr>
      <w:r w:rsidRPr="00F80ED2">
        <w:t>Concentrados y gelatinas de carne.</w:t>
      </w:r>
    </w:p>
    <w:p w:rsidR="00AE2DE5" w:rsidRPr="00F80ED2" w:rsidRDefault="00AE2DE5" w:rsidP="00AE2DE5">
      <w:pPr>
        <w:pStyle w:val="VIETA"/>
        <w:numPr>
          <w:ilvl w:val="0"/>
          <w:numId w:val="11"/>
        </w:numPr>
        <w:ind w:left="2098" w:hanging="357"/>
      </w:pPr>
      <w:r w:rsidRPr="00F80ED2">
        <w:t xml:space="preserve">Ingredientes culinarios y preparados para postres conteniendo menos del 50% de cacao. </w:t>
      </w:r>
    </w:p>
    <w:p w:rsidR="00AE2DE5" w:rsidRPr="00F80ED2" w:rsidRDefault="00AE2DE5" w:rsidP="00AE2DE5">
      <w:pPr>
        <w:pStyle w:val="VIETA"/>
        <w:numPr>
          <w:ilvl w:val="0"/>
          <w:numId w:val="11"/>
        </w:numPr>
        <w:ind w:left="2098" w:hanging="357"/>
      </w:pPr>
      <w:r w:rsidRPr="00F80ED2">
        <w:t>Concentrados de fruta para postres, gelatinas en polvo, polvos para tartas, polvos para chantilly, polvos para natillas y flanes; levaduras, frescas secas, naturales o artificiales.</w:t>
      </w:r>
    </w:p>
    <w:p w:rsidR="00AE2DE5" w:rsidRPr="00F80ED2" w:rsidRDefault="00AE2DE5" w:rsidP="00AE2DE5">
      <w:pPr>
        <w:pStyle w:val="VIETA"/>
        <w:numPr>
          <w:ilvl w:val="0"/>
          <w:numId w:val="11"/>
        </w:numPr>
        <w:ind w:left="2098" w:hanging="357"/>
      </w:pPr>
      <w:r w:rsidRPr="00F80ED2">
        <w:t>Crema y harina de almendras, nata en polvo.</w:t>
      </w:r>
    </w:p>
    <w:p w:rsidR="00AE2DE5" w:rsidRPr="00F80ED2" w:rsidRDefault="00AE2DE5" w:rsidP="00AE2DE5">
      <w:pPr>
        <w:pStyle w:val="VIETA"/>
        <w:numPr>
          <w:ilvl w:val="0"/>
          <w:numId w:val="11"/>
        </w:numPr>
        <w:ind w:left="2098" w:hanging="357"/>
      </w:pPr>
      <w:r w:rsidRPr="00F80ED2">
        <w:t>Agua de azahar con fines culinarios.</w:t>
      </w:r>
    </w:p>
    <w:p w:rsidR="00AE2DE5" w:rsidRPr="00F80ED2" w:rsidRDefault="00AE2DE5" w:rsidP="00AE2DE5">
      <w:pPr>
        <w:pStyle w:val="VIETA"/>
        <w:numPr>
          <w:ilvl w:val="0"/>
          <w:numId w:val="11"/>
        </w:numPr>
        <w:ind w:left="2098" w:hanging="357"/>
      </w:pPr>
      <w:r w:rsidRPr="00F80ED2">
        <w:t>Dátiles con beicon sin freír.</w:t>
      </w:r>
    </w:p>
    <w:p w:rsidR="00AE2DE5" w:rsidRPr="00F80ED2" w:rsidRDefault="00AE2DE5" w:rsidP="00AE2DE5">
      <w:pPr>
        <w:pStyle w:val="VIETA"/>
        <w:numPr>
          <w:ilvl w:val="0"/>
          <w:numId w:val="11"/>
        </w:numPr>
        <w:ind w:left="2098" w:hanging="357"/>
      </w:pPr>
      <w:r w:rsidRPr="00F80ED2">
        <w:t xml:space="preserve">Sirope de sabores (fresa, caramelo...) excepto el sirope de arce y de chocolate. </w:t>
      </w:r>
    </w:p>
    <w:p w:rsidR="00AE2DE5" w:rsidRPr="00F80ED2" w:rsidRDefault="00AE2DE5" w:rsidP="00AE2DE5">
      <w:pPr>
        <w:pStyle w:val="VIETA"/>
        <w:numPr>
          <w:ilvl w:val="0"/>
          <w:numId w:val="11"/>
        </w:numPr>
        <w:ind w:left="2098" w:hanging="357"/>
      </w:pPr>
      <w:r w:rsidRPr="00F80ED2">
        <w:t>Caramelo líquido, dulce de leche.</w:t>
      </w:r>
    </w:p>
    <w:p w:rsidR="00AE2DE5" w:rsidRPr="00F80ED2" w:rsidRDefault="00AE2DE5" w:rsidP="00AE2DE5">
      <w:pPr>
        <w:pStyle w:val="VIETA"/>
        <w:numPr>
          <w:ilvl w:val="0"/>
          <w:numId w:val="11"/>
        </w:numPr>
        <w:ind w:left="2098" w:hanging="357"/>
      </w:pPr>
      <w:r w:rsidRPr="00F80ED2">
        <w:t xml:space="preserve">Lápices pasteleros tipo "Dr. Oetker" para decorar postres. </w:t>
      </w:r>
    </w:p>
    <w:p w:rsidR="00AE2DE5" w:rsidRPr="00F80ED2" w:rsidRDefault="00AE2DE5" w:rsidP="00AE2DE5">
      <w:pPr>
        <w:pStyle w:val="VIETA"/>
        <w:numPr>
          <w:ilvl w:val="0"/>
          <w:numId w:val="11"/>
        </w:numPr>
        <w:ind w:left="2098" w:hanging="357"/>
      </w:pPr>
      <w:r w:rsidRPr="00F80ED2">
        <w:t>Colorantes de pastelería.</w:t>
      </w:r>
    </w:p>
    <w:p w:rsidR="00AE2DE5" w:rsidRPr="00F80ED2" w:rsidRDefault="00AE2DE5" w:rsidP="00AE2DE5">
      <w:pPr>
        <w:pStyle w:val="A5"/>
        <w:tabs>
          <w:tab w:val="clear" w:pos="993"/>
          <w:tab w:val="num" w:pos="2115"/>
        </w:tabs>
        <w:spacing w:before="0"/>
        <w:ind w:left="2127" w:firstLine="0"/>
        <w:rPr>
          <w:rFonts w:cs="Arial"/>
          <w:sz w:val="22"/>
          <w:szCs w:val="22"/>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al</w:t>
      </w:r>
      <w:r>
        <w:t>imentos para bebé (01.1.9.3)</w:t>
      </w:r>
      <w:r w:rsidRPr="00F80ED2">
        <w:t>.</w:t>
      </w:r>
    </w:p>
    <w:p w:rsidR="00AE2DE5" w:rsidRPr="00F80ED2" w:rsidRDefault="00AE2DE5" w:rsidP="00AE2DE5">
      <w:pPr>
        <w:pStyle w:val="VIETA"/>
        <w:numPr>
          <w:ilvl w:val="0"/>
          <w:numId w:val="11"/>
        </w:numPr>
        <w:ind w:left="2098" w:hanging="357"/>
      </w:pPr>
      <w:r w:rsidRPr="00F80ED2">
        <w:t>Los productos dietéticos (01.1.9.5).</w:t>
      </w:r>
    </w:p>
    <w:p w:rsidR="00AE2DE5" w:rsidRPr="00F80ED2" w:rsidRDefault="00AE2DE5" w:rsidP="00AE2DE5">
      <w:pPr>
        <w:pStyle w:val="VIETA"/>
        <w:numPr>
          <w:ilvl w:val="0"/>
          <w:numId w:val="11"/>
        </w:numPr>
        <w:ind w:left="2098" w:hanging="357"/>
      </w:pPr>
      <w:r w:rsidRPr="00F80ED2">
        <w:t>Sirope de arce (01.1.8.2).</w:t>
      </w:r>
    </w:p>
    <w:p w:rsidR="00AE2DE5" w:rsidRPr="00F80ED2" w:rsidRDefault="00AE2DE5" w:rsidP="00AE2DE5">
      <w:pPr>
        <w:pStyle w:val="VIETA"/>
        <w:numPr>
          <w:ilvl w:val="0"/>
          <w:numId w:val="11"/>
        </w:numPr>
        <w:ind w:left="2098" w:hanging="357"/>
      </w:pPr>
      <w:r w:rsidRPr="00F80ED2">
        <w:t>Sirope de chocolate (01.1.8.3).</w:t>
      </w:r>
    </w:p>
    <w:p w:rsidR="00AE2DE5" w:rsidRPr="00F80ED2" w:rsidRDefault="00AE2DE5" w:rsidP="00AE2DE5">
      <w:pPr>
        <w:pStyle w:val="VIETA"/>
        <w:numPr>
          <w:ilvl w:val="0"/>
          <w:numId w:val="11"/>
        </w:numPr>
        <w:ind w:left="2098" w:hanging="357"/>
      </w:pPr>
      <w:r w:rsidRPr="00F80ED2">
        <w:t>Concentrados para la preparación de bebidas basados en frutas (01.2.2.5)</w:t>
      </w:r>
    </w:p>
    <w:p w:rsidR="00AE2DE5" w:rsidRPr="00F80ED2" w:rsidRDefault="00AE2DE5" w:rsidP="00AE2DE5">
      <w:pPr>
        <w:pStyle w:val="VIETA"/>
        <w:numPr>
          <w:ilvl w:val="0"/>
          <w:numId w:val="11"/>
        </w:numPr>
        <w:ind w:left="2098" w:hanging="357"/>
      </w:pPr>
      <w:r w:rsidRPr="00F80ED2">
        <w:t>Ingredientes culinarios y preparados para postres conteniendo al menos el 50% de cacao (01.1.8.3).</w:t>
      </w:r>
    </w:p>
    <w:p w:rsidR="00AE2DE5" w:rsidRPr="00F80ED2" w:rsidRDefault="00AE2DE5" w:rsidP="00AE2DE5">
      <w:pPr>
        <w:pStyle w:val="VIETA"/>
        <w:numPr>
          <w:ilvl w:val="0"/>
          <w:numId w:val="11"/>
        </w:numPr>
        <w:ind w:left="2098" w:hanging="357"/>
      </w:pPr>
      <w:r w:rsidRPr="00F80ED2">
        <w:t>Caldos, cremas… listos para consumir (0.1.1.9.4).</w:t>
      </w:r>
    </w:p>
    <w:p w:rsidR="00AE2DE5" w:rsidRPr="00F80ED2" w:rsidRDefault="00AE2DE5" w:rsidP="00AE2DE5">
      <w:pPr>
        <w:pStyle w:val="A5"/>
        <w:tabs>
          <w:tab w:val="clear" w:pos="993"/>
        </w:tabs>
        <w:spacing w:before="0"/>
        <w:ind w:left="2127" w:firstLine="0"/>
        <w:rPr>
          <w:rFonts w:cs="Arial"/>
          <w:color w:val="000000"/>
          <w:sz w:val="22"/>
          <w:szCs w:val="22"/>
        </w:rPr>
      </w:pPr>
    </w:p>
    <w:p w:rsidR="00AE2DE5" w:rsidRPr="00F80ED2" w:rsidRDefault="00AE2DE5" w:rsidP="00AE2DE5">
      <w:pPr>
        <w:pStyle w:val="A5"/>
        <w:tabs>
          <w:tab w:val="clear" w:pos="993"/>
        </w:tabs>
        <w:spacing w:before="0"/>
        <w:ind w:left="2127" w:firstLine="0"/>
        <w:rPr>
          <w:rFonts w:cs="Arial"/>
          <w:color w:val="000000"/>
          <w:sz w:val="22"/>
          <w:szCs w:val="22"/>
        </w:rPr>
      </w:pPr>
    </w:p>
    <w:p w:rsidR="00AE2DE5" w:rsidRDefault="00AE2DE5" w:rsidP="00AE2DE5">
      <w:pPr>
        <w:pStyle w:val="TtuloSUBGRUPO"/>
        <w:spacing w:after="0"/>
      </w:pPr>
      <w:r w:rsidRPr="00F80ED2">
        <w:t>01.2</w:t>
      </w:r>
      <w:r w:rsidRPr="00F80ED2">
        <w:tab/>
      </w:r>
      <w:r w:rsidRPr="00F80ED2">
        <w:tab/>
        <w:t>BEBIDAS NO ALCOHÓLICAS</w:t>
      </w:r>
    </w:p>
    <w:p w:rsidR="00AE2DE5" w:rsidRPr="00F80ED2" w:rsidRDefault="00AE2DE5" w:rsidP="00AE2DE5">
      <w:pPr>
        <w:pStyle w:val="TtuloSUBGRUPO"/>
        <w:spacing w:after="0"/>
      </w:pPr>
    </w:p>
    <w:p w:rsidR="00AE2DE5" w:rsidRDefault="00AE2DE5" w:rsidP="00AE2DE5">
      <w:pPr>
        <w:pStyle w:val="A5"/>
        <w:tabs>
          <w:tab w:val="clear" w:pos="993"/>
          <w:tab w:val="clear" w:pos="1757"/>
        </w:tabs>
        <w:spacing w:before="0"/>
        <w:ind w:left="2127"/>
        <w:rPr>
          <w:rFonts w:cs="Arial"/>
          <w:color w:val="000000"/>
          <w:sz w:val="22"/>
          <w:szCs w:val="22"/>
        </w:rPr>
      </w:pPr>
      <w:r w:rsidRPr="00F80ED2">
        <w:rPr>
          <w:rFonts w:cs="Arial"/>
          <w:color w:val="000000"/>
          <w:sz w:val="22"/>
          <w:szCs w:val="22"/>
        </w:rPr>
        <w:tab/>
      </w:r>
      <w:r>
        <w:rPr>
          <w:rFonts w:cs="Arial"/>
          <w:color w:val="000000"/>
          <w:sz w:val="22"/>
          <w:szCs w:val="22"/>
        </w:rPr>
        <w:t>B</w:t>
      </w:r>
      <w:r w:rsidRPr="00F80ED2">
        <w:rPr>
          <w:rFonts w:cs="Arial"/>
          <w:color w:val="000000"/>
          <w:sz w:val="22"/>
          <w:szCs w:val="22"/>
        </w:rPr>
        <w:t>ebidas no alcohólicas generalmente compradas para ser consumidas en el domicilio.</w:t>
      </w:r>
    </w:p>
    <w:p w:rsidR="00AE2DE5" w:rsidRPr="00F80ED2" w:rsidRDefault="00AE2DE5" w:rsidP="00AE2DE5">
      <w:pPr>
        <w:pStyle w:val="A5"/>
        <w:tabs>
          <w:tab w:val="clear" w:pos="993"/>
          <w:tab w:val="clear" w:pos="1757"/>
        </w:tabs>
        <w:spacing w:before="0"/>
        <w:ind w:left="2127"/>
        <w:rPr>
          <w:rFonts w:cs="Arial"/>
          <w:color w:val="000000"/>
          <w:sz w:val="22"/>
          <w:szCs w:val="22"/>
        </w:rPr>
      </w:pPr>
    </w:p>
    <w:p w:rsidR="00AE2DE5" w:rsidRDefault="00AE2DE5" w:rsidP="00AE2DE5">
      <w:pPr>
        <w:pStyle w:val="Excluye"/>
      </w:pPr>
      <w:r>
        <w:t>Excluye:</w:t>
      </w:r>
    </w:p>
    <w:p w:rsidR="00AE2DE5" w:rsidRPr="00F80ED2" w:rsidRDefault="00AE2DE5" w:rsidP="00AE2DE5">
      <w:pPr>
        <w:pStyle w:val="VIETA"/>
        <w:numPr>
          <w:ilvl w:val="0"/>
          <w:numId w:val="11"/>
        </w:numPr>
        <w:ind w:left="2098" w:hanging="357"/>
      </w:pPr>
      <w:r>
        <w:t>B</w:t>
      </w:r>
      <w:r w:rsidRPr="00F80ED2">
        <w:t xml:space="preserve">ebidas no alcohólicas vendidas para ser consumidas normalmente en hoteles, restaurantes, cafés, bares, quioscos, vendedores ambulantes, distribuidoras automáticas… </w:t>
      </w:r>
      <w:r w:rsidRPr="000E18B3">
        <w:t>(Grupo 11).</w:t>
      </w:r>
    </w:p>
    <w:p w:rsidR="00AE2DE5"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p>
    <w:p w:rsidR="00AE2DE5" w:rsidRDefault="00AE2DE5" w:rsidP="00AE2DE5">
      <w:pPr>
        <w:pStyle w:val="TtuloSUBGRUPO"/>
        <w:spacing w:after="0"/>
      </w:pPr>
      <w:r w:rsidRPr="00F80ED2">
        <w:t>01.2.1</w:t>
      </w:r>
      <w:r w:rsidRPr="00F80ED2">
        <w:tab/>
      </w:r>
      <w:r w:rsidRPr="00F80ED2">
        <w:tab/>
        <w:t>CAFÉ, TÉ, CACAO</w:t>
      </w:r>
    </w:p>
    <w:p w:rsidR="00AE2DE5" w:rsidRDefault="00AE2DE5" w:rsidP="00AE2DE5">
      <w:pPr>
        <w:pStyle w:val="TtuloSUBGRUPO"/>
        <w:spacing w:after="0"/>
      </w:pPr>
    </w:p>
    <w:p w:rsidR="00AE2DE5" w:rsidRPr="00F80ED2" w:rsidRDefault="00AE2DE5" w:rsidP="00AE2DE5">
      <w:pPr>
        <w:pStyle w:val="TtuloSUBGRUPO"/>
        <w:spacing w:after="0"/>
      </w:pPr>
    </w:p>
    <w:p w:rsidR="00AE2DE5" w:rsidRPr="00F80ED2" w:rsidRDefault="00AE2DE5" w:rsidP="00AE2DE5">
      <w:pPr>
        <w:pStyle w:val="TtuloCdigo"/>
      </w:pPr>
      <w:r w:rsidRPr="00F80ED2">
        <w:t>01.2.1.1   K</w:t>
      </w:r>
      <w:r w:rsidRPr="00F80ED2">
        <w:tab/>
        <w:t>CAFÉ, NO EN CÁPSULAS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Café tanto descafeinado como no, natural, tostado, torrefacto, molido o sin moler.</w:t>
      </w:r>
    </w:p>
    <w:p w:rsidR="00AE2DE5" w:rsidRPr="00F80ED2" w:rsidRDefault="00AE2DE5" w:rsidP="00AE2DE5">
      <w:pPr>
        <w:pStyle w:val="VIETA"/>
        <w:numPr>
          <w:ilvl w:val="0"/>
          <w:numId w:val="11"/>
        </w:numPr>
        <w:ind w:left="2098" w:hanging="357"/>
      </w:pPr>
      <w:r w:rsidRPr="00F80ED2">
        <w:t>Café instantáneo, café soluble, extractos, sucedáneos y esencias de cafés, sustitutos de cafés (achicoria tostada, malta tostada).</w:t>
      </w:r>
    </w:p>
    <w:p w:rsidR="00AE2DE5" w:rsidRPr="00F80ED2" w:rsidRDefault="00AE2DE5" w:rsidP="00AE2DE5">
      <w:pPr>
        <w:pStyle w:val="VIETA"/>
        <w:numPr>
          <w:ilvl w:val="0"/>
          <w:numId w:val="11"/>
        </w:numPr>
        <w:ind w:left="2098" w:hanging="357"/>
      </w:pPr>
      <w:r w:rsidRPr="00F80ED2">
        <w:t>Bebidas de café, tipo Café-latte.</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ab/>
        <w:t>Café en capsulas tipo "Nespresso" (01.2.1.2).</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01.2.1.2   Cap</w:t>
      </w:r>
      <w:r w:rsidRPr="00F80ED2">
        <w:tab/>
        <w:t>CAFÉ EN CÁPSULAS (NUEVO EPF)</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keepNext/>
        <w:keepLines/>
        <w:numPr>
          <w:ilvl w:val="0"/>
          <w:numId w:val="15"/>
        </w:numPr>
        <w:tabs>
          <w:tab w:val="left" w:pos="993"/>
          <w:tab w:val="left" w:pos="1757"/>
        </w:tabs>
        <w:ind w:left="2127"/>
        <w:jc w:val="both"/>
        <w:rPr>
          <w:rFonts w:ascii="Arial" w:hAnsi="Arial" w:cs="Arial"/>
          <w:color w:val="000000"/>
        </w:rPr>
      </w:pPr>
      <w:r w:rsidRPr="00F80ED2">
        <w:rPr>
          <w:rFonts w:ascii="Arial" w:hAnsi="Arial" w:cs="Arial"/>
          <w:color w:val="000000"/>
        </w:rPr>
        <w:t>Café en cápsulas (p. ej.: "Nespresso").</w:t>
      </w:r>
    </w:p>
    <w:p w:rsidR="00AE2DE5" w:rsidRPr="00F80ED2" w:rsidRDefault="00AE2DE5" w:rsidP="00AE2DE5">
      <w:pPr>
        <w:keepNext/>
        <w:keepLines/>
        <w:tabs>
          <w:tab w:val="left" w:pos="993"/>
          <w:tab w:val="left" w:pos="1757"/>
        </w:tabs>
        <w:ind w:left="2127"/>
        <w:jc w:val="both"/>
        <w:rPr>
          <w:rFonts w:ascii="Arial" w:hAnsi="Arial" w:cs="Arial"/>
          <w:color w:val="000000"/>
        </w:rPr>
      </w:pPr>
    </w:p>
    <w:p w:rsidR="00AE2DE5" w:rsidRPr="00F80ED2" w:rsidRDefault="00AE2DE5" w:rsidP="00AE2DE5">
      <w:pPr>
        <w:tabs>
          <w:tab w:val="left" w:pos="993"/>
        </w:tabs>
        <w:ind w:left="2127"/>
        <w:jc w:val="both"/>
        <w:outlineLvl w:val="0"/>
        <w:rPr>
          <w:rFonts w:ascii="Arial" w:hAnsi="Arial" w:cs="Arial"/>
          <w:i/>
          <w:color w:val="000000"/>
        </w:rPr>
      </w:pPr>
      <w:r w:rsidRPr="00F80ED2">
        <w:rPr>
          <w:rFonts w:ascii="Arial" w:hAnsi="Arial" w:cs="Arial"/>
          <w:i/>
          <w:color w:val="000000"/>
          <w:u w:val="single"/>
        </w:rPr>
        <w:t>Nota</w:t>
      </w:r>
      <w:r w:rsidRPr="00F80ED2">
        <w:rPr>
          <w:rFonts w:ascii="Arial" w:hAnsi="Arial" w:cs="Arial"/>
          <w:i/>
          <w:color w:val="000000"/>
        </w:rPr>
        <w:t>: A partir de 2016 la cantidad física del café en cápsulas se recoge en cápsulas.</w:t>
      </w:r>
    </w:p>
    <w:p w:rsidR="00AE2DE5" w:rsidRPr="00F80ED2" w:rsidRDefault="00AE2DE5" w:rsidP="00AE2DE5">
      <w:pPr>
        <w:tabs>
          <w:tab w:val="left" w:pos="993"/>
        </w:tabs>
        <w:jc w:val="both"/>
        <w:outlineLvl w:val="0"/>
        <w:rPr>
          <w:rFonts w:ascii="Arial" w:hAnsi="Arial" w:cs="Arial"/>
          <w:i/>
          <w:color w:val="000000"/>
          <w:u w:val="single"/>
        </w:rPr>
      </w:pPr>
    </w:p>
    <w:p w:rsidR="00AE2DE5" w:rsidRPr="00F80ED2" w:rsidRDefault="00AE2DE5" w:rsidP="00AE2DE5">
      <w:pPr>
        <w:tabs>
          <w:tab w:val="left" w:pos="993"/>
        </w:tabs>
        <w:jc w:val="both"/>
        <w:outlineLvl w:val="0"/>
        <w:rPr>
          <w:rFonts w:ascii="Arial" w:hAnsi="Arial" w:cs="Arial"/>
          <w:i/>
          <w:color w:val="000000"/>
        </w:rPr>
      </w:pPr>
    </w:p>
    <w:p w:rsidR="00AE2DE5" w:rsidRPr="00F80ED2" w:rsidRDefault="00AE2DE5" w:rsidP="00AE2DE5">
      <w:pPr>
        <w:pStyle w:val="TtuloCdigo"/>
      </w:pPr>
      <w:r w:rsidRPr="00F80ED2">
        <w:t>01.2.1.3   Gr</w:t>
      </w:r>
      <w:r w:rsidRPr="00F80ED2">
        <w:tab/>
        <w:t xml:space="preserve">TÉ E INFUSIONES </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Tila, manzanilla, poleo, menta, valeriana, melisa… desecados o en verde.</w:t>
      </w:r>
    </w:p>
    <w:p w:rsidR="00AE2DE5" w:rsidRPr="00F80ED2" w:rsidRDefault="00AE2DE5" w:rsidP="00AE2DE5">
      <w:pPr>
        <w:pStyle w:val="VIETA"/>
        <w:numPr>
          <w:ilvl w:val="0"/>
          <w:numId w:val="11"/>
        </w:numPr>
        <w:ind w:left="2098" w:hanging="357"/>
      </w:pPr>
      <w:r w:rsidRPr="00F80ED2">
        <w:t>Esencias y preparaciones de té y mate, incluidos los sucedáneos.</w:t>
      </w:r>
    </w:p>
    <w:p w:rsidR="00AE2DE5" w:rsidRPr="00F80ED2" w:rsidRDefault="00AE2DE5" w:rsidP="00AE2DE5">
      <w:pPr>
        <w:pStyle w:val="VIETA"/>
        <w:numPr>
          <w:ilvl w:val="0"/>
          <w:numId w:val="11"/>
        </w:numPr>
        <w:ind w:left="2098" w:hanging="357"/>
      </w:pPr>
      <w:r w:rsidRPr="00346B53">
        <w:rPr>
          <w:u w:val="single"/>
        </w:rPr>
        <w:t>Incluye</w:t>
      </w:r>
      <w:r w:rsidRPr="00F80ED2">
        <w:t xml:space="preserve"> otros productos de infusión </w:t>
      </w:r>
      <w:r w:rsidRPr="00EC775E">
        <w:rPr>
          <w:b/>
        </w:rPr>
        <w:t>de herbolario</w:t>
      </w:r>
      <w:r w:rsidRPr="00F80ED2">
        <w:t>.</w:t>
      </w:r>
    </w:p>
    <w:p w:rsidR="00AE2DE5" w:rsidRPr="00F80ED2" w:rsidRDefault="00AE2DE5" w:rsidP="00AE2DE5">
      <w:pPr>
        <w:pStyle w:val="VIETA"/>
        <w:ind w:firstLine="0"/>
      </w:pPr>
    </w:p>
    <w:p w:rsidR="00AE2DE5" w:rsidRPr="00F80ED2" w:rsidRDefault="00AE2DE5" w:rsidP="00AE2DE5">
      <w:pPr>
        <w:tabs>
          <w:tab w:val="left" w:pos="993"/>
        </w:tabs>
        <w:ind w:left="2127"/>
        <w:jc w:val="both"/>
        <w:outlineLvl w:val="0"/>
        <w:rPr>
          <w:rFonts w:ascii="Arial" w:hAnsi="Arial" w:cs="Arial"/>
          <w:i/>
          <w:color w:val="000000"/>
        </w:rPr>
      </w:pPr>
      <w:r w:rsidRPr="00F80ED2">
        <w:rPr>
          <w:rFonts w:ascii="Arial" w:hAnsi="Arial" w:cs="Arial"/>
          <w:i/>
          <w:color w:val="000000"/>
          <w:u w:val="single"/>
        </w:rPr>
        <w:t>Nota</w:t>
      </w:r>
      <w:r w:rsidRPr="00F80ED2">
        <w:rPr>
          <w:rFonts w:ascii="Arial" w:hAnsi="Arial" w:cs="Arial"/>
          <w:i/>
          <w:color w:val="000000"/>
        </w:rPr>
        <w:t>: A partir de 2016 la cantidad física del té se recoge en gramos.</w:t>
      </w:r>
    </w:p>
    <w:p w:rsidR="00AE2DE5" w:rsidRPr="00F80ED2" w:rsidRDefault="00AE2DE5" w:rsidP="00AE2DE5">
      <w:pPr>
        <w:pStyle w:val="VIETA"/>
        <w:ind w:firstLine="0"/>
        <w:rPr>
          <w:lang w:val="es-ES"/>
        </w:rPr>
      </w:pPr>
    </w:p>
    <w:p w:rsidR="00AE2DE5" w:rsidRPr="00F80ED2" w:rsidRDefault="00AE2DE5" w:rsidP="00AE2DE5">
      <w:pPr>
        <w:pStyle w:val="VIETA"/>
        <w:ind w:firstLine="0"/>
      </w:pPr>
    </w:p>
    <w:p w:rsidR="00AE2DE5" w:rsidRPr="00F80ED2" w:rsidRDefault="00AE2DE5" w:rsidP="00AE2DE5">
      <w:pPr>
        <w:pStyle w:val="TtuloCdigo"/>
      </w:pPr>
      <w:r w:rsidRPr="00F80ED2">
        <w:t>01.2.1.4   K</w:t>
      </w:r>
      <w:r w:rsidRPr="00F80ED2">
        <w:tab/>
        <w:t>BEBIDAS DE CACAO Y CHOCOLATE EN POLVO</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Cacao y chocolate en polvo, azucarado o no (Nesquik, Cola-cao...).</w:t>
      </w:r>
    </w:p>
    <w:p w:rsidR="00AE2DE5" w:rsidRPr="00F80ED2" w:rsidRDefault="00AE2DE5" w:rsidP="00AE2DE5">
      <w:pPr>
        <w:pStyle w:val="VIETA"/>
        <w:numPr>
          <w:ilvl w:val="0"/>
          <w:numId w:val="11"/>
        </w:numPr>
        <w:ind w:left="2098" w:hanging="357"/>
      </w:pPr>
      <w:r w:rsidRPr="00F80ED2">
        <w:t>Preparaciones para bebidas a base de cacao.</w:t>
      </w:r>
    </w:p>
    <w:p w:rsidR="00AE2DE5" w:rsidRPr="00F80ED2" w:rsidRDefault="00AE2DE5" w:rsidP="00AE2DE5">
      <w:pPr>
        <w:pStyle w:val="VIETA"/>
        <w:numPr>
          <w:ilvl w:val="0"/>
          <w:numId w:val="11"/>
        </w:numPr>
        <w:ind w:left="2098" w:hanging="357"/>
      </w:pPr>
      <w:r w:rsidRPr="00F80ED2">
        <w:t>Batido de cacao, tipo Cacaolat.</w:t>
      </w:r>
    </w:p>
    <w:p w:rsidR="00AE2DE5" w:rsidRPr="00F80ED2" w:rsidRDefault="00AE2DE5" w:rsidP="00AE2DE5">
      <w:pPr>
        <w:pStyle w:val="VIETA"/>
        <w:numPr>
          <w:ilvl w:val="0"/>
          <w:numId w:val="11"/>
        </w:numPr>
        <w:ind w:left="2098" w:hanging="357"/>
      </w:pPr>
      <w:r w:rsidRPr="00F80ED2">
        <w:t>Bebida de chocolate, tipo Choco-latte.</w:t>
      </w:r>
    </w:p>
    <w:p w:rsidR="00AE2DE5" w:rsidRPr="00F80ED2" w:rsidRDefault="00AE2DE5" w:rsidP="00AE2DE5">
      <w:pPr>
        <w:pStyle w:val="VIETA"/>
        <w:numPr>
          <w:ilvl w:val="0"/>
          <w:numId w:val="11"/>
        </w:numPr>
        <w:ind w:left="2098" w:hanging="357"/>
      </w:pPr>
      <w:r w:rsidRPr="00F80ED2">
        <w:t>Chocolate a la taza ya preparado en brick.</w:t>
      </w:r>
    </w:p>
    <w:p w:rsidR="00AE2DE5" w:rsidRPr="00F80ED2" w:rsidRDefault="00AE2DE5" w:rsidP="00AE2DE5">
      <w:pPr>
        <w:keepNext/>
        <w:tabs>
          <w:tab w:val="left" w:pos="993"/>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keepNext/>
        <w:keepLines/>
        <w:numPr>
          <w:ilvl w:val="0"/>
          <w:numId w:val="10"/>
        </w:numPr>
        <w:tabs>
          <w:tab w:val="left" w:pos="993"/>
          <w:tab w:val="left" w:pos="1757"/>
        </w:tabs>
        <w:ind w:left="2127"/>
        <w:jc w:val="both"/>
        <w:rPr>
          <w:rStyle w:val="hps"/>
          <w:rFonts w:ascii="Arial" w:hAnsi="Arial" w:cs="Arial"/>
          <w:color w:val="000000"/>
        </w:rPr>
      </w:pPr>
      <w:r w:rsidRPr="00F80ED2">
        <w:rPr>
          <w:rStyle w:val="hps"/>
          <w:rFonts w:ascii="Arial" w:hAnsi="Arial" w:cs="Arial"/>
        </w:rPr>
        <w:t>El chocolate en barras o tabletas</w:t>
      </w:r>
      <w:r w:rsidRPr="00F80ED2">
        <w:rPr>
          <w:rFonts w:ascii="Arial" w:hAnsi="Arial" w:cs="Arial"/>
        </w:rPr>
        <w:t xml:space="preserve">. </w:t>
      </w:r>
      <w:r w:rsidRPr="00F80ED2">
        <w:rPr>
          <w:rStyle w:val="hps"/>
          <w:rFonts w:ascii="Arial" w:hAnsi="Arial" w:cs="Arial"/>
        </w:rPr>
        <w:t>Alimentos a base de cacao y preparaciones para postres a base de cacao (01.1.8.3).</w:t>
      </w:r>
    </w:p>
    <w:p w:rsidR="00AE2DE5" w:rsidRPr="00F80ED2" w:rsidRDefault="00AE2DE5" w:rsidP="00AE2DE5">
      <w:pPr>
        <w:keepNext/>
        <w:keepLines/>
        <w:tabs>
          <w:tab w:val="left" w:pos="993"/>
          <w:tab w:val="left" w:pos="1757"/>
        </w:tabs>
        <w:ind w:left="2127"/>
        <w:jc w:val="both"/>
        <w:rPr>
          <w:rStyle w:val="hps"/>
          <w:rFonts w:ascii="Arial" w:hAnsi="Arial" w:cs="Arial"/>
          <w:color w:val="000000"/>
        </w:rPr>
      </w:pPr>
    </w:p>
    <w:p w:rsidR="00AE2DE5" w:rsidRPr="00F80ED2" w:rsidRDefault="00AE2DE5" w:rsidP="00AE2DE5">
      <w:pPr>
        <w:keepNext/>
        <w:keepLines/>
        <w:tabs>
          <w:tab w:val="left" w:pos="993"/>
          <w:tab w:val="left" w:pos="1757"/>
        </w:tabs>
        <w:ind w:left="2127"/>
        <w:jc w:val="both"/>
        <w:rPr>
          <w:rFonts w:ascii="Arial" w:hAnsi="Arial" w:cs="Arial"/>
          <w:color w:val="000000"/>
        </w:rPr>
      </w:pPr>
    </w:p>
    <w:p w:rsidR="00AE2DE5" w:rsidRDefault="00AE2DE5" w:rsidP="00AE2DE5">
      <w:pPr>
        <w:pStyle w:val="TtuloSUBGRUPO"/>
        <w:spacing w:after="0"/>
      </w:pPr>
      <w:r w:rsidRPr="00F80ED2">
        <w:t>01.2.2</w:t>
      </w:r>
      <w:r w:rsidRPr="00F80ED2">
        <w:tab/>
      </w:r>
      <w:r w:rsidRPr="00F80ED2">
        <w:tab/>
        <w:t>AGUAS MINERALES, BEBIDAS REFRESCANTES Y ZUMOS</w:t>
      </w:r>
    </w:p>
    <w:p w:rsidR="00AE2DE5" w:rsidRPr="00F80ED2" w:rsidRDefault="00AE2DE5" w:rsidP="00AE2DE5">
      <w:pPr>
        <w:pStyle w:val="TtuloSUBGRUPO"/>
        <w:spacing w:after="0"/>
      </w:pPr>
    </w:p>
    <w:p w:rsidR="00AE2DE5" w:rsidRPr="00F80ED2" w:rsidRDefault="00AE2DE5" w:rsidP="00AE2DE5">
      <w:pPr>
        <w:pStyle w:val="VIETA"/>
        <w:numPr>
          <w:ilvl w:val="0"/>
          <w:numId w:val="11"/>
        </w:numPr>
        <w:ind w:left="2098" w:hanging="357"/>
        <w:rPr>
          <w:rStyle w:val="hps"/>
        </w:rPr>
      </w:pPr>
      <w:r w:rsidRPr="00F80ED2">
        <w:t>Aguas mi</w:t>
      </w:r>
      <w:r w:rsidRPr="00F80ED2">
        <w:rPr>
          <w:rStyle w:val="hps"/>
        </w:rPr>
        <w:t>nerales o de manantial.</w:t>
      </w:r>
    </w:p>
    <w:p w:rsidR="00AE2DE5" w:rsidRPr="00F80ED2" w:rsidRDefault="00AE2DE5" w:rsidP="00AE2DE5">
      <w:pPr>
        <w:pStyle w:val="VIETA"/>
        <w:numPr>
          <w:ilvl w:val="0"/>
          <w:numId w:val="11"/>
        </w:numPr>
        <w:ind w:left="2098" w:hanging="357"/>
        <w:rPr>
          <w:rStyle w:val="hps"/>
        </w:rPr>
      </w:pPr>
      <w:r w:rsidRPr="00F80ED2">
        <w:t>A</w:t>
      </w:r>
      <w:r w:rsidRPr="00F80ED2">
        <w:rPr>
          <w:rStyle w:val="hps"/>
        </w:rPr>
        <w:t>gua potable que se venda en envases.</w:t>
      </w:r>
    </w:p>
    <w:p w:rsidR="00AE2DE5" w:rsidRPr="00F80ED2" w:rsidRDefault="00AE2DE5" w:rsidP="00AE2DE5">
      <w:pPr>
        <w:pStyle w:val="VIETA"/>
        <w:numPr>
          <w:ilvl w:val="0"/>
          <w:numId w:val="11"/>
        </w:numPr>
        <w:ind w:left="2098" w:hanging="357"/>
        <w:rPr>
          <w:rStyle w:val="hps"/>
        </w:rPr>
      </w:pPr>
      <w:r w:rsidRPr="00F80ED2">
        <w:t>R</w:t>
      </w:r>
      <w:r w:rsidRPr="00F80ED2">
        <w:rPr>
          <w:rStyle w:val="hps"/>
        </w:rPr>
        <w:t>efrescos, limonadas y bebidas de cola.</w:t>
      </w:r>
    </w:p>
    <w:p w:rsidR="00AE2DE5" w:rsidRPr="00F80ED2" w:rsidRDefault="00AE2DE5" w:rsidP="00AE2DE5">
      <w:pPr>
        <w:pStyle w:val="VIETA"/>
        <w:numPr>
          <w:ilvl w:val="0"/>
          <w:numId w:val="11"/>
        </w:numPr>
        <w:ind w:left="2098" w:hanging="357"/>
        <w:rPr>
          <w:rStyle w:val="hps"/>
        </w:rPr>
      </w:pPr>
      <w:r w:rsidRPr="00F80ED2">
        <w:rPr>
          <w:rStyle w:val="hps"/>
        </w:rPr>
        <w:t>Jugos o zumos de frutas y/o vegetales.</w:t>
      </w:r>
    </w:p>
    <w:p w:rsidR="00AE2DE5" w:rsidRPr="00CA1483" w:rsidRDefault="00AE2DE5" w:rsidP="00AE2DE5">
      <w:pPr>
        <w:pStyle w:val="VIETA"/>
        <w:numPr>
          <w:ilvl w:val="0"/>
          <w:numId w:val="11"/>
        </w:numPr>
        <w:ind w:left="2098" w:hanging="357"/>
        <w:rPr>
          <w:rStyle w:val="hps"/>
          <w:color w:val="000000"/>
        </w:rPr>
      </w:pPr>
      <w:r w:rsidRPr="00F80ED2">
        <w:rPr>
          <w:rStyle w:val="hps"/>
        </w:rPr>
        <w:t>Concentrados para la preparación de bebidas.</w:t>
      </w:r>
    </w:p>
    <w:p w:rsidR="00AE2DE5" w:rsidRPr="00F80ED2" w:rsidRDefault="00AE2DE5" w:rsidP="00AE2DE5">
      <w:pPr>
        <w:pStyle w:val="VIETA"/>
        <w:ind w:firstLine="0"/>
        <w:rPr>
          <w:rStyle w:val="hps"/>
          <w:color w:val="000000"/>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rPr>
          <w:color w:val="000000"/>
        </w:rPr>
      </w:pPr>
      <w:r w:rsidRPr="00F80ED2">
        <w:rPr>
          <w:color w:val="000000"/>
        </w:rPr>
        <w:tab/>
      </w:r>
      <w:r w:rsidRPr="00F80ED2">
        <w:rPr>
          <w:rStyle w:val="hps"/>
        </w:rPr>
        <w:t>Bebidas no alcohólicas que generalmente sean alcohólicas, como la cerveza sin alcohol (</w:t>
      </w:r>
      <w:r w:rsidRPr="00F80ED2">
        <w:t>02.1).</w:t>
      </w:r>
    </w:p>
    <w:p w:rsidR="00AE2DE5" w:rsidRPr="00F80ED2" w:rsidRDefault="00AE2DE5" w:rsidP="00AE2DE5">
      <w:pPr>
        <w:pStyle w:val="VIETA"/>
        <w:ind w:firstLine="0"/>
      </w:pPr>
    </w:p>
    <w:p w:rsidR="00AE2DE5" w:rsidRPr="00F80ED2" w:rsidRDefault="00AE2DE5" w:rsidP="00AE2DE5">
      <w:pPr>
        <w:pStyle w:val="VIETA"/>
        <w:ind w:firstLine="0"/>
        <w:rPr>
          <w:color w:val="000000"/>
        </w:rPr>
      </w:pPr>
    </w:p>
    <w:p w:rsidR="00AE2DE5" w:rsidRPr="00F80ED2" w:rsidRDefault="00AE2DE5" w:rsidP="00AE2DE5">
      <w:pPr>
        <w:pStyle w:val="TtuloCdigo"/>
      </w:pPr>
      <w:r w:rsidRPr="00F80ED2">
        <w:t>01.2.2.1   L</w:t>
      </w:r>
      <w:r w:rsidRPr="00F80ED2">
        <w:tab/>
        <w:t>AGUA MINERAL</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Aguas minerales con o sin gas, naturales o artificiales, en botellas o garrafas. </w:t>
      </w:r>
    </w:p>
    <w:p w:rsidR="00AE2DE5" w:rsidRPr="00F80ED2" w:rsidRDefault="00AE2DE5" w:rsidP="00AE2DE5">
      <w:pPr>
        <w:pStyle w:val="VIETA"/>
        <w:numPr>
          <w:ilvl w:val="0"/>
          <w:numId w:val="11"/>
        </w:numPr>
        <w:ind w:left="2098" w:hanging="357"/>
      </w:pPr>
      <w:r w:rsidRPr="00F80ED2">
        <w:t>Hielo.</w:t>
      </w:r>
    </w:p>
    <w:p w:rsidR="00AE2DE5" w:rsidRPr="00F80ED2" w:rsidRDefault="00AE2DE5" w:rsidP="00AE2DE5">
      <w:pPr>
        <w:pStyle w:val="VIETA"/>
        <w:numPr>
          <w:ilvl w:val="0"/>
          <w:numId w:val="11"/>
        </w:numPr>
        <w:ind w:left="2098" w:hanging="357"/>
      </w:pPr>
      <w:r w:rsidRPr="00F80ED2">
        <w:t>Hielo usado para fines de enfriamiento y refrigeración.</w:t>
      </w:r>
    </w:p>
    <w:p w:rsidR="00AE2DE5" w:rsidRPr="00F80ED2" w:rsidRDefault="00AE2DE5" w:rsidP="00AE2DE5">
      <w:pPr>
        <w:keepNext/>
        <w:tabs>
          <w:tab w:val="left" w:pos="993"/>
        </w:tabs>
        <w:ind w:left="2127"/>
        <w:jc w:val="both"/>
        <w:rPr>
          <w:rFonts w:ascii="Arial" w:hAnsi="Arial" w:cs="Arial"/>
          <w:color w:val="000000"/>
        </w:rPr>
      </w:pPr>
    </w:p>
    <w:p w:rsidR="00AE2DE5" w:rsidRPr="00F80ED2" w:rsidRDefault="00AE2DE5" w:rsidP="00AE2DE5">
      <w:pPr>
        <w:pStyle w:val="A4"/>
        <w:spacing w:before="0"/>
        <w:ind w:left="2127"/>
        <w:rPr>
          <w:rFonts w:cs="Arial"/>
          <w:b/>
          <w:color w:val="000000"/>
          <w:sz w:val="22"/>
          <w:szCs w:val="22"/>
        </w:rPr>
      </w:pPr>
      <w:r w:rsidRPr="00F80ED2">
        <w:rPr>
          <w:rFonts w:cs="Arial"/>
          <w:b/>
          <w:color w:val="000000"/>
          <w:sz w:val="22"/>
          <w:szCs w:val="22"/>
        </w:rPr>
        <w:tab/>
      </w:r>
      <w:r w:rsidRPr="00F80ED2">
        <w:rPr>
          <w:rFonts w:cs="Arial"/>
          <w:b/>
          <w:color w:val="000000"/>
          <w:sz w:val="22"/>
          <w:szCs w:val="22"/>
        </w:rPr>
        <w:tab/>
      </w:r>
    </w:p>
    <w:p w:rsidR="00AE2DE5" w:rsidRPr="00F80ED2" w:rsidRDefault="00AE2DE5" w:rsidP="00AE2DE5">
      <w:pPr>
        <w:pStyle w:val="TtuloCdigo"/>
      </w:pPr>
      <w:r w:rsidRPr="00F80ED2">
        <w:t>01.2.2.2   L</w:t>
      </w:r>
      <w:r w:rsidRPr="00F80ED2">
        <w:tab/>
        <w:t>BEBIDAS REFRESCANTES CON O SIN GAS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Sodas, gaseosas sin sabor y agua de seltz. </w:t>
      </w:r>
    </w:p>
    <w:p w:rsidR="00AE2DE5" w:rsidRPr="00F80ED2" w:rsidRDefault="00AE2DE5" w:rsidP="00AE2DE5">
      <w:pPr>
        <w:pStyle w:val="VIETA"/>
        <w:numPr>
          <w:ilvl w:val="0"/>
          <w:numId w:val="11"/>
        </w:numPr>
        <w:ind w:left="2098" w:hanging="357"/>
      </w:pPr>
      <w:r w:rsidRPr="00F80ED2">
        <w:t xml:space="preserve">Limonadas, colas, gaseosas con sabor. </w:t>
      </w:r>
    </w:p>
    <w:p w:rsidR="00AE2DE5" w:rsidRPr="00F80ED2" w:rsidRDefault="00AE2DE5" w:rsidP="00AE2DE5">
      <w:pPr>
        <w:pStyle w:val="VIETA"/>
        <w:numPr>
          <w:ilvl w:val="0"/>
          <w:numId w:val="11"/>
        </w:numPr>
        <w:ind w:left="2098" w:hanging="357"/>
      </w:pPr>
      <w:r w:rsidRPr="00F80ED2">
        <w:t>Bebidas tipo NESTEA, Bitter KAS, Sunny Delight.</w:t>
      </w:r>
    </w:p>
    <w:p w:rsidR="00AE2DE5" w:rsidRPr="00F80ED2" w:rsidRDefault="00AE2DE5" w:rsidP="00AE2DE5">
      <w:pPr>
        <w:pStyle w:val="VIETA"/>
        <w:numPr>
          <w:ilvl w:val="0"/>
          <w:numId w:val="11"/>
        </w:numPr>
        <w:ind w:left="2098" w:hanging="357"/>
      </w:pPr>
      <w:r w:rsidRPr="00F80ED2">
        <w:t>Agua mineral con sabores (tipo Font-Vella).</w:t>
      </w:r>
    </w:p>
    <w:p w:rsidR="00AE2DE5" w:rsidRPr="00F80ED2" w:rsidRDefault="00AE2DE5" w:rsidP="00AE2DE5">
      <w:pPr>
        <w:pStyle w:val="VIETA"/>
        <w:numPr>
          <w:ilvl w:val="0"/>
          <w:numId w:val="11"/>
        </w:numPr>
        <w:ind w:left="2098" w:hanging="357"/>
      </w:pPr>
      <w:r w:rsidRPr="00F80ED2">
        <w:t>Bebida de malta.</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 cerveza (02.1.3).</w:t>
      </w:r>
    </w:p>
    <w:p w:rsidR="00AE2DE5" w:rsidRDefault="00AE2DE5" w:rsidP="00AE2DE5">
      <w:pPr>
        <w:pStyle w:val="VIETA"/>
        <w:numPr>
          <w:ilvl w:val="0"/>
          <w:numId w:val="11"/>
        </w:numPr>
        <w:ind w:left="2098" w:hanging="357"/>
      </w:pPr>
      <w:r w:rsidRPr="00F80ED2">
        <w:t>El vino y la sidra sin alcohol (02.1.2).</w:t>
      </w:r>
    </w:p>
    <w:p w:rsidR="00AE2DE5"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01.2.2.3   L</w:t>
      </w:r>
      <w:r w:rsidRPr="00F80ED2">
        <w:tab/>
        <w:t>BEBIDAS ENERGÉTICAS (NUEVO EPF)</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spacing w:after="120"/>
        <w:ind w:firstLine="0"/>
      </w:pPr>
      <w:r w:rsidRPr="00F80ED2">
        <w:t>Están compuestas principalmente por cafeína, varias vitaminas, y otras sustancias naturales orgánicas como la taurina, que eliminan la sensación de agotamiento de la persona que las consume. No se deben confundir con bebidas re-hidratantes o isotónicas ni con otro tipo de bebidas como las gaseosas, ya que incluso en los mismos envases se advierte que no se considera una bebida hidratante.</w:t>
      </w:r>
    </w:p>
    <w:p w:rsidR="00AE2DE5" w:rsidRPr="001E247E" w:rsidRDefault="00AE2DE5" w:rsidP="00AE2DE5">
      <w:pPr>
        <w:pStyle w:val="VIETA"/>
        <w:numPr>
          <w:ilvl w:val="0"/>
          <w:numId w:val="11"/>
        </w:numPr>
        <w:ind w:left="2098" w:hanging="357"/>
      </w:pPr>
      <w:r w:rsidRPr="001E247E">
        <w:t>Bebidas</w:t>
      </w:r>
      <w:r>
        <w:t>,</w:t>
      </w:r>
      <w:r w:rsidRPr="001E247E">
        <w:t xml:space="preserve"> o concentrados para la preparación de bebidas, tipo RedBull, Burn</w:t>
      </w:r>
      <w:r>
        <w:t>…</w:t>
      </w:r>
    </w:p>
    <w:p w:rsidR="00AE2DE5" w:rsidRPr="00F80ED2" w:rsidRDefault="00AE2DE5" w:rsidP="00AE2DE5">
      <w:pPr>
        <w:keepNext/>
        <w:tabs>
          <w:tab w:val="left" w:pos="993"/>
        </w:tabs>
        <w:ind w:left="2127"/>
        <w:jc w:val="both"/>
        <w:rPr>
          <w:rFonts w:ascii="Arial" w:hAnsi="Arial" w:cs="Arial"/>
        </w:rPr>
      </w:pPr>
    </w:p>
    <w:p w:rsidR="00AE2DE5" w:rsidRPr="00F80ED2" w:rsidRDefault="00AE2DE5" w:rsidP="00AE2DE5">
      <w:pPr>
        <w:keepNext/>
        <w:tabs>
          <w:tab w:val="left" w:pos="993"/>
        </w:tabs>
        <w:ind w:left="2127"/>
        <w:jc w:val="both"/>
        <w:rPr>
          <w:rFonts w:ascii="Arial" w:hAnsi="Arial" w:cs="Arial"/>
        </w:rPr>
      </w:pPr>
    </w:p>
    <w:p w:rsidR="00AE2DE5" w:rsidRPr="00F80ED2" w:rsidRDefault="00AE2DE5" w:rsidP="00AE2DE5">
      <w:pPr>
        <w:pStyle w:val="TtuloCdigo"/>
      </w:pPr>
      <w:r w:rsidRPr="00F80ED2">
        <w:t>01.2.2.4   L</w:t>
      </w:r>
      <w:r w:rsidRPr="00F80ED2">
        <w:tab/>
        <w:t>BEBIDAS ISOTÓNICAS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spacing w:after="120"/>
        <w:ind w:firstLine="0"/>
        <w:rPr>
          <w:color w:val="000000"/>
        </w:rPr>
      </w:pPr>
      <w:r w:rsidRPr="00F80ED2">
        <w:rPr>
          <w:bCs/>
        </w:rPr>
        <w:t>Llamadas también bebidas re-hidratantes</w:t>
      </w:r>
      <w:r w:rsidRPr="00F80ED2">
        <w:t xml:space="preserve"> o </w:t>
      </w:r>
      <w:r w:rsidRPr="00F80ED2">
        <w:rPr>
          <w:bCs/>
        </w:rPr>
        <w:t>bebidas deportivas</w:t>
      </w:r>
      <w:r w:rsidRPr="00F80ED2">
        <w:t>, son bebidas con gran capacidad de rehidratación. Incluyen en su composición bajas dosis de sodio, normalmente en forma de cloruro de sodio o bicarbonato sódico, azúcar o glucosa y, habitualmente, potasio y otros minerales.</w:t>
      </w:r>
    </w:p>
    <w:p w:rsidR="00AE2DE5" w:rsidRPr="00F80ED2" w:rsidRDefault="00AE2DE5" w:rsidP="00AE2DE5">
      <w:pPr>
        <w:pStyle w:val="VIETA"/>
        <w:numPr>
          <w:ilvl w:val="0"/>
          <w:numId w:val="11"/>
        </w:numPr>
        <w:ind w:left="2098" w:hanging="357"/>
      </w:pPr>
      <w:r w:rsidRPr="001E247E">
        <w:t>Bebidas, o concentrados para la preparación de bebidas, tipo Isostar, Gatorade, Aquarius, Powerade</w:t>
      </w:r>
      <w:r w:rsidRPr="00F80ED2">
        <w:t>...</w:t>
      </w:r>
    </w:p>
    <w:p w:rsidR="00AE2DE5" w:rsidRPr="00F80ED2" w:rsidRDefault="00AE2DE5" w:rsidP="00AE2DE5">
      <w:pPr>
        <w:keepNext/>
        <w:tabs>
          <w:tab w:val="left" w:pos="993"/>
        </w:tabs>
        <w:ind w:left="2127"/>
        <w:jc w:val="both"/>
        <w:rPr>
          <w:rFonts w:ascii="Arial" w:hAnsi="Arial" w:cs="Arial"/>
        </w:rPr>
      </w:pPr>
    </w:p>
    <w:p w:rsidR="00AE2DE5" w:rsidRPr="00F80ED2" w:rsidRDefault="00AE2DE5" w:rsidP="00AE2DE5">
      <w:pPr>
        <w:keepNext/>
        <w:tabs>
          <w:tab w:val="left" w:pos="993"/>
        </w:tabs>
        <w:ind w:left="2127"/>
        <w:jc w:val="both"/>
        <w:rPr>
          <w:rFonts w:ascii="Arial" w:hAnsi="Arial" w:cs="Arial"/>
          <w:color w:val="000000"/>
        </w:rPr>
      </w:pPr>
    </w:p>
    <w:p w:rsidR="00AE2DE5" w:rsidRPr="00153CFD" w:rsidRDefault="00AE2DE5" w:rsidP="00AE2DE5">
      <w:pPr>
        <w:pStyle w:val="TtuloCdigo"/>
        <w:rPr>
          <w:color w:val="auto"/>
        </w:rPr>
      </w:pPr>
      <w:r w:rsidRPr="00153CFD">
        <w:rPr>
          <w:color w:val="auto"/>
        </w:rPr>
        <w:t>01.2.2.5   L</w:t>
      </w:r>
      <w:r w:rsidRPr="00153CFD">
        <w:rPr>
          <w:color w:val="auto"/>
        </w:rPr>
        <w:tab/>
        <w:t>ZUMOS DE FRUTAS Y/O DE VEGETALES</w:t>
      </w:r>
    </w:p>
    <w:p w:rsidR="00AE2DE5" w:rsidRPr="00153CFD" w:rsidRDefault="00AE2DE5" w:rsidP="00AE2DE5">
      <w:pPr>
        <w:pStyle w:val="Referencia"/>
        <w:rPr>
          <w:color w:val="auto"/>
        </w:rPr>
      </w:pPr>
      <w:r w:rsidRPr="00153CFD">
        <w:rPr>
          <w:color w:val="auto"/>
        </w:rPr>
        <w:t>Bisemanal</w:t>
      </w:r>
      <w:r w:rsidRPr="00153CFD">
        <w:rPr>
          <w:color w:val="auto"/>
        </w:rPr>
        <w:tab/>
      </w:r>
      <w:r w:rsidRPr="00153CFD">
        <w:rPr>
          <w:color w:val="auto"/>
        </w:rPr>
        <w:tab/>
      </w:r>
    </w:p>
    <w:p w:rsidR="00AE2DE5" w:rsidRPr="00153CFD" w:rsidRDefault="00AE2DE5" w:rsidP="00AE2DE5">
      <w:pPr>
        <w:pStyle w:val="VIETA"/>
        <w:numPr>
          <w:ilvl w:val="0"/>
          <w:numId w:val="11"/>
        </w:numPr>
        <w:ind w:left="2098" w:hanging="357"/>
      </w:pPr>
      <w:r w:rsidRPr="00153CFD">
        <w:t>Zumos de frutas.</w:t>
      </w:r>
    </w:p>
    <w:p w:rsidR="00AE2DE5" w:rsidRPr="00153CFD" w:rsidRDefault="00AE2DE5" w:rsidP="00AE2DE5">
      <w:pPr>
        <w:pStyle w:val="VIETA"/>
        <w:numPr>
          <w:ilvl w:val="0"/>
          <w:numId w:val="11"/>
        </w:numPr>
        <w:ind w:left="2098" w:hanging="357"/>
      </w:pPr>
      <w:r w:rsidRPr="00153CFD">
        <w:t>Zumos de vegetales.</w:t>
      </w:r>
    </w:p>
    <w:p w:rsidR="00AE2DE5" w:rsidRPr="00153CFD" w:rsidRDefault="00AE2DE5" w:rsidP="00AE2DE5">
      <w:pPr>
        <w:pStyle w:val="VIETA"/>
        <w:numPr>
          <w:ilvl w:val="0"/>
          <w:numId w:val="11"/>
        </w:numPr>
        <w:ind w:left="2098" w:hanging="357"/>
      </w:pPr>
      <w:r w:rsidRPr="00153CFD">
        <w:t>Concentrados para la preparación de bebidas basados en frutas y/o vegetales.</w:t>
      </w:r>
    </w:p>
    <w:p w:rsidR="00AE2DE5" w:rsidRPr="00153CFD" w:rsidRDefault="00AE2DE5" w:rsidP="00AE2DE5">
      <w:pPr>
        <w:pStyle w:val="VIETA"/>
        <w:numPr>
          <w:ilvl w:val="0"/>
          <w:numId w:val="11"/>
        </w:numPr>
        <w:ind w:left="2098" w:hanging="357"/>
      </w:pPr>
      <w:r w:rsidRPr="00153CFD">
        <w:t>Preparados de leche y frutas tipo BIFRUTAS. Smoothies.</w:t>
      </w:r>
    </w:p>
    <w:p w:rsidR="00AE2DE5" w:rsidRPr="00153CFD" w:rsidRDefault="00AE2DE5" w:rsidP="00AE2DE5">
      <w:pPr>
        <w:pStyle w:val="VIETA"/>
        <w:numPr>
          <w:ilvl w:val="0"/>
          <w:numId w:val="11"/>
        </w:numPr>
        <w:ind w:left="2098" w:hanging="357"/>
      </w:pPr>
      <w:r w:rsidRPr="00153CFD">
        <w:t>Zumo Relax Lidl.</w:t>
      </w:r>
    </w:p>
    <w:p w:rsidR="00AE2DE5" w:rsidRPr="00153CFD" w:rsidRDefault="00AE2DE5" w:rsidP="00AE2DE5">
      <w:pPr>
        <w:pStyle w:val="VIETA"/>
        <w:numPr>
          <w:ilvl w:val="0"/>
          <w:numId w:val="11"/>
        </w:numPr>
        <w:ind w:left="2098" w:hanging="357"/>
      </w:pPr>
      <w:r w:rsidRPr="00153CFD">
        <w:t>Horchata.</w:t>
      </w:r>
    </w:p>
    <w:p w:rsidR="00AE2DE5" w:rsidRPr="00153CFD" w:rsidRDefault="00AE2DE5" w:rsidP="00AE2DE5">
      <w:pPr>
        <w:pStyle w:val="VIETA"/>
        <w:numPr>
          <w:ilvl w:val="0"/>
          <w:numId w:val="11"/>
        </w:numPr>
        <w:ind w:left="2098" w:hanging="357"/>
      </w:pPr>
      <w:r w:rsidRPr="00153CFD">
        <w:t>Agua y leche de coco.</w:t>
      </w:r>
    </w:p>
    <w:p w:rsidR="00AE2DE5" w:rsidRPr="00F80ED2" w:rsidRDefault="00AE2DE5" w:rsidP="00AE2DE5">
      <w:pPr>
        <w:tabs>
          <w:tab w:val="left" w:pos="993"/>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4638D0" w:rsidRDefault="00AE2DE5" w:rsidP="00AE2DE5">
      <w:pPr>
        <w:numPr>
          <w:ilvl w:val="0"/>
          <w:numId w:val="16"/>
        </w:numPr>
        <w:tabs>
          <w:tab w:val="left" w:pos="993"/>
          <w:tab w:val="left" w:pos="1757"/>
        </w:tabs>
        <w:ind w:left="2127"/>
        <w:jc w:val="both"/>
        <w:rPr>
          <w:rFonts w:ascii="Arial" w:hAnsi="Arial" w:cs="Arial"/>
          <w:color w:val="000000"/>
        </w:rPr>
      </w:pPr>
      <w:r w:rsidRPr="004638D0">
        <w:rPr>
          <w:rFonts w:ascii="Arial" w:hAnsi="Arial" w:cs="Arial"/>
          <w:color w:val="000000"/>
        </w:rPr>
        <w:t>Concentrados de fruta para postres (01.1.9.9).</w:t>
      </w:r>
    </w:p>
    <w:p w:rsidR="00AE2DE5" w:rsidRPr="00F80ED2" w:rsidRDefault="00AE2DE5" w:rsidP="00AE2DE5">
      <w:pPr>
        <w:pStyle w:val="TituloGRUPO"/>
        <w:rPr>
          <w:i w:val="0"/>
        </w:rPr>
      </w:pPr>
      <w:r w:rsidRPr="00F80ED2">
        <w:rPr>
          <w:i w:val="0"/>
        </w:rPr>
        <w:t>GRUPO 02.</w:t>
      </w:r>
      <w:r w:rsidRPr="00F80ED2">
        <w:rPr>
          <w:i w:val="0"/>
        </w:rPr>
        <w:tab/>
        <w:t>BEBIDAS ALCOHÓLICAS, TABACO Y NARCÓTICOS</w:t>
      </w:r>
    </w:p>
    <w:p w:rsidR="00AE2DE5" w:rsidRPr="00F80ED2" w:rsidRDefault="00AE2DE5" w:rsidP="00AE2DE5">
      <w:pPr>
        <w:rPr>
          <w:rFonts w:ascii="Arial" w:hAnsi="Arial" w:cs="Arial"/>
        </w:rPr>
      </w:pPr>
    </w:p>
    <w:p w:rsidR="00AE2DE5" w:rsidRDefault="00AE2DE5" w:rsidP="00AE2DE5">
      <w:pPr>
        <w:pStyle w:val="TtuloSUBGRUPO"/>
        <w:spacing w:after="0"/>
        <w:ind w:left="2126" w:hanging="2126"/>
      </w:pPr>
    </w:p>
    <w:p w:rsidR="00AE2DE5" w:rsidRDefault="00AE2DE5" w:rsidP="00AE2DE5">
      <w:pPr>
        <w:pStyle w:val="TtuloSUBGRUPO"/>
        <w:spacing w:after="0"/>
        <w:ind w:left="2126" w:hanging="2126"/>
      </w:pPr>
      <w:r w:rsidRPr="00F80ED2">
        <w:t>02.1</w:t>
      </w:r>
      <w:r w:rsidRPr="00F80ED2">
        <w:tab/>
        <w:t>BEBIDAS ALCOHÓLICAS</w:t>
      </w:r>
    </w:p>
    <w:p w:rsidR="00AE2DE5" w:rsidRPr="00F80ED2" w:rsidRDefault="00AE2DE5" w:rsidP="00AE2DE5">
      <w:pPr>
        <w:pStyle w:val="TtuloSUBGRUPO"/>
        <w:spacing w:after="0"/>
        <w:ind w:left="2126" w:hanging="2126"/>
      </w:pPr>
    </w:p>
    <w:p w:rsidR="00AE2DE5" w:rsidRDefault="00AE2DE5" w:rsidP="00AE2DE5">
      <w:pPr>
        <w:ind w:left="2127"/>
        <w:jc w:val="both"/>
        <w:rPr>
          <w:rFonts w:ascii="Arial" w:hAnsi="Arial" w:cs="Arial"/>
        </w:rPr>
      </w:pPr>
      <w:r>
        <w:rPr>
          <w:rFonts w:ascii="Arial" w:hAnsi="Arial" w:cs="Arial"/>
        </w:rPr>
        <w:t>B</w:t>
      </w:r>
      <w:r w:rsidRPr="00F80ED2">
        <w:rPr>
          <w:rFonts w:ascii="Arial" w:hAnsi="Arial" w:cs="Arial"/>
        </w:rPr>
        <w:t>ebidas alcohólicas compradas para ser consumidas en el domicilio.</w:t>
      </w:r>
    </w:p>
    <w:p w:rsidR="00AE2DE5" w:rsidRPr="00F80ED2" w:rsidRDefault="00AE2DE5" w:rsidP="00AE2DE5">
      <w:pPr>
        <w:ind w:left="2127"/>
        <w:jc w:val="both"/>
        <w:rPr>
          <w:rFonts w:ascii="Arial" w:hAnsi="Arial" w:cs="Arial"/>
        </w:rPr>
      </w:pPr>
    </w:p>
    <w:p w:rsidR="00AE2DE5" w:rsidRPr="00F80ED2" w:rsidRDefault="00AE2DE5" w:rsidP="00AE2DE5">
      <w:pPr>
        <w:ind w:left="2127"/>
        <w:jc w:val="both"/>
        <w:rPr>
          <w:rFonts w:ascii="Arial" w:hAnsi="Arial" w:cs="Arial"/>
        </w:rPr>
      </w:pPr>
      <w:r w:rsidRPr="009D53D9">
        <w:rPr>
          <w:rFonts w:ascii="Arial" w:hAnsi="Arial" w:cs="Arial"/>
        </w:rPr>
        <w:t xml:space="preserve">Se </w:t>
      </w:r>
      <w:r>
        <w:rPr>
          <w:rFonts w:ascii="Arial" w:hAnsi="Arial" w:cs="Arial"/>
          <w:u w:val="single"/>
        </w:rPr>
        <w:t>i</w:t>
      </w:r>
      <w:r w:rsidRPr="00F91876">
        <w:rPr>
          <w:rFonts w:ascii="Arial" w:hAnsi="Arial" w:cs="Arial"/>
          <w:u w:val="single"/>
        </w:rPr>
        <w:t>ncluyen</w:t>
      </w:r>
      <w:r w:rsidRPr="00F80ED2">
        <w:rPr>
          <w:rFonts w:ascii="Arial" w:hAnsi="Arial" w:cs="Arial"/>
        </w:rPr>
        <w:t xml:space="preserve"> las variedades bajas en alcohol o sin alcohol, de sus correspondientes bebidas alcohólicas, tal es el caso de la cerveza sin alcohol.</w:t>
      </w:r>
    </w:p>
    <w:p w:rsidR="00AE2DE5" w:rsidRPr="00F80ED2" w:rsidRDefault="00AE2DE5" w:rsidP="00AE2DE5">
      <w:pPr>
        <w:ind w:left="2127"/>
        <w:jc w:val="both"/>
        <w:rPr>
          <w:rFonts w:ascii="Arial" w:hAnsi="Arial" w:cs="Arial"/>
        </w:rPr>
      </w:pPr>
    </w:p>
    <w:p w:rsidR="00AE2DE5" w:rsidRPr="00F80ED2" w:rsidRDefault="00AE2DE5" w:rsidP="00AE2DE5">
      <w:pPr>
        <w:pStyle w:val="Excluye"/>
      </w:pPr>
      <w:r w:rsidRPr="00F80ED2">
        <w:t>Excluye:</w:t>
      </w:r>
    </w:p>
    <w:p w:rsidR="00AE2DE5" w:rsidRPr="00F80ED2" w:rsidRDefault="00AE2DE5" w:rsidP="00AE2DE5">
      <w:pPr>
        <w:ind w:left="2127"/>
        <w:jc w:val="both"/>
        <w:rPr>
          <w:rFonts w:ascii="Arial" w:hAnsi="Arial" w:cs="Arial"/>
          <w:color w:val="000000"/>
        </w:rPr>
      </w:pPr>
      <w:r w:rsidRPr="00F80ED2">
        <w:rPr>
          <w:rFonts w:ascii="Arial" w:hAnsi="Arial" w:cs="Arial"/>
        </w:rPr>
        <w:t xml:space="preserve">Las bebidas alcohólicas vendidas en hoteles, restaurantes, cafés, bares, quioscos, vendedores ambulantes, distribuidoras  automáticas, etc. (grupo 11), que no sean consumidas </w:t>
      </w:r>
      <w:r w:rsidRPr="00F80ED2">
        <w:rPr>
          <w:rFonts w:ascii="Arial" w:hAnsi="Arial" w:cs="Arial"/>
          <w:color w:val="000000"/>
        </w:rPr>
        <w:t>en el domicilio.</w:t>
      </w:r>
    </w:p>
    <w:p w:rsidR="00AE2DE5" w:rsidRPr="00F80ED2" w:rsidRDefault="00AE2DE5" w:rsidP="00AE2DE5">
      <w:pPr>
        <w:ind w:left="2127"/>
        <w:jc w:val="both"/>
        <w:rPr>
          <w:rFonts w:ascii="Arial" w:hAnsi="Arial" w:cs="Arial"/>
          <w:color w:val="000000"/>
        </w:rPr>
      </w:pPr>
    </w:p>
    <w:p w:rsidR="00AE2DE5" w:rsidRPr="00F80ED2" w:rsidRDefault="00AE2DE5" w:rsidP="00AE2DE5">
      <w:pPr>
        <w:rPr>
          <w:rFonts w:ascii="Arial" w:hAnsi="Arial" w:cs="Arial"/>
          <w:color w:val="000000"/>
        </w:rPr>
      </w:pPr>
    </w:p>
    <w:p w:rsidR="00AE2DE5" w:rsidRDefault="00AE2DE5" w:rsidP="00AE2DE5">
      <w:pPr>
        <w:pStyle w:val="TtuloSUBGRUPO"/>
        <w:spacing w:after="0"/>
      </w:pPr>
      <w:r w:rsidRPr="00F80ED2">
        <w:t>02.1.1</w:t>
      </w:r>
      <w:r w:rsidRPr="00F80ED2">
        <w:tab/>
      </w:r>
      <w:r w:rsidRPr="00F80ED2">
        <w:tab/>
        <w:t>ESPIRITUOSOS Y LICORES</w:t>
      </w:r>
    </w:p>
    <w:p w:rsidR="00AE2DE5" w:rsidRPr="00F80ED2" w:rsidRDefault="00AE2DE5" w:rsidP="00AE2DE5">
      <w:pPr>
        <w:pStyle w:val="TtuloSUBGRUPO"/>
        <w:spacing w:after="0"/>
      </w:pPr>
    </w:p>
    <w:p w:rsidR="00AE2DE5" w:rsidRPr="00F80ED2" w:rsidRDefault="00AE2DE5" w:rsidP="00AE2DE5">
      <w:pPr>
        <w:rPr>
          <w:rFonts w:ascii="Arial" w:hAnsi="Arial" w:cs="Arial"/>
          <w:b/>
        </w:rPr>
      </w:pPr>
    </w:p>
    <w:p w:rsidR="00AE2DE5" w:rsidRPr="00F80ED2" w:rsidRDefault="00AE2DE5" w:rsidP="00AE2DE5">
      <w:pPr>
        <w:pStyle w:val="TtuloCdigo"/>
      </w:pPr>
      <w:r w:rsidRPr="00F80ED2">
        <w:t>02.1.1.1   L</w:t>
      </w:r>
      <w:r w:rsidRPr="00F80ED2">
        <w:tab/>
        <w:t>ESPIRITUOSOS Y LICORES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lang w:val="en-US"/>
        </w:rPr>
      </w:pPr>
      <w:r w:rsidRPr="00F80ED2">
        <w:rPr>
          <w:lang w:val="en-US"/>
        </w:rPr>
        <w:t>Brandy, cognac, anís, ron, whisky, ginebra y vodka.</w:t>
      </w:r>
    </w:p>
    <w:p w:rsidR="00AE2DE5" w:rsidRPr="00F80ED2" w:rsidRDefault="00AE2DE5" w:rsidP="00AE2DE5">
      <w:pPr>
        <w:pStyle w:val="VIETA"/>
        <w:numPr>
          <w:ilvl w:val="0"/>
          <w:numId w:val="11"/>
        </w:numPr>
        <w:ind w:left="2098" w:hanging="357"/>
      </w:pPr>
      <w:r w:rsidRPr="00F80ED2">
        <w:t xml:space="preserve">Hidromiel, aguardientes. </w:t>
      </w:r>
    </w:p>
    <w:p w:rsidR="00AE2DE5" w:rsidRPr="00F80ED2" w:rsidRDefault="00AE2DE5" w:rsidP="00AE2DE5">
      <w:pPr>
        <w:pStyle w:val="VIETA"/>
        <w:numPr>
          <w:ilvl w:val="0"/>
          <w:numId w:val="11"/>
        </w:numPr>
        <w:ind w:left="2098" w:hanging="357"/>
      </w:pPr>
      <w:r w:rsidRPr="00F80ED2">
        <w:t xml:space="preserve">Licores de whisky, manzana, melocotón, menta, cereza y otros licores          (curasao, cremas, pacharán, orujo)… </w:t>
      </w: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Bebidas como tinto de verano, sangría para tomar de aperitivo de  vino (02.1.2.4).</w:t>
      </w:r>
    </w:p>
    <w:p w:rsidR="00AE2DE5" w:rsidRPr="00F80ED2" w:rsidRDefault="00AE2DE5" w:rsidP="00AE2DE5">
      <w:pPr>
        <w:pStyle w:val="VIETA"/>
        <w:numPr>
          <w:ilvl w:val="0"/>
          <w:numId w:val="11"/>
        </w:numPr>
        <w:ind w:left="2098" w:hanging="357"/>
      </w:pPr>
      <w:r w:rsidRPr="00F80ED2">
        <w:t>Los vinos generosos (Jerez, Málaga...) (02.1.2.3).</w:t>
      </w:r>
    </w:p>
    <w:p w:rsidR="00AE2DE5" w:rsidRPr="00F80ED2" w:rsidRDefault="00AE2DE5" w:rsidP="00AE2DE5">
      <w:pPr>
        <w:pStyle w:val="VIETA"/>
        <w:numPr>
          <w:ilvl w:val="0"/>
          <w:numId w:val="11"/>
        </w:numPr>
        <w:ind w:left="2098" w:hanging="357"/>
      </w:pPr>
      <w:r w:rsidRPr="00F80ED2">
        <w:t>Otras bebidas a base de vino (mosto, tinto con gaseosa...) (02.1.2.4).</w:t>
      </w:r>
    </w:p>
    <w:p w:rsidR="00AE2DE5" w:rsidRPr="00F80ED2" w:rsidRDefault="00AE2DE5" w:rsidP="00AE2DE5">
      <w:pPr>
        <w:pStyle w:val="VIETA"/>
        <w:ind w:firstLine="0"/>
      </w:pPr>
    </w:p>
    <w:p w:rsidR="00AE2DE5" w:rsidRPr="00F80ED2" w:rsidRDefault="00AE2DE5" w:rsidP="00AE2DE5">
      <w:pPr>
        <w:pStyle w:val="VIETA"/>
        <w:ind w:left="1741" w:firstLine="0"/>
      </w:pPr>
    </w:p>
    <w:p w:rsidR="00AE2DE5" w:rsidRPr="00F80ED2" w:rsidRDefault="00AE2DE5" w:rsidP="00AE2DE5">
      <w:pPr>
        <w:pStyle w:val="TtuloCdigo"/>
      </w:pPr>
      <w:r w:rsidRPr="00F80ED2">
        <w:t>02.1.1.2   L</w:t>
      </w:r>
      <w:r w:rsidRPr="00F80ED2">
        <w:tab/>
        <w:t>OTRAS BEBIDAS BASADAS EN ESPIRITUOSOS. LICORES SIN ALCOHOL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Espirituosos y licores sin alcohol (whisky sin alcohol).</w:t>
      </w:r>
    </w:p>
    <w:p w:rsidR="00AE2DE5" w:rsidRPr="00F80ED2" w:rsidRDefault="00AE2DE5" w:rsidP="00AE2DE5">
      <w:pPr>
        <w:pStyle w:val="VIETA"/>
        <w:numPr>
          <w:ilvl w:val="0"/>
          <w:numId w:val="11"/>
        </w:numPr>
        <w:ind w:left="2098" w:hanging="357"/>
      </w:pPr>
      <w:r w:rsidRPr="00F80ED2">
        <w:t xml:space="preserve">Amargos aromatizados, preparaciones alcohólicas compuestas (bítter) y aperitivos cuya base no es el vino. </w:t>
      </w:r>
    </w:p>
    <w:p w:rsidR="00AE2DE5" w:rsidRPr="00F80ED2" w:rsidRDefault="00AE2DE5" w:rsidP="00AE2DE5">
      <w:pPr>
        <w:pStyle w:val="VIETA"/>
        <w:numPr>
          <w:ilvl w:val="0"/>
          <w:numId w:val="11"/>
        </w:numPr>
        <w:ind w:left="2098" w:hanging="357"/>
      </w:pPr>
      <w:r w:rsidRPr="00F80ED2">
        <w:t>Mezcla de bebidas (tipo soda) con  espirituosos, que producen bebidas con menor contenido en alcohol (mojito bacardí, ginebra con vermut, vodka con vermut, ron con cola).</w:t>
      </w: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ab/>
        <w:t>Otras bebidas a base de vino, Mosto, tinto con gaseosa... (02.1.2.4).</w:t>
      </w:r>
    </w:p>
    <w:p w:rsidR="00AE2DE5" w:rsidRPr="00F80ED2" w:rsidRDefault="00AE2DE5" w:rsidP="00AE2DE5">
      <w:pPr>
        <w:pStyle w:val="VIETA"/>
        <w:ind w:firstLine="0"/>
      </w:pPr>
    </w:p>
    <w:p w:rsidR="00AE2DE5" w:rsidRPr="00AA2C40" w:rsidRDefault="00AE2DE5" w:rsidP="00AE2DE5">
      <w:pPr>
        <w:ind w:left="2127" w:hanging="2127"/>
        <w:rPr>
          <w:rFonts w:ascii="Arial" w:hAnsi="Arial" w:cs="Arial"/>
          <w:b/>
        </w:rPr>
      </w:pPr>
    </w:p>
    <w:p w:rsidR="00AE2DE5" w:rsidRPr="00F80ED2" w:rsidRDefault="00AE2DE5" w:rsidP="00AE2DE5">
      <w:pPr>
        <w:spacing w:after="480"/>
        <w:ind w:left="2126" w:hanging="2126"/>
      </w:pPr>
      <w:r>
        <w:rPr>
          <w:rFonts w:ascii="Arial" w:hAnsi="Arial" w:cs="Arial"/>
          <w:b/>
        </w:rPr>
        <w:t>02.1.2</w:t>
      </w:r>
      <w:r>
        <w:rPr>
          <w:rFonts w:ascii="Arial" w:hAnsi="Arial" w:cs="Arial"/>
          <w:b/>
        </w:rPr>
        <w:tab/>
      </w:r>
      <w:r w:rsidRPr="00AA2C40">
        <w:rPr>
          <w:rFonts w:ascii="Arial" w:hAnsi="Arial" w:cs="Arial"/>
          <w:b/>
        </w:rPr>
        <w:t>VINOS</w:t>
      </w:r>
    </w:p>
    <w:p w:rsidR="00AE2DE5" w:rsidRPr="00AA2C40" w:rsidRDefault="00AE2DE5" w:rsidP="00AE2DE5">
      <w:pPr>
        <w:pStyle w:val="TtuloCdigo"/>
      </w:pPr>
      <w:r w:rsidRPr="00AA2C40">
        <w:t>02.1.2.1   L</w:t>
      </w:r>
      <w:r w:rsidRPr="00AA2C40">
        <w:tab/>
        <w:t>VINOS DE UVA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Todo tipo de vinos de uva: blanco, tinto, rosado… </w:t>
      </w:r>
    </w:p>
    <w:p w:rsidR="00AE2DE5" w:rsidRPr="00F80ED2" w:rsidRDefault="00AE2DE5" w:rsidP="00AE2DE5">
      <w:pPr>
        <w:pStyle w:val="VIETA"/>
        <w:numPr>
          <w:ilvl w:val="0"/>
          <w:numId w:val="11"/>
        </w:numPr>
        <w:ind w:left="2098" w:hanging="357"/>
      </w:pPr>
      <w:r w:rsidRPr="00F80ED2">
        <w:t>Champán, cava y otros vinos espumosos.</w:t>
      </w:r>
    </w:p>
    <w:p w:rsidR="00AE2DE5" w:rsidRDefault="00AE2DE5" w:rsidP="00AE2DE5">
      <w:pPr>
        <w:pStyle w:val="VIETA"/>
        <w:numPr>
          <w:ilvl w:val="0"/>
          <w:numId w:val="11"/>
        </w:numPr>
        <w:ind w:left="2098" w:hanging="357"/>
      </w:pPr>
      <w:r w:rsidRPr="00F80ED2">
        <w:t xml:space="preserve">Vinos de uva de baja graduación. </w:t>
      </w:r>
    </w:p>
    <w:p w:rsidR="00AE2DE5"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02.1.2.2   L</w:t>
      </w:r>
      <w:r w:rsidRPr="00F80ED2">
        <w:tab/>
        <w:t>VINOS DE OTRAS FRUTAS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Sidras de manzana o pera y vinos de frutas distintas de la uva. </w:t>
      </w:r>
    </w:p>
    <w:p w:rsidR="00AE2DE5" w:rsidRPr="00F80ED2" w:rsidRDefault="00AE2DE5" w:rsidP="00AE2DE5">
      <w:pPr>
        <w:pStyle w:val="VIETA"/>
        <w:numPr>
          <w:ilvl w:val="0"/>
          <w:numId w:val="11"/>
        </w:numPr>
        <w:ind w:left="2098" w:hanging="357"/>
      </w:pPr>
      <w:r w:rsidRPr="00F80ED2">
        <w:t xml:space="preserve">Sake y similares (por </w:t>
      </w:r>
      <w:r>
        <w:t xml:space="preserve">criterio de </w:t>
      </w:r>
      <w:r w:rsidRPr="00F80ED2">
        <w:t>Eurostat).</w:t>
      </w:r>
    </w:p>
    <w:p w:rsidR="00AE2DE5" w:rsidRPr="00F80ED2" w:rsidRDefault="00AE2DE5" w:rsidP="00AE2DE5">
      <w:pPr>
        <w:pStyle w:val="VIETA"/>
        <w:numPr>
          <w:ilvl w:val="0"/>
          <w:numId w:val="11"/>
        </w:numPr>
        <w:ind w:left="2098" w:hanging="357"/>
      </w:pPr>
      <w:r w:rsidRPr="00F80ED2">
        <w:t>Vinos de otras frutas de baja graduación.</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02.1.2.3   L</w:t>
      </w:r>
      <w:r w:rsidRPr="00F80ED2">
        <w:tab/>
        <w:t>VINOS GENEROSOS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Vinos de Jerez, Málaga, Moriles, Montilla, fino, oloroso, amontillado, tipo Málaga virgen, moscatel, semidulce, Pedro Ximenez…</w:t>
      </w:r>
    </w:p>
    <w:p w:rsidR="00AE2DE5" w:rsidRPr="00F80ED2" w:rsidRDefault="00AE2DE5" w:rsidP="00AE2DE5">
      <w:pPr>
        <w:pStyle w:val="VIETA"/>
        <w:numPr>
          <w:ilvl w:val="0"/>
          <w:numId w:val="11"/>
        </w:numPr>
        <w:ind w:left="2098" w:hanging="357"/>
      </w:pPr>
      <w:r w:rsidRPr="00F80ED2">
        <w:t>Vermut, y vinos de postres no mencionados anteriormente (Oporto, Madeira, Marsala...)</w:t>
      </w:r>
    </w:p>
    <w:p w:rsidR="00AE2DE5" w:rsidRPr="00F80ED2" w:rsidRDefault="00AE2DE5" w:rsidP="00AE2DE5">
      <w:pPr>
        <w:pStyle w:val="VIETA"/>
        <w:numPr>
          <w:ilvl w:val="0"/>
          <w:numId w:val="11"/>
        </w:numPr>
        <w:ind w:left="2098" w:hanging="357"/>
      </w:pPr>
      <w:r w:rsidRPr="00F80ED2">
        <w:t>Vinos generosos de baja graduación.</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02.1.2.4   L</w:t>
      </w:r>
      <w:r w:rsidRPr="00F80ED2">
        <w:tab/>
        <w:t>OTRAS BEBIDAS A BASE DE VINO. VINO SIN ALCOHOL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Vinos sin alcohol de uva, mosto y otras frutas.</w:t>
      </w:r>
    </w:p>
    <w:p w:rsidR="00AE2DE5" w:rsidRPr="00F80ED2" w:rsidRDefault="00AE2DE5" w:rsidP="00AE2DE5">
      <w:pPr>
        <w:pStyle w:val="VIETA"/>
        <w:numPr>
          <w:ilvl w:val="0"/>
          <w:numId w:val="11"/>
        </w:numPr>
        <w:ind w:left="2098" w:hanging="357"/>
      </w:pPr>
      <w:r w:rsidRPr="00F80ED2">
        <w:t>Bebidas de aperitivo a base de vino.</w:t>
      </w:r>
    </w:p>
    <w:p w:rsidR="00AE2DE5" w:rsidRPr="00F80ED2" w:rsidRDefault="00AE2DE5" w:rsidP="00AE2DE5">
      <w:pPr>
        <w:pStyle w:val="VIETA"/>
        <w:numPr>
          <w:ilvl w:val="0"/>
          <w:numId w:val="11"/>
        </w:numPr>
        <w:ind w:left="2098" w:hanging="357"/>
      </w:pPr>
      <w:r w:rsidRPr="00F80ED2">
        <w:t xml:space="preserve">Tinto con gaseosa, tinto de verano, sangría. </w:t>
      </w:r>
    </w:p>
    <w:p w:rsidR="00AE2DE5" w:rsidRPr="00F80ED2" w:rsidRDefault="00AE2DE5" w:rsidP="00AE2DE5">
      <w:pPr>
        <w:pStyle w:val="VIETA"/>
        <w:numPr>
          <w:ilvl w:val="0"/>
          <w:numId w:val="11"/>
        </w:numPr>
        <w:ind w:left="2098" w:hanging="357"/>
      </w:pPr>
      <w:r w:rsidRPr="00F80ED2">
        <w:t>Otra bebidas a base de vino de baja graduación.</w:t>
      </w:r>
    </w:p>
    <w:p w:rsidR="00AE2DE5" w:rsidRPr="00F80ED2" w:rsidRDefault="00AE2DE5" w:rsidP="00AE2DE5">
      <w:pPr>
        <w:pStyle w:val="VIETA"/>
        <w:ind w:firstLine="0"/>
      </w:pPr>
    </w:p>
    <w:p w:rsidR="00AE2DE5" w:rsidRPr="00F80ED2" w:rsidRDefault="00AE2DE5" w:rsidP="00AE2DE5">
      <w:pPr>
        <w:pStyle w:val="A5"/>
        <w:tabs>
          <w:tab w:val="clear" w:pos="993"/>
        </w:tabs>
        <w:spacing w:before="0"/>
        <w:ind w:left="2127" w:firstLine="0"/>
        <w:rPr>
          <w:rFonts w:cs="Arial"/>
          <w:color w:val="000000"/>
          <w:sz w:val="22"/>
          <w:szCs w:val="22"/>
        </w:rPr>
      </w:pPr>
    </w:p>
    <w:p w:rsidR="00AE2DE5" w:rsidRDefault="00AE2DE5" w:rsidP="00AE2DE5">
      <w:pPr>
        <w:pStyle w:val="TtuloSUBGRUPO"/>
        <w:spacing w:after="0"/>
        <w:ind w:left="2127" w:hanging="2127"/>
      </w:pPr>
      <w:r w:rsidRPr="00F80ED2">
        <w:t>02.1.3</w:t>
      </w:r>
      <w:r w:rsidRPr="00F80ED2">
        <w:tab/>
        <w:t>CERVEZA</w:t>
      </w:r>
    </w:p>
    <w:p w:rsidR="00AE2DE5" w:rsidRPr="00F80ED2" w:rsidRDefault="00AE2DE5" w:rsidP="00AE2DE5">
      <w:pPr>
        <w:pStyle w:val="TtuloSUBGRUPO"/>
        <w:spacing w:after="0"/>
        <w:ind w:left="2127" w:hanging="2127"/>
      </w:pPr>
    </w:p>
    <w:p w:rsidR="00AE2DE5" w:rsidRPr="00F80ED2" w:rsidRDefault="00AE2DE5" w:rsidP="00AE2DE5">
      <w:pPr>
        <w:pStyle w:val="TtuloSUBGRUPO"/>
        <w:spacing w:after="0"/>
      </w:pPr>
    </w:p>
    <w:p w:rsidR="00AE2DE5" w:rsidRPr="00F80ED2" w:rsidRDefault="00AE2DE5" w:rsidP="00AE2DE5">
      <w:pPr>
        <w:pStyle w:val="TtuloCdigo"/>
      </w:pPr>
      <w:r w:rsidRPr="00F80ED2">
        <w:t>02.1.3.1   L</w:t>
      </w:r>
      <w:r w:rsidRPr="00F80ED2">
        <w:tab/>
        <w:t>CERVEZA DE BAJA FERMENTACIÓN (LAGER, PILSEN...)</w:t>
      </w:r>
    </w:p>
    <w:p w:rsidR="00AE2DE5" w:rsidRPr="00F80ED2" w:rsidRDefault="00AE2DE5" w:rsidP="00AE2DE5">
      <w:pPr>
        <w:pStyle w:val="Referencia"/>
      </w:pPr>
      <w:r w:rsidRPr="00F80ED2">
        <w:t>Bisemanal</w:t>
      </w:r>
      <w:r w:rsidRPr="00F80ED2">
        <w:rPr>
          <w:b/>
        </w:rPr>
        <w:tab/>
      </w:r>
      <w:r w:rsidRPr="00F80ED2">
        <w:tab/>
      </w:r>
    </w:p>
    <w:p w:rsidR="00AE2DE5" w:rsidRPr="00527488" w:rsidRDefault="00AE2DE5" w:rsidP="00AE2DE5">
      <w:pPr>
        <w:pStyle w:val="VIETA"/>
        <w:numPr>
          <w:ilvl w:val="0"/>
          <w:numId w:val="11"/>
        </w:numPr>
        <w:ind w:left="2098" w:hanging="357"/>
      </w:pPr>
      <w:r>
        <w:t>C</w:t>
      </w:r>
      <w:r w:rsidRPr="00527488">
        <w:t xml:space="preserve">ervezas llamadas </w:t>
      </w:r>
      <w:r w:rsidRPr="003B5AA0">
        <w:rPr>
          <w:rStyle w:val="Textoennegrita"/>
          <w:i/>
        </w:rPr>
        <w:t>Lager</w:t>
      </w:r>
      <w:r>
        <w:t>, que f</w:t>
      </w:r>
      <w:r w:rsidRPr="00527488">
        <w:t xml:space="preserve">ermentan a temperaturas bajas (de 0º a 4º) y suelen ser ligeras, espumosas, suaves, de color ambarino o negro. </w:t>
      </w:r>
    </w:p>
    <w:p w:rsidR="00AE2DE5" w:rsidRPr="00527488" w:rsidRDefault="00AE2DE5" w:rsidP="00AE2DE5">
      <w:pPr>
        <w:pStyle w:val="VIETA"/>
        <w:numPr>
          <w:ilvl w:val="0"/>
          <w:numId w:val="11"/>
        </w:numPr>
        <w:ind w:left="2098" w:hanging="357"/>
      </w:pPr>
      <w:r w:rsidRPr="00527488">
        <w:t xml:space="preserve">Las cervezas españolas más consumidas: Mahou 5 estrellas, Mahou clásica, Mahou negra, Voll Damm, San Miguel </w:t>
      </w:r>
      <w:r w:rsidRPr="00527488">
        <w:tab/>
        <w:t xml:space="preserve">especial, Cruzcampo, Heineken, Amstel, Estrella Damm, Estrella Levante, EstrellaGalicia, Compañía cervecera de Canarias, LA ZARAGOZANA. </w:t>
      </w:r>
    </w:p>
    <w:p w:rsidR="00AE2DE5" w:rsidRPr="004638D0" w:rsidRDefault="00AE2DE5" w:rsidP="00AE2DE5">
      <w:pPr>
        <w:pStyle w:val="VIETA"/>
        <w:numPr>
          <w:ilvl w:val="0"/>
          <w:numId w:val="11"/>
        </w:numPr>
        <w:ind w:left="2098" w:hanging="357"/>
        <w:rPr>
          <w:lang w:val="de-DE"/>
        </w:rPr>
      </w:pPr>
      <w:r w:rsidRPr="004638D0">
        <w:rPr>
          <w:lang w:val="de-DE"/>
        </w:rPr>
        <w:t>Otras como: Pilsner Urquell, Paulaner, Bock, Dortmunder, Märzen, Dunkel, Schwarzbier, etc.</w:t>
      </w:r>
    </w:p>
    <w:p w:rsidR="00AE2DE5" w:rsidRPr="004638D0" w:rsidRDefault="00AE2DE5" w:rsidP="00AE2DE5">
      <w:pPr>
        <w:pStyle w:val="VIETA"/>
        <w:ind w:firstLine="0"/>
        <w:rPr>
          <w:spacing w:val="-2"/>
          <w:lang w:val="de-DE"/>
        </w:rPr>
      </w:pPr>
    </w:p>
    <w:p w:rsidR="00AE2DE5" w:rsidRPr="00F80ED2" w:rsidRDefault="00AE2DE5" w:rsidP="00AE2DE5">
      <w:pPr>
        <w:pStyle w:val="VIETA"/>
        <w:ind w:firstLine="0"/>
        <w:rPr>
          <w:spacing w:val="-2"/>
          <w:lang w:val="de-DE"/>
        </w:rPr>
      </w:pPr>
    </w:p>
    <w:p w:rsidR="00AE2DE5" w:rsidRPr="00F80ED2" w:rsidRDefault="00AE2DE5" w:rsidP="00AE2DE5">
      <w:pPr>
        <w:pStyle w:val="TtuloCdigo"/>
      </w:pPr>
      <w:r w:rsidRPr="00F80ED2">
        <w:t>02.1.3.2   L</w:t>
      </w:r>
      <w:r w:rsidRPr="00F80ED2">
        <w:tab/>
        <w:t>CERVEZA DE ALTA FERMENTACIÓN (ALE, PORTER...) (NUEVO)</w:t>
      </w:r>
    </w:p>
    <w:p w:rsidR="00AE2DE5" w:rsidRPr="00F80ED2" w:rsidRDefault="00AE2DE5" w:rsidP="00AE2DE5">
      <w:pPr>
        <w:pStyle w:val="Referencia"/>
      </w:pPr>
      <w:r w:rsidRPr="00F80ED2">
        <w:t>Bisemanal</w:t>
      </w:r>
      <w:r w:rsidRPr="00F80ED2">
        <w:rPr>
          <w:b/>
        </w:rPr>
        <w:tab/>
      </w:r>
      <w:r w:rsidRPr="00F80ED2">
        <w:tab/>
      </w:r>
    </w:p>
    <w:p w:rsidR="00AE2DE5" w:rsidRPr="003B5AA0" w:rsidRDefault="00AE2DE5" w:rsidP="00AE2DE5">
      <w:pPr>
        <w:pStyle w:val="VIETA"/>
        <w:numPr>
          <w:ilvl w:val="0"/>
          <w:numId w:val="11"/>
        </w:numPr>
        <w:ind w:left="2098" w:hanging="357"/>
      </w:pPr>
      <w:r w:rsidRPr="003B5AA0">
        <w:t>Cervezas que fermentan a temperaturas superiores a las anteriores (pueden llegar hasta 24º). Son muy aromáticas,</w:t>
      </w:r>
      <w:r>
        <w:t xml:space="preserve"> con cuerpo y sabor muy marcado.</w:t>
      </w:r>
      <w:r w:rsidRPr="003B5AA0">
        <w:t xml:space="preserve"> </w:t>
      </w:r>
      <w:r>
        <w:t>P</w:t>
      </w:r>
      <w:r w:rsidRPr="003B5AA0">
        <w:t>odemos distinguir entre varias subcategorías:</w:t>
      </w:r>
    </w:p>
    <w:p w:rsidR="00AE2DE5" w:rsidRPr="00F80ED2" w:rsidRDefault="00AE2DE5" w:rsidP="00AE2DE5">
      <w:pPr>
        <w:pStyle w:val="VIETA"/>
        <w:numPr>
          <w:ilvl w:val="0"/>
          <w:numId w:val="94"/>
        </w:numPr>
        <w:ind w:left="2625" w:hanging="357"/>
      </w:pPr>
      <w:r w:rsidRPr="003B5AA0">
        <w:rPr>
          <w:b/>
          <w:i/>
        </w:rPr>
        <w:t>Ale:</w:t>
      </w:r>
      <w:r w:rsidRPr="00F80ED2">
        <w:t xml:space="preserve"> En consideración a su lugar de origen, las cervezas Ale pueden ser: Altbier (Düsseldorf); Kölsch (de Colonia; es una Ale dorada); Trapenses (elaboradas en los monasterios trapenses de Chimay, Orval, Rochefort, Westmalle, estvleteren, Saint Sixtus y Schaapskooi, por monjes); Abadía; Ale Americana…</w:t>
      </w:r>
    </w:p>
    <w:p w:rsidR="00AE2DE5" w:rsidRPr="00F80ED2" w:rsidRDefault="00AE2DE5" w:rsidP="00AE2DE5">
      <w:pPr>
        <w:pStyle w:val="VIETA"/>
        <w:numPr>
          <w:ilvl w:val="0"/>
          <w:numId w:val="94"/>
        </w:numPr>
        <w:ind w:left="2625" w:hanging="357"/>
        <w:rPr>
          <w:lang w:val="en-US"/>
        </w:rPr>
      </w:pPr>
      <w:r w:rsidRPr="00F80ED2">
        <w:rPr>
          <w:b/>
          <w:i/>
          <w:lang w:val="en-US"/>
        </w:rPr>
        <w:t>Stout:</w:t>
      </w:r>
      <w:r w:rsidRPr="00F80ED2">
        <w:rPr>
          <w:lang w:val="en-US"/>
        </w:rPr>
        <w:t xml:space="preserve"> Guinnes Draught (Guinnes), Quilmes, Murphy's.</w:t>
      </w:r>
    </w:p>
    <w:p w:rsidR="00AE2DE5" w:rsidRPr="00F80ED2" w:rsidRDefault="00AE2DE5" w:rsidP="00AE2DE5">
      <w:pPr>
        <w:pStyle w:val="VIETA"/>
        <w:numPr>
          <w:ilvl w:val="0"/>
          <w:numId w:val="94"/>
        </w:numPr>
        <w:ind w:left="2625" w:hanging="357"/>
      </w:pPr>
      <w:r w:rsidRPr="006456EF">
        <w:rPr>
          <w:b/>
          <w:i/>
        </w:rPr>
        <w:t>Porter</w:t>
      </w:r>
      <w:r w:rsidRPr="00F80ED2">
        <w:rPr>
          <w:b/>
        </w:rPr>
        <w:t>:</w:t>
      </w:r>
      <w:r w:rsidRPr="00F80ED2">
        <w:t xml:space="preserve"> Cerveza ligera, tostada, o negra. Leffe negra, Antares porter, Anchor porter.</w:t>
      </w:r>
    </w:p>
    <w:p w:rsidR="00AE2DE5" w:rsidRPr="00F80ED2" w:rsidRDefault="00AE2DE5" w:rsidP="00AE2DE5">
      <w:pPr>
        <w:pStyle w:val="VIETA"/>
        <w:numPr>
          <w:ilvl w:val="0"/>
          <w:numId w:val="11"/>
        </w:numPr>
        <w:ind w:left="2098" w:hanging="357"/>
      </w:pPr>
      <w:r w:rsidRPr="00F80ED2">
        <w:t>Híbridos o de estilo mixto</w:t>
      </w:r>
      <w:r>
        <w:t>, cervezas</w:t>
      </w:r>
      <w:r w:rsidRPr="00F80ED2">
        <w:t xml:space="preserve"> como Altbier y Kölsch, cervezas de vapor, cervezas de sabores (cereza, melocotón tipo Mort Subite),  hierbas y cervezas especiadas, cervezas envejecid</w:t>
      </w:r>
      <w:r>
        <w:t>as</w:t>
      </w:r>
      <w:r w:rsidRPr="00F80ED2">
        <w:t xml:space="preserve"> en madera, cervezas ahumadas o cervezas estilo champán.</w:t>
      </w:r>
    </w:p>
    <w:p w:rsidR="00AE2DE5" w:rsidRPr="00F80ED2" w:rsidRDefault="00AE2DE5" w:rsidP="00AE2DE5">
      <w:pPr>
        <w:pStyle w:val="VIETA"/>
        <w:numPr>
          <w:ilvl w:val="0"/>
          <w:numId w:val="11"/>
        </w:numPr>
        <w:ind w:left="2098" w:hanging="357"/>
      </w:pPr>
      <w:r w:rsidRPr="00F80ED2">
        <w:t>Cervezas de fermentación espontánea (Lambic, Gueuze y Faro).</w:t>
      </w:r>
    </w:p>
    <w:p w:rsidR="00AE2DE5" w:rsidRPr="00F80ED2" w:rsidRDefault="00AE2DE5" w:rsidP="00AE2DE5">
      <w:pPr>
        <w:pStyle w:val="VIETA"/>
        <w:numPr>
          <w:ilvl w:val="0"/>
          <w:numId w:val="11"/>
        </w:numPr>
        <w:ind w:left="2098" w:hanging="357"/>
        <w:rPr>
          <w:rFonts w:eastAsia="Times New Roman"/>
        </w:rPr>
      </w:pPr>
      <w:r w:rsidRPr="00F80ED2">
        <w:t>Cervezas artesanas.</w:t>
      </w:r>
    </w:p>
    <w:p w:rsidR="00AE2DE5" w:rsidRPr="00F80ED2" w:rsidRDefault="00AE2DE5" w:rsidP="00AE2DE5">
      <w:pPr>
        <w:keepNext/>
        <w:keepLines/>
        <w:tabs>
          <w:tab w:val="left" w:pos="993"/>
          <w:tab w:val="left" w:pos="1757"/>
        </w:tabs>
        <w:ind w:left="2127"/>
        <w:jc w:val="both"/>
        <w:rPr>
          <w:rFonts w:ascii="Arial" w:hAnsi="Arial" w:cs="Arial"/>
        </w:rPr>
      </w:pPr>
    </w:p>
    <w:p w:rsidR="00AE2DE5" w:rsidRPr="00F80ED2" w:rsidRDefault="00AE2DE5" w:rsidP="00AE2DE5">
      <w:pPr>
        <w:keepNext/>
        <w:keepLines/>
        <w:tabs>
          <w:tab w:val="left" w:pos="993"/>
          <w:tab w:val="left" w:pos="1757"/>
        </w:tabs>
        <w:ind w:left="2127"/>
        <w:jc w:val="both"/>
        <w:rPr>
          <w:rFonts w:ascii="Arial" w:hAnsi="Arial" w:cs="Arial"/>
        </w:rPr>
      </w:pPr>
    </w:p>
    <w:p w:rsidR="00AE2DE5" w:rsidRPr="00F80ED2" w:rsidRDefault="00AE2DE5" w:rsidP="00AE2DE5">
      <w:pPr>
        <w:pStyle w:val="TtuloCdigo"/>
      </w:pPr>
      <w:r w:rsidRPr="00F80ED2">
        <w:t>02.1.3.3   L</w:t>
      </w:r>
      <w:r w:rsidRPr="00F80ED2">
        <w:tab/>
        <w:t>CERVEZA BAJA EN ALCOHOL O SIN ALCOHOL (NUEVO)</w:t>
      </w:r>
    </w:p>
    <w:p w:rsidR="00AE2DE5" w:rsidRPr="00F80ED2" w:rsidRDefault="00AE2DE5" w:rsidP="00AE2DE5">
      <w:pPr>
        <w:pStyle w:val="Referencia"/>
      </w:pPr>
      <w:r w:rsidRPr="00F80ED2">
        <w:t>Bisemanal</w:t>
      </w:r>
      <w:r w:rsidRPr="00F80ED2">
        <w:rPr>
          <w:b/>
        </w:rPr>
        <w:tab/>
      </w:r>
      <w:r w:rsidRPr="00F80ED2">
        <w:tab/>
      </w:r>
    </w:p>
    <w:p w:rsidR="00AE2DE5" w:rsidRPr="00F80ED2" w:rsidRDefault="00AE2DE5" w:rsidP="00AE2DE5">
      <w:pPr>
        <w:pStyle w:val="VIETA"/>
        <w:ind w:firstLine="0"/>
        <w:rPr>
          <w:rStyle w:val="hps"/>
          <w:color w:val="000000"/>
        </w:rPr>
      </w:pPr>
      <w:r w:rsidRPr="00F80ED2">
        <w:rPr>
          <w:rStyle w:val="hps"/>
        </w:rPr>
        <w:t>La cerveza baja en alcohol no tiene un</w:t>
      </w:r>
      <w:r w:rsidRPr="00F80ED2">
        <w:t xml:space="preserve"> % volumen de alcohol </w:t>
      </w:r>
      <w:r w:rsidRPr="00F80ED2">
        <w:rPr>
          <w:rStyle w:val="hps"/>
        </w:rPr>
        <w:t>armonizado en todos los Estados miembros de la UE</w:t>
      </w:r>
      <w:r w:rsidRPr="00F80ED2">
        <w:t xml:space="preserve">, pero debe ser </w:t>
      </w:r>
      <w:r w:rsidRPr="00F80ED2">
        <w:rPr>
          <w:rStyle w:val="hps"/>
        </w:rPr>
        <w:t>alrededor de menos del 1% de volumen.</w:t>
      </w:r>
    </w:p>
    <w:p w:rsidR="00AE2DE5" w:rsidRPr="00F80ED2" w:rsidRDefault="00AE2DE5" w:rsidP="00AE2DE5">
      <w:pPr>
        <w:pStyle w:val="Prrafodelista"/>
        <w:keepNext/>
        <w:tabs>
          <w:tab w:val="left" w:pos="993"/>
        </w:tabs>
        <w:ind w:left="2127"/>
        <w:jc w:val="both"/>
        <w:rPr>
          <w:rStyle w:val="hps"/>
          <w:rFonts w:ascii="Arial" w:hAnsi="Arial" w:cs="Arial"/>
        </w:rPr>
      </w:pPr>
    </w:p>
    <w:p w:rsidR="00AE2DE5" w:rsidRPr="00F80ED2" w:rsidRDefault="00AE2DE5" w:rsidP="00AE2DE5">
      <w:pPr>
        <w:pStyle w:val="Prrafodelista"/>
        <w:keepNext/>
        <w:tabs>
          <w:tab w:val="left" w:pos="993"/>
        </w:tabs>
        <w:ind w:left="2127"/>
        <w:jc w:val="both"/>
        <w:rPr>
          <w:rFonts w:ascii="Arial" w:hAnsi="Arial" w:cs="Arial"/>
          <w:color w:val="000000"/>
        </w:rPr>
      </w:pPr>
    </w:p>
    <w:p w:rsidR="00AE2DE5" w:rsidRPr="00F80ED2" w:rsidRDefault="00AE2DE5" w:rsidP="00AE2DE5">
      <w:pPr>
        <w:pStyle w:val="TtuloCdigo"/>
      </w:pPr>
      <w:r w:rsidRPr="00F80ED2">
        <w:t>02.1.3.4   L</w:t>
      </w:r>
      <w:r w:rsidRPr="00F80ED2">
        <w:tab/>
        <w:t>BEBIDAS A BASE DE CERVEZA (NUEVO)</w:t>
      </w:r>
    </w:p>
    <w:p w:rsidR="00AE2DE5" w:rsidRPr="00F80ED2" w:rsidRDefault="00AE2DE5" w:rsidP="00AE2DE5">
      <w:pPr>
        <w:pStyle w:val="Referencia"/>
      </w:pPr>
      <w:r w:rsidRPr="00F80ED2">
        <w:t>Bisemanal</w:t>
      </w:r>
      <w:r w:rsidRPr="00F80ED2">
        <w:rPr>
          <w:b/>
        </w:rPr>
        <w:tab/>
      </w:r>
      <w:r w:rsidRPr="00F80ED2">
        <w:tab/>
      </w:r>
    </w:p>
    <w:p w:rsidR="00AE2DE5" w:rsidRPr="00F80ED2" w:rsidRDefault="00AE2DE5" w:rsidP="00AE2DE5">
      <w:pPr>
        <w:pStyle w:val="VIETA"/>
        <w:numPr>
          <w:ilvl w:val="0"/>
          <w:numId w:val="11"/>
        </w:numPr>
        <w:ind w:left="2098" w:hanging="357"/>
      </w:pPr>
      <w:r w:rsidRPr="00F80ED2">
        <w:rPr>
          <w:rStyle w:val="hps"/>
        </w:rPr>
        <w:t>Cerveza con gaseosa ("</w:t>
      </w:r>
      <w:r w:rsidRPr="00F80ED2">
        <w:t>clara"), cerveza con limón, ("clara con limón", Shandy) con o sin alcohol.</w:t>
      </w:r>
    </w:p>
    <w:p w:rsidR="00AE2DE5" w:rsidRPr="00F80ED2" w:rsidRDefault="00AE2DE5" w:rsidP="00AE2DE5">
      <w:pPr>
        <w:pStyle w:val="VIETA"/>
        <w:numPr>
          <w:ilvl w:val="0"/>
          <w:numId w:val="11"/>
        </w:numPr>
        <w:ind w:left="2098" w:hanging="357"/>
        <w:rPr>
          <w:color w:val="000000"/>
        </w:rPr>
      </w:pPr>
      <w:r w:rsidRPr="00F80ED2">
        <w:t>Otras bebidas a base de cerveza (manzana, melocotón...) con o sin alcohol</w:t>
      </w:r>
      <w:r>
        <w:t>.</w:t>
      </w:r>
    </w:p>
    <w:p w:rsidR="00AE2DE5" w:rsidRPr="00F80ED2" w:rsidRDefault="00AE2DE5" w:rsidP="00AE2DE5">
      <w:pPr>
        <w:pStyle w:val="VIETA"/>
        <w:numPr>
          <w:ilvl w:val="0"/>
          <w:numId w:val="11"/>
        </w:numPr>
        <w:ind w:left="2098" w:hanging="357"/>
        <w:rPr>
          <w:color w:val="000000"/>
        </w:rPr>
      </w:pPr>
      <w:r w:rsidRPr="00F80ED2">
        <w:t>Ingredientes o packs para preparar cervezas artesanas.</w:t>
      </w:r>
    </w:p>
    <w:p w:rsidR="00AE2DE5" w:rsidRPr="00F80ED2" w:rsidRDefault="00AE2DE5" w:rsidP="00AE2DE5">
      <w:pPr>
        <w:pStyle w:val="VIETA"/>
        <w:ind w:firstLine="0"/>
      </w:pPr>
    </w:p>
    <w:p w:rsidR="00AE2DE5" w:rsidRPr="00F80ED2" w:rsidRDefault="00AE2DE5" w:rsidP="00AE2DE5">
      <w:pPr>
        <w:pStyle w:val="VIETA"/>
        <w:ind w:firstLine="0"/>
        <w:rPr>
          <w:color w:val="000000"/>
        </w:rPr>
      </w:pPr>
    </w:p>
    <w:p w:rsidR="00AE2DE5" w:rsidRDefault="00AE2DE5" w:rsidP="00AE2DE5">
      <w:pPr>
        <w:pStyle w:val="TtuloSUBGRUPO"/>
        <w:spacing w:after="0"/>
      </w:pPr>
      <w:r w:rsidRPr="00F80ED2">
        <w:t>02.2</w:t>
      </w:r>
      <w:r w:rsidRPr="00F80ED2">
        <w:tab/>
      </w:r>
      <w:r w:rsidRPr="00F80ED2">
        <w:tab/>
        <w:t>TABACO</w:t>
      </w:r>
    </w:p>
    <w:p w:rsidR="00AE2DE5" w:rsidRPr="00F80ED2" w:rsidRDefault="00AE2DE5" w:rsidP="00AE2DE5">
      <w:pPr>
        <w:pStyle w:val="TtuloSUBGRUPO"/>
        <w:spacing w:after="0"/>
      </w:pPr>
    </w:p>
    <w:p w:rsidR="00AE2DE5" w:rsidRPr="00F80ED2" w:rsidRDefault="00AE2DE5" w:rsidP="00AE2DE5">
      <w:pPr>
        <w:ind w:left="2127"/>
        <w:jc w:val="both"/>
        <w:rPr>
          <w:rFonts w:ascii="Arial" w:hAnsi="Arial" w:cs="Arial"/>
          <w:color w:val="000000"/>
        </w:rPr>
      </w:pPr>
      <w:r w:rsidRPr="00F80ED2">
        <w:rPr>
          <w:rFonts w:ascii="Arial" w:hAnsi="Arial" w:cs="Arial"/>
          <w:color w:val="000000"/>
        </w:rPr>
        <w:t>Se clasifica aquí el tabaco adquirido, independientemente del lugar de compra.</w:t>
      </w:r>
    </w:p>
    <w:p w:rsidR="00AE2DE5" w:rsidRPr="00F80ED2"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p>
    <w:p w:rsidR="00AE2DE5" w:rsidRDefault="00AE2DE5" w:rsidP="00AE2DE5">
      <w:pPr>
        <w:pStyle w:val="TtuloSUBGRUPO"/>
        <w:spacing w:after="0"/>
      </w:pPr>
      <w:r w:rsidRPr="00F80ED2">
        <w:t>02.2.0</w:t>
      </w:r>
      <w:r w:rsidRPr="00F80ED2">
        <w:tab/>
      </w:r>
      <w:r w:rsidRPr="00F80ED2">
        <w:tab/>
        <w:t>TABACO</w:t>
      </w:r>
    </w:p>
    <w:p w:rsidR="00AE2DE5" w:rsidRPr="00F80ED2" w:rsidRDefault="00AE2DE5" w:rsidP="00AE2DE5">
      <w:pPr>
        <w:pStyle w:val="TtuloSUBGRUPO"/>
        <w:spacing w:after="0"/>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rPr>
          <w:shd w:val="clear" w:color="auto" w:fill="FFFFFF"/>
        </w:rPr>
      </w:pPr>
      <w:r w:rsidRPr="00F80ED2">
        <w:t>Los artículos de fumadores, como l</w:t>
      </w:r>
      <w:r w:rsidRPr="00F80ED2">
        <w:rPr>
          <w:shd w:val="clear" w:color="auto" w:fill="FFFFFF"/>
        </w:rPr>
        <w:t>as boquillas (accesorio para incorporar un puro o cigarrillo y que puede o no tener filtro incorporado), los filtros para boquillas y las máquinas de liar cigarrillos (12.3.2.9).</w:t>
      </w:r>
    </w:p>
    <w:p w:rsidR="00AE2DE5" w:rsidRPr="00F80ED2" w:rsidRDefault="00AE2DE5" w:rsidP="00AE2DE5">
      <w:pPr>
        <w:pStyle w:val="VIETA"/>
        <w:ind w:firstLine="0"/>
        <w:rPr>
          <w:shd w:val="clear" w:color="auto" w:fill="FFFFFF"/>
        </w:rPr>
      </w:pPr>
    </w:p>
    <w:p w:rsidR="00AE2DE5" w:rsidRPr="00F80ED2" w:rsidRDefault="00AE2DE5" w:rsidP="00AE2DE5">
      <w:pPr>
        <w:pStyle w:val="VIETA"/>
        <w:ind w:firstLine="0"/>
        <w:rPr>
          <w:shd w:val="clear" w:color="auto" w:fill="FFFFFF"/>
        </w:rPr>
      </w:pPr>
    </w:p>
    <w:p w:rsidR="00AE2DE5" w:rsidRPr="00F80ED2" w:rsidRDefault="00AE2DE5" w:rsidP="00AE2DE5">
      <w:pPr>
        <w:pStyle w:val="TtuloCdigo"/>
      </w:pPr>
      <w:r w:rsidRPr="00F80ED2">
        <w:t>02.2.0.1   U</w:t>
      </w:r>
      <w:r w:rsidRPr="00F80ED2">
        <w:tab/>
        <w:t>CIGARRILLOS</w:t>
      </w:r>
    </w:p>
    <w:p w:rsidR="00AE2DE5" w:rsidRPr="00F80ED2" w:rsidRDefault="00AE2DE5" w:rsidP="00AE2DE5">
      <w:pPr>
        <w:pStyle w:val="Referencia"/>
      </w:pPr>
      <w:r w:rsidRPr="00F80ED2">
        <w:t>Bisemanal</w:t>
      </w:r>
    </w:p>
    <w:p w:rsidR="00AE2DE5" w:rsidRDefault="00AE2DE5" w:rsidP="00AE2DE5">
      <w:pPr>
        <w:pStyle w:val="VIETA"/>
        <w:ind w:firstLine="0"/>
        <w:rPr>
          <w:i/>
        </w:rPr>
      </w:pPr>
      <w:r w:rsidRPr="00F80ED2">
        <w:rPr>
          <w:i/>
          <w:u w:val="single"/>
        </w:rPr>
        <w:t>Nota</w:t>
      </w:r>
      <w:r w:rsidRPr="00F80ED2">
        <w:rPr>
          <w:i/>
        </w:rPr>
        <w:t>: La unidad es el cigarro, no la cajetilla de 20 cigarros como en la COICOP 2006.</w:t>
      </w:r>
    </w:p>
    <w:p w:rsidR="00AE2DE5" w:rsidRDefault="00AE2DE5" w:rsidP="00AE2DE5">
      <w:pPr>
        <w:pStyle w:val="VIETA"/>
        <w:rPr>
          <w:i/>
          <w:u w:val="single"/>
        </w:rPr>
      </w:pPr>
    </w:p>
    <w:p w:rsidR="00AE2DE5" w:rsidRDefault="00AE2DE5" w:rsidP="00AE2DE5">
      <w:pPr>
        <w:pStyle w:val="VIETA"/>
        <w:rPr>
          <w:i/>
        </w:rPr>
      </w:pPr>
    </w:p>
    <w:p w:rsidR="00AE2DE5" w:rsidRPr="00F80ED2" w:rsidRDefault="00AE2DE5" w:rsidP="00AE2DE5">
      <w:pPr>
        <w:pStyle w:val="TtuloCdigo"/>
      </w:pPr>
      <w:r w:rsidRPr="00F80ED2">
        <w:t>02.2.0.2   U</w:t>
      </w:r>
      <w:r w:rsidRPr="00F80ED2">
        <w:tab/>
        <w:t>PUROS Y PEQUEÑOS CIGARROS</w:t>
      </w:r>
    </w:p>
    <w:p w:rsidR="00AE2DE5" w:rsidRPr="00F80ED2" w:rsidRDefault="00AE2DE5" w:rsidP="00AE2DE5">
      <w:pPr>
        <w:pStyle w:val="Referencia"/>
      </w:pPr>
      <w:r w:rsidRPr="00F80ED2">
        <w:t>Bisemanal</w:t>
      </w:r>
    </w:p>
    <w:p w:rsidR="00AE2DE5" w:rsidRPr="00F80ED2" w:rsidRDefault="00AE2DE5" w:rsidP="00AE2DE5">
      <w:pPr>
        <w:pStyle w:val="VIETA"/>
        <w:ind w:firstLine="0"/>
        <w:rPr>
          <w:i/>
        </w:rPr>
      </w:pPr>
      <w:r w:rsidRPr="00F80ED2">
        <w:rPr>
          <w:i/>
          <w:u w:val="single"/>
        </w:rPr>
        <w:t>Nota</w:t>
      </w:r>
      <w:r w:rsidRPr="00F80ED2">
        <w:rPr>
          <w:i/>
        </w:rPr>
        <w:t>: La unidad es el cigarro o el puro.</w:t>
      </w:r>
    </w:p>
    <w:p w:rsidR="00AE2DE5" w:rsidRPr="00F80ED2" w:rsidRDefault="00AE2DE5" w:rsidP="00AE2DE5">
      <w:pPr>
        <w:pStyle w:val="VIETA"/>
        <w:ind w:firstLine="0"/>
        <w:rPr>
          <w:i/>
        </w:rPr>
      </w:pP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TtuloCdigo"/>
      </w:pPr>
      <w:r w:rsidRPr="00F80ED2">
        <w:t>02.2.0.3</w:t>
      </w:r>
      <w:r w:rsidRPr="00F80ED2">
        <w:tab/>
        <w:t>OTROS TABACOS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Tabaco de pipa, tabaco para masticar y para aspirar o rapé. </w:t>
      </w:r>
    </w:p>
    <w:p w:rsidR="00AE2DE5" w:rsidRPr="00F80ED2" w:rsidRDefault="00AE2DE5" w:rsidP="00AE2DE5">
      <w:pPr>
        <w:pStyle w:val="VIETA"/>
        <w:numPr>
          <w:ilvl w:val="0"/>
          <w:numId w:val="11"/>
        </w:numPr>
        <w:ind w:left="2098" w:hanging="357"/>
      </w:pPr>
      <w:r w:rsidRPr="00F80ED2">
        <w:t>Papel de fumar, tabaco de liar, filtros para tabaco de liar y los filtros con papel de fumar incorporado.</w:t>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t>Los artículos de fumadores</w:t>
      </w:r>
      <w:r w:rsidRPr="00F80ED2">
        <w:t xml:space="preserve"> como </w:t>
      </w:r>
      <w:r w:rsidRPr="00F80ED2">
        <w:rPr>
          <w:shd w:val="clear" w:color="auto" w:fill="FFFFFF"/>
        </w:rPr>
        <w:t>las boquillas (accesorio para incorporar un puro o cigarrillo y que puede o no tener filtro incorporado), los filtros para boquillas y las máquinas de liar cigarrillos (12.3.2.9).</w:t>
      </w:r>
    </w:p>
    <w:p w:rsidR="00AE2DE5" w:rsidRPr="00F80ED2" w:rsidRDefault="00AE2DE5" w:rsidP="00AE2DE5">
      <w:pPr>
        <w:pStyle w:val="VIETA"/>
        <w:ind w:firstLine="0"/>
        <w:rPr>
          <w:shd w:val="clear" w:color="auto" w:fill="FFFFFF"/>
        </w:rPr>
      </w:pPr>
    </w:p>
    <w:p w:rsidR="00AE2DE5" w:rsidRPr="00F80ED2" w:rsidRDefault="00AE2DE5" w:rsidP="00AE2DE5">
      <w:pPr>
        <w:pStyle w:val="VIETA"/>
        <w:ind w:firstLine="0"/>
      </w:pPr>
    </w:p>
    <w:p w:rsidR="00AE2DE5" w:rsidRPr="00D27AAD" w:rsidRDefault="00AE2DE5" w:rsidP="00AE2DE5">
      <w:pPr>
        <w:pStyle w:val="TituloGRUPO"/>
        <w:spacing w:after="240"/>
        <w:rPr>
          <w:i w:val="0"/>
        </w:rPr>
      </w:pPr>
      <w:r w:rsidRPr="00D27AAD">
        <w:rPr>
          <w:i w:val="0"/>
        </w:rPr>
        <w:t>GRUPO 03.</w:t>
      </w:r>
      <w:r w:rsidRPr="00D27AAD">
        <w:rPr>
          <w:i w:val="0"/>
        </w:rPr>
        <w:tab/>
        <w:t>ARTÍCULOS DE VESTIR Y CALZADO</w:t>
      </w:r>
    </w:p>
    <w:p w:rsidR="00AE2DE5" w:rsidRDefault="00AE2DE5" w:rsidP="00AE2DE5">
      <w:pPr>
        <w:pStyle w:val="TtuloSUBGRUPO"/>
        <w:spacing w:after="0"/>
      </w:pPr>
    </w:p>
    <w:p w:rsidR="00AE2DE5" w:rsidRDefault="00AE2DE5" w:rsidP="00AE2DE5">
      <w:pPr>
        <w:pStyle w:val="TtuloSUBGRUPO"/>
        <w:spacing w:after="0"/>
        <w:ind w:left="2127" w:hanging="2127"/>
      </w:pPr>
      <w:r>
        <w:t>03.1</w:t>
      </w:r>
      <w:r>
        <w:tab/>
      </w:r>
      <w:r w:rsidRPr="00F80ED2">
        <w:t>ARTÍCULOS DE VESTIR</w:t>
      </w:r>
    </w:p>
    <w:p w:rsidR="00AE2DE5" w:rsidRPr="00F80ED2" w:rsidRDefault="00AE2DE5" w:rsidP="00AE2DE5">
      <w:pPr>
        <w:pStyle w:val="TtuloSUBGRUPO"/>
        <w:spacing w:after="0"/>
      </w:pPr>
    </w:p>
    <w:p w:rsidR="00AE2DE5" w:rsidRPr="00F80ED2" w:rsidRDefault="00AE2DE5" w:rsidP="00AE2DE5">
      <w:pPr>
        <w:pStyle w:val="A2"/>
        <w:tabs>
          <w:tab w:val="clear" w:pos="993"/>
          <w:tab w:val="clear" w:pos="1757"/>
        </w:tabs>
        <w:spacing w:before="0"/>
        <w:ind w:left="2127"/>
        <w:outlineLvl w:val="0"/>
        <w:rPr>
          <w:rFonts w:cs="Arial"/>
          <w:b w:val="0"/>
          <w:color w:val="000000"/>
          <w:sz w:val="22"/>
          <w:szCs w:val="22"/>
        </w:rPr>
      </w:pPr>
      <w:r w:rsidRPr="00F80ED2">
        <w:rPr>
          <w:rFonts w:cs="Arial"/>
          <w:b w:val="0"/>
          <w:color w:val="000000"/>
          <w:sz w:val="22"/>
          <w:szCs w:val="22"/>
        </w:rPr>
        <w:tab/>
        <w:t xml:space="preserve">Se </w:t>
      </w:r>
      <w:r w:rsidRPr="00116790">
        <w:rPr>
          <w:rFonts w:cs="Arial"/>
          <w:b w:val="0"/>
          <w:color w:val="000000"/>
          <w:sz w:val="22"/>
          <w:szCs w:val="22"/>
          <w:u w:val="single"/>
        </w:rPr>
        <w:t>incluye</w:t>
      </w:r>
      <w:r w:rsidRPr="00F80ED2">
        <w:rPr>
          <w:rFonts w:cs="Arial"/>
          <w:b w:val="0"/>
          <w:color w:val="000000"/>
          <w:sz w:val="22"/>
          <w:szCs w:val="22"/>
        </w:rPr>
        <w:t xml:space="preserve"> en cada código las prendas de vestir, calzado, complementos, etc.</w:t>
      </w:r>
      <w:r>
        <w:rPr>
          <w:rFonts w:cs="Arial"/>
          <w:b w:val="0"/>
          <w:color w:val="000000"/>
          <w:sz w:val="22"/>
          <w:szCs w:val="22"/>
        </w:rPr>
        <w:t>,</w:t>
      </w:r>
      <w:r w:rsidRPr="00F80ED2">
        <w:rPr>
          <w:rFonts w:cs="Arial"/>
          <w:b w:val="0"/>
          <w:color w:val="000000"/>
          <w:sz w:val="22"/>
          <w:szCs w:val="22"/>
        </w:rPr>
        <w:t xml:space="preserve"> de segunda mano.</w:t>
      </w:r>
    </w:p>
    <w:p w:rsidR="00AE2DE5" w:rsidRPr="00F80ED2" w:rsidRDefault="00AE2DE5" w:rsidP="00AE2DE5">
      <w:pPr>
        <w:pStyle w:val="A2"/>
        <w:tabs>
          <w:tab w:val="clear" w:pos="993"/>
          <w:tab w:val="clear" w:pos="1757"/>
        </w:tabs>
        <w:spacing w:before="0"/>
        <w:ind w:left="2127"/>
        <w:outlineLvl w:val="0"/>
        <w:rPr>
          <w:rFonts w:cs="Arial"/>
          <w:b w:val="0"/>
          <w:color w:val="000000"/>
          <w:sz w:val="22"/>
          <w:szCs w:val="22"/>
        </w:rPr>
      </w:pPr>
    </w:p>
    <w:p w:rsidR="00AE2DE5" w:rsidRPr="00F80ED2" w:rsidRDefault="00AE2DE5" w:rsidP="00AE2DE5">
      <w:pPr>
        <w:pStyle w:val="A2"/>
        <w:spacing w:before="0"/>
        <w:ind w:left="2127"/>
        <w:outlineLvl w:val="0"/>
        <w:rPr>
          <w:rFonts w:cs="Arial"/>
          <w:b w:val="0"/>
          <w:color w:val="000000"/>
          <w:sz w:val="22"/>
          <w:szCs w:val="22"/>
        </w:rPr>
      </w:pPr>
    </w:p>
    <w:p w:rsidR="00AE2DE5" w:rsidRDefault="00AE2DE5" w:rsidP="00AE2DE5">
      <w:pPr>
        <w:pStyle w:val="TtuloSUBGRUPO"/>
        <w:spacing w:after="0"/>
      </w:pPr>
      <w:r w:rsidRPr="00F80ED2">
        <w:t>03.1.1</w:t>
      </w:r>
      <w:r w:rsidRPr="00F80ED2">
        <w:tab/>
      </w:r>
      <w:r w:rsidRPr="00F80ED2">
        <w:tab/>
        <w:t>TELAS</w:t>
      </w:r>
    </w:p>
    <w:p w:rsidR="00AE2DE5" w:rsidRPr="00F80ED2" w:rsidRDefault="00AE2DE5" w:rsidP="00AE2DE5">
      <w:pPr>
        <w:pStyle w:val="TtuloSUBGRUPO"/>
        <w:spacing w:after="0"/>
      </w:pPr>
    </w:p>
    <w:p w:rsidR="00AE2DE5" w:rsidRPr="00F80ED2" w:rsidRDefault="00AE2DE5" w:rsidP="00AE2DE5">
      <w:pPr>
        <w:pStyle w:val="TtuloSUBGRUPO"/>
        <w:spacing w:after="0"/>
      </w:pPr>
    </w:p>
    <w:p w:rsidR="00AE2DE5" w:rsidRPr="00F80ED2" w:rsidRDefault="00AE2DE5" w:rsidP="00AE2DE5">
      <w:pPr>
        <w:pStyle w:val="TtuloCdigo"/>
      </w:pPr>
      <w:r w:rsidRPr="00F80ED2">
        <w:t>03.1.1.0</w:t>
      </w:r>
      <w:r w:rsidRPr="00F80ED2">
        <w:tab/>
        <w:t>TELAS</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Todo tipo de telas (algodón, lana, seda, otras fibras naturales, tejidos y fibras sintéticas, mezclas…) destinadas a la confección de prendas de vestir por el hogar.</w:t>
      </w:r>
    </w:p>
    <w:p w:rsidR="00AE2DE5" w:rsidRPr="00F80ED2" w:rsidRDefault="00AE2DE5" w:rsidP="00AE2DE5">
      <w:pPr>
        <w:pStyle w:val="Prrafodelista"/>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Las destinadas para la confección fuera del hogar (03.1.2) y los tejidos para mobiliario u hogar (05.2.0).</w:t>
      </w:r>
    </w:p>
    <w:p w:rsidR="00AE2DE5" w:rsidRPr="00F80ED2" w:rsidRDefault="00AE2DE5" w:rsidP="00AE2DE5">
      <w:pPr>
        <w:pStyle w:val="VIETA"/>
        <w:ind w:firstLine="0"/>
      </w:pPr>
    </w:p>
    <w:p w:rsidR="00AE2DE5" w:rsidRPr="00F80ED2" w:rsidRDefault="00AE2DE5" w:rsidP="00AE2DE5">
      <w:pPr>
        <w:pStyle w:val="VIETA"/>
        <w:ind w:firstLine="0"/>
      </w:pPr>
    </w:p>
    <w:p w:rsidR="00AE2DE5" w:rsidRDefault="00AE2DE5" w:rsidP="00AE2DE5">
      <w:pPr>
        <w:pStyle w:val="TtuloSUBGRUPO"/>
        <w:spacing w:after="0"/>
      </w:pPr>
      <w:r w:rsidRPr="00F80ED2">
        <w:t>03.1.2</w:t>
      </w:r>
      <w:r w:rsidRPr="00F80ED2">
        <w:tab/>
      </w:r>
      <w:r w:rsidRPr="00F80ED2">
        <w:tab/>
        <w:t>PRENDAS DE VESTIR</w:t>
      </w:r>
    </w:p>
    <w:p w:rsidR="00AE2DE5" w:rsidRPr="00F80ED2" w:rsidRDefault="00AE2DE5" w:rsidP="00AE2DE5">
      <w:pPr>
        <w:pStyle w:val="TtuloSUBGRUPO"/>
        <w:spacing w:after="0"/>
      </w:pPr>
    </w:p>
    <w:p w:rsidR="00AE2DE5" w:rsidRPr="00F80ED2" w:rsidRDefault="00AE2DE5" w:rsidP="00AE2DE5">
      <w:pPr>
        <w:pStyle w:val="A3"/>
        <w:spacing w:before="0"/>
        <w:ind w:left="2127" w:firstLine="0"/>
        <w:rPr>
          <w:rStyle w:val="hps"/>
          <w:rFonts w:cs="Arial"/>
          <w:b w:val="0"/>
          <w:sz w:val="22"/>
          <w:szCs w:val="22"/>
        </w:rPr>
      </w:pPr>
      <w:r w:rsidRPr="00F80ED2">
        <w:rPr>
          <w:rStyle w:val="hps"/>
          <w:rFonts w:cs="Arial"/>
          <w:b w:val="0"/>
          <w:sz w:val="22"/>
          <w:szCs w:val="22"/>
        </w:rPr>
        <w:t>Prendas de vestir para hombres, mujeres, niños (de 3 a 13 años) y bebés (0 a 2 años), tanto listas para llevar como hechas a medida, en todos los materiales (incluyendo cuero, pieles, plásticos y goma), para el uso diario, de deporte o para el trabajo.</w:t>
      </w:r>
    </w:p>
    <w:p w:rsidR="00AE2DE5" w:rsidRPr="00F80ED2" w:rsidRDefault="00AE2DE5" w:rsidP="00AE2DE5">
      <w:pPr>
        <w:pStyle w:val="A3"/>
        <w:spacing w:before="0"/>
        <w:ind w:left="2127" w:firstLine="0"/>
        <w:rPr>
          <w:rStyle w:val="hps"/>
          <w:rFonts w:cs="Arial"/>
          <w:b w:val="0"/>
          <w:sz w:val="22"/>
          <w:szCs w:val="22"/>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Artículos de calcetería médica</w:t>
      </w:r>
      <w:r w:rsidRPr="00F80ED2">
        <w:t xml:space="preserve">, como medias elásticas </w:t>
      </w:r>
      <w:r w:rsidRPr="00F80ED2">
        <w:rPr>
          <w:rStyle w:val="hps"/>
        </w:rPr>
        <w:t>(</w:t>
      </w:r>
      <w:r w:rsidRPr="00F80ED2">
        <w:t>06.1.2.9).</w:t>
      </w:r>
    </w:p>
    <w:p w:rsidR="00AE2DE5" w:rsidRPr="00F80ED2" w:rsidRDefault="00AE2DE5" w:rsidP="00AE2DE5">
      <w:pPr>
        <w:pStyle w:val="VIETA"/>
        <w:numPr>
          <w:ilvl w:val="0"/>
          <w:numId w:val="11"/>
        </w:numPr>
        <w:ind w:left="2098" w:hanging="357"/>
        <w:rPr>
          <w:rStyle w:val="hps"/>
        </w:rPr>
      </w:pPr>
      <w:r w:rsidRPr="00F80ED2">
        <w:rPr>
          <w:rStyle w:val="hps"/>
        </w:rPr>
        <w:t>Pañales (12.1.3.2).</w:t>
      </w:r>
    </w:p>
    <w:p w:rsidR="00AE2DE5" w:rsidRPr="00F80ED2" w:rsidRDefault="00AE2DE5" w:rsidP="00AE2DE5">
      <w:pPr>
        <w:pStyle w:val="VIETA"/>
        <w:numPr>
          <w:ilvl w:val="0"/>
          <w:numId w:val="11"/>
        </w:numPr>
        <w:ind w:left="2098" w:hanging="357"/>
        <w:rPr>
          <w:rStyle w:val="hps"/>
        </w:rPr>
      </w:pPr>
      <w:r w:rsidRPr="00F80ED2">
        <w:rPr>
          <w:rStyle w:val="hps"/>
        </w:rPr>
        <w:t>Máscaras, disfraces y trajes regionales (09.3.1.2).</w:t>
      </w:r>
    </w:p>
    <w:p w:rsidR="00AE2DE5" w:rsidRPr="00F80ED2" w:rsidRDefault="00AE2DE5" w:rsidP="00AE2DE5">
      <w:pPr>
        <w:pStyle w:val="A3"/>
        <w:spacing w:before="0"/>
        <w:ind w:left="2127" w:firstLine="0"/>
        <w:rPr>
          <w:rStyle w:val="hps"/>
          <w:rFonts w:cs="Arial"/>
          <w:b w:val="0"/>
          <w:sz w:val="22"/>
          <w:szCs w:val="22"/>
        </w:rPr>
      </w:pPr>
    </w:p>
    <w:p w:rsidR="00AE2DE5" w:rsidRPr="00F80ED2" w:rsidRDefault="00AE2DE5" w:rsidP="00AE2DE5">
      <w:pPr>
        <w:pStyle w:val="A3"/>
        <w:spacing w:before="0"/>
        <w:ind w:left="2127" w:firstLine="0"/>
        <w:rPr>
          <w:rFonts w:cs="Arial"/>
          <w:b w:val="0"/>
          <w:sz w:val="22"/>
          <w:szCs w:val="22"/>
        </w:rPr>
      </w:pPr>
    </w:p>
    <w:p w:rsidR="00AE2DE5" w:rsidRPr="00F80ED2" w:rsidRDefault="00AE2DE5" w:rsidP="00AE2DE5">
      <w:pPr>
        <w:pStyle w:val="TtuloCdigo"/>
      </w:pPr>
      <w:r w:rsidRPr="00F80ED2">
        <w:t>03.1.2.1</w:t>
      </w:r>
      <w:r w:rsidRPr="00F80ED2">
        <w:tab/>
        <w:t>PRENDAS DE VESTIR PARA HOMBRE CONFECCIONADA</w:t>
      </w:r>
      <w:r>
        <w:t>S</w:t>
      </w:r>
      <w:r w:rsidRPr="00F80ED2">
        <w:t xml:space="preserve"> O HECHA</w:t>
      </w:r>
      <w:r>
        <w:t>S</w:t>
      </w:r>
      <w:r w:rsidRPr="00F80ED2">
        <w:t xml:space="preserve"> A MEDIDA</w:t>
      </w:r>
    </w:p>
    <w:p w:rsidR="00AE2DE5" w:rsidRPr="00F80ED2" w:rsidRDefault="00AE2DE5" w:rsidP="00AE2DE5">
      <w:pPr>
        <w:pStyle w:val="Referencia"/>
      </w:pPr>
      <w:r w:rsidRPr="00F80ED2">
        <w:t>Mensual</w:t>
      </w:r>
      <w:r w:rsidRPr="00F80ED2">
        <w:tab/>
      </w:r>
      <w:r w:rsidRPr="00F80ED2">
        <w:tab/>
      </w:r>
    </w:p>
    <w:p w:rsidR="00AE2DE5" w:rsidRPr="00F80ED2" w:rsidRDefault="00AE2DE5" w:rsidP="00AE2DE5">
      <w:pPr>
        <w:pStyle w:val="VIETA"/>
        <w:spacing w:after="120"/>
        <w:ind w:firstLine="0"/>
        <w:rPr>
          <w:color w:val="000000"/>
        </w:rPr>
      </w:pPr>
      <w:r w:rsidRPr="00F80ED2">
        <w:rPr>
          <w:rStyle w:val="hps"/>
        </w:rPr>
        <w:t>Prendas de vestir para hombres, tanto listas para llevar como hechas a medida, en todos los materiales (incluyendo cuero</w:t>
      </w:r>
      <w:r w:rsidRPr="00F80ED2">
        <w:t xml:space="preserve">, pieles, </w:t>
      </w:r>
      <w:r w:rsidRPr="00F80ED2">
        <w:rPr>
          <w:rStyle w:val="hps"/>
        </w:rPr>
        <w:t>plásticos y goma)</w:t>
      </w:r>
      <w:r w:rsidRPr="00F80ED2">
        <w:t xml:space="preserve">, </w:t>
      </w:r>
      <w:r w:rsidRPr="00F80ED2">
        <w:rPr>
          <w:rStyle w:val="hps"/>
        </w:rPr>
        <w:t>para llevar a diario</w:t>
      </w:r>
      <w:r w:rsidRPr="00F80ED2">
        <w:t xml:space="preserve"> o </w:t>
      </w:r>
      <w:r w:rsidRPr="00F80ED2">
        <w:rPr>
          <w:rStyle w:val="hps"/>
        </w:rPr>
        <w:t>para el trabajo</w:t>
      </w:r>
      <w:r>
        <w:t>:</w:t>
      </w:r>
    </w:p>
    <w:p w:rsidR="00AE2DE5" w:rsidRPr="00F80ED2" w:rsidRDefault="00AE2DE5" w:rsidP="00AE2DE5">
      <w:pPr>
        <w:pStyle w:val="VIETA"/>
        <w:numPr>
          <w:ilvl w:val="0"/>
          <w:numId w:val="11"/>
        </w:numPr>
        <w:ind w:left="2098" w:hanging="357"/>
        <w:rPr>
          <w:color w:val="000000"/>
        </w:rPr>
      </w:pPr>
      <w:r w:rsidRPr="00F80ED2">
        <w:rPr>
          <w:color w:val="000000"/>
        </w:rPr>
        <w:t xml:space="preserve">Cazadoras, anoraks, plumíferos, barbours, gabardinas, impermeables, chubasqueros, trincheras y otras prendas para la lluvia. Trencas, abrigos, capas, parkas, gabanes, chaquetones, capotes, zamarras y pellizas. </w:t>
      </w:r>
    </w:p>
    <w:p w:rsidR="00AE2DE5" w:rsidRPr="00F80ED2" w:rsidRDefault="00AE2DE5" w:rsidP="00AE2DE5">
      <w:pPr>
        <w:pStyle w:val="VIETA"/>
        <w:numPr>
          <w:ilvl w:val="0"/>
          <w:numId w:val="11"/>
        </w:numPr>
        <w:ind w:left="2098" w:hanging="357"/>
        <w:rPr>
          <w:color w:val="000000"/>
        </w:rPr>
      </w:pPr>
      <w:r w:rsidRPr="00F80ED2">
        <w:rPr>
          <w:color w:val="000000"/>
        </w:rPr>
        <w:t>Trajes de dos y tres piezas de invierno, verano o entretiempo.</w:t>
      </w:r>
    </w:p>
    <w:p w:rsidR="00AE2DE5" w:rsidRPr="00F80ED2" w:rsidRDefault="00AE2DE5" w:rsidP="00AE2DE5">
      <w:pPr>
        <w:pStyle w:val="VIETA"/>
        <w:numPr>
          <w:ilvl w:val="0"/>
          <w:numId w:val="11"/>
        </w:numPr>
        <w:ind w:left="2098" w:hanging="357"/>
        <w:rPr>
          <w:color w:val="000000"/>
        </w:rPr>
      </w:pPr>
      <w:r w:rsidRPr="00F80ED2">
        <w:rPr>
          <w:color w:val="000000"/>
        </w:rPr>
        <w:t>Chaquetas (americanas, blazers), uniformes de paseo de militares.</w:t>
      </w:r>
    </w:p>
    <w:p w:rsidR="00AE2DE5" w:rsidRPr="00F80ED2" w:rsidRDefault="00AE2DE5" w:rsidP="00AE2DE5">
      <w:pPr>
        <w:pStyle w:val="VIETA"/>
        <w:numPr>
          <w:ilvl w:val="0"/>
          <w:numId w:val="11"/>
        </w:numPr>
        <w:ind w:left="2098" w:hanging="357"/>
        <w:rPr>
          <w:color w:val="000000"/>
        </w:rPr>
      </w:pPr>
      <w:r w:rsidRPr="00F80ED2">
        <w:rPr>
          <w:color w:val="000000"/>
        </w:rPr>
        <w:t>Pantalones clásicos. Pantalones vaqueros y tipo vaquero, bermudas y pantalones cortos.</w:t>
      </w:r>
    </w:p>
    <w:p w:rsidR="00AE2DE5" w:rsidRPr="00F80ED2" w:rsidRDefault="00AE2DE5" w:rsidP="00AE2DE5">
      <w:pPr>
        <w:pStyle w:val="VIETA"/>
        <w:numPr>
          <w:ilvl w:val="0"/>
          <w:numId w:val="11"/>
        </w:numPr>
        <w:ind w:left="2098" w:hanging="357"/>
        <w:rPr>
          <w:color w:val="000000"/>
        </w:rPr>
      </w:pPr>
      <w:r w:rsidRPr="00F80ED2">
        <w:rPr>
          <w:color w:val="000000"/>
        </w:rPr>
        <w:t>Chalecos, pullovers, cárdigan, chaquetas de punto, chalecos de punto, jerséis, suéteres…</w:t>
      </w:r>
    </w:p>
    <w:p w:rsidR="00AE2DE5" w:rsidRPr="00F80ED2" w:rsidRDefault="00AE2DE5" w:rsidP="00AE2DE5">
      <w:pPr>
        <w:pStyle w:val="VIETA"/>
        <w:numPr>
          <w:ilvl w:val="0"/>
          <w:numId w:val="11"/>
        </w:numPr>
        <w:ind w:left="2098" w:hanging="357"/>
        <w:rPr>
          <w:color w:val="000000"/>
        </w:rPr>
      </w:pPr>
      <w:r w:rsidRPr="00F80ED2">
        <w:rPr>
          <w:color w:val="000000"/>
        </w:rPr>
        <w:t>Camisas de todo tipo. Nikis, polos, camisetas, guayaberas, blusones…</w:t>
      </w:r>
    </w:p>
    <w:p w:rsidR="00AE2DE5" w:rsidRPr="00F80ED2" w:rsidRDefault="00AE2DE5" w:rsidP="00AE2DE5">
      <w:pPr>
        <w:pStyle w:val="VIETA"/>
        <w:numPr>
          <w:ilvl w:val="0"/>
          <w:numId w:val="11"/>
        </w:numPr>
        <w:ind w:left="2098" w:hanging="357"/>
        <w:rPr>
          <w:color w:val="000000"/>
        </w:rPr>
      </w:pPr>
      <w:r w:rsidRPr="00F80ED2">
        <w:rPr>
          <w:color w:val="000000"/>
        </w:rPr>
        <w:t>Slips, calzoncillos y fajas. Camisetas interiores, calcetines y leotardos.</w:t>
      </w:r>
    </w:p>
    <w:p w:rsidR="00AE2DE5" w:rsidRPr="00F80ED2" w:rsidRDefault="00AE2DE5" w:rsidP="00AE2DE5">
      <w:pPr>
        <w:pStyle w:val="VIETA"/>
        <w:numPr>
          <w:ilvl w:val="0"/>
          <w:numId w:val="11"/>
        </w:numPr>
        <w:ind w:left="2098" w:hanging="357"/>
        <w:rPr>
          <w:color w:val="000000"/>
        </w:rPr>
      </w:pPr>
      <w:r w:rsidRPr="00F80ED2">
        <w:rPr>
          <w:color w:val="000000"/>
        </w:rPr>
        <w:t>Esquijamas, pijamas, camisas de dormir y todo tipo de prendas de dormir; batas, batines…</w:t>
      </w:r>
    </w:p>
    <w:p w:rsidR="00AE2DE5" w:rsidRPr="00F80ED2" w:rsidRDefault="00AE2DE5" w:rsidP="00AE2DE5">
      <w:pPr>
        <w:pStyle w:val="VIETA"/>
        <w:numPr>
          <w:ilvl w:val="0"/>
          <w:numId w:val="11"/>
        </w:numPr>
        <w:ind w:left="2098" w:hanging="357"/>
        <w:rPr>
          <w:color w:val="000000"/>
        </w:rPr>
      </w:pPr>
      <w:r w:rsidRPr="00F80ED2">
        <w:rPr>
          <w:color w:val="000000"/>
        </w:rPr>
        <w:t>Ropa deportiva, chándal, pantalones y camisetas de deporte, bañadores, trajes para playa tipo pareo, y otras prendas deportivas que pueden ser utilizadas para salir a la calle, en actividades de ocio… no exclusivamente en actividades deportivas.</w:t>
      </w:r>
    </w:p>
    <w:p w:rsidR="00AE2DE5" w:rsidRPr="00F80ED2" w:rsidRDefault="00AE2DE5" w:rsidP="00AE2DE5">
      <w:pPr>
        <w:pStyle w:val="VIETA"/>
        <w:numPr>
          <w:ilvl w:val="0"/>
          <w:numId w:val="11"/>
        </w:numPr>
        <w:ind w:left="2098" w:hanging="357"/>
        <w:rPr>
          <w:rStyle w:val="hps"/>
          <w:color w:val="000000"/>
        </w:rPr>
      </w:pPr>
      <w:r w:rsidRPr="00F80ED2">
        <w:rPr>
          <w:color w:val="000000"/>
        </w:rPr>
        <w:t>Batas, guardapolvos, mandilones, monos, togas… y cualquier otra prenda de trabajo adquirida por los asalariados siempre que no sea reembolsado su importe.</w:t>
      </w:r>
    </w:p>
    <w:p w:rsidR="00AE2DE5" w:rsidRPr="00F80ED2" w:rsidRDefault="00AE2DE5" w:rsidP="00AE2DE5">
      <w:pPr>
        <w:pStyle w:val="Excluye"/>
      </w:pPr>
      <w:r w:rsidRPr="00F80ED2">
        <w:br/>
        <w:t>Excluye:</w:t>
      </w:r>
    </w:p>
    <w:p w:rsidR="00AE2DE5" w:rsidRPr="00F80ED2" w:rsidRDefault="00AE2DE5" w:rsidP="00AE2DE5">
      <w:pPr>
        <w:pStyle w:val="VIETA"/>
        <w:numPr>
          <w:ilvl w:val="0"/>
          <w:numId w:val="11"/>
        </w:numPr>
        <w:ind w:left="2098" w:hanging="357"/>
      </w:pPr>
      <w:r w:rsidRPr="00F80ED2">
        <w:t>La ropa de trabajo comprada por el hogar y destinada al personal doméstico asalariado (05.6.2.1).</w:t>
      </w:r>
    </w:p>
    <w:p w:rsidR="00AE2DE5" w:rsidRPr="00F80ED2" w:rsidRDefault="00AE2DE5" w:rsidP="00AE2DE5">
      <w:pPr>
        <w:pStyle w:val="VIETA"/>
        <w:numPr>
          <w:ilvl w:val="0"/>
          <w:numId w:val="11"/>
        </w:numPr>
        <w:ind w:left="2098" w:hanging="357"/>
      </w:pPr>
      <w:r w:rsidRPr="00F80ED2">
        <w:t>Las medias y otras prendas de calcetería para uso médico (medias para varices y similares) (06.1.2.9).</w:t>
      </w:r>
    </w:p>
    <w:p w:rsidR="00AE2DE5" w:rsidRPr="00F80ED2" w:rsidRDefault="00AE2DE5" w:rsidP="00AE2DE5">
      <w:pPr>
        <w:pStyle w:val="VIETA"/>
        <w:numPr>
          <w:ilvl w:val="0"/>
          <w:numId w:val="11"/>
        </w:numPr>
        <w:ind w:left="2098" w:hanging="357"/>
      </w:pPr>
      <w:r w:rsidRPr="00F80ED2">
        <w:t xml:space="preserve">Ropa deportiva, chándal, pantalones y camisetas de deporte, bañadores, trajes para playa tipo pareo, y otras prendas deportivas utilizadas </w:t>
      </w:r>
      <w:r w:rsidRPr="000723E1">
        <w:rPr>
          <w:b/>
        </w:rPr>
        <w:t>exclusivamente</w:t>
      </w:r>
      <w:r w:rsidRPr="00F80ED2">
        <w:t xml:space="preserve"> para actividades deportivas (09.3.2.1).</w:t>
      </w:r>
    </w:p>
    <w:p w:rsidR="00AE2DE5" w:rsidRPr="00F80ED2" w:rsidRDefault="00AE2DE5" w:rsidP="00AE2DE5">
      <w:pPr>
        <w:pStyle w:val="VIETA"/>
        <w:numPr>
          <w:ilvl w:val="0"/>
          <w:numId w:val="11"/>
        </w:numPr>
        <w:ind w:left="2098" w:hanging="357"/>
        <w:rPr>
          <w:rStyle w:val="hps"/>
        </w:rPr>
      </w:pPr>
      <w:r w:rsidRPr="00F80ED2">
        <w:rPr>
          <w:rStyle w:val="hps"/>
        </w:rPr>
        <w:t>Pañales (12.1.3.2).</w:t>
      </w:r>
    </w:p>
    <w:p w:rsidR="00AE2DE5" w:rsidRPr="00F80ED2" w:rsidRDefault="00AE2DE5" w:rsidP="00AE2DE5">
      <w:pPr>
        <w:pStyle w:val="VIETA"/>
        <w:numPr>
          <w:ilvl w:val="0"/>
          <w:numId w:val="11"/>
        </w:numPr>
        <w:ind w:left="2098" w:hanging="357"/>
        <w:rPr>
          <w:rStyle w:val="hps"/>
        </w:rPr>
      </w:pPr>
      <w:r w:rsidRPr="00F80ED2">
        <w:rPr>
          <w:rStyle w:val="hps"/>
        </w:rPr>
        <w:t>Máscaras, disfraces y trajes regionales (09.3.1.2).</w:t>
      </w:r>
    </w:p>
    <w:p w:rsidR="00AE2DE5" w:rsidRPr="00F80ED2" w:rsidRDefault="00AE2DE5" w:rsidP="00AE2DE5">
      <w:pPr>
        <w:pStyle w:val="VIETA"/>
        <w:numPr>
          <w:ilvl w:val="0"/>
          <w:numId w:val="11"/>
        </w:numPr>
        <w:ind w:left="2098" w:hanging="357"/>
        <w:rPr>
          <w:rStyle w:val="hps"/>
        </w:rPr>
      </w:pPr>
      <w:r w:rsidRPr="00F80ED2">
        <w:rPr>
          <w:rStyle w:val="hps"/>
        </w:rPr>
        <w:t>Delantales (03.1.3.1).</w:t>
      </w:r>
    </w:p>
    <w:p w:rsidR="00AE2DE5" w:rsidRPr="00F80ED2" w:rsidRDefault="00AE2DE5" w:rsidP="00AE2DE5">
      <w:pPr>
        <w:pStyle w:val="VIETA"/>
        <w:numPr>
          <w:ilvl w:val="0"/>
          <w:numId w:val="11"/>
        </w:numPr>
        <w:ind w:left="2098" w:hanging="357"/>
        <w:rPr>
          <w:rStyle w:val="hps"/>
        </w:rPr>
      </w:pPr>
      <w:r w:rsidRPr="00F80ED2">
        <w:rPr>
          <w:rStyle w:val="hps"/>
        </w:rPr>
        <w:t>Ropa unisex (03.1.2.2).</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03.1.2.2</w:t>
      </w:r>
      <w:r w:rsidRPr="00F80ED2">
        <w:tab/>
        <w:t>PRENDAS DE VESTIR DE MUJER CONFECCIONADA</w:t>
      </w:r>
      <w:r>
        <w:t>S</w:t>
      </w:r>
      <w:r w:rsidRPr="00F80ED2">
        <w:t xml:space="preserve"> O HECHA</w:t>
      </w:r>
      <w:r>
        <w:t>S</w:t>
      </w:r>
      <w:r w:rsidRPr="00F80ED2">
        <w:t xml:space="preserve"> A MEDIDA</w:t>
      </w:r>
    </w:p>
    <w:p w:rsidR="00AE2DE5" w:rsidRPr="00F80ED2" w:rsidRDefault="00AE2DE5" w:rsidP="00AE2DE5">
      <w:pPr>
        <w:pStyle w:val="Referencia"/>
      </w:pPr>
      <w:r w:rsidRPr="00F80ED2">
        <w:t>Mensual</w:t>
      </w:r>
      <w:r w:rsidRPr="00F80ED2">
        <w:tab/>
      </w:r>
      <w:r w:rsidRPr="00F80ED2">
        <w:tab/>
      </w:r>
    </w:p>
    <w:p w:rsidR="00AE2DE5" w:rsidRPr="00F80ED2" w:rsidRDefault="00AE2DE5" w:rsidP="00AE2DE5">
      <w:pPr>
        <w:pStyle w:val="VIETA"/>
        <w:spacing w:after="120"/>
        <w:ind w:firstLine="0"/>
        <w:rPr>
          <w:color w:val="000000"/>
        </w:rPr>
      </w:pPr>
      <w:r w:rsidRPr="00F80ED2">
        <w:rPr>
          <w:rStyle w:val="hps"/>
        </w:rPr>
        <w:t>Prendas de vestir para las mujeres, tanto listas para llevar como hechas a medida, en todos los materiales (incluyendo cuero</w:t>
      </w:r>
      <w:r w:rsidRPr="00F80ED2">
        <w:t xml:space="preserve">, pieles, </w:t>
      </w:r>
      <w:r w:rsidRPr="00F80ED2">
        <w:rPr>
          <w:rStyle w:val="hps"/>
        </w:rPr>
        <w:t>plásticos y goma)</w:t>
      </w:r>
      <w:r w:rsidRPr="00F80ED2">
        <w:t xml:space="preserve">, </w:t>
      </w:r>
      <w:r w:rsidRPr="00F80ED2">
        <w:rPr>
          <w:rStyle w:val="hps"/>
        </w:rPr>
        <w:t>para llevar a diario</w:t>
      </w:r>
      <w:r w:rsidRPr="00F80ED2">
        <w:t xml:space="preserve"> o </w:t>
      </w:r>
      <w:r w:rsidRPr="00F80ED2">
        <w:rPr>
          <w:rStyle w:val="hps"/>
        </w:rPr>
        <w:t>para el trabajo</w:t>
      </w:r>
      <w:r>
        <w:t>:</w:t>
      </w:r>
    </w:p>
    <w:p w:rsidR="00AE2DE5" w:rsidRPr="00F80ED2" w:rsidRDefault="00AE2DE5" w:rsidP="00AE2DE5">
      <w:pPr>
        <w:pStyle w:val="VIETA"/>
        <w:numPr>
          <w:ilvl w:val="0"/>
          <w:numId w:val="11"/>
        </w:numPr>
        <w:ind w:left="2098" w:hanging="357"/>
        <w:rPr>
          <w:color w:val="000000"/>
        </w:rPr>
      </w:pPr>
      <w:r w:rsidRPr="00F80ED2">
        <w:rPr>
          <w:color w:val="000000"/>
        </w:rPr>
        <w:t>Abrigos, capas, chaquetones, trencas, parkas, cazadoras y anoraks. Gabardinas, impermeables, chubasqueros, trincheras y otras prendas para la lluvia.</w:t>
      </w:r>
    </w:p>
    <w:p w:rsidR="00AE2DE5" w:rsidRPr="00F80ED2" w:rsidRDefault="00AE2DE5" w:rsidP="00AE2DE5">
      <w:pPr>
        <w:pStyle w:val="VIETA"/>
        <w:numPr>
          <w:ilvl w:val="0"/>
          <w:numId w:val="11"/>
        </w:numPr>
        <w:ind w:left="2098" w:hanging="357"/>
        <w:rPr>
          <w:color w:val="000000"/>
        </w:rPr>
      </w:pPr>
      <w:r w:rsidRPr="00F80ED2">
        <w:rPr>
          <w:color w:val="000000"/>
        </w:rPr>
        <w:t>Trajes sastre, chaquetas y vestidos de invierno, verano o entretiempo.</w:t>
      </w:r>
    </w:p>
    <w:p w:rsidR="00AE2DE5" w:rsidRPr="00F80ED2" w:rsidRDefault="00AE2DE5" w:rsidP="00AE2DE5">
      <w:pPr>
        <w:pStyle w:val="VIETA"/>
        <w:numPr>
          <w:ilvl w:val="0"/>
          <w:numId w:val="11"/>
        </w:numPr>
        <w:ind w:left="2098" w:hanging="357"/>
        <w:rPr>
          <w:color w:val="000000"/>
        </w:rPr>
      </w:pPr>
      <w:r w:rsidRPr="00F80ED2">
        <w:rPr>
          <w:color w:val="000000"/>
        </w:rPr>
        <w:t>Uniformes de paseo militares.</w:t>
      </w:r>
    </w:p>
    <w:p w:rsidR="00AE2DE5" w:rsidRPr="00F80ED2" w:rsidRDefault="00AE2DE5" w:rsidP="00AE2DE5">
      <w:pPr>
        <w:pStyle w:val="VIETA"/>
        <w:numPr>
          <w:ilvl w:val="0"/>
          <w:numId w:val="11"/>
        </w:numPr>
        <w:ind w:left="2098" w:hanging="357"/>
        <w:rPr>
          <w:color w:val="000000"/>
        </w:rPr>
      </w:pPr>
      <w:r w:rsidRPr="00F80ED2">
        <w:rPr>
          <w:color w:val="000000"/>
        </w:rPr>
        <w:t>Pantalones clásicos, pantalones vaqueros y tipo vaquero; pantalones no clásicos. Bermudas, pantalones cortos, faldas y faldas-pantalón.</w:t>
      </w:r>
    </w:p>
    <w:p w:rsidR="00AE2DE5" w:rsidRPr="00F80ED2" w:rsidRDefault="00AE2DE5" w:rsidP="00AE2DE5">
      <w:pPr>
        <w:pStyle w:val="VIETA"/>
        <w:numPr>
          <w:ilvl w:val="0"/>
          <w:numId w:val="11"/>
        </w:numPr>
        <w:ind w:left="2098" w:hanging="357"/>
        <w:rPr>
          <w:color w:val="000000"/>
        </w:rPr>
      </w:pPr>
      <w:r w:rsidRPr="00F80ED2">
        <w:rPr>
          <w:color w:val="000000"/>
        </w:rPr>
        <w:t>Pullovers, cárdigan, rebecas, chaquetas de punto, chalecos, chalecos de punto, jerséis, suéter.</w:t>
      </w:r>
    </w:p>
    <w:p w:rsidR="00AE2DE5" w:rsidRPr="00F80ED2" w:rsidRDefault="00AE2DE5" w:rsidP="00AE2DE5">
      <w:pPr>
        <w:pStyle w:val="VIETA"/>
        <w:numPr>
          <w:ilvl w:val="0"/>
          <w:numId w:val="11"/>
        </w:numPr>
        <w:ind w:left="2098" w:hanging="357"/>
        <w:rPr>
          <w:color w:val="000000"/>
        </w:rPr>
      </w:pPr>
      <w:r w:rsidRPr="00F80ED2">
        <w:rPr>
          <w:color w:val="000000"/>
        </w:rPr>
        <w:t>Blusas, camisas, blusones, nikis, polos, camisetas, bodis exteriores… Todo ello de manga larga o corta.</w:t>
      </w:r>
    </w:p>
    <w:p w:rsidR="00AE2DE5" w:rsidRPr="00F80ED2" w:rsidRDefault="00AE2DE5" w:rsidP="00AE2DE5">
      <w:pPr>
        <w:pStyle w:val="VIETA"/>
        <w:numPr>
          <w:ilvl w:val="0"/>
          <w:numId w:val="11"/>
        </w:numPr>
        <w:ind w:left="2098" w:hanging="357"/>
        <w:rPr>
          <w:color w:val="000000"/>
        </w:rPr>
      </w:pPr>
      <w:r w:rsidRPr="00F80ED2">
        <w:rPr>
          <w:color w:val="000000"/>
        </w:rPr>
        <w:t>Sujetadores, bragas, fajas, ligueros, enaguas…</w:t>
      </w:r>
    </w:p>
    <w:p w:rsidR="00AE2DE5" w:rsidRPr="00F80ED2" w:rsidRDefault="00AE2DE5" w:rsidP="00AE2DE5">
      <w:pPr>
        <w:pStyle w:val="VIETA"/>
        <w:numPr>
          <w:ilvl w:val="0"/>
          <w:numId w:val="11"/>
        </w:numPr>
        <w:ind w:left="2098" w:hanging="357"/>
        <w:rPr>
          <w:color w:val="000000"/>
        </w:rPr>
      </w:pPr>
      <w:r w:rsidRPr="00F80ED2">
        <w:rPr>
          <w:color w:val="000000"/>
        </w:rPr>
        <w:t>Medias, leotardos, pantis, calcetines…</w:t>
      </w:r>
    </w:p>
    <w:p w:rsidR="00AE2DE5" w:rsidRPr="00F80ED2" w:rsidRDefault="00AE2DE5" w:rsidP="00AE2DE5">
      <w:pPr>
        <w:pStyle w:val="VIETA"/>
        <w:numPr>
          <w:ilvl w:val="0"/>
          <w:numId w:val="11"/>
        </w:numPr>
        <w:ind w:left="2098" w:hanging="357"/>
        <w:rPr>
          <w:color w:val="000000"/>
        </w:rPr>
      </w:pPr>
      <w:r w:rsidRPr="00F80ED2">
        <w:rPr>
          <w:color w:val="000000"/>
        </w:rPr>
        <w:t>Combinaciones, camisetas interiores, bodis, camisones, pijamas, esquijamas, todo tipo de prendas de dormir, batas, batines de casa, peinadores, mañanitas…</w:t>
      </w:r>
    </w:p>
    <w:p w:rsidR="00AE2DE5" w:rsidRPr="00F80ED2" w:rsidRDefault="00AE2DE5" w:rsidP="00AE2DE5">
      <w:pPr>
        <w:pStyle w:val="VIETA"/>
        <w:numPr>
          <w:ilvl w:val="0"/>
          <w:numId w:val="11"/>
        </w:numPr>
        <w:ind w:left="2098" w:hanging="357"/>
        <w:rPr>
          <w:color w:val="000000"/>
        </w:rPr>
      </w:pPr>
      <w:r w:rsidRPr="00F80ED2">
        <w:rPr>
          <w:color w:val="000000"/>
        </w:rPr>
        <w:t>Ropa deportiva, chándal, pantalones, faldas y camisetas o camisolas de deporte, bañadores, bikinis, pareos, y otras prendas deportivas que pueden ser utilizadas para salir a la calle, en actividades de ocio… no exclusivamente en actividades deportivas.</w:t>
      </w:r>
    </w:p>
    <w:p w:rsidR="00AE2DE5" w:rsidRPr="00F80ED2" w:rsidRDefault="00AE2DE5" w:rsidP="00AE2DE5">
      <w:pPr>
        <w:pStyle w:val="VIETA"/>
        <w:numPr>
          <w:ilvl w:val="0"/>
          <w:numId w:val="11"/>
        </w:numPr>
        <w:ind w:left="2098" w:hanging="357"/>
        <w:rPr>
          <w:color w:val="000000"/>
        </w:rPr>
      </w:pPr>
      <w:r w:rsidRPr="00F80ED2">
        <w:rPr>
          <w:color w:val="000000"/>
        </w:rPr>
        <w:t>Batas, guardapolvos, mandilones, monos, togas… y cualquier otra prenda de trabajo adquirida por los asalariados siempre que no sea reembolsado su importe.</w:t>
      </w:r>
    </w:p>
    <w:p w:rsidR="00AE2DE5" w:rsidRPr="00F80ED2" w:rsidRDefault="00AE2DE5" w:rsidP="00AE2DE5">
      <w:pPr>
        <w:pStyle w:val="VIETA"/>
        <w:numPr>
          <w:ilvl w:val="0"/>
          <w:numId w:val="11"/>
        </w:numPr>
        <w:ind w:left="2098" w:hanging="357"/>
        <w:rPr>
          <w:rStyle w:val="hps"/>
          <w:color w:val="000000"/>
        </w:rPr>
      </w:pPr>
      <w:r w:rsidRPr="00F80ED2">
        <w:rPr>
          <w:rStyle w:val="hps"/>
        </w:rPr>
        <w:t>Ropa unisex.</w:t>
      </w:r>
    </w:p>
    <w:p w:rsidR="00AE2DE5" w:rsidRPr="00EB0EFA" w:rsidRDefault="00AE2DE5" w:rsidP="00AE2DE5">
      <w:pPr>
        <w:pStyle w:val="VIETA"/>
        <w:numPr>
          <w:ilvl w:val="0"/>
          <w:numId w:val="11"/>
        </w:numPr>
        <w:ind w:left="2098" w:hanging="357"/>
        <w:rPr>
          <w:rStyle w:val="hps"/>
          <w:color w:val="000000"/>
        </w:rPr>
      </w:pPr>
      <w:r w:rsidRPr="00F80ED2">
        <w:rPr>
          <w:rStyle w:val="hps"/>
        </w:rPr>
        <w:t>Compresas y salvaslip</w:t>
      </w:r>
      <w:r>
        <w:rPr>
          <w:rStyle w:val="hps"/>
        </w:rPr>
        <w:t>s</w:t>
      </w:r>
      <w:r w:rsidRPr="00F80ED2">
        <w:rPr>
          <w:rStyle w:val="hps"/>
        </w:rPr>
        <w:t xml:space="preserve"> reutilizables.</w:t>
      </w:r>
    </w:p>
    <w:p w:rsidR="00AE2DE5" w:rsidRPr="00F80ED2" w:rsidRDefault="00AE2DE5" w:rsidP="00AE2DE5">
      <w:pPr>
        <w:pStyle w:val="VIETA"/>
        <w:ind w:firstLine="0"/>
        <w:rPr>
          <w:rStyle w:val="hps"/>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 ropa de trabajo comprada por el hogar y destinada al personal doméstico asalariado (05.6.2.1).</w:t>
      </w:r>
    </w:p>
    <w:p w:rsidR="00AE2DE5" w:rsidRPr="00F80ED2" w:rsidRDefault="00AE2DE5" w:rsidP="00AE2DE5">
      <w:pPr>
        <w:pStyle w:val="VIETA"/>
        <w:numPr>
          <w:ilvl w:val="0"/>
          <w:numId w:val="11"/>
        </w:numPr>
        <w:ind w:left="2098" w:hanging="357"/>
      </w:pPr>
      <w:r w:rsidRPr="00F80ED2">
        <w:t>Las medias y otras prendas de calcetería para uso médico (medias para varices y similares) (06.1.2.9).</w:t>
      </w:r>
    </w:p>
    <w:p w:rsidR="00AE2DE5" w:rsidRPr="00F80ED2" w:rsidRDefault="00AE2DE5" w:rsidP="00AE2DE5">
      <w:pPr>
        <w:pStyle w:val="VIETA"/>
        <w:numPr>
          <w:ilvl w:val="0"/>
          <w:numId w:val="11"/>
        </w:numPr>
        <w:ind w:left="2098" w:hanging="357"/>
      </w:pPr>
      <w:r w:rsidRPr="00F80ED2">
        <w:t>Los delantales (03.1.3.1).</w:t>
      </w:r>
    </w:p>
    <w:p w:rsidR="00AE2DE5" w:rsidRPr="00F80ED2" w:rsidRDefault="00AE2DE5" w:rsidP="00AE2DE5">
      <w:pPr>
        <w:pStyle w:val="VIETA"/>
        <w:numPr>
          <w:ilvl w:val="0"/>
          <w:numId w:val="11"/>
        </w:numPr>
        <w:ind w:left="2098" w:hanging="357"/>
      </w:pPr>
      <w:r w:rsidRPr="00F80ED2">
        <w:t xml:space="preserve">Ropa deportiva, chándal, pantalones y camisetas de deporte, bañadores, trajes para playa tipo pareo, y otras prendas deportivas utilizadas </w:t>
      </w:r>
      <w:r w:rsidRPr="000723E1">
        <w:rPr>
          <w:b/>
        </w:rPr>
        <w:t>exclusivamente</w:t>
      </w:r>
      <w:r w:rsidRPr="00F80ED2">
        <w:t xml:space="preserve"> para actividades deportivas (09.3.2.1).</w:t>
      </w:r>
    </w:p>
    <w:p w:rsidR="00AE2DE5" w:rsidRPr="00F80ED2" w:rsidRDefault="00AE2DE5" w:rsidP="00AE2DE5">
      <w:pPr>
        <w:pStyle w:val="VIETA"/>
        <w:numPr>
          <w:ilvl w:val="0"/>
          <w:numId w:val="11"/>
        </w:numPr>
        <w:ind w:left="2098" w:hanging="357"/>
        <w:rPr>
          <w:rStyle w:val="hps"/>
        </w:rPr>
      </w:pPr>
      <w:r w:rsidRPr="00F80ED2">
        <w:rPr>
          <w:rStyle w:val="hps"/>
        </w:rPr>
        <w:t>Pañales (12.1.3.2).</w:t>
      </w:r>
    </w:p>
    <w:p w:rsidR="00AE2DE5" w:rsidRPr="00F80ED2" w:rsidRDefault="00AE2DE5" w:rsidP="00AE2DE5">
      <w:pPr>
        <w:pStyle w:val="VIETA"/>
        <w:numPr>
          <w:ilvl w:val="0"/>
          <w:numId w:val="11"/>
        </w:numPr>
        <w:ind w:left="2098" w:hanging="357"/>
        <w:rPr>
          <w:rStyle w:val="hps"/>
        </w:rPr>
      </w:pPr>
      <w:r w:rsidRPr="00F80ED2">
        <w:rPr>
          <w:rStyle w:val="hps"/>
        </w:rPr>
        <w:t>Máscaras, disfraces y trajes regionales (09.3.1.2).</w:t>
      </w:r>
    </w:p>
    <w:p w:rsidR="00AE2DE5" w:rsidRPr="00F80ED2" w:rsidRDefault="00AE2DE5" w:rsidP="00AE2DE5">
      <w:pPr>
        <w:keepNext/>
        <w:ind w:left="2127"/>
        <w:jc w:val="both"/>
        <w:rPr>
          <w:rFonts w:ascii="Arial" w:hAnsi="Arial" w:cs="Arial"/>
          <w:color w:val="000000"/>
        </w:rPr>
      </w:pP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TtuloCdigo"/>
      </w:pPr>
      <w:r w:rsidRPr="00F80ED2">
        <w:t>03.1.2.3</w:t>
      </w:r>
      <w:r w:rsidRPr="00F80ED2">
        <w:tab/>
        <w:t>PRENDAS</w:t>
      </w:r>
      <w:r>
        <w:t xml:space="preserve"> </w:t>
      </w:r>
      <w:r w:rsidRPr="00F80ED2">
        <w:t>DE VESTIR PARA NIÑOS (DE 3 A 13 AÑOS) Y BEBÉS (MENOS DE 2  AÑOS) CONFECCIONADA</w:t>
      </w:r>
      <w:r>
        <w:t>S</w:t>
      </w:r>
      <w:r w:rsidRPr="00F80ED2">
        <w:t xml:space="preserve"> O HECHA</w:t>
      </w:r>
      <w:r>
        <w:t>S</w:t>
      </w:r>
      <w:r w:rsidRPr="00F80ED2">
        <w:t xml:space="preserve"> A MEDIDA</w:t>
      </w:r>
    </w:p>
    <w:p w:rsidR="00AE2DE5" w:rsidRPr="00F80ED2" w:rsidRDefault="00AE2DE5" w:rsidP="00AE2DE5">
      <w:pPr>
        <w:pStyle w:val="Referencia"/>
      </w:pPr>
      <w:r w:rsidRPr="00F80ED2">
        <w:t>Mensual</w:t>
      </w:r>
      <w:r w:rsidRPr="00F80ED2">
        <w:tab/>
      </w:r>
      <w:r w:rsidRPr="00F80ED2">
        <w:tab/>
      </w:r>
    </w:p>
    <w:p w:rsidR="00AE2DE5" w:rsidRPr="00F80ED2" w:rsidRDefault="00AE2DE5" w:rsidP="00AE2DE5">
      <w:pPr>
        <w:pStyle w:val="VIETA"/>
        <w:spacing w:after="120"/>
        <w:ind w:firstLine="0"/>
        <w:rPr>
          <w:rStyle w:val="hps"/>
          <w:color w:val="000000"/>
        </w:rPr>
      </w:pPr>
      <w:r w:rsidRPr="00F80ED2">
        <w:rPr>
          <w:rStyle w:val="hps"/>
        </w:rPr>
        <w:t>Prendas para bebés (</w:t>
      </w:r>
      <w:r w:rsidRPr="00F80ED2">
        <w:t xml:space="preserve">0 a 2 </w:t>
      </w:r>
      <w:r w:rsidRPr="00F80ED2">
        <w:rPr>
          <w:rStyle w:val="hps"/>
        </w:rPr>
        <w:t>años) y prendas de vestir para niños (3 a 13 años), tanto listas para llevar como hechas a medida, en todos los materiales</w:t>
      </w:r>
      <w:r>
        <w:rPr>
          <w:rStyle w:val="hps"/>
        </w:rPr>
        <w:t xml:space="preserve"> </w:t>
      </w:r>
      <w:r w:rsidRPr="00F80ED2">
        <w:rPr>
          <w:rStyle w:val="hps"/>
        </w:rPr>
        <w:t>(incluyendo cuero</w:t>
      </w:r>
      <w:r w:rsidRPr="00F80ED2">
        <w:t xml:space="preserve">, pieles, </w:t>
      </w:r>
      <w:r w:rsidRPr="00F80ED2">
        <w:rPr>
          <w:rStyle w:val="hps"/>
        </w:rPr>
        <w:t>plásticos y goma)</w:t>
      </w:r>
      <w:r w:rsidRPr="00F80ED2">
        <w:t xml:space="preserve">, </w:t>
      </w:r>
      <w:r w:rsidRPr="00F80ED2">
        <w:rPr>
          <w:rStyle w:val="hps"/>
        </w:rPr>
        <w:t>para llev</w:t>
      </w:r>
      <w:r>
        <w:rPr>
          <w:rStyle w:val="hps"/>
        </w:rPr>
        <w:t>ar a diario y/o para el deporte:</w:t>
      </w:r>
    </w:p>
    <w:p w:rsidR="00AE2DE5" w:rsidRPr="00F80ED2" w:rsidRDefault="00AE2DE5" w:rsidP="00AE2DE5">
      <w:pPr>
        <w:pStyle w:val="VIETA"/>
        <w:numPr>
          <w:ilvl w:val="0"/>
          <w:numId w:val="11"/>
        </w:numPr>
        <w:ind w:left="2098" w:hanging="357"/>
        <w:rPr>
          <w:color w:val="000000"/>
        </w:rPr>
      </w:pPr>
      <w:r w:rsidRPr="00F80ED2">
        <w:rPr>
          <w:color w:val="000000"/>
        </w:rPr>
        <w:t>Todo tipo de prendas para vestir a los bebés (buzos, trajecitos, pololos, camisetas, pañales de tela, picos, braguitas, faldones, chaquetitas, monos, patucos, zapatos de tela, pijamas…)</w:t>
      </w:r>
    </w:p>
    <w:p w:rsidR="00AE2DE5" w:rsidRPr="00F80ED2" w:rsidRDefault="00AE2DE5" w:rsidP="00AE2DE5">
      <w:pPr>
        <w:pStyle w:val="VIETA"/>
        <w:numPr>
          <w:ilvl w:val="0"/>
          <w:numId w:val="11"/>
        </w:numPr>
        <w:ind w:left="2098" w:hanging="357"/>
        <w:rPr>
          <w:color w:val="000000"/>
        </w:rPr>
      </w:pPr>
      <w:r w:rsidRPr="00F80ED2">
        <w:rPr>
          <w:color w:val="000000"/>
        </w:rPr>
        <w:t>Uniformes escolares, babys…</w:t>
      </w:r>
    </w:p>
    <w:p w:rsidR="00AE2DE5" w:rsidRPr="00F80ED2" w:rsidRDefault="00AE2DE5" w:rsidP="00AE2DE5">
      <w:pPr>
        <w:pStyle w:val="VIETA"/>
        <w:numPr>
          <w:ilvl w:val="0"/>
          <w:numId w:val="11"/>
        </w:numPr>
        <w:ind w:left="2098" w:hanging="357"/>
        <w:rPr>
          <w:color w:val="000000"/>
        </w:rPr>
      </w:pPr>
      <w:r w:rsidRPr="00F80ED2">
        <w:rPr>
          <w:color w:val="000000"/>
        </w:rPr>
        <w:t xml:space="preserve">Capas, abrigos, trencas, anoraks, gabardinas, cazadoras, impermeables y trincheras. </w:t>
      </w:r>
    </w:p>
    <w:p w:rsidR="00AE2DE5" w:rsidRPr="00F80ED2" w:rsidRDefault="00AE2DE5" w:rsidP="00AE2DE5">
      <w:pPr>
        <w:pStyle w:val="VIETA"/>
        <w:numPr>
          <w:ilvl w:val="0"/>
          <w:numId w:val="11"/>
        </w:numPr>
        <w:ind w:left="2098" w:hanging="357"/>
        <w:rPr>
          <w:color w:val="000000"/>
        </w:rPr>
      </w:pPr>
      <w:r w:rsidRPr="00F80ED2">
        <w:rPr>
          <w:color w:val="000000"/>
        </w:rPr>
        <w:t>Trajes y chaquetas de niño o niña, vestidos y faldas de todo tipo.</w:t>
      </w:r>
    </w:p>
    <w:p w:rsidR="00AE2DE5" w:rsidRPr="00F80ED2" w:rsidRDefault="00AE2DE5" w:rsidP="00AE2DE5">
      <w:pPr>
        <w:pStyle w:val="VIETA"/>
        <w:numPr>
          <w:ilvl w:val="0"/>
          <w:numId w:val="11"/>
        </w:numPr>
        <w:ind w:left="2098" w:hanging="357"/>
        <w:rPr>
          <w:color w:val="000000"/>
        </w:rPr>
      </w:pPr>
      <w:r w:rsidRPr="00F80ED2">
        <w:rPr>
          <w:color w:val="000000"/>
        </w:rPr>
        <w:t>Pantalones de todo tipo (vaqueros, bermudas, clásicos, mallas…). Pantalones cortos y bermudas.</w:t>
      </w:r>
    </w:p>
    <w:p w:rsidR="00AE2DE5" w:rsidRPr="00F80ED2" w:rsidRDefault="00AE2DE5" w:rsidP="00AE2DE5">
      <w:pPr>
        <w:pStyle w:val="VIETA"/>
        <w:numPr>
          <w:ilvl w:val="0"/>
          <w:numId w:val="11"/>
        </w:numPr>
        <w:ind w:left="2098" w:hanging="357"/>
        <w:rPr>
          <w:color w:val="000000"/>
        </w:rPr>
      </w:pPr>
      <w:r w:rsidRPr="00F80ED2">
        <w:rPr>
          <w:color w:val="000000"/>
        </w:rPr>
        <w:t xml:space="preserve">Jerséis y similares (chalecos, chaquetas de punto, </w:t>
      </w:r>
      <w:r w:rsidRPr="00F80ED2">
        <w:rPr>
          <w:rStyle w:val="hps"/>
        </w:rPr>
        <w:t>suéteres</w:t>
      </w:r>
      <w:r w:rsidRPr="00F80ED2">
        <w:t>, pullovers</w:t>
      </w:r>
      <w:r w:rsidRPr="00F80ED2">
        <w:rPr>
          <w:color w:val="000000"/>
        </w:rPr>
        <w:t>…).</w:t>
      </w:r>
    </w:p>
    <w:p w:rsidR="00AE2DE5" w:rsidRPr="00F80ED2" w:rsidRDefault="00AE2DE5" w:rsidP="00AE2DE5">
      <w:pPr>
        <w:pStyle w:val="VIETA"/>
        <w:numPr>
          <w:ilvl w:val="0"/>
          <w:numId w:val="11"/>
        </w:numPr>
        <w:ind w:left="2098" w:hanging="357"/>
        <w:rPr>
          <w:color w:val="000000"/>
        </w:rPr>
      </w:pPr>
      <w:r w:rsidRPr="00F80ED2">
        <w:rPr>
          <w:color w:val="000000"/>
        </w:rPr>
        <w:t>Todo tipo de camisas, blusas, blusones, camisetas, polos, niquis… de manga larga o corta.</w:t>
      </w:r>
    </w:p>
    <w:p w:rsidR="00AE2DE5" w:rsidRPr="00F80ED2" w:rsidRDefault="00AE2DE5" w:rsidP="00AE2DE5">
      <w:pPr>
        <w:pStyle w:val="VIETA"/>
        <w:numPr>
          <w:ilvl w:val="0"/>
          <w:numId w:val="11"/>
        </w:numPr>
        <w:ind w:left="2098" w:hanging="357"/>
        <w:rPr>
          <w:color w:val="000000"/>
        </w:rPr>
      </w:pPr>
      <w:r w:rsidRPr="00F80ED2">
        <w:rPr>
          <w:color w:val="000000"/>
        </w:rPr>
        <w:t>Camisetas interiores, slips, calzoncillos, bragas, sujetadores, fajas, combinaciones, calcetines, leotardos y medias; enaguas, calzonas, batas, pijamas, esquijamas, camisones...</w:t>
      </w:r>
    </w:p>
    <w:p w:rsidR="00AE2DE5" w:rsidRPr="00F80ED2" w:rsidRDefault="00AE2DE5" w:rsidP="00AE2DE5">
      <w:pPr>
        <w:pStyle w:val="VIETA"/>
        <w:numPr>
          <w:ilvl w:val="0"/>
          <w:numId w:val="11"/>
        </w:numPr>
        <w:ind w:left="2098" w:hanging="357"/>
        <w:rPr>
          <w:color w:val="000000"/>
        </w:rPr>
      </w:pPr>
      <w:r w:rsidRPr="00F80ED2">
        <w:rPr>
          <w:color w:val="000000"/>
        </w:rPr>
        <w:t>Ropa deportiva: chándal, pantalones, camisolas o camisetas de deporte, bañadores, pareos o albornoces para la playa, leotardos y otras prendas deportivas que pueden ser utilizadas para salir a la calle, en actividades de ocio… no exclusivamente en actividades deportivas.</w:t>
      </w:r>
    </w:p>
    <w:p w:rsidR="00AE2DE5" w:rsidRPr="00F80ED2" w:rsidRDefault="00AE2DE5" w:rsidP="00AE2DE5">
      <w:pPr>
        <w:pStyle w:val="VIETA"/>
        <w:ind w:firstLine="0"/>
        <w:rPr>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pañales de bebé de papel o algodón desechables (12.1.3.2).</w:t>
      </w:r>
    </w:p>
    <w:p w:rsidR="00AE2DE5" w:rsidRPr="00F80ED2" w:rsidRDefault="00AE2DE5" w:rsidP="00AE2DE5">
      <w:pPr>
        <w:pStyle w:val="VIETA"/>
        <w:numPr>
          <w:ilvl w:val="0"/>
          <w:numId w:val="11"/>
        </w:numPr>
        <w:ind w:left="2098" w:hanging="357"/>
      </w:pPr>
      <w:r w:rsidRPr="00F80ED2">
        <w:t>Los baberos, los gorritos y los delantales infantiles (03.1.3.1).</w:t>
      </w:r>
    </w:p>
    <w:p w:rsidR="00AE2DE5" w:rsidRPr="00F80ED2" w:rsidRDefault="00AE2DE5" w:rsidP="00AE2DE5">
      <w:pPr>
        <w:pStyle w:val="VIETA"/>
        <w:numPr>
          <w:ilvl w:val="0"/>
          <w:numId w:val="11"/>
        </w:numPr>
        <w:ind w:left="2098" w:hanging="357"/>
      </w:pPr>
      <w:r w:rsidRPr="00F80ED2">
        <w:t>Ropa deportiva, chándal, pantalones y camisetas de deporte, bañadores, trajes para playa tipo pareo, y otras prendas deportivas utilizadas exclusivamente para actividades deportivas (09.3.2.1).</w:t>
      </w:r>
    </w:p>
    <w:p w:rsidR="00AE2DE5" w:rsidRPr="00F80ED2" w:rsidRDefault="00AE2DE5" w:rsidP="00AE2DE5">
      <w:pPr>
        <w:pStyle w:val="VIETA"/>
        <w:numPr>
          <w:ilvl w:val="0"/>
          <w:numId w:val="11"/>
        </w:numPr>
        <w:ind w:left="2098" w:hanging="357"/>
        <w:rPr>
          <w:rStyle w:val="hps"/>
        </w:rPr>
      </w:pPr>
      <w:r w:rsidRPr="00F80ED2">
        <w:rPr>
          <w:rStyle w:val="hps"/>
        </w:rPr>
        <w:t>Máscaras, disfraces y trajes regionales (09.3.1.2).</w:t>
      </w:r>
    </w:p>
    <w:p w:rsidR="00AE2DE5" w:rsidRPr="00F80ED2" w:rsidRDefault="00AE2DE5" w:rsidP="00AE2DE5">
      <w:pPr>
        <w:pStyle w:val="VIETA"/>
        <w:ind w:firstLine="0"/>
        <w:rPr>
          <w:rStyle w:val="hps"/>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SUBGRUPO"/>
        <w:spacing w:after="0"/>
      </w:pPr>
      <w:r w:rsidRPr="00F80ED2">
        <w:t>03.1.3</w:t>
      </w:r>
      <w:r w:rsidRPr="00F80ED2">
        <w:tab/>
      </w:r>
      <w:r w:rsidRPr="00F80ED2">
        <w:tab/>
        <w:t>OTROS ARTÍCULOS Y ACCESORIOS DE VESTIR</w:t>
      </w:r>
    </w:p>
    <w:p w:rsidR="00AE2DE5" w:rsidRPr="00F80ED2" w:rsidRDefault="00AE2DE5" w:rsidP="00AE2DE5">
      <w:pPr>
        <w:pStyle w:val="TtuloSUBGRUPO"/>
        <w:spacing w:after="0"/>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rPr>
          <w:rStyle w:val="hps"/>
          <w:color w:val="000000"/>
        </w:rPr>
      </w:pPr>
      <w:r w:rsidRPr="00F80ED2">
        <w:rPr>
          <w:rStyle w:val="hps"/>
        </w:rPr>
        <w:t>Pañuelos de papel (12.1.3.2).</w:t>
      </w:r>
    </w:p>
    <w:p w:rsidR="00AE2DE5" w:rsidRPr="00F80ED2" w:rsidRDefault="00AE2DE5" w:rsidP="00AE2DE5">
      <w:pPr>
        <w:pStyle w:val="VIETA"/>
        <w:numPr>
          <w:ilvl w:val="0"/>
          <w:numId w:val="11"/>
        </w:numPr>
        <w:ind w:left="2098" w:hanging="357"/>
        <w:rPr>
          <w:color w:val="000000"/>
        </w:rPr>
      </w:pPr>
      <w:r w:rsidRPr="00F80ED2">
        <w:rPr>
          <w:rStyle w:val="hps"/>
        </w:rPr>
        <w:t>L</w:t>
      </w:r>
      <w:r w:rsidRPr="00F80ED2">
        <w:rPr>
          <w:color w:val="000000"/>
        </w:rPr>
        <w:t>os guantes de plástico y otros artículos de caucho (05.6.1.2).</w:t>
      </w:r>
    </w:p>
    <w:p w:rsidR="00AE2DE5" w:rsidRPr="00F80ED2" w:rsidRDefault="00AE2DE5" w:rsidP="00AE2DE5">
      <w:pPr>
        <w:pStyle w:val="VIETA"/>
        <w:numPr>
          <w:ilvl w:val="0"/>
          <w:numId w:val="11"/>
        </w:numPr>
        <w:ind w:left="2098" w:hanging="357"/>
        <w:rPr>
          <w:color w:val="000000"/>
        </w:rPr>
      </w:pPr>
      <w:r w:rsidRPr="00F80ED2">
        <w:rPr>
          <w:color w:val="000000"/>
        </w:rPr>
        <w:t xml:space="preserve">Artículos, complementos y accesorios para practicar deportes, los cascos protectores utilizados en deportes como hockey sobre hielo, fútbol americano, criquet, béisbol, boxeo, bicicleta… y otros artículos de protección para el deporte, tales como chalecos salvavidas, guantes de boxeo, protege tibias, rodilleras, coderas y hombreras, gafas protectoras, cinturones, gorro de baño, ropa de camuflaje para practicar la caza… (09.3.2.1). </w:t>
      </w:r>
    </w:p>
    <w:p w:rsidR="00AE2DE5" w:rsidRPr="00F80ED2" w:rsidRDefault="00AE2DE5" w:rsidP="00AE2DE5">
      <w:pPr>
        <w:pStyle w:val="VIETA"/>
        <w:numPr>
          <w:ilvl w:val="0"/>
          <w:numId w:val="11"/>
        </w:numPr>
        <w:ind w:left="2098" w:hanging="357"/>
        <w:rPr>
          <w:rStyle w:val="hps"/>
        </w:rPr>
      </w:pPr>
      <w:r w:rsidRPr="00F80ED2">
        <w:rPr>
          <w:rStyle w:val="hps"/>
        </w:rPr>
        <w:t>Relojes (12.3.1.2).</w:t>
      </w:r>
    </w:p>
    <w:p w:rsidR="00AE2DE5" w:rsidRPr="00F80ED2" w:rsidRDefault="00AE2DE5" w:rsidP="00AE2DE5">
      <w:pPr>
        <w:pStyle w:val="VIETA"/>
        <w:numPr>
          <w:ilvl w:val="0"/>
          <w:numId w:val="11"/>
        </w:numPr>
        <w:ind w:left="2098" w:hanging="357"/>
      </w:pPr>
      <w:r w:rsidRPr="00F80ED2">
        <w:rPr>
          <w:rStyle w:val="hps"/>
        </w:rPr>
        <w:t>J</w:t>
      </w:r>
      <w:r w:rsidRPr="00F80ED2">
        <w:t xml:space="preserve">oyería, </w:t>
      </w:r>
      <w:r w:rsidRPr="00F80ED2">
        <w:rPr>
          <w:rStyle w:val="hps"/>
        </w:rPr>
        <w:t>gemelos</w:t>
      </w:r>
      <w:r w:rsidRPr="00F80ED2">
        <w:t xml:space="preserve">, </w:t>
      </w:r>
      <w:r w:rsidRPr="00F80ED2">
        <w:rPr>
          <w:rStyle w:val="hps"/>
        </w:rPr>
        <w:t>alfileres de corbata (</w:t>
      </w:r>
      <w:r w:rsidRPr="00F80ED2">
        <w:t>12.3.1.1).</w:t>
      </w:r>
    </w:p>
    <w:p w:rsidR="00AE2DE5" w:rsidRPr="00F80ED2" w:rsidRDefault="00AE2DE5" w:rsidP="00AE2DE5">
      <w:pPr>
        <w:pStyle w:val="VIETA"/>
        <w:numPr>
          <w:ilvl w:val="0"/>
          <w:numId w:val="11"/>
        </w:numPr>
        <w:ind w:left="2098" w:hanging="357"/>
        <w:rPr>
          <w:rStyle w:val="hps"/>
        </w:rPr>
      </w:pPr>
      <w:r w:rsidRPr="00F80ED2">
        <w:rPr>
          <w:rStyle w:val="hps"/>
        </w:rPr>
        <w:t>Bastones, paraguas y sombrillas, abanicos, llaveros (12.3.2.9).</w:t>
      </w:r>
    </w:p>
    <w:p w:rsidR="00AE2DE5" w:rsidRPr="00F80ED2" w:rsidRDefault="00AE2DE5" w:rsidP="00AE2DE5">
      <w:pPr>
        <w:pStyle w:val="VIETA"/>
        <w:numPr>
          <w:ilvl w:val="0"/>
          <w:numId w:val="11"/>
        </w:numPr>
        <w:ind w:left="2098" w:hanging="357"/>
      </w:pPr>
      <w:r w:rsidRPr="00F80ED2">
        <w:rPr>
          <w:color w:val="000000"/>
        </w:rPr>
        <w:t>Los artículos de mercería utilizados en prendas hechas a medida confeccionadas fuera del hogar (03.1.2).</w:t>
      </w:r>
    </w:p>
    <w:p w:rsidR="00AE2DE5" w:rsidRPr="00F80ED2" w:rsidRDefault="00AE2DE5" w:rsidP="00AE2DE5">
      <w:pPr>
        <w:pStyle w:val="VIETA"/>
        <w:numPr>
          <w:ilvl w:val="0"/>
          <w:numId w:val="11"/>
        </w:numPr>
        <w:ind w:left="2098" w:hanging="357"/>
      </w:pPr>
      <w:r w:rsidRPr="00F80ED2">
        <w:rPr>
          <w:color w:val="000000"/>
        </w:rPr>
        <w:t>Los pequeños accesorios de mercería tales como ganchillos, agujas de coser y tricotar, imperdibles, alfileres, dedales, cintas adhesivas de uso doméstico… (05.6.1.2).</w:t>
      </w:r>
    </w:p>
    <w:p w:rsidR="00AE2DE5" w:rsidRPr="00F80ED2" w:rsidRDefault="00AE2DE5" w:rsidP="00AE2DE5">
      <w:pPr>
        <w:pStyle w:val="VIETA"/>
        <w:ind w:firstLine="0"/>
      </w:pPr>
    </w:p>
    <w:p w:rsidR="00AE2DE5" w:rsidRPr="00F80ED2" w:rsidRDefault="00AE2DE5" w:rsidP="00AE2DE5">
      <w:pPr>
        <w:pStyle w:val="TtuloCdigo"/>
        <w:rPr>
          <w:rStyle w:val="hps"/>
        </w:rPr>
      </w:pPr>
    </w:p>
    <w:p w:rsidR="00AE2DE5" w:rsidRPr="00F80ED2" w:rsidRDefault="00AE2DE5" w:rsidP="00AE2DE5">
      <w:pPr>
        <w:pStyle w:val="TtuloCdigo"/>
      </w:pPr>
      <w:r w:rsidRPr="00F80ED2">
        <w:t>03.1.3.1</w:t>
      </w:r>
      <w:r w:rsidRPr="00F80ED2">
        <w:tab/>
        <w:t xml:space="preserve">COMPLEMENTOS Y ACCESORIOS DE PRENDAS DE VESTIR </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Pañuelos de todo tipo (pañuelos de bolsillo, pañuelos de cabeza y de cuello), excepto de papel.</w:t>
      </w:r>
    </w:p>
    <w:p w:rsidR="00AE2DE5" w:rsidRPr="00F80ED2" w:rsidRDefault="00AE2DE5" w:rsidP="00AE2DE5">
      <w:pPr>
        <w:pStyle w:val="VIETA"/>
        <w:numPr>
          <w:ilvl w:val="0"/>
          <w:numId w:val="11"/>
        </w:numPr>
        <w:ind w:left="2098" w:hanging="357"/>
      </w:pPr>
      <w:r w:rsidRPr="00F80ED2">
        <w:t>Corbatas, bufandas, mantillas, mantones, chales, guantes, manopla, manguitos, mitones, cinturones, tirantes, baberos, sombreros, delantales, gorros, boinas, velos, capotas, sombreros, gorras.</w:t>
      </w:r>
    </w:p>
    <w:p w:rsidR="00AE2DE5" w:rsidRPr="00F80ED2" w:rsidRDefault="00AE2DE5" w:rsidP="00AE2DE5">
      <w:pPr>
        <w:pStyle w:val="VIETA"/>
        <w:numPr>
          <w:ilvl w:val="0"/>
          <w:numId w:val="11"/>
        </w:numPr>
        <w:ind w:left="2098" w:hanging="357"/>
      </w:pPr>
      <w:r w:rsidRPr="00F80ED2">
        <w:t>Guantes de jardinería, bricolaje y guantes de trabajo siempre que no sean de caucho.</w:t>
      </w:r>
    </w:p>
    <w:p w:rsidR="00AE2DE5" w:rsidRPr="00F80ED2" w:rsidRDefault="00AE2DE5" w:rsidP="00AE2DE5">
      <w:pPr>
        <w:ind w:left="2127"/>
        <w:jc w:val="both"/>
        <w:rPr>
          <w:rFonts w:ascii="Arial" w:hAnsi="Arial" w:cs="Arial"/>
          <w:color w:val="000000"/>
        </w:rPr>
      </w:pPr>
      <w:r w:rsidRPr="00F80ED2">
        <w:rPr>
          <w:rStyle w:val="hps"/>
          <w:rFonts w:ascii="Arial" w:hAnsi="Arial" w:cs="Arial"/>
        </w:rPr>
        <w:tab/>
      </w:r>
      <w:r w:rsidRPr="00F80ED2">
        <w:rPr>
          <w:rStyle w:val="hps"/>
          <w:rFonts w:ascii="Arial" w:hAnsi="Arial" w:cs="Arial"/>
        </w:rPr>
        <w:tab/>
      </w:r>
      <w:r w:rsidRPr="00F80ED2">
        <w:rPr>
          <w:rStyle w:val="hps"/>
          <w:rFonts w:ascii="Arial" w:hAnsi="Arial" w:cs="Arial"/>
        </w:rPr>
        <w:tab/>
      </w: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Artículos, complementos y accesorios de mercería (03.1.3.2).</w:t>
      </w:r>
    </w:p>
    <w:p w:rsidR="00AE2DE5" w:rsidRPr="00F80ED2" w:rsidRDefault="00AE2DE5" w:rsidP="00AE2DE5">
      <w:pPr>
        <w:pStyle w:val="VIETA"/>
        <w:numPr>
          <w:ilvl w:val="0"/>
          <w:numId w:val="11"/>
        </w:numPr>
        <w:ind w:left="2098" w:hanging="357"/>
      </w:pPr>
      <w:r w:rsidRPr="00F80ED2">
        <w:t>Los pequeños accesorios de mercería tales como ganchillos, agujas de coser y tricotar, imperdibles, alfileres, dedales, cintas adhesivas de uso doméstico… (05.6.1.2).</w:t>
      </w:r>
    </w:p>
    <w:p w:rsidR="00AE2DE5" w:rsidRPr="00F80ED2" w:rsidRDefault="00AE2DE5" w:rsidP="00AE2DE5">
      <w:pPr>
        <w:pStyle w:val="VIETA"/>
        <w:numPr>
          <w:ilvl w:val="0"/>
          <w:numId w:val="11"/>
        </w:numPr>
        <w:ind w:left="2098" w:hanging="357"/>
        <w:rPr>
          <w:rStyle w:val="hps"/>
          <w:color w:val="000000"/>
        </w:rPr>
      </w:pPr>
      <w:r w:rsidRPr="00F80ED2">
        <w:rPr>
          <w:rStyle w:val="hps"/>
        </w:rPr>
        <w:t>Pañuelos de papel (12.1.3.2).</w:t>
      </w:r>
    </w:p>
    <w:p w:rsidR="00AE2DE5" w:rsidRPr="00F80ED2" w:rsidRDefault="00AE2DE5" w:rsidP="00AE2DE5">
      <w:pPr>
        <w:pStyle w:val="VIETA"/>
        <w:numPr>
          <w:ilvl w:val="0"/>
          <w:numId w:val="11"/>
        </w:numPr>
        <w:ind w:left="2098" w:hanging="357"/>
      </w:pPr>
      <w:r>
        <w:t>Gorros de ducha; guantes de fregar, guantes de trabajo…</w:t>
      </w:r>
      <w:r w:rsidRPr="00F80ED2">
        <w:t xml:space="preserve"> (05.6.1.2).</w:t>
      </w:r>
    </w:p>
    <w:p w:rsidR="00AE2DE5" w:rsidRPr="00F80ED2" w:rsidRDefault="00AE2DE5" w:rsidP="00AE2DE5">
      <w:pPr>
        <w:pStyle w:val="VIETA"/>
        <w:numPr>
          <w:ilvl w:val="0"/>
          <w:numId w:val="11"/>
        </w:numPr>
        <w:ind w:left="2098" w:hanging="357"/>
      </w:pPr>
      <w:r w:rsidRPr="00F80ED2">
        <w:t>Artículos, complementos y accesorios para practicar deportes, los cascos protectores utilizados en deportes como hockey sobre hielo, fútbol americano, criquet, béisbol, boxeo, bicicleta… y otros artículos de protección para el deporte, tales como chalecos salvavidas, guantes de boxeo, protege tibias, rodilleras, coderas</w:t>
      </w:r>
      <w:r>
        <w:t xml:space="preserve"> y hombreras, gafas protectoras;</w:t>
      </w:r>
      <w:r w:rsidRPr="00F80ED2">
        <w:t xml:space="preserve"> cinturones, gorro de </w:t>
      </w:r>
      <w:r>
        <w:t>piscina</w:t>
      </w:r>
      <w:r w:rsidRPr="00F80ED2">
        <w:t xml:space="preserve">, ropa de camuflaje para practicar la caza… (09.3.2.1). </w:t>
      </w:r>
    </w:p>
    <w:p w:rsidR="00AE2DE5" w:rsidRPr="00F80ED2" w:rsidRDefault="00AE2DE5" w:rsidP="00AE2DE5">
      <w:pPr>
        <w:pStyle w:val="VIETA"/>
        <w:numPr>
          <w:ilvl w:val="0"/>
          <w:numId w:val="11"/>
        </w:numPr>
        <w:ind w:left="2098" w:hanging="357"/>
      </w:pPr>
      <w:r w:rsidRPr="00F80ED2">
        <w:rPr>
          <w:rStyle w:val="hps"/>
        </w:rPr>
        <w:t>Relojes</w:t>
      </w:r>
      <w:r w:rsidRPr="00F80ED2">
        <w:t xml:space="preserve"> (12.3.1.2).</w:t>
      </w:r>
    </w:p>
    <w:p w:rsidR="00AE2DE5" w:rsidRPr="00F80ED2" w:rsidRDefault="00AE2DE5" w:rsidP="00AE2DE5">
      <w:pPr>
        <w:pStyle w:val="VIETA"/>
        <w:numPr>
          <w:ilvl w:val="0"/>
          <w:numId w:val="11"/>
        </w:numPr>
        <w:ind w:left="2098" w:hanging="357"/>
      </w:pPr>
      <w:r w:rsidRPr="00F80ED2">
        <w:t xml:space="preserve">Joyería, </w:t>
      </w:r>
      <w:r w:rsidRPr="00F80ED2">
        <w:rPr>
          <w:rStyle w:val="hps"/>
        </w:rPr>
        <w:t>gemelos</w:t>
      </w:r>
      <w:r w:rsidRPr="00F80ED2">
        <w:t xml:space="preserve">, </w:t>
      </w:r>
      <w:r w:rsidRPr="00F80ED2">
        <w:rPr>
          <w:rStyle w:val="hps"/>
        </w:rPr>
        <w:t>alfileres de corbata (</w:t>
      </w:r>
      <w:r w:rsidRPr="00F80ED2">
        <w:t>12.3.1.1).</w:t>
      </w:r>
    </w:p>
    <w:p w:rsidR="00AE2DE5" w:rsidRPr="00F80ED2" w:rsidRDefault="00AE2DE5" w:rsidP="00AE2DE5">
      <w:pPr>
        <w:pStyle w:val="VIETA"/>
        <w:numPr>
          <w:ilvl w:val="0"/>
          <w:numId w:val="11"/>
        </w:numPr>
        <w:ind w:left="2098" w:hanging="357"/>
        <w:rPr>
          <w:rStyle w:val="hps"/>
        </w:rPr>
      </w:pPr>
      <w:r w:rsidRPr="00F80ED2">
        <w:rPr>
          <w:rStyle w:val="hps"/>
        </w:rPr>
        <w:t>Bastones, paraguas y sombrillas, abanicos, llaveros (12.3.2.9).</w:t>
      </w:r>
    </w:p>
    <w:p w:rsidR="00AE2DE5" w:rsidRPr="00F80ED2" w:rsidRDefault="00AE2DE5" w:rsidP="00AE2DE5">
      <w:pPr>
        <w:pStyle w:val="VIETA"/>
        <w:numPr>
          <w:ilvl w:val="0"/>
          <w:numId w:val="11"/>
        </w:numPr>
        <w:ind w:left="2098" w:hanging="357"/>
        <w:rPr>
          <w:rStyle w:val="hps"/>
        </w:rPr>
      </w:pPr>
      <w:r w:rsidRPr="00F80ED2">
        <w:rPr>
          <w:rStyle w:val="hps"/>
        </w:rPr>
        <w:t>Cascos para motos y bicicletas (07.2.1.3).</w:t>
      </w:r>
    </w:p>
    <w:p w:rsidR="00AE2DE5" w:rsidRPr="00F80ED2" w:rsidRDefault="00AE2DE5" w:rsidP="00AE2DE5">
      <w:pPr>
        <w:pStyle w:val="VIETA"/>
        <w:ind w:firstLine="0"/>
        <w:rPr>
          <w:rStyle w:val="hps"/>
        </w:rPr>
      </w:pPr>
    </w:p>
    <w:p w:rsidR="00AE2DE5" w:rsidRPr="00F80ED2" w:rsidRDefault="00AE2DE5" w:rsidP="00AE2DE5">
      <w:pPr>
        <w:pStyle w:val="TtuloCdigo"/>
      </w:pPr>
      <w:r w:rsidRPr="00F80ED2">
        <w:t>03.1.3.2</w:t>
      </w:r>
      <w:r w:rsidRPr="00F80ED2">
        <w:tab/>
        <w:t>ARTÍCULOS DE MERCERÍA</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rPr>
          <w:color w:val="000000"/>
        </w:rPr>
      </w:pPr>
      <w:r w:rsidRPr="00F80ED2">
        <w:rPr>
          <w:rStyle w:val="hps"/>
        </w:rPr>
        <w:t>Accesorios de sastrería y mercería como hebillas, botones</w:t>
      </w:r>
      <w:r w:rsidRPr="00F80ED2">
        <w:t xml:space="preserve">, corchetes, </w:t>
      </w:r>
      <w:r w:rsidRPr="00F80ED2">
        <w:rPr>
          <w:rStyle w:val="hps"/>
        </w:rPr>
        <w:t>cremalleras</w:t>
      </w:r>
      <w:r w:rsidRPr="00F80ED2">
        <w:t xml:space="preserve">, cintas, encajes, </w:t>
      </w:r>
      <w:r w:rsidRPr="00F80ED2">
        <w:rPr>
          <w:rStyle w:val="hps"/>
        </w:rPr>
        <w:t>adornos</w:t>
      </w:r>
      <w:r w:rsidRPr="00F80ED2">
        <w:t>, cordones, etc.</w:t>
      </w:r>
    </w:p>
    <w:p w:rsidR="00AE2DE5" w:rsidRPr="00F80ED2" w:rsidRDefault="00AE2DE5" w:rsidP="00AE2DE5">
      <w:pPr>
        <w:pStyle w:val="VIETA"/>
        <w:numPr>
          <w:ilvl w:val="0"/>
          <w:numId w:val="11"/>
        </w:numPr>
        <w:ind w:left="2098" w:hanging="357"/>
        <w:rPr>
          <w:color w:val="000000"/>
        </w:rPr>
      </w:pPr>
      <w:r w:rsidRPr="00F80ED2">
        <w:rPr>
          <w:color w:val="000000"/>
        </w:rPr>
        <w:t>Puntillas, galones, hombreras, hebillas, gomas elásticas, cinta adhesiva para bajos de pantalón, faldas, rodilleras, coderas</w:t>
      </w:r>
      <w:r w:rsidRPr="00F80ED2">
        <w:rPr>
          <w:color w:val="000000"/>
        </w:rPr>
        <w:sym w:font="Symbol" w:char="F0BC"/>
      </w:r>
    </w:p>
    <w:p w:rsidR="00AE2DE5" w:rsidRPr="00F80ED2" w:rsidRDefault="00AE2DE5" w:rsidP="00AE2DE5">
      <w:pPr>
        <w:pStyle w:val="VIETA"/>
        <w:numPr>
          <w:ilvl w:val="0"/>
          <w:numId w:val="11"/>
        </w:numPr>
        <w:ind w:left="2098" w:hanging="357"/>
        <w:rPr>
          <w:color w:val="000000"/>
        </w:rPr>
      </w:pPr>
      <w:r w:rsidRPr="00F80ED2">
        <w:rPr>
          <w:color w:val="000000"/>
        </w:rPr>
        <w:t>Hilos de tricotar, de punto, coser y bordar, madejas de lana, rafia… utilizadas para artículos de vestir; labores de aguja, ganchillo…</w:t>
      </w:r>
    </w:p>
    <w:p w:rsidR="00AE2DE5" w:rsidRPr="00F80ED2" w:rsidRDefault="00AE2DE5" w:rsidP="00AE2DE5">
      <w:pPr>
        <w:pStyle w:val="VIETA"/>
        <w:numPr>
          <w:ilvl w:val="0"/>
          <w:numId w:val="11"/>
        </w:numPr>
        <w:ind w:left="2098" w:hanging="357"/>
        <w:rPr>
          <w:color w:val="000000"/>
        </w:rPr>
      </w:pPr>
      <w:r w:rsidRPr="00F80ED2">
        <w:rPr>
          <w:color w:val="000000"/>
        </w:rPr>
        <w:t>Plomos para cortinas, vestidos...</w:t>
      </w:r>
    </w:p>
    <w:p w:rsidR="00AE2DE5" w:rsidRPr="00F80ED2" w:rsidRDefault="00AE2DE5" w:rsidP="00AE2DE5">
      <w:pPr>
        <w:pStyle w:val="VIETA"/>
        <w:numPr>
          <w:ilvl w:val="0"/>
          <w:numId w:val="11"/>
        </w:numPr>
        <w:ind w:left="2098" w:hanging="357"/>
        <w:rPr>
          <w:color w:val="000000"/>
        </w:rPr>
      </w:pPr>
      <w:r w:rsidRPr="00F80ED2">
        <w:rPr>
          <w:color w:val="000000"/>
        </w:rPr>
        <w:t>Trapillo.</w:t>
      </w:r>
    </w:p>
    <w:p w:rsidR="00AE2DE5" w:rsidRPr="00F80ED2" w:rsidRDefault="00AE2DE5" w:rsidP="00AE2DE5">
      <w:pPr>
        <w:pStyle w:val="A5"/>
        <w:spacing w:before="0"/>
        <w:ind w:left="2127" w:firstLine="0"/>
        <w:rPr>
          <w:rFonts w:cs="Arial"/>
          <w:color w:val="000000"/>
          <w:sz w:val="22"/>
          <w:szCs w:val="22"/>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Los artículos de mercería utilizados en prendas hechas a medida confeccionadas fuera del hogar (03.1.2).</w:t>
      </w:r>
    </w:p>
    <w:p w:rsidR="00AE2DE5" w:rsidRPr="00F80ED2" w:rsidRDefault="00AE2DE5" w:rsidP="00AE2DE5">
      <w:pPr>
        <w:pStyle w:val="VIETA"/>
        <w:numPr>
          <w:ilvl w:val="0"/>
          <w:numId w:val="11"/>
        </w:numPr>
        <w:ind w:left="2098" w:hanging="357"/>
      </w:pPr>
      <w:r w:rsidRPr="00F80ED2">
        <w:t>Los pequeños accesorios de mercería tales como ganchillos, agujas de coser y tricotar, imperdibles, alfileres (05.6.1.2).</w:t>
      </w:r>
    </w:p>
    <w:p w:rsidR="00AE2DE5" w:rsidRPr="00F80ED2" w:rsidRDefault="00AE2DE5" w:rsidP="00AE2DE5">
      <w:pPr>
        <w:pStyle w:val="VIETA"/>
        <w:numPr>
          <w:ilvl w:val="0"/>
          <w:numId w:val="11"/>
        </w:numPr>
        <w:ind w:left="2098" w:hanging="357"/>
      </w:pPr>
      <w:r w:rsidRPr="00F80ED2">
        <w:t>Plantillas y medias, plantillas no ortopédicas de zapatos (03.2.1).</w:t>
      </w:r>
    </w:p>
    <w:p w:rsidR="00AE2DE5" w:rsidRPr="00F80ED2" w:rsidRDefault="00AE2DE5" w:rsidP="00AE2DE5">
      <w:pPr>
        <w:pStyle w:val="VIETA"/>
        <w:ind w:firstLine="0"/>
      </w:pPr>
    </w:p>
    <w:p w:rsidR="00AE2DE5" w:rsidRPr="00F80ED2" w:rsidRDefault="00AE2DE5" w:rsidP="00AE2DE5">
      <w:pPr>
        <w:pStyle w:val="VIETA"/>
        <w:ind w:firstLine="0"/>
      </w:pPr>
    </w:p>
    <w:p w:rsidR="00AE2DE5" w:rsidRDefault="00AE2DE5" w:rsidP="00AE2DE5">
      <w:pPr>
        <w:pStyle w:val="TtuloSUBGRUPO"/>
        <w:spacing w:after="0"/>
      </w:pPr>
      <w:r w:rsidRPr="00F80ED2">
        <w:t>03.1.4</w:t>
      </w:r>
      <w:r w:rsidRPr="00F80ED2">
        <w:tab/>
      </w:r>
      <w:r w:rsidRPr="00F80ED2">
        <w:tab/>
        <w:t>REPARACIÓN, LIMPIEZA Y ALQUILER DE PRENDA DE VESTIR</w:t>
      </w:r>
    </w:p>
    <w:p w:rsidR="00AE2DE5" w:rsidRPr="00F80ED2" w:rsidRDefault="00AE2DE5" w:rsidP="00AE2DE5">
      <w:pPr>
        <w:pStyle w:val="TtuloSUBGRUPO"/>
        <w:spacing w:after="0"/>
      </w:pPr>
    </w:p>
    <w:p w:rsidR="00AE2DE5" w:rsidRPr="00F80ED2" w:rsidRDefault="00AE2DE5" w:rsidP="00AE2DE5">
      <w:pPr>
        <w:pStyle w:val="TtuloSUBGRUPO"/>
        <w:spacing w:after="0"/>
      </w:pPr>
    </w:p>
    <w:p w:rsidR="00AE2DE5" w:rsidRPr="00F80ED2" w:rsidRDefault="00AE2DE5" w:rsidP="00AE2DE5">
      <w:pPr>
        <w:pStyle w:val="TtuloCdigo"/>
      </w:pPr>
      <w:r w:rsidRPr="00F80ED2">
        <w:t>03.1.4.1</w:t>
      </w:r>
      <w:r w:rsidRPr="00F80ED2">
        <w:tab/>
        <w:t>LIMPIEZA, CONSERVACIÓN Y TEÑIDO DE PRENDAS DE VESTIR</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Lavandería, tintorería, limpieza en seco, teñido de prendas y artículos de vestir. </w:t>
      </w:r>
    </w:p>
    <w:p w:rsidR="00AE2DE5" w:rsidRPr="00F80ED2" w:rsidRDefault="00AE2DE5" w:rsidP="00AE2DE5">
      <w:pPr>
        <w:pStyle w:val="VIETA"/>
        <w:numPr>
          <w:ilvl w:val="0"/>
          <w:numId w:val="11"/>
        </w:numPr>
        <w:ind w:left="2098" w:hanging="357"/>
      </w:pPr>
      <w:r w:rsidRPr="00F80ED2">
        <w:t>Limpieza de prendas y artículos de vestir alquilados (como trajes regionales, disfraces, smoking...).</w:t>
      </w:r>
    </w:p>
    <w:p w:rsidR="00AE2DE5" w:rsidRPr="00F80ED2" w:rsidRDefault="00AE2DE5" w:rsidP="00AE2DE5">
      <w:pPr>
        <w:pStyle w:val="VIETA"/>
        <w:numPr>
          <w:ilvl w:val="0"/>
          <w:numId w:val="11"/>
        </w:numPr>
        <w:ind w:left="2098" w:hanging="357"/>
      </w:pPr>
      <w:r w:rsidRPr="00F80ED2">
        <w:t>Conservación de prendas y artículos de vestir (p.ej.: "Nevera" para pieles).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rPr>
          <w:rStyle w:val="hps"/>
        </w:rPr>
        <w:t>La limpieza en seco</w:t>
      </w:r>
      <w:r w:rsidRPr="00F80ED2">
        <w:t xml:space="preserve">, lavado, teñido y </w:t>
      </w:r>
      <w:r w:rsidRPr="00F80ED2">
        <w:rPr>
          <w:rStyle w:val="hps"/>
        </w:rPr>
        <w:t>alquiler de ropa para el hogar y otros textiles para el hogar (</w:t>
      </w:r>
      <w:r w:rsidRPr="00F80ED2">
        <w:t xml:space="preserve">05.6.2.3). </w:t>
      </w:r>
    </w:p>
    <w:p w:rsidR="00AE2DE5" w:rsidRPr="00F80ED2" w:rsidRDefault="00AE2DE5" w:rsidP="00AE2DE5">
      <w:pPr>
        <w:pStyle w:val="VIETA"/>
        <w:numPr>
          <w:ilvl w:val="0"/>
          <w:numId w:val="11"/>
        </w:numPr>
        <w:ind w:left="2098" w:hanging="357"/>
        <w:rPr>
          <w:color w:val="000000"/>
        </w:rPr>
      </w:pPr>
      <w:r w:rsidRPr="00F80ED2">
        <w:t>C</w:t>
      </w:r>
      <w:r w:rsidRPr="00F80ED2">
        <w:rPr>
          <w:color w:val="000000"/>
        </w:rPr>
        <w:t>onservación y limpieza de alfombras (05.6.2.3).</w:t>
      </w:r>
    </w:p>
    <w:p w:rsidR="00AE2DE5" w:rsidRPr="00F80ED2" w:rsidRDefault="00AE2DE5" w:rsidP="00AE2DE5">
      <w:pPr>
        <w:pStyle w:val="VIETA"/>
        <w:ind w:firstLine="0"/>
        <w:rPr>
          <w:color w:val="000000"/>
        </w:rPr>
      </w:pPr>
    </w:p>
    <w:p w:rsidR="00AE2DE5" w:rsidRPr="00F80ED2" w:rsidRDefault="00AE2DE5" w:rsidP="00AE2DE5">
      <w:pPr>
        <w:pStyle w:val="VIETA"/>
        <w:ind w:firstLine="0"/>
        <w:rPr>
          <w:color w:val="000000"/>
        </w:rPr>
      </w:pPr>
    </w:p>
    <w:p w:rsidR="00AE2DE5" w:rsidRPr="00F80ED2" w:rsidRDefault="00AE2DE5" w:rsidP="00AE2DE5">
      <w:pPr>
        <w:pStyle w:val="TtuloCdigo"/>
      </w:pPr>
      <w:r w:rsidRPr="00F80ED2">
        <w:t>03.1.4.2</w:t>
      </w:r>
      <w:r w:rsidRPr="00F80ED2">
        <w:tab/>
        <w:t>REPARACIÓN Y ALQUILER DE PRENDAS DE VESTIR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color w:val="000000"/>
        </w:rPr>
      </w:pPr>
      <w:r w:rsidRPr="00F80ED2">
        <w:rPr>
          <w:color w:val="000000"/>
        </w:rPr>
        <w:t xml:space="preserve">Todo tipo de reparaciones de prendas y artículos de vestir (zurcidos, remiendos, reparación y modificación…). </w:t>
      </w:r>
    </w:p>
    <w:p w:rsidR="00AE2DE5" w:rsidRPr="00F80ED2" w:rsidRDefault="00AE2DE5" w:rsidP="00AE2DE5">
      <w:pPr>
        <w:pStyle w:val="VIETA"/>
        <w:numPr>
          <w:ilvl w:val="0"/>
          <w:numId w:val="11"/>
        </w:numPr>
        <w:ind w:left="2098" w:hanging="357"/>
        <w:rPr>
          <w:color w:val="000000"/>
        </w:rPr>
      </w:pPr>
      <w:r w:rsidRPr="00F80ED2">
        <w:rPr>
          <w:color w:val="000000"/>
        </w:rPr>
        <w:t>Alquiler de prendas y artículos de vestir (como trajes regionales, disfraces, smoking...), a pesar de que la compra de disfraces y trajes regionales va al código (09.3.1.2).</w:t>
      </w:r>
    </w:p>
    <w:p w:rsidR="00AE2DE5" w:rsidRPr="00F80ED2" w:rsidRDefault="00AE2DE5" w:rsidP="00AE2DE5">
      <w:pPr>
        <w:pStyle w:val="VIETA"/>
        <w:rPr>
          <w:color w:val="000000"/>
        </w:rPr>
      </w:pPr>
    </w:p>
    <w:p w:rsidR="00AE2DE5" w:rsidRPr="00F80ED2" w:rsidRDefault="00AE2DE5" w:rsidP="00AE2DE5">
      <w:pPr>
        <w:pStyle w:val="VIETA"/>
        <w:ind w:firstLine="0"/>
        <w:rPr>
          <w:rStyle w:val="hps"/>
        </w:rPr>
      </w:pPr>
      <w:r w:rsidRPr="00F80ED2">
        <w:rPr>
          <w:rStyle w:val="hps"/>
          <w:u w:val="single"/>
        </w:rPr>
        <w:t>Incluye</w:t>
      </w:r>
      <w:r w:rsidRPr="00F80ED2">
        <w:rPr>
          <w:rStyle w:val="hps"/>
        </w:rPr>
        <w:t xml:space="preserve"> el valor total del servicio de reparación, es decir</w:t>
      </w:r>
      <w:r w:rsidRPr="00F80ED2">
        <w:t xml:space="preserve">, tanto el </w:t>
      </w:r>
      <w:r w:rsidRPr="00F80ED2">
        <w:rPr>
          <w:rStyle w:val="hps"/>
        </w:rPr>
        <w:t>co</w:t>
      </w:r>
      <w:r>
        <w:rPr>
          <w:rStyle w:val="hps"/>
        </w:rPr>
        <w:t>ste de la mano de obra como</w:t>
      </w:r>
      <w:r w:rsidRPr="00F80ED2">
        <w:rPr>
          <w:rStyle w:val="hps"/>
        </w:rPr>
        <w:t xml:space="preserve"> el coste de los materiales utilizados.</w:t>
      </w:r>
    </w:p>
    <w:p w:rsidR="00AE2DE5" w:rsidRPr="00F80ED2" w:rsidRDefault="00AE2DE5" w:rsidP="00AE2DE5">
      <w:pPr>
        <w:keepNext/>
        <w:ind w:left="2127"/>
        <w:jc w:val="both"/>
        <w:rPr>
          <w:rFonts w:ascii="Arial" w:hAnsi="Arial" w:cs="Arial"/>
          <w:color w:val="000000"/>
          <w:lang w:val="es-ES_tradnl"/>
        </w:rPr>
      </w:pPr>
    </w:p>
    <w:p w:rsidR="00AE2DE5" w:rsidRPr="00F80ED2" w:rsidRDefault="00AE2DE5" w:rsidP="00AE2DE5">
      <w:pPr>
        <w:pStyle w:val="Excluye"/>
      </w:pPr>
      <w:r w:rsidRPr="00F80ED2">
        <w:rPr>
          <w:rStyle w:val="hps"/>
        </w:rPr>
        <w:t>Excluye:</w:t>
      </w:r>
    </w:p>
    <w:p w:rsidR="00AE2DE5" w:rsidRPr="00F80ED2" w:rsidRDefault="00AE2DE5" w:rsidP="00AE2DE5">
      <w:pPr>
        <w:pStyle w:val="VIETA"/>
        <w:numPr>
          <w:ilvl w:val="0"/>
          <w:numId w:val="11"/>
        </w:numPr>
        <w:ind w:left="2098" w:hanging="357"/>
        <w:rPr>
          <w:rStyle w:val="hps"/>
        </w:rPr>
      </w:pPr>
      <w:r w:rsidRPr="00F80ED2">
        <w:rPr>
          <w:rStyle w:val="hps"/>
        </w:rPr>
        <w:t>Materiales</w:t>
      </w:r>
      <w:r w:rsidRPr="00F80ED2">
        <w:t xml:space="preserve">, hilos, accesorios, </w:t>
      </w:r>
      <w:r w:rsidRPr="00F80ED2">
        <w:rPr>
          <w:rStyle w:val="hps"/>
        </w:rPr>
        <w:t>etc., comprados por los hogares con la intención de llevar a cabo ellos mismos las reparaciones (</w:t>
      </w:r>
      <w:r w:rsidRPr="00F80ED2">
        <w:t xml:space="preserve">03.1.1.0) o </w:t>
      </w:r>
      <w:r w:rsidRPr="00F80ED2">
        <w:rPr>
          <w:rStyle w:val="hps"/>
        </w:rPr>
        <w:t>(03.1.3).</w:t>
      </w:r>
    </w:p>
    <w:p w:rsidR="00AE2DE5" w:rsidRPr="00F80ED2" w:rsidRDefault="00AE2DE5" w:rsidP="00AE2DE5">
      <w:pPr>
        <w:pStyle w:val="VIETA"/>
        <w:numPr>
          <w:ilvl w:val="0"/>
          <w:numId w:val="11"/>
        </w:numPr>
        <w:ind w:left="2098" w:hanging="357"/>
        <w:rPr>
          <w:color w:val="000000"/>
        </w:rPr>
      </w:pPr>
      <w:r w:rsidRPr="00F80ED2">
        <w:rPr>
          <w:rStyle w:val="hps"/>
        </w:rPr>
        <w:t>Reparación de ropa de casa y otros textiles para el hogar (</w:t>
      </w:r>
      <w:r w:rsidRPr="00F80ED2">
        <w:t>05.2.0.4</w:t>
      </w:r>
      <w:r w:rsidRPr="00F80ED2">
        <w:rPr>
          <w:color w:val="000000"/>
        </w:rPr>
        <w:t>).</w:t>
      </w:r>
    </w:p>
    <w:p w:rsidR="00AE2DE5" w:rsidRPr="00F80ED2" w:rsidRDefault="00AE2DE5" w:rsidP="00AE2DE5">
      <w:pPr>
        <w:pStyle w:val="VIETA"/>
        <w:numPr>
          <w:ilvl w:val="0"/>
          <w:numId w:val="11"/>
        </w:numPr>
        <w:ind w:left="2098" w:hanging="357"/>
        <w:rPr>
          <w:color w:val="000000"/>
        </w:rPr>
      </w:pPr>
      <w:r w:rsidRPr="00F80ED2">
        <w:rPr>
          <w:color w:val="000000"/>
        </w:rPr>
        <w:t>Compra de disfraces y trajes regionales (09.3.1.2).</w:t>
      </w:r>
    </w:p>
    <w:p w:rsidR="00AE2DE5" w:rsidRDefault="00AE2DE5" w:rsidP="00AE2DE5">
      <w:pPr>
        <w:pStyle w:val="TtuloSUBGRUPO"/>
        <w:spacing w:after="0"/>
      </w:pPr>
      <w:r w:rsidRPr="00F80ED2">
        <w:t>03.2</w:t>
      </w:r>
      <w:r w:rsidRPr="00F80ED2">
        <w:tab/>
      </w:r>
      <w:r w:rsidRPr="00F80ED2">
        <w:tab/>
        <w:t>CALZADO</w:t>
      </w:r>
    </w:p>
    <w:p w:rsidR="00AE2DE5" w:rsidRPr="00F80ED2" w:rsidRDefault="00AE2DE5" w:rsidP="00AE2DE5">
      <w:pPr>
        <w:pStyle w:val="TtuloSUBGRUPO"/>
        <w:spacing w:after="0"/>
      </w:pPr>
    </w:p>
    <w:p w:rsidR="00AE2DE5" w:rsidRPr="00F80ED2" w:rsidRDefault="00AE2DE5" w:rsidP="00AE2DE5">
      <w:pPr>
        <w:pStyle w:val="TtuloSUBGRUPO"/>
        <w:spacing w:after="0"/>
      </w:pPr>
    </w:p>
    <w:p w:rsidR="00AE2DE5" w:rsidRDefault="00AE2DE5" w:rsidP="00AE2DE5">
      <w:pPr>
        <w:pStyle w:val="TtuloSUBGRUPO"/>
        <w:spacing w:after="0"/>
      </w:pPr>
      <w:r>
        <w:t>03.2.1</w:t>
      </w:r>
      <w:r>
        <w:tab/>
      </w:r>
      <w:r>
        <w:tab/>
        <w:t>COMPRA DE CALZADO</w:t>
      </w:r>
    </w:p>
    <w:p w:rsidR="00AE2DE5" w:rsidRPr="00F80ED2" w:rsidRDefault="00AE2DE5" w:rsidP="00AE2DE5">
      <w:pPr>
        <w:pStyle w:val="TtuloSUBGRUPO"/>
        <w:spacing w:after="0"/>
      </w:pPr>
    </w:p>
    <w:p w:rsidR="00AE2DE5" w:rsidRPr="00F80ED2" w:rsidRDefault="00AE2DE5" w:rsidP="00AE2DE5">
      <w:pPr>
        <w:pStyle w:val="A3"/>
        <w:tabs>
          <w:tab w:val="clear" w:pos="993"/>
          <w:tab w:val="clear" w:pos="1757"/>
        </w:tabs>
        <w:spacing w:before="0"/>
        <w:ind w:left="2127"/>
        <w:rPr>
          <w:rFonts w:cs="Arial"/>
          <w:b w:val="0"/>
          <w:color w:val="000000"/>
          <w:sz w:val="22"/>
          <w:szCs w:val="22"/>
        </w:rPr>
      </w:pPr>
      <w:r w:rsidRPr="00F80ED2">
        <w:rPr>
          <w:rFonts w:cs="Arial"/>
          <w:color w:val="000000"/>
          <w:sz w:val="22"/>
          <w:szCs w:val="22"/>
        </w:rPr>
        <w:tab/>
      </w:r>
      <w:r w:rsidRPr="00F80ED2">
        <w:rPr>
          <w:rStyle w:val="hps"/>
          <w:rFonts w:cs="Arial"/>
          <w:b w:val="0"/>
          <w:sz w:val="22"/>
          <w:szCs w:val="22"/>
        </w:rPr>
        <w:t xml:space="preserve">Todo el calzado </w:t>
      </w:r>
      <w:r>
        <w:rPr>
          <w:rStyle w:val="hps"/>
          <w:rFonts w:cs="Arial"/>
          <w:b w:val="0"/>
          <w:sz w:val="22"/>
          <w:szCs w:val="22"/>
        </w:rPr>
        <w:t>para hombres, mujeres, niños (</w:t>
      </w:r>
      <w:r w:rsidRPr="00F80ED2">
        <w:rPr>
          <w:rStyle w:val="hps"/>
          <w:rFonts w:cs="Arial"/>
          <w:b w:val="0"/>
          <w:sz w:val="22"/>
          <w:szCs w:val="22"/>
        </w:rPr>
        <w:t>3 a 13 años) y bebés (</w:t>
      </w:r>
      <w:r w:rsidRPr="00F80ED2">
        <w:rPr>
          <w:rFonts w:cs="Arial"/>
          <w:b w:val="0"/>
          <w:sz w:val="22"/>
          <w:szCs w:val="22"/>
        </w:rPr>
        <w:t xml:space="preserve">0 a 2 </w:t>
      </w:r>
      <w:r w:rsidRPr="00F80ED2">
        <w:rPr>
          <w:rStyle w:val="hps"/>
          <w:rFonts w:cs="Arial"/>
          <w:b w:val="0"/>
          <w:sz w:val="22"/>
          <w:szCs w:val="22"/>
        </w:rPr>
        <w:t>años)</w:t>
      </w:r>
      <w:r w:rsidRPr="00F80ED2">
        <w:rPr>
          <w:rFonts w:cs="Arial"/>
          <w:b w:val="0"/>
          <w:sz w:val="22"/>
          <w:szCs w:val="22"/>
        </w:rPr>
        <w:t xml:space="preserve">, también calzado deportivo </w:t>
      </w:r>
      <w:r w:rsidRPr="00F80ED2">
        <w:rPr>
          <w:rStyle w:val="hps"/>
          <w:rFonts w:cs="Arial"/>
          <w:b w:val="0"/>
          <w:sz w:val="22"/>
          <w:szCs w:val="22"/>
        </w:rPr>
        <w:t>(calzado para correr, cross-training</w:t>
      </w:r>
      <w:r w:rsidRPr="00F80ED2">
        <w:rPr>
          <w:rFonts w:cs="Arial"/>
          <w:b w:val="0"/>
          <w:sz w:val="22"/>
          <w:szCs w:val="22"/>
        </w:rPr>
        <w:t xml:space="preserve">, </w:t>
      </w:r>
      <w:r w:rsidRPr="00F80ED2">
        <w:rPr>
          <w:rStyle w:val="hps"/>
          <w:rFonts w:cs="Arial"/>
          <w:b w:val="0"/>
          <w:sz w:val="22"/>
          <w:szCs w:val="22"/>
        </w:rPr>
        <w:t>tenis, baloncesto</w:t>
      </w:r>
      <w:r w:rsidRPr="00F80ED2">
        <w:rPr>
          <w:rFonts w:cs="Arial"/>
          <w:b w:val="0"/>
          <w:sz w:val="22"/>
          <w:szCs w:val="22"/>
        </w:rPr>
        <w:t xml:space="preserve">, náuticos, chanclas, escarpines, </w:t>
      </w:r>
      <w:r w:rsidRPr="00F80ED2">
        <w:rPr>
          <w:rStyle w:val="hps"/>
          <w:rFonts w:cs="Arial"/>
          <w:b w:val="0"/>
          <w:sz w:val="22"/>
          <w:szCs w:val="22"/>
        </w:rPr>
        <w:t xml:space="preserve">etc.) </w:t>
      </w:r>
      <w:r w:rsidRPr="00F80ED2">
        <w:rPr>
          <w:rFonts w:cs="Arial"/>
          <w:b w:val="0"/>
          <w:color w:val="000000"/>
          <w:sz w:val="22"/>
          <w:szCs w:val="22"/>
        </w:rPr>
        <w:t>que pueden ser utilizadas para salir a la calle, en actividades de ocio… no exclusivamente en actividades deportivas.</w:t>
      </w:r>
    </w:p>
    <w:p w:rsidR="00AE2DE5" w:rsidRPr="00F80ED2" w:rsidRDefault="00AE2DE5" w:rsidP="00AE2DE5">
      <w:pPr>
        <w:pStyle w:val="A3"/>
        <w:tabs>
          <w:tab w:val="clear" w:pos="993"/>
          <w:tab w:val="clear" w:pos="1757"/>
        </w:tabs>
        <w:spacing w:before="0"/>
        <w:ind w:left="2127"/>
        <w:rPr>
          <w:rStyle w:val="hps"/>
          <w:rFonts w:cs="Arial"/>
          <w:color w:val="000000"/>
          <w:sz w:val="22"/>
          <w:szCs w:val="22"/>
        </w:rPr>
      </w:pPr>
    </w:p>
    <w:p w:rsidR="00AE2DE5" w:rsidRPr="00F80ED2" w:rsidRDefault="00AE2DE5" w:rsidP="00AE2DE5">
      <w:pPr>
        <w:pStyle w:val="Excluye"/>
        <w:rPr>
          <w:rStyle w:val="hps"/>
          <w:b/>
        </w:rPr>
      </w:pPr>
      <w:r w:rsidRPr="00F80ED2">
        <w:rPr>
          <w:rStyle w:val="hps"/>
          <w:u w:val="none"/>
        </w:rPr>
        <w:t xml:space="preserve">También </w:t>
      </w:r>
      <w:r w:rsidRPr="00F80ED2">
        <w:rPr>
          <w:rStyle w:val="hps"/>
        </w:rPr>
        <w:t>incluye:</w:t>
      </w:r>
    </w:p>
    <w:p w:rsidR="00AE2DE5" w:rsidRPr="00F80ED2" w:rsidRDefault="00AE2DE5" w:rsidP="00AE2DE5">
      <w:pPr>
        <w:pStyle w:val="A3"/>
        <w:numPr>
          <w:ilvl w:val="0"/>
          <w:numId w:val="17"/>
        </w:numPr>
        <w:spacing w:before="0"/>
        <w:ind w:left="2127"/>
        <w:rPr>
          <w:rStyle w:val="hps"/>
          <w:rFonts w:cs="Arial"/>
          <w:b w:val="0"/>
          <w:sz w:val="22"/>
          <w:szCs w:val="22"/>
        </w:rPr>
      </w:pPr>
      <w:r w:rsidRPr="00F80ED2">
        <w:rPr>
          <w:rStyle w:val="hps"/>
          <w:rFonts w:cs="Arial"/>
          <w:b w:val="0"/>
          <w:sz w:val="22"/>
          <w:szCs w:val="22"/>
        </w:rPr>
        <w:t>Los cordones.</w:t>
      </w:r>
    </w:p>
    <w:p w:rsidR="00AE2DE5" w:rsidRPr="00F80ED2" w:rsidRDefault="00AE2DE5" w:rsidP="00AE2DE5">
      <w:pPr>
        <w:pStyle w:val="A3"/>
        <w:numPr>
          <w:ilvl w:val="0"/>
          <w:numId w:val="17"/>
        </w:numPr>
        <w:spacing w:before="0"/>
        <w:ind w:left="2127"/>
        <w:rPr>
          <w:rFonts w:cs="Arial"/>
          <w:b w:val="0"/>
          <w:sz w:val="22"/>
          <w:szCs w:val="22"/>
        </w:rPr>
      </w:pPr>
      <w:r w:rsidRPr="00F80ED2">
        <w:rPr>
          <w:rFonts w:cs="Arial"/>
          <w:b w:val="0"/>
          <w:sz w:val="22"/>
          <w:szCs w:val="22"/>
        </w:rPr>
        <w:t>Plantillas y medias, plantillas no ortopédicas de zapatos</w:t>
      </w:r>
    </w:p>
    <w:p w:rsidR="00AE2DE5" w:rsidRPr="00F80ED2" w:rsidRDefault="00AE2DE5" w:rsidP="00AE2DE5">
      <w:pPr>
        <w:pStyle w:val="A3"/>
        <w:numPr>
          <w:ilvl w:val="0"/>
          <w:numId w:val="17"/>
        </w:numPr>
        <w:spacing w:before="0"/>
        <w:ind w:left="2127"/>
        <w:rPr>
          <w:rStyle w:val="hps"/>
          <w:rFonts w:cs="Arial"/>
          <w:b w:val="0"/>
          <w:sz w:val="22"/>
          <w:szCs w:val="22"/>
        </w:rPr>
      </w:pPr>
      <w:r w:rsidRPr="00F80ED2">
        <w:rPr>
          <w:rStyle w:val="hps"/>
          <w:rFonts w:cs="Arial"/>
          <w:b w:val="0"/>
          <w:sz w:val="22"/>
          <w:szCs w:val="22"/>
        </w:rPr>
        <w:t>Partes de calzado</w:t>
      </w:r>
      <w:r w:rsidRPr="00F80ED2">
        <w:rPr>
          <w:rFonts w:cs="Arial"/>
          <w:b w:val="0"/>
          <w:sz w:val="22"/>
          <w:szCs w:val="22"/>
        </w:rPr>
        <w:t xml:space="preserve">, como </w:t>
      </w:r>
      <w:r w:rsidRPr="00F80ED2">
        <w:rPr>
          <w:rStyle w:val="hps"/>
          <w:rFonts w:cs="Arial"/>
          <w:b w:val="0"/>
          <w:sz w:val="22"/>
          <w:szCs w:val="22"/>
        </w:rPr>
        <w:t>tacones, suelas</w:t>
      </w:r>
      <w:r w:rsidRPr="00F80ED2">
        <w:rPr>
          <w:rFonts w:cs="Arial"/>
          <w:b w:val="0"/>
          <w:sz w:val="22"/>
          <w:szCs w:val="22"/>
        </w:rPr>
        <w:t xml:space="preserve">, etc., </w:t>
      </w:r>
      <w:r w:rsidRPr="00F80ED2">
        <w:rPr>
          <w:rStyle w:val="hps"/>
          <w:rFonts w:cs="Arial"/>
          <w:b w:val="0"/>
          <w:sz w:val="22"/>
          <w:szCs w:val="22"/>
        </w:rPr>
        <w:t>comprados por los hogares con la intención de reparar el calzado por ellos mismos.</w:t>
      </w:r>
    </w:p>
    <w:p w:rsidR="00AE2DE5" w:rsidRPr="00F80ED2" w:rsidRDefault="00AE2DE5" w:rsidP="00AE2DE5">
      <w:pPr>
        <w:pStyle w:val="A3"/>
        <w:spacing w:before="0"/>
        <w:ind w:left="2127" w:firstLine="0"/>
        <w:rPr>
          <w:rStyle w:val="hps"/>
          <w:rFonts w:cs="Arial"/>
          <w:b w:val="0"/>
          <w:sz w:val="22"/>
          <w:szCs w:val="22"/>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Botines para bebés de tela (</w:t>
      </w:r>
      <w:r w:rsidRPr="00F80ED2">
        <w:t>03.1.2.3).</w:t>
      </w:r>
    </w:p>
    <w:p w:rsidR="00AE2DE5" w:rsidRPr="00F80ED2" w:rsidRDefault="00AE2DE5" w:rsidP="00AE2DE5">
      <w:pPr>
        <w:pStyle w:val="VIETA"/>
        <w:numPr>
          <w:ilvl w:val="0"/>
          <w:numId w:val="11"/>
        </w:numPr>
        <w:ind w:left="2098" w:hanging="357"/>
        <w:rPr>
          <w:rStyle w:val="hps"/>
        </w:rPr>
      </w:pPr>
      <w:r w:rsidRPr="00F80ED2">
        <w:rPr>
          <w:rStyle w:val="hps"/>
        </w:rPr>
        <w:t>Betunes, cremas y otros artículos de limpieza del calzado (05.6.1.1).</w:t>
      </w:r>
    </w:p>
    <w:p w:rsidR="00AE2DE5" w:rsidRPr="00F80ED2" w:rsidRDefault="00AE2DE5" w:rsidP="00AE2DE5">
      <w:pPr>
        <w:pStyle w:val="VIETA"/>
        <w:numPr>
          <w:ilvl w:val="0"/>
          <w:numId w:val="11"/>
        </w:numPr>
        <w:ind w:left="2098" w:hanging="357"/>
        <w:rPr>
          <w:rStyle w:val="hps"/>
        </w:rPr>
      </w:pPr>
      <w:r w:rsidRPr="00F80ED2">
        <w:t>Accesorios para el mantenimiento del calzado tales como calzadores, hormas, adaptadores de zapatos, etc.</w:t>
      </w:r>
      <w:r w:rsidRPr="00F80ED2">
        <w:rPr>
          <w:rStyle w:val="hps"/>
        </w:rPr>
        <w:t xml:space="preserve"> (12.3.2.9).</w:t>
      </w:r>
    </w:p>
    <w:p w:rsidR="00AE2DE5" w:rsidRPr="00F80ED2" w:rsidRDefault="00AE2DE5" w:rsidP="00AE2DE5">
      <w:pPr>
        <w:pStyle w:val="VIETA"/>
        <w:numPr>
          <w:ilvl w:val="0"/>
          <w:numId w:val="11"/>
        </w:numPr>
        <w:ind w:left="2098" w:hanging="357"/>
      </w:pPr>
      <w:r w:rsidRPr="00F80ED2">
        <w:rPr>
          <w:rStyle w:val="hps"/>
        </w:rPr>
        <w:t>Calzado ortopédico (</w:t>
      </w:r>
      <w:r w:rsidRPr="00F80ED2">
        <w:t>06.1.3.9).</w:t>
      </w:r>
    </w:p>
    <w:p w:rsidR="00AE2DE5" w:rsidRPr="00F80ED2" w:rsidRDefault="00AE2DE5" w:rsidP="00AE2DE5">
      <w:pPr>
        <w:pStyle w:val="VIETA"/>
        <w:numPr>
          <w:ilvl w:val="0"/>
          <w:numId w:val="11"/>
        </w:numPr>
        <w:ind w:left="2098" w:hanging="357"/>
      </w:pPr>
      <w:r w:rsidRPr="00F80ED2">
        <w:rPr>
          <w:rStyle w:val="hps"/>
        </w:rPr>
        <w:t>Calzado reservado exclusivamente para uso deportivo (</w:t>
      </w:r>
      <w:r w:rsidRPr="00F80ED2">
        <w:t xml:space="preserve">botas de esquí, </w:t>
      </w:r>
      <w:r w:rsidRPr="00F80ED2">
        <w:rPr>
          <w:rStyle w:val="hps"/>
        </w:rPr>
        <w:t>botas de fútbol</w:t>
      </w:r>
      <w:r w:rsidRPr="00F80ED2">
        <w:t xml:space="preserve">, </w:t>
      </w:r>
      <w:r w:rsidRPr="00F80ED2">
        <w:rPr>
          <w:rStyle w:val="hps"/>
        </w:rPr>
        <w:t>zapatos de golf y calzado de ese tipo con cuchillas para hielo</w:t>
      </w:r>
      <w:r w:rsidRPr="00F80ED2">
        <w:t xml:space="preserve">, ruedas, clavos, </w:t>
      </w:r>
      <w:r w:rsidRPr="00F80ED2">
        <w:rPr>
          <w:rStyle w:val="hps"/>
        </w:rPr>
        <w:t>tacos, etc.) (</w:t>
      </w:r>
      <w:r w:rsidRPr="00F80ED2">
        <w:t>09.3.2.1).</w:t>
      </w:r>
    </w:p>
    <w:p w:rsidR="00AE2DE5" w:rsidRPr="00F80ED2" w:rsidRDefault="00AE2DE5" w:rsidP="00AE2DE5">
      <w:pPr>
        <w:pStyle w:val="VIETA"/>
        <w:numPr>
          <w:ilvl w:val="0"/>
          <w:numId w:val="11"/>
        </w:numPr>
        <w:ind w:left="2098" w:hanging="357"/>
        <w:rPr>
          <w:color w:val="000000"/>
        </w:rPr>
      </w:pPr>
      <w:r w:rsidRPr="00F80ED2">
        <w:rPr>
          <w:rStyle w:val="hps"/>
        </w:rPr>
        <w:t>Protege tibias, espinilleras</w:t>
      </w:r>
      <w:r w:rsidRPr="00F80ED2">
        <w:t xml:space="preserve">, </w:t>
      </w:r>
      <w:r w:rsidRPr="00F80ED2">
        <w:rPr>
          <w:rStyle w:val="hps"/>
        </w:rPr>
        <w:t>almohadillas de criquet y otras prendas deportivas protectoras</w:t>
      </w:r>
      <w:r w:rsidRPr="00F80ED2">
        <w:t xml:space="preserve"> para el pie </w:t>
      </w:r>
      <w:r w:rsidRPr="00F80ED2">
        <w:rPr>
          <w:rStyle w:val="hps"/>
        </w:rPr>
        <w:t>(</w:t>
      </w:r>
      <w:r w:rsidRPr="00F80ED2">
        <w:t>09.3.2.1).</w:t>
      </w:r>
    </w:p>
    <w:p w:rsidR="00AE2DE5" w:rsidRPr="00F80ED2" w:rsidRDefault="00AE2DE5" w:rsidP="00AE2DE5">
      <w:pPr>
        <w:pStyle w:val="VIETA"/>
        <w:numPr>
          <w:ilvl w:val="0"/>
          <w:numId w:val="11"/>
        </w:numPr>
        <w:ind w:left="2098" w:hanging="357"/>
        <w:rPr>
          <w:color w:val="000000"/>
        </w:rPr>
      </w:pPr>
      <w:r w:rsidRPr="00F80ED2">
        <w:t>La reparación y alquiler de calzado (03.2.2.0).</w:t>
      </w:r>
    </w:p>
    <w:p w:rsidR="00AE2DE5" w:rsidRPr="00F80ED2" w:rsidRDefault="00AE2DE5" w:rsidP="00AE2DE5">
      <w:pPr>
        <w:pStyle w:val="A3"/>
        <w:spacing w:before="0"/>
        <w:ind w:left="2127" w:firstLine="0"/>
        <w:rPr>
          <w:rFonts w:cs="Arial"/>
          <w:b w:val="0"/>
          <w:sz w:val="22"/>
          <w:szCs w:val="22"/>
        </w:rPr>
      </w:pPr>
    </w:p>
    <w:p w:rsidR="00AE2DE5" w:rsidRPr="00F80ED2" w:rsidRDefault="00AE2DE5" w:rsidP="00AE2DE5">
      <w:pPr>
        <w:pStyle w:val="A3"/>
        <w:spacing w:before="0"/>
        <w:ind w:left="2127" w:firstLine="0"/>
        <w:rPr>
          <w:rFonts w:cs="Arial"/>
          <w:b w:val="0"/>
          <w:color w:val="000000"/>
          <w:sz w:val="22"/>
          <w:szCs w:val="22"/>
        </w:rPr>
      </w:pPr>
    </w:p>
    <w:p w:rsidR="00AE2DE5" w:rsidRPr="00F80ED2" w:rsidRDefault="00AE2DE5" w:rsidP="00AE2DE5">
      <w:pPr>
        <w:pStyle w:val="TtuloCdigo"/>
      </w:pPr>
      <w:r w:rsidRPr="00F80ED2">
        <w:t>03.2.1.1</w:t>
      </w:r>
      <w:r w:rsidRPr="00F80ED2">
        <w:tab/>
        <w:t>CALZADO DE HOMBRE</w:t>
      </w:r>
    </w:p>
    <w:p w:rsidR="00AE2DE5" w:rsidRPr="00F80ED2" w:rsidRDefault="00AE2DE5" w:rsidP="00AE2DE5">
      <w:pPr>
        <w:pStyle w:val="Referencia"/>
      </w:pPr>
      <w:r w:rsidRPr="00F80ED2">
        <w:t>Mensual</w:t>
      </w:r>
      <w:r w:rsidRPr="00F80ED2">
        <w:tab/>
      </w:r>
    </w:p>
    <w:p w:rsidR="00AE2DE5" w:rsidRPr="00F80ED2" w:rsidRDefault="00AE2DE5" w:rsidP="00AE2DE5">
      <w:pPr>
        <w:pStyle w:val="VIETA"/>
        <w:spacing w:after="120"/>
        <w:ind w:firstLine="0"/>
        <w:rPr>
          <w:rStyle w:val="hps"/>
        </w:rPr>
      </w:pPr>
      <w:r w:rsidRPr="00F80ED2">
        <w:rPr>
          <w:rStyle w:val="hps"/>
        </w:rPr>
        <w:t>Todo el calzado para hombres:</w:t>
      </w:r>
    </w:p>
    <w:p w:rsidR="00AE2DE5" w:rsidRPr="00F80ED2" w:rsidRDefault="00AE2DE5" w:rsidP="00AE2DE5">
      <w:pPr>
        <w:pStyle w:val="VIETA"/>
        <w:numPr>
          <w:ilvl w:val="0"/>
          <w:numId w:val="11"/>
        </w:numPr>
        <w:ind w:left="2098" w:hanging="357"/>
      </w:pPr>
      <w:r w:rsidRPr="00F80ED2">
        <w:t>Calzado clásico de vestir. Botas, botos, zapatos de invierno con suela de goma y mocasines de invierno.</w:t>
      </w:r>
    </w:p>
    <w:p w:rsidR="00AE2DE5" w:rsidRPr="00F80ED2" w:rsidRDefault="00AE2DE5" w:rsidP="00AE2DE5">
      <w:pPr>
        <w:pStyle w:val="VIETA"/>
        <w:numPr>
          <w:ilvl w:val="0"/>
          <w:numId w:val="11"/>
        </w:numPr>
        <w:ind w:left="2098" w:hanging="357"/>
      </w:pPr>
      <w:r w:rsidRPr="00F80ED2">
        <w:t>Sandalias, mocasines, zapatillas, alpargatas… de cuero, lona o similares.</w:t>
      </w:r>
    </w:p>
    <w:p w:rsidR="00AE2DE5" w:rsidRPr="00F80ED2" w:rsidRDefault="00AE2DE5" w:rsidP="00AE2DE5">
      <w:pPr>
        <w:pStyle w:val="VIETA"/>
        <w:numPr>
          <w:ilvl w:val="0"/>
          <w:numId w:val="11"/>
        </w:numPr>
        <w:ind w:left="2098" w:hanging="357"/>
      </w:pPr>
      <w:r w:rsidRPr="00F80ED2">
        <w:t>Katiuskas, sandalias de goma, zuecos…; zapatillas de casa.</w:t>
      </w:r>
    </w:p>
    <w:p w:rsidR="00AE2DE5" w:rsidRPr="00F80ED2" w:rsidRDefault="00AE2DE5" w:rsidP="00AE2DE5">
      <w:pPr>
        <w:pStyle w:val="VIETA"/>
        <w:numPr>
          <w:ilvl w:val="0"/>
          <w:numId w:val="11"/>
        </w:numPr>
        <w:spacing w:after="120"/>
        <w:ind w:left="2098" w:hanging="357"/>
      </w:pPr>
      <w:r w:rsidRPr="00F80ED2">
        <w:t xml:space="preserve">Calzado deportivo </w:t>
      </w:r>
      <w:r w:rsidRPr="00F80ED2">
        <w:rPr>
          <w:rStyle w:val="hps"/>
        </w:rPr>
        <w:t>(calzado para correr, cross-training</w:t>
      </w:r>
      <w:r w:rsidRPr="00F80ED2">
        <w:t xml:space="preserve">, </w:t>
      </w:r>
      <w:r w:rsidRPr="00F80ED2">
        <w:rPr>
          <w:rStyle w:val="hps"/>
        </w:rPr>
        <w:t>tenis, baloncesto</w:t>
      </w:r>
      <w:r w:rsidRPr="00F80ED2">
        <w:t xml:space="preserve">, náuticos, chanclas, escarpines, </w:t>
      </w:r>
      <w:r w:rsidRPr="00F80ED2">
        <w:rPr>
          <w:rStyle w:val="hps"/>
        </w:rPr>
        <w:t xml:space="preserve">etc.) </w:t>
      </w:r>
      <w:r w:rsidRPr="00F80ED2">
        <w:t>que pueden ser utilizadas para salir a la calle, en actividades de ocio… no exclusivamente en actividades deportivas.</w:t>
      </w:r>
    </w:p>
    <w:p w:rsidR="00AE2DE5" w:rsidRPr="00F80ED2" w:rsidRDefault="00AE2DE5" w:rsidP="00AE2DE5">
      <w:pPr>
        <w:pStyle w:val="VIETA"/>
        <w:numPr>
          <w:ilvl w:val="0"/>
          <w:numId w:val="11"/>
        </w:numPr>
        <w:ind w:left="2098" w:hanging="357"/>
        <w:rPr>
          <w:rStyle w:val="hps"/>
          <w:color w:val="000000"/>
        </w:rPr>
      </w:pPr>
      <w:r w:rsidRPr="00F80ED2">
        <w:rPr>
          <w:rStyle w:val="hps"/>
        </w:rPr>
        <w:t>Los cordones.</w:t>
      </w:r>
    </w:p>
    <w:p w:rsidR="00AE2DE5" w:rsidRPr="00F80ED2" w:rsidRDefault="00AE2DE5" w:rsidP="00AE2DE5">
      <w:pPr>
        <w:pStyle w:val="VIETA"/>
        <w:numPr>
          <w:ilvl w:val="0"/>
          <w:numId w:val="11"/>
        </w:numPr>
        <w:ind w:left="2098" w:hanging="357"/>
      </w:pPr>
      <w:r w:rsidRPr="00F80ED2">
        <w:t>Suelas, tacones y demás partes del calzado comprados por los hogares con la intención de reparar el calzado por ellos mismos.</w:t>
      </w:r>
    </w:p>
    <w:p w:rsidR="00AE2DE5" w:rsidRPr="00F80ED2" w:rsidRDefault="00AE2DE5" w:rsidP="00AE2DE5">
      <w:pPr>
        <w:pStyle w:val="VIETA"/>
        <w:numPr>
          <w:ilvl w:val="0"/>
          <w:numId w:val="11"/>
        </w:numPr>
        <w:ind w:left="2098" w:hanging="357"/>
      </w:pPr>
      <w:r w:rsidRPr="00F80ED2">
        <w:t>Plantillas y medias, plantillas no ortopédicas de zapatos.</w:t>
      </w: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rPr>
          <w:color w:val="000000"/>
        </w:rPr>
      </w:pPr>
      <w:r w:rsidRPr="00F80ED2">
        <w:rPr>
          <w:color w:val="000000"/>
        </w:rPr>
        <w:t>Protege tibias, e</w:t>
      </w:r>
      <w:r w:rsidRPr="00F80ED2">
        <w:rPr>
          <w:rStyle w:val="hps"/>
        </w:rPr>
        <w:t>spinilleras</w:t>
      </w:r>
      <w:r w:rsidRPr="00F80ED2">
        <w:t xml:space="preserve">, </w:t>
      </w:r>
      <w:r w:rsidRPr="00F80ED2">
        <w:rPr>
          <w:rStyle w:val="hps"/>
        </w:rPr>
        <w:t>almohadillas de criquet y otras prendas deportivas protectoras</w:t>
      </w:r>
      <w:r w:rsidRPr="00F80ED2">
        <w:rPr>
          <w:color w:val="000000"/>
        </w:rPr>
        <w:t xml:space="preserve"> (09.3.2.1).</w:t>
      </w:r>
    </w:p>
    <w:p w:rsidR="00AE2DE5" w:rsidRPr="00F80ED2" w:rsidRDefault="00AE2DE5" w:rsidP="00AE2DE5">
      <w:pPr>
        <w:pStyle w:val="VIETA"/>
        <w:numPr>
          <w:ilvl w:val="0"/>
          <w:numId w:val="11"/>
        </w:numPr>
        <w:ind w:left="2098" w:hanging="357"/>
        <w:rPr>
          <w:rStyle w:val="hps"/>
        </w:rPr>
      </w:pPr>
      <w:r w:rsidRPr="00F80ED2">
        <w:rPr>
          <w:rStyle w:val="hps"/>
        </w:rPr>
        <w:t>Betunes, cremas y otros artículos de limpieza del calzado (05.6.1.1).</w:t>
      </w:r>
    </w:p>
    <w:p w:rsidR="00AE2DE5" w:rsidRPr="00F80ED2" w:rsidRDefault="00AE2DE5" w:rsidP="00AE2DE5">
      <w:pPr>
        <w:pStyle w:val="VIETA"/>
        <w:numPr>
          <w:ilvl w:val="0"/>
          <w:numId w:val="11"/>
        </w:numPr>
        <w:ind w:left="2098" w:hanging="357"/>
        <w:rPr>
          <w:rStyle w:val="hps"/>
        </w:rPr>
      </w:pPr>
      <w:r w:rsidRPr="00F80ED2">
        <w:t>Accesorios para el mantenimiento del calzado tales como calzadores, hormas, adaptadores de zapatos, etc.</w:t>
      </w:r>
      <w:r w:rsidRPr="00F80ED2">
        <w:rPr>
          <w:rStyle w:val="hps"/>
        </w:rPr>
        <w:t xml:space="preserve"> (12.3.2.9).</w:t>
      </w:r>
    </w:p>
    <w:p w:rsidR="00AE2DE5" w:rsidRPr="00F80ED2" w:rsidRDefault="00AE2DE5" w:rsidP="00AE2DE5">
      <w:pPr>
        <w:pStyle w:val="VIETA"/>
        <w:numPr>
          <w:ilvl w:val="0"/>
          <w:numId w:val="11"/>
        </w:numPr>
        <w:ind w:left="2098" w:hanging="357"/>
      </w:pPr>
      <w:r w:rsidRPr="00F80ED2">
        <w:rPr>
          <w:rStyle w:val="hps"/>
        </w:rPr>
        <w:t>Calzado ortopédico (</w:t>
      </w:r>
      <w:r w:rsidRPr="00F80ED2">
        <w:t>06.1.3.9).</w:t>
      </w:r>
    </w:p>
    <w:p w:rsidR="00AE2DE5" w:rsidRPr="00F80ED2" w:rsidRDefault="00AE2DE5" w:rsidP="00AE2DE5">
      <w:pPr>
        <w:pStyle w:val="VIETA"/>
        <w:numPr>
          <w:ilvl w:val="0"/>
          <w:numId w:val="11"/>
        </w:numPr>
        <w:ind w:left="2098" w:hanging="357"/>
        <w:rPr>
          <w:rStyle w:val="hps"/>
        </w:rPr>
      </w:pPr>
      <w:r w:rsidRPr="00F80ED2">
        <w:rPr>
          <w:rStyle w:val="hps"/>
        </w:rPr>
        <w:t>Calzado reservado exclusivamente para uso deportivo (</w:t>
      </w:r>
      <w:r w:rsidRPr="00F80ED2">
        <w:t xml:space="preserve">botas de esquí, </w:t>
      </w:r>
      <w:r w:rsidRPr="00F80ED2">
        <w:rPr>
          <w:rStyle w:val="hps"/>
        </w:rPr>
        <w:t>botas de fútbol</w:t>
      </w:r>
      <w:r w:rsidRPr="00F80ED2">
        <w:t xml:space="preserve">, </w:t>
      </w:r>
      <w:r w:rsidRPr="00F80ED2">
        <w:rPr>
          <w:rStyle w:val="hps"/>
        </w:rPr>
        <w:t>zapatos de golf y calzado de ese tipo con cuchillas para hielo</w:t>
      </w:r>
      <w:r w:rsidRPr="00F80ED2">
        <w:t xml:space="preserve">, ruedas, clavos, </w:t>
      </w:r>
      <w:r w:rsidRPr="00F80ED2">
        <w:rPr>
          <w:rStyle w:val="hps"/>
        </w:rPr>
        <w:t>tacos, etc.) (</w:t>
      </w:r>
      <w:r w:rsidRPr="00F80ED2">
        <w:t>09.3.2.1).</w:t>
      </w:r>
    </w:p>
    <w:p w:rsidR="00AE2DE5" w:rsidRPr="003B1544" w:rsidRDefault="00AE2DE5" w:rsidP="00AE2DE5">
      <w:pPr>
        <w:pStyle w:val="VIETA"/>
        <w:numPr>
          <w:ilvl w:val="0"/>
          <w:numId w:val="11"/>
        </w:numPr>
        <w:ind w:left="2098" w:hanging="357"/>
        <w:rPr>
          <w:color w:val="000000"/>
        </w:rPr>
      </w:pPr>
      <w:r w:rsidRPr="00F80ED2">
        <w:rPr>
          <w:rStyle w:val="hps"/>
        </w:rPr>
        <w:t>La reparación y alquiler de calzado (</w:t>
      </w:r>
      <w:r w:rsidRPr="00F80ED2">
        <w:t>03.2.2.0).</w:t>
      </w:r>
    </w:p>
    <w:p w:rsidR="00AE2DE5" w:rsidRPr="00F80ED2" w:rsidRDefault="00AE2DE5" w:rsidP="00AE2DE5">
      <w:pPr>
        <w:pStyle w:val="VIETA"/>
        <w:numPr>
          <w:ilvl w:val="0"/>
          <w:numId w:val="11"/>
        </w:numPr>
        <w:ind w:left="2098" w:hanging="357"/>
        <w:rPr>
          <w:color w:val="000000"/>
        </w:rPr>
      </w:pPr>
      <w:r>
        <w:t>Calzado unisex (03.2.1.2).</w:t>
      </w:r>
    </w:p>
    <w:p w:rsidR="00AE2DE5" w:rsidRPr="00F80ED2" w:rsidRDefault="00AE2DE5" w:rsidP="00AE2DE5">
      <w:pPr>
        <w:pStyle w:val="VIETA"/>
        <w:ind w:firstLine="0"/>
      </w:pPr>
    </w:p>
    <w:p w:rsidR="00AE2DE5" w:rsidRPr="00F80ED2" w:rsidRDefault="00AE2DE5" w:rsidP="00AE2DE5">
      <w:pPr>
        <w:pStyle w:val="VIETA"/>
        <w:ind w:firstLine="0"/>
        <w:rPr>
          <w:color w:val="000000"/>
        </w:rPr>
      </w:pPr>
    </w:p>
    <w:p w:rsidR="00AE2DE5" w:rsidRPr="00F80ED2" w:rsidRDefault="00AE2DE5" w:rsidP="00AE2DE5">
      <w:pPr>
        <w:pStyle w:val="TtuloCdigo"/>
      </w:pPr>
      <w:r w:rsidRPr="00F80ED2">
        <w:t>03.2.1.2</w:t>
      </w:r>
      <w:r w:rsidRPr="00F80ED2">
        <w:tab/>
        <w:t>CALZADO DE MUJER</w:t>
      </w:r>
    </w:p>
    <w:p w:rsidR="00AE2DE5" w:rsidRPr="00F80ED2" w:rsidRDefault="00AE2DE5" w:rsidP="00AE2DE5">
      <w:pPr>
        <w:pStyle w:val="Referencia"/>
      </w:pPr>
      <w:r w:rsidRPr="00F80ED2">
        <w:t>Mensual</w:t>
      </w:r>
      <w:r w:rsidRPr="00F80ED2">
        <w:tab/>
      </w:r>
    </w:p>
    <w:p w:rsidR="00AE2DE5" w:rsidRPr="00F80ED2" w:rsidRDefault="00AE2DE5" w:rsidP="00AE2DE5">
      <w:pPr>
        <w:pStyle w:val="VIETA"/>
        <w:spacing w:after="120"/>
        <w:ind w:firstLine="0"/>
        <w:rPr>
          <w:rStyle w:val="hps"/>
        </w:rPr>
      </w:pPr>
      <w:r w:rsidRPr="00F80ED2">
        <w:rPr>
          <w:rStyle w:val="hps"/>
        </w:rPr>
        <w:t>Todo el calzado para mujeres:</w:t>
      </w:r>
    </w:p>
    <w:p w:rsidR="00AE2DE5" w:rsidRPr="00F80ED2" w:rsidRDefault="00AE2DE5" w:rsidP="00AE2DE5">
      <w:pPr>
        <w:pStyle w:val="VIETA"/>
        <w:numPr>
          <w:ilvl w:val="0"/>
          <w:numId w:val="11"/>
        </w:numPr>
        <w:ind w:left="2098" w:hanging="357"/>
        <w:rPr>
          <w:color w:val="000000"/>
        </w:rPr>
      </w:pPr>
      <w:r w:rsidRPr="00F80ED2">
        <w:rPr>
          <w:color w:val="000000"/>
        </w:rPr>
        <w:t>Calzado clásico de vestir, calzado de sport, mocasines…</w:t>
      </w:r>
    </w:p>
    <w:p w:rsidR="00AE2DE5" w:rsidRPr="00F80ED2" w:rsidRDefault="00AE2DE5" w:rsidP="00AE2DE5">
      <w:pPr>
        <w:pStyle w:val="VIETA"/>
        <w:numPr>
          <w:ilvl w:val="0"/>
          <w:numId w:val="11"/>
        </w:numPr>
        <w:ind w:left="2098" w:hanging="357"/>
        <w:rPr>
          <w:color w:val="000000"/>
        </w:rPr>
      </w:pPr>
      <w:r w:rsidRPr="00F80ED2">
        <w:rPr>
          <w:color w:val="000000"/>
        </w:rPr>
        <w:t>Zapatillas, alpargatas, sandalias, zuecos… de cuero, lona o similares.</w:t>
      </w:r>
    </w:p>
    <w:p w:rsidR="00AE2DE5" w:rsidRPr="00F80ED2" w:rsidRDefault="00AE2DE5" w:rsidP="00AE2DE5">
      <w:pPr>
        <w:pStyle w:val="VIETA"/>
        <w:numPr>
          <w:ilvl w:val="0"/>
          <w:numId w:val="11"/>
        </w:numPr>
        <w:ind w:left="2098" w:hanging="357"/>
        <w:rPr>
          <w:color w:val="000000"/>
        </w:rPr>
      </w:pPr>
      <w:r w:rsidRPr="00F80ED2">
        <w:rPr>
          <w:color w:val="000000"/>
        </w:rPr>
        <w:t>Botas, botos y botines.</w:t>
      </w:r>
    </w:p>
    <w:p w:rsidR="00AE2DE5" w:rsidRPr="00F80ED2" w:rsidRDefault="00AE2DE5" w:rsidP="00AE2DE5">
      <w:pPr>
        <w:pStyle w:val="VIETA"/>
        <w:numPr>
          <w:ilvl w:val="0"/>
          <w:numId w:val="11"/>
        </w:numPr>
        <w:ind w:left="2098" w:hanging="357"/>
        <w:rPr>
          <w:color w:val="000000"/>
        </w:rPr>
      </w:pPr>
      <w:r w:rsidRPr="00F80ED2">
        <w:rPr>
          <w:color w:val="000000"/>
        </w:rPr>
        <w:t>Chanclas, katiuskas, sandalias de goma…; zapatillas de casa.</w:t>
      </w:r>
    </w:p>
    <w:p w:rsidR="00AE2DE5" w:rsidRDefault="00AE2DE5" w:rsidP="00AE2DE5">
      <w:pPr>
        <w:pStyle w:val="VIETA"/>
        <w:numPr>
          <w:ilvl w:val="0"/>
          <w:numId w:val="11"/>
        </w:numPr>
        <w:ind w:left="2098" w:hanging="357"/>
        <w:rPr>
          <w:color w:val="000000"/>
        </w:rPr>
      </w:pPr>
      <w:r w:rsidRPr="00F80ED2">
        <w:rPr>
          <w:color w:val="000000"/>
        </w:rPr>
        <w:t>Calzado deportivo que puede ser utilizado corrientemente o para actividades de ocio (zapatillas de jogging, cross, de tenis, de baloncesto, de náuticos, chanclas, escarpines…) que pueden ser utilizadas para salir a la calle, en actividades de ocio... no exclusivamente en actividades deportivas.</w:t>
      </w:r>
    </w:p>
    <w:p w:rsidR="00AE2DE5" w:rsidRPr="00F80ED2" w:rsidRDefault="00AE2DE5" w:rsidP="00AE2DE5">
      <w:pPr>
        <w:pStyle w:val="VIETA"/>
        <w:numPr>
          <w:ilvl w:val="0"/>
          <w:numId w:val="11"/>
        </w:numPr>
        <w:spacing w:after="120"/>
        <w:ind w:left="2098" w:hanging="357"/>
        <w:rPr>
          <w:color w:val="000000"/>
        </w:rPr>
      </w:pPr>
      <w:r w:rsidRPr="00F80ED2">
        <w:rPr>
          <w:color w:val="000000"/>
        </w:rPr>
        <w:t>Calzado unisex.</w:t>
      </w:r>
    </w:p>
    <w:p w:rsidR="00AE2DE5" w:rsidRPr="00F80ED2" w:rsidRDefault="00AE2DE5" w:rsidP="00AE2DE5">
      <w:pPr>
        <w:pStyle w:val="VIETA"/>
        <w:numPr>
          <w:ilvl w:val="0"/>
          <w:numId w:val="11"/>
        </w:numPr>
        <w:ind w:left="2098" w:hanging="357"/>
        <w:rPr>
          <w:rStyle w:val="hps"/>
          <w:color w:val="000000"/>
        </w:rPr>
      </w:pPr>
      <w:r w:rsidRPr="00F80ED2">
        <w:rPr>
          <w:rStyle w:val="hps"/>
          <w:color w:val="000000"/>
        </w:rPr>
        <w:t>Los cordones.</w:t>
      </w:r>
    </w:p>
    <w:p w:rsidR="00AE2DE5" w:rsidRPr="00F80ED2" w:rsidRDefault="00AE2DE5" w:rsidP="00AE2DE5">
      <w:pPr>
        <w:pStyle w:val="VIETA"/>
        <w:numPr>
          <w:ilvl w:val="0"/>
          <w:numId w:val="11"/>
        </w:numPr>
        <w:ind w:left="2098" w:hanging="357"/>
        <w:rPr>
          <w:color w:val="000000"/>
        </w:rPr>
      </w:pPr>
      <w:r w:rsidRPr="00F80ED2">
        <w:rPr>
          <w:color w:val="000000"/>
        </w:rPr>
        <w:t>Suelas, tacones y demás partes del calzado comprados por los hogares con la intención de reparar el calzado por ellos mismos.</w:t>
      </w:r>
    </w:p>
    <w:p w:rsidR="00AE2DE5" w:rsidRPr="00F80ED2" w:rsidRDefault="00AE2DE5" w:rsidP="00AE2DE5">
      <w:pPr>
        <w:pStyle w:val="VIETA"/>
        <w:numPr>
          <w:ilvl w:val="0"/>
          <w:numId w:val="11"/>
        </w:numPr>
        <w:ind w:left="2098" w:hanging="357"/>
        <w:rPr>
          <w:color w:val="000000"/>
        </w:rPr>
      </w:pPr>
      <w:r w:rsidRPr="00F80ED2">
        <w:rPr>
          <w:color w:val="000000"/>
        </w:rPr>
        <w:t>Plantillas y medias, plantillas no ortopédicas de zapatos.</w:t>
      </w:r>
    </w:p>
    <w:p w:rsidR="00AE2DE5" w:rsidRPr="00F80ED2" w:rsidRDefault="00AE2DE5" w:rsidP="00AE2DE5">
      <w:pPr>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rPr>
          <w:color w:val="000000"/>
        </w:rPr>
      </w:pPr>
      <w:r w:rsidRPr="00F80ED2">
        <w:rPr>
          <w:color w:val="000000"/>
        </w:rPr>
        <w:t>Protege tibias, e</w:t>
      </w:r>
      <w:r w:rsidRPr="00F80ED2">
        <w:rPr>
          <w:rStyle w:val="hps"/>
        </w:rPr>
        <w:t>spinilleras</w:t>
      </w:r>
      <w:r w:rsidRPr="00F80ED2">
        <w:t xml:space="preserve">, </w:t>
      </w:r>
      <w:r w:rsidRPr="00F80ED2">
        <w:rPr>
          <w:rStyle w:val="hps"/>
        </w:rPr>
        <w:t>almohadillas de criquet y otras prendas deportivas protectoras</w:t>
      </w:r>
      <w:r w:rsidRPr="00F80ED2">
        <w:rPr>
          <w:color w:val="000000"/>
        </w:rPr>
        <w:t xml:space="preserve"> (09.3.2.1).</w:t>
      </w:r>
    </w:p>
    <w:p w:rsidR="00AE2DE5" w:rsidRPr="00F80ED2" w:rsidRDefault="00AE2DE5" w:rsidP="00AE2DE5">
      <w:pPr>
        <w:pStyle w:val="VIETA"/>
        <w:numPr>
          <w:ilvl w:val="0"/>
          <w:numId w:val="11"/>
        </w:numPr>
        <w:ind w:left="2098" w:hanging="357"/>
        <w:rPr>
          <w:rStyle w:val="hps"/>
        </w:rPr>
      </w:pPr>
      <w:r w:rsidRPr="00F80ED2">
        <w:rPr>
          <w:rStyle w:val="hps"/>
        </w:rPr>
        <w:t>Betunes, cremas y otros artículos de limpieza del calzado (05.6.1.1).</w:t>
      </w:r>
    </w:p>
    <w:p w:rsidR="00AE2DE5" w:rsidRPr="00F80ED2" w:rsidRDefault="00AE2DE5" w:rsidP="00AE2DE5">
      <w:pPr>
        <w:pStyle w:val="VIETA"/>
        <w:numPr>
          <w:ilvl w:val="0"/>
          <w:numId w:val="11"/>
        </w:numPr>
        <w:ind w:left="2098" w:hanging="357"/>
        <w:rPr>
          <w:rStyle w:val="hps"/>
        </w:rPr>
      </w:pPr>
      <w:r w:rsidRPr="00F80ED2">
        <w:t>Accesorios para el mantenimiento del calzado tales como calzadores, hormas, adaptadores de zapatos, etc.</w:t>
      </w:r>
      <w:r w:rsidRPr="00F80ED2">
        <w:rPr>
          <w:rStyle w:val="hps"/>
        </w:rPr>
        <w:t xml:space="preserve"> (12.3.2.9).</w:t>
      </w:r>
    </w:p>
    <w:p w:rsidR="00AE2DE5" w:rsidRPr="00F80ED2" w:rsidRDefault="00AE2DE5" w:rsidP="00AE2DE5">
      <w:pPr>
        <w:pStyle w:val="VIETA"/>
        <w:numPr>
          <w:ilvl w:val="0"/>
          <w:numId w:val="11"/>
        </w:numPr>
        <w:ind w:left="2098" w:hanging="357"/>
      </w:pPr>
      <w:r w:rsidRPr="00F80ED2">
        <w:rPr>
          <w:rStyle w:val="hps"/>
        </w:rPr>
        <w:t>Calzado ortopédico (</w:t>
      </w:r>
      <w:r w:rsidRPr="00F80ED2">
        <w:t>06.1.3.9).</w:t>
      </w:r>
    </w:p>
    <w:p w:rsidR="00AE2DE5" w:rsidRPr="00F80ED2" w:rsidRDefault="00AE2DE5" w:rsidP="00AE2DE5">
      <w:pPr>
        <w:pStyle w:val="VIETA"/>
        <w:numPr>
          <w:ilvl w:val="0"/>
          <w:numId w:val="11"/>
        </w:numPr>
        <w:ind w:left="2098" w:hanging="357"/>
        <w:rPr>
          <w:rStyle w:val="hps"/>
        </w:rPr>
      </w:pPr>
      <w:r w:rsidRPr="00F80ED2">
        <w:rPr>
          <w:rStyle w:val="hps"/>
        </w:rPr>
        <w:t>Calzado reservado exclusivamente para uso deportivo (</w:t>
      </w:r>
      <w:r w:rsidRPr="00F80ED2">
        <w:t xml:space="preserve">botas de esquí, </w:t>
      </w:r>
      <w:r w:rsidRPr="00F80ED2">
        <w:rPr>
          <w:rStyle w:val="hps"/>
        </w:rPr>
        <w:t>botas de fútbol</w:t>
      </w:r>
      <w:r w:rsidRPr="00F80ED2">
        <w:t xml:space="preserve">, </w:t>
      </w:r>
      <w:r w:rsidRPr="00F80ED2">
        <w:rPr>
          <w:rStyle w:val="hps"/>
        </w:rPr>
        <w:t>zapatos de golf y calzado de ese tipo con cuchillas para hielo</w:t>
      </w:r>
      <w:r w:rsidRPr="00F80ED2">
        <w:t xml:space="preserve">, ruedas, clavos, </w:t>
      </w:r>
      <w:r w:rsidRPr="00F80ED2">
        <w:rPr>
          <w:rStyle w:val="hps"/>
        </w:rPr>
        <w:t>tacos, etc.) (</w:t>
      </w:r>
      <w:r w:rsidRPr="00F80ED2">
        <w:t>09.3.2.1).</w:t>
      </w:r>
    </w:p>
    <w:p w:rsidR="00AE2DE5" w:rsidRPr="00381A17" w:rsidRDefault="00AE2DE5" w:rsidP="00AE2DE5">
      <w:pPr>
        <w:pStyle w:val="VIETA"/>
        <w:numPr>
          <w:ilvl w:val="0"/>
          <w:numId w:val="11"/>
        </w:numPr>
        <w:ind w:left="2098" w:hanging="357"/>
        <w:rPr>
          <w:color w:val="000000"/>
        </w:rPr>
      </w:pPr>
      <w:r w:rsidRPr="00F80ED2">
        <w:rPr>
          <w:rStyle w:val="hps"/>
        </w:rPr>
        <w:t>La reparación y alquiler de calzado (</w:t>
      </w:r>
      <w:r w:rsidRPr="00F80ED2">
        <w:t>03.2.2.0).</w:t>
      </w:r>
    </w:p>
    <w:p w:rsidR="00AE2DE5" w:rsidRPr="00F80ED2" w:rsidRDefault="00AE2DE5" w:rsidP="00AE2DE5">
      <w:pPr>
        <w:pStyle w:val="VIETA"/>
        <w:ind w:firstLine="0"/>
        <w:rPr>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03.2.1.3</w:t>
      </w:r>
      <w:r w:rsidRPr="00F80ED2">
        <w:tab/>
        <w:t>CALZADO DE NIÑOS (DE 3 A 13 AÑOS) Y BEBÉS (MENOS DE 3 AÑOS)</w:t>
      </w:r>
    </w:p>
    <w:p w:rsidR="00AE2DE5" w:rsidRPr="00F80ED2" w:rsidRDefault="00AE2DE5" w:rsidP="00AE2DE5">
      <w:pPr>
        <w:pStyle w:val="Referencia"/>
      </w:pPr>
      <w:r w:rsidRPr="00F80ED2">
        <w:t>Mensual</w:t>
      </w:r>
      <w:r w:rsidRPr="00F80ED2">
        <w:tab/>
      </w:r>
    </w:p>
    <w:p w:rsidR="00AE2DE5" w:rsidRPr="00F80ED2" w:rsidRDefault="00AE2DE5" w:rsidP="00AE2DE5">
      <w:pPr>
        <w:pStyle w:val="VIETA"/>
        <w:spacing w:after="120"/>
        <w:ind w:firstLine="0"/>
        <w:rPr>
          <w:rStyle w:val="hps"/>
        </w:rPr>
      </w:pPr>
      <w:r w:rsidRPr="00F80ED2">
        <w:rPr>
          <w:rStyle w:val="hps"/>
        </w:rPr>
        <w:t>Todo el calzado para niños (de 3 a 13 años) y bebés (de 0 a 2 años):</w:t>
      </w:r>
    </w:p>
    <w:p w:rsidR="00AE2DE5" w:rsidRPr="00F80ED2" w:rsidRDefault="00AE2DE5" w:rsidP="00AE2DE5">
      <w:pPr>
        <w:pStyle w:val="VIETA"/>
        <w:numPr>
          <w:ilvl w:val="0"/>
          <w:numId w:val="11"/>
        </w:numPr>
        <w:ind w:left="2098" w:hanging="357"/>
        <w:rPr>
          <w:color w:val="000000"/>
        </w:rPr>
      </w:pPr>
      <w:r w:rsidRPr="00F80ED2">
        <w:rPr>
          <w:color w:val="000000"/>
        </w:rPr>
        <w:t>Calzado de bebé (excepto patucos y zapatos de tela).</w:t>
      </w:r>
    </w:p>
    <w:p w:rsidR="00AE2DE5" w:rsidRPr="00F80ED2" w:rsidRDefault="00AE2DE5" w:rsidP="00AE2DE5">
      <w:pPr>
        <w:pStyle w:val="VIETA"/>
        <w:numPr>
          <w:ilvl w:val="0"/>
          <w:numId w:val="11"/>
        </w:numPr>
        <w:ind w:left="2098" w:hanging="357"/>
        <w:rPr>
          <w:color w:val="000000"/>
        </w:rPr>
      </w:pPr>
      <w:r w:rsidRPr="00F80ED2">
        <w:rPr>
          <w:color w:val="000000"/>
        </w:rPr>
        <w:t>Calzado clásico de vestir.</w:t>
      </w:r>
    </w:p>
    <w:p w:rsidR="00AE2DE5" w:rsidRPr="00F80ED2" w:rsidRDefault="00AE2DE5" w:rsidP="00AE2DE5">
      <w:pPr>
        <w:pStyle w:val="VIETA"/>
        <w:numPr>
          <w:ilvl w:val="0"/>
          <w:numId w:val="11"/>
        </w:numPr>
        <w:ind w:left="2098" w:hanging="357"/>
        <w:rPr>
          <w:color w:val="000000"/>
        </w:rPr>
      </w:pPr>
      <w:r w:rsidRPr="00F80ED2">
        <w:rPr>
          <w:color w:val="000000"/>
        </w:rPr>
        <w:t>Botas, botos, mocasines y otros zapatos de invierno.</w:t>
      </w:r>
    </w:p>
    <w:p w:rsidR="00AE2DE5" w:rsidRPr="00F80ED2" w:rsidRDefault="00AE2DE5" w:rsidP="00AE2DE5">
      <w:pPr>
        <w:pStyle w:val="VIETA"/>
        <w:numPr>
          <w:ilvl w:val="0"/>
          <w:numId w:val="11"/>
        </w:numPr>
        <w:ind w:left="2098" w:hanging="357"/>
        <w:rPr>
          <w:color w:val="000000"/>
        </w:rPr>
      </w:pPr>
      <w:r w:rsidRPr="00F80ED2">
        <w:rPr>
          <w:color w:val="000000"/>
        </w:rPr>
        <w:t>Sandalias, zapatillas y alpargatas, de cuero, lona o similares. Mocasines y otros zapatos de verano.</w:t>
      </w:r>
    </w:p>
    <w:p w:rsidR="00AE2DE5" w:rsidRPr="00F80ED2" w:rsidRDefault="00AE2DE5" w:rsidP="00AE2DE5">
      <w:pPr>
        <w:pStyle w:val="VIETA"/>
        <w:numPr>
          <w:ilvl w:val="0"/>
          <w:numId w:val="11"/>
        </w:numPr>
        <w:ind w:left="2098" w:hanging="357"/>
        <w:rPr>
          <w:color w:val="000000"/>
        </w:rPr>
      </w:pPr>
      <w:r w:rsidRPr="00F80ED2">
        <w:rPr>
          <w:color w:val="000000"/>
        </w:rPr>
        <w:t>Chanclas, katiuskas, polainas, leguis, sandalias de goma, zuecos</w:t>
      </w:r>
      <w:r w:rsidRPr="00F80ED2">
        <w:rPr>
          <w:color w:val="000000"/>
        </w:rPr>
        <w:sym w:font="Symbol" w:char="F0BC"/>
      </w:r>
      <w:r w:rsidRPr="00F80ED2">
        <w:rPr>
          <w:color w:val="000000"/>
        </w:rPr>
        <w:t>; zapatillas de casa.</w:t>
      </w:r>
    </w:p>
    <w:p w:rsidR="00AE2DE5" w:rsidRPr="00F80ED2" w:rsidRDefault="00AE2DE5" w:rsidP="00AE2DE5">
      <w:pPr>
        <w:pStyle w:val="VIETA"/>
        <w:numPr>
          <w:ilvl w:val="0"/>
          <w:numId w:val="11"/>
        </w:numPr>
        <w:spacing w:after="120"/>
        <w:ind w:left="2098" w:hanging="357"/>
        <w:rPr>
          <w:color w:val="000000"/>
        </w:rPr>
      </w:pPr>
      <w:r w:rsidRPr="00F80ED2">
        <w:rPr>
          <w:color w:val="000000"/>
        </w:rPr>
        <w:t xml:space="preserve">Calzado deportivo que puede ser utilizado corrientemente o para actividades de ocio (zapatillas de jogging, cross, de tenis, de baloncesto, </w:t>
      </w:r>
      <w:r w:rsidRPr="00F80ED2">
        <w:t xml:space="preserve">náuticos, chanclas, escarpines, </w:t>
      </w:r>
      <w:r w:rsidRPr="00F80ED2">
        <w:rPr>
          <w:rStyle w:val="hps"/>
        </w:rPr>
        <w:t xml:space="preserve">etc.) </w:t>
      </w:r>
      <w:r w:rsidRPr="00F80ED2">
        <w:rPr>
          <w:color w:val="000000"/>
        </w:rPr>
        <w:t>que pueden ser utilizadas para salir a la calle, en actividades de ocio... no exclusivamente en actividades deportivas.</w:t>
      </w:r>
    </w:p>
    <w:p w:rsidR="00AE2DE5" w:rsidRPr="00F80ED2" w:rsidRDefault="00AE2DE5" w:rsidP="00AE2DE5">
      <w:pPr>
        <w:pStyle w:val="VIETA"/>
        <w:numPr>
          <w:ilvl w:val="0"/>
          <w:numId w:val="11"/>
        </w:numPr>
        <w:ind w:left="2098" w:hanging="357"/>
        <w:rPr>
          <w:rStyle w:val="hps"/>
        </w:rPr>
      </w:pPr>
      <w:r w:rsidRPr="00F80ED2">
        <w:rPr>
          <w:rStyle w:val="hps"/>
        </w:rPr>
        <w:t>Los cordones.</w:t>
      </w:r>
    </w:p>
    <w:p w:rsidR="00AE2DE5" w:rsidRPr="00F80ED2" w:rsidRDefault="00AE2DE5" w:rsidP="00AE2DE5">
      <w:pPr>
        <w:pStyle w:val="VIETA"/>
        <w:numPr>
          <w:ilvl w:val="0"/>
          <w:numId w:val="11"/>
        </w:numPr>
        <w:ind w:left="2098" w:hanging="357"/>
        <w:rPr>
          <w:rStyle w:val="hps"/>
        </w:rPr>
      </w:pPr>
      <w:r w:rsidRPr="00F80ED2">
        <w:rPr>
          <w:rStyle w:val="hps"/>
        </w:rPr>
        <w:t>Plantillas y medias, plantillas no ortopédicas de zapatos.</w:t>
      </w:r>
    </w:p>
    <w:p w:rsidR="00AE2DE5" w:rsidRPr="00F80ED2" w:rsidRDefault="00AE2DE5" w:rsidP="00AE2DE5">
      <w:pPr>
        <w:pStyle w:val="VIETA"/>
        <w:numPr>
          <w:ilvl w:val="0"/>
          <w:numId w:val="11"/>
        </w:numPr>
        <w:ind w:left="2098" w:hanging="357"/>
        <w:rPr>
          <w:color w:val="000000"/>
        </w:rPr>
      </w:pPr>
      <w:r w:rsidRPr="00F80ED2">
        <w:rPr>
          <w:color w:val="000000"/>
        </w:rPr>
        <w:t>Suelas, tacones y demás partes del calzado comprados por los hogares con la intención de reparar el calzado por ellos mismos.</w:t>
      </w:r>
    </w:p>
    <w:p w:rsidR="00AE2DE5" w:rsidRPr="00F80ED2" w:rsidRDefault="00AE2DE5" w:rsidP="00AE2DE5">
      <w:pPr>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Protege tibias, espinilleras, almohadillas de criquet y otras prendas deportivas protectoras (09.3.2.1).</w:t>
      </w:r>
    </w:p>
    <w:p w:rsidR="00AE2DE5" w:rsidRPr="00F80ED2" w:rsidRDefault="00AE2DE5" w:rsidP="00AE2DE5">
      <w:pPr>
        <w:pStyle w:val="VIETA"/>
        <w:numPr>
          <w:ilvl w:val="0"/>
          <w:numId w:val="11"/>
        </w:numPr>
        <w:ind w:left="2098" w:hanging="357"/>
        <w:rPr>
          <w:lang w:val="es-ES"/>
        </w:rPr>
      </w:pPr>
      <w:r w:rsidRPr="00F80ED2">
        <w:rPr>
          <w:lang w:val="es-ES"/>
        </w:rPr>
        <w:t>Betunes, cremas y otros artículos de limpieza del calzado (05.6.1.1).</w:t>
      </w:r>
    </w:p>
    <w:p w:rsidR="00AE2DE5" w:rsidRPr="00F80ED2" w:rsidRDefault="00AE2DE5" w:rsidP="00AE2DE5">
      <w:pPr>
        <w:pStyle w:val="VIETA"/>
        <w:numPr>
          <w:ilvl w:val="0"/>
          <w:numId w:val="11"/>
        </w:numPr>
        <w:ind w:left="2098" w:hanging="357"/>
        <w:rPr>
          <w:lang w:val="es-ES"/>
        </w:rPr>
      </w:pPr>
      <w:r w:rsidRPr="00F80ED2">
        <w:rPr>
          <w:lang w:val="es-ES"/>
        </w:rPr>
        <w:t>Accesorios para el mantenimiento del calzado tales como calzadores, hormas, adaptadores de zapatos, etc. (12.3.2.9).</w:t>
      </w:r>
    </w:p>
    <w:p w:rsidR="00AE2DE5" w:rsidRPr="00F80ED2" w:rsidRDefault="00AE2DE5" w:rsidP="00AE2DE5">
      <w:pPr>
        <w:pStyle w:val="VIETA"/>
        <w:numPr>
          <w:ilvl w:val="0"/>
          <w:numId w:val="11"/>
        </w:numPr>
        <w:ind w:left="2098" w:hanging="357"/>
      </w:pPr>
      <w:r w:rsidRPr="00F80ED2">
        <w:t>Calzado ortopédico (06.1.3.9).</w:t>
      </w:r>
    </w:p>
    <w:p w:rsidR="00AE2DE5" w:rsidRPr="00F80ED2" w:rsidRDefault="00AE2DE5" w:rsidP="00AE2DE5">
      <w:pPr>
        <w:pStyle w:val="VIETA"/>
        <w:numPr>
          <w:ilvl w:val="0"/>
          <w:numId w:val="11"/>
        </w:numPr>
        <w:ind w:left="2098" w:hanging="357"/>
      </w:pPr>
      <w:r w:rsidRPr="00F80ED2">
        <w:t>Calzado reservado exclusivamente para uso deportivo (botas de esquí, botas de fútbol, zapatos de golf y calzado de ese tipo con cuchillas para hielo, ruedas, clavos, tacos, etc.) (09.3.2.1).</w:t>
      </w:r>
    </w:p>
    <w:p w:rsidR="00AE2DE5" w:rsidRPr="00F80ED2" w:rsidRDefault="00AE2DE5" w:rsidP="00AE2DE5">
      <w:pPr>
        <w:pStyle w:val="VIETA"/>
        <w:numPr>
          <w:ilvl w:val="0"/>
          <w:numId w:val="11"/>
        </w:numPr>
        <w:ind w:left="2098" w:hanging="357"/>
      </w:pPr>
      <w:r w:rsidRPr="00F80ED2">
        <w:t>La reparación y alquiler de calzado (03.2.2.0).</w:t>
      </w:r>
    </w:p>
    <w:p w:rsidR="00AE2DE5" w:rsidRPr="00F80ED2" w:rsidRDefault="00AE2DE5" w:rsidP="00AE2DE5">
      <w:pPr>
        <w:pStyle w:val="VIETA"/>
        <w:numPr>
          <w:ilvl w:val="0"/>
          <w:numId w:val="11"/>
        </w:numPr>
        <w:ind w:left="2098" w:hanging="357"/>
      </w:pPr>
      <w:r w:rsidRPr="00F80ED2">
        <w:t>Patucos y zapatos de tela (03.1.2.3).</w:t>
      </w:r>
    </w:p>
    <w:p w:rsidR="00AE2DE5" w:rsidRPr="00F80ED2" w:rsidRDefault="00AE2DE5" w:rsidP="00AE2DE5">
      <w:pPr>
        <w:pStyle w:val="VIETA"/>
        <w:ind w:firstLine="0"/>
      </w:pPr>
    </w:p>
    <w:p w:rsidR="00AE2DE5" w:rsidRPr="00F80ED2" w:rsidRDefault="00AE2DE5" w:rsidP="00AE2DE5">
      <w:pPr>
        <w:pStyle w:val="VIETA"/>
        <w:ind w:firstLine="0"/>
      </w:pPr>
    </w:p>
    <w:p w:rsidR="00AE2DE5" w:rsidRDefault="00AE2DE5" w:rsidP="00AE2DE5">
      <w:pPr>
        <w:pStyle w:val="TtuloSUBGRUPO"/>
        <w:spacing w:after="0"/>
        <w:ind w:left="2126" w:hanging="2126"/>
        <w:rPr>
          <w:i/>
        </w:rPr>
      </w:pPr>
      <w:r w:rsidRPr="00F80ED2">
        <w:t>03.2.2</w:t>
      </w:r>
      <w:r w:rsidRPr="00F80ED2">
        <w:tab/>
        <w:t>REPARACIÓN, ALQUILER DE CAL</w:t>
      </w:r>
      <w:r w:rsidRPr="00F80ED2">
        <w:rPr>
          <w:i/>
        </w:rPr>
        <w:t>ZADO Y OTROS SERVICIOS RELACIONADOS</w:t>
      </w:r>
    </w:p>
    <w:p w:rsidR="00AE2DE5" w:rsidRPr="00F80ED2" w:rsidRDefault="00AE2DE5" w:rsidP="00AE2DE5">
      <w:pPr>
        <w:pStyle w:val="TtuloSUBGRUPO"/>
        <w:spacing w:after="0"/>
        <w:ind w:left="2126" w:hanging="2126"/>
        <w:rPr>
          <w:i/>
        </w:rPr>
      </w:pPr>
    </w:p>
    <w:p w:rsidR="00AE2DE5" w:rsidRPr="00F80ED2" w:rsidRDefault="00AE2DE5" w:rsidP="00AE2DE5">
      <w:pPr>
        <w:pStyle w:val="TtuloSUBGRUPO"/>
        <w:spacing w:after="0"/>
        <w:ind w:left="2126" w:hanging="2126"/>
      </w:pPr>
    </w:p>
    <w:p w:rsidR="00AE2DE5" w:rsidRPr="00F80ED2" w:rsidRDefault="00AE2DE5" w:rsidP="00AE2DE5">
      <w:pPr>
        <w:pStyle w:val="TtuloCdigo"/>
      </w:pPr>
      <w:r w:rsidRPr="00F80ED2">
        <w:t>03.2.2.0</w:t>
      </w:r>
      <w:r w:rsidRPr="00F80ED2">
        <w:tab/>
        <w:t>REPARACIÓN, ALQUILER DE CALZADO Y OTROS SERVICIOS RELACIONADOS</w:t>
      </w:r>
    </w:p>
    <w:p w:rsidR="00AE2DE5" w:rsidRPr="00F80ED2" w:rsidRDefault="00AE2DE5" w:rsidP="00AE2DE5">
      <w:pPr>
        <w:pStyle w:val="Referencia"/>
        <w:rPr>
          <w:rStyle w:val="hps"/>
        </w:rPr>
      </w:pPr>
      <w:r w:rsidRPr="00F80ED2">
        <w:t>Bisemanal</w:t>
      </w:r>
      <w:r w:rsidRPr="00F80ED2">
        <w:tab/>
      </w:r>
      <w:r w:rsidRPr="00F80ED2">
        <w:tab/>
      </w:r>
    </w:p>
    <w:p w:rsidR="00AE2DE5" w:rsidRPr="00F80ED2" w:rsidRDefault="00AE2DE5" w:rsidP="00AE2DE5">
      <w:pPr>
        <w:pStyle w:val="VIETA"/>
        <w:numPr>
          <w:ilvl w:val="0"/>
          <w:numId w:val="11"/>
        </w:numPr>
        <w:ind w:left="2098" w:hanging="357"/>
        <w:rPr>
          <w:rStyle w:val="hps"/>
        </w:rPr>
      </w:pPr>
      <w:r w:rsidRPr="00F80ED2">
        <w:rPr>
          <w:rStyle w:val="hps"/>
        </w:rPr>
        <w:t>Reparación de calzado.</w:t>
      </w:r>
    </w:p>
    <w:p w:rsidR="00AE2DE5" w:rsidRPr="00F80ED2" w:rsidRDefault="00AE2DE5" w:rsidP="00AE2DE5">
      <w:pPr>
        <w:pStyle w:val="VIETA"/>
        <w:numPr>
          <w:ilvl w:val="0"/>
          <w:numId w:val="11"/>
        </w:numPr>
        <w:ind w:left="2098" w:hanging="357"/>
        <w:rPr>
          <w:rStyle w:val="hps"/>
        </w:rPr>
      </w:pPr>
      <w:r w:rsidRPr="00F80ED2">
        <w:rPr>
          <w:rStyle w:val="hps"/>
        </w:rPr>
        <w:t>Servicios de limpieza de zapatos, limpiabotas.</w:t>
      </w:r>
    </w:p>
    <w:p w:rsidR="00AE2DE5" w:rsidRPr="00F80ED2" w:rsidRDefault="00AE2DE5" w:rsidP="00AE2DE5">
      <w:pPr>
        <w:pStyle w:val="VIETA"/>
        <w:numPr>
          <w:ilvl w:val="0"/>
          <w:numId w:val="11"/>
        </w:numPr>
        <w:ind w:left="2098" w:hanging="357"/>
        <w:rPr>
          <w:rStyle w:val="hps"/>
        </w:rPr>
      </w:pPr>
      <w:r w:rsidRPr="00F80ED2">
        <w:rPr>
          <w:rStyle w:val="hps"/>
        </w:rPr>
        <w:t>Alquiler de calzado.</w:t>
      </w:r>
    </w:p>
    <w:p w:rsidR="00AE2DE5" w:rsidRPr="00F80ED2" w:rsidRDefault="00AE2DE5" w:rsidP="00AE2DE5">
      <w:pPr>
        <w:pStyle w:val="VIETA"/>
        <w:ind w:firstLine="0"/>
        <w:rPr>
          <w:rStyle w:val="hps"/>
        </w:rPr>
      </w:pPr>
    </w:p>
    <w:p w:rsidR="00AE2DE5" w:rsidRPr="00F80ED2" w:rsidRDefault="00AE2DE5" w:rsidP="00AE2DE5">
      <w:pPr>
        <w:pStyle w:val="VIETA"/>
        <w:ind w:firstLine="0"/>
        <w:rPr>
          <w:rStyle w:val="hps"/>
        </w:rPr>
      </w:pPr>
      <w:r w:rsidRPr="00F80ED2">
        <w:rPr>
          <w:rStyle w:val="hps"/>
          <w:u w:val="single"/>
        </w:rPr>
        <w:t>Incluye</w:t>
      </w:r>
      <w:r w:rsidRPr="00F80ED2">
        <w:rPr>
          <w:rStyle w:val="hps"/>
        </w:rPr>
        <w:t xml:space="preserve"> el valor total del servicio de reparación, es decir</w:t>
      </w:r>
      <w:r w:rsidRPr="00F80ED2">
        <w:t xml:space="preserve">, tanto el </w:t>
      </w:r>
      <w:r w:rsidRPr="00F80ED2">
        <w:rPr>
          <w:rStyle w:val="hps"/>
        </w:rPr>
        <w:t xml:space="preserve">coste de la mano de obra </w:t>
      </w:r>
      <w:r>
        <w:rPr>
          <w:rStyle w:val="hps"/>
        </w:rPr>
        <w:t>como</w:t>
      </w:r>
      <w:r w:rsidRPr="00F80ED2">
        <w:rPr>
          <w:rStyle w:val="hps"/>
        </w:rPr>
        <w:t xml:space="preserve"> el coste de los materiales utilizados.</w:t>
      </w:r>
    </w:p>
    <w:p w:rsidR="00AE2DE5" w:rsidRPr="00F80ED2" w:rsidRDefault="00AE2DE5" w:rsidP="00AE2DE5">
      <w:pPr>
        <w:keepNext/>
        <w:ind w:left="2127"/>
        <w:jc w:val="both"/>
        <w:rPr>
          <w:rStyle w:val="hps"/>
          <w:rFonts w:ascii="Arial" w:hAnsi="Arial" w:cs="Arial"/>
          <w:lang w:val="es-ES_tradnl"/>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Partes de calzado</w:t>
      </w:r>
      <w:r w:rsidRPr="00F80ED2">
        <w:t xml:space="preserve">, como </w:t>
      </w:r>
      <w:r w:rsidRPr="00F80ED2">
        <w:rPr>
          <w:rStyle w:val="hps"/>
        </w:rPr>
        <w:t>tacones, suelas</w:t>
      </w:r>
      <w:r w:rsidRPr="00F80ED2">
        <w:t xml:space="preserve">, etc., </w:t>
      </w:r>
      <w:r w:rsidRPr="00F80ED2">
        <w:rPr>
          <w:rStyle w:val="hps"/>
        </w:rPr>
        <w:t>comprados por los hogares con la intención de realizar las reparaciones (</w:t>
      </w:r>
      <w:r w:rsidRPr="00F80ED2">
        <w:t>03.2.1).</w:t>
      </w:r>
    </w:p>
    <w:p w:rsidR="00AE2DE5" w:rsidRPr="00F80ED2" w:rsidRDefault="00AE2DE5" w:rsidP="00AE2DE5">
      <w:pPr>
        <w:pStyle w:val="VIETA"/>
        <w:numPr>
          <w:ilvl w:val="0"/>
          <w:numId w:val="11"/>
        </w:numPr>
        <w:ind w:left="2098" w:hanging="357"/>
      </w:pPr>
      <w:r w:rsidRPr="00F80ED2">
        <w:rPr>
          <w:rStyle w:val="hps"/>
        </w:rPr>
        <w:t>Betunes, cremas y otros artículos de limpieza del calzado (05.6.1.1</w:t>
      </w:r>
      <w:r w:rsidRPr="00F80ED2">
        <w:t>).</w:t>
      </w:r>
    </w:p>
    <w:p w:rsidR="00AE2DE5" w:rsidRPr="00F80ED2" w:rsidRDefault="00AE2DE5" w:rsidP="00AE2DE5">
      <w:pPr>
        <w:pStyle w:val="VIETA"/>
        <w:numPr>
          <w:ilvl w:val="0"/>
          <w:numId w:val="11"/>
        </w:numPr>
        <w:ind w:left="2098" w:hanging="357"/>
      </w:pPr>
      <w:r w:rsidRPr="00F80ED2">
        <w:rPr>
          <w:rStyle w:val="hps"/>
        </w:rPr>
        <w:t>Reparación de calzado para deportes concretos (</w:t>
      </w:r>
      <w:r w:rsidRPr="00F80ED2">
        <w:t xml:space="preserve">botas de esquí, </w:t>
      </w:r>
      <w:r w:rsidRPr="00F80ED2">
        <w:rPr>
          <w:rStyle w:val="hps"/>
        </w:rPr>
        <w:t>botas de fútbol</w:t>
      </w:r>
      <w:r w:rsidRPr="00F80ED2">
        <w:t xml:space="preserve">, </w:t>
      </w:r>
      <w:r w:rsidRPr="00F80ED2">
        <w:rPr>
          <w:rStyle w:val="hps"/>
        </w:rPr>
        <w:t>zapatos de golf y otro tipo de calzado con patines de hielo</w:t>
      </w:r>
      <w:r w:rsidRPr="00F80ED2">
        <w:t xml:space="preserve">, ruedas, clavos, </w:t>
      </w:r>
      <w:r w:rsidRPr="00F80ED2">
        <w:rPr>
          <w:rStyle w:val="hps"/>
        </w:rPr>
        <w:t>tacos, etc.) (</w:t>
      </w:r>
      <w:r w:rsidRPr="00F80ED2">
        <w:t>09.3.2.1).</w:t>
      </w:r>
    </w:p>
    <w:p w:rsidR="00AE2DE5" w:rsidRDefault="00AE2DE5" w:rsidP="00AE2DE5">
      <w:pPr>
        <w:pStyle w:val="VIETA"/>
        <w:numPr>
          <w:ilvl w:val="0"/>
          <w:numId w:val="11"/>
        </w:numPr>
        <w:ind w:left="2098" w:hanging="357"/>
      </w:pPr>
      <w:r w:rsidRPr="00F80ED2">
        <w:rPr>
          <w:rStyle w:val="hps"/>
        </w:rPr>
        <w:t>Alquiler de calzado destinado a una actividad exclusivamente deportiva (</w:t>
      </w:r>
      <w:r w:rsidRPr="00F80ED2">
        <w:t xml:space="preserve">botas de esquí, </w:t>
      </w:r>
      <w:r w:rsidRPr="00F80ED2">
        <w:rPr>
          <w:rStyle w:val="hps"/>
        </w:rPr>
        <w:t>botas de fútbol</w:t>
      </w:r>
      <w:r w:rsidRPr="00F80ED2">
        <w:t xml:space="preserve">, </w:t>
      </w:r>
      <w:r w:rsidRPr="00F80ED2">
        <w:rPr>
          <w:rStyle w:val="hps"/>
        </w:rPr>
        <w:t>zapatos de golf y otro tipo de calzado como patines de hielo</w:t>
      </w:r>
      <w:r w:rsidRPr="00F80ED2">
        <w:t xml:space="preserve">, ruedas, clavos, </w:t>
      </w:r>
      <w:r w:rsidRPr="00F80ED2">
        <w:rPr>
          <w:rStyle w:val="hps"/>
        </w:rPr>
        <w:t>tacos, etc.) (</w:t>
      </w:r>
      <w:r w:rsidRPr="00F80ED2">
        <w:t>09.4.1.2).</w:t>
      </w:r>
    </w:p>
    <w:p w:rsidR="00AE2DE5" w:rsidRDefault="00AE2DE5" w:rsidP="00AE2DE5">
      <w:pPr>
        <w:pStyle w:val="VIETA"/>
      </w:pPr>
    </w:p>
    <w:p w:rsidR="00AE2DE5" w:rsidRDefault="00AE2DE5" w:rsidP="00AE2DE5">
      <w:pPr>
        <w:pStyle w:val="VIETA"/>
        <w:ind w:hanging="2098"/>
        <w:rPr>
          <w:b/>
        </w:rPr>
      </w:pPr>
    </w:p>
    <w:p w:rsidR="00AE2DE5" w:rsidRPr="00F80ED2" w:rsidRDefault="00AE2DE5" w:rsidP="00AE2DE5">
      <w:pPr>
        <w:pStyle w:val="A2"/>
        <w:keepNext w:val="0"/>
        <w:keepLines w:val="0"/>
        <w:tabs>
          <w:tab w:val="clear" w:pos="993"/>
        </w:tabs>
        <w:spacing w:before="0"/>
        <w:ind w:left="2127" w:firstLine="0"/>
        <w:rPr>
          <w:rFonts w:cs="Arial"/>
          <w:b w:val="0"/>
          <w:color w:val="000000"/>
          <w:sz w:val="22"/>
          <w:szCs w:val="22"/>
        </w:rPr>
      </w:pPr>
    </w:p>
    <w:p w:rsidR="00AE2DE5" w:rsidRPr="00130664" w:rsidRDefault="00AE2DE5" w:rsidP="00AE2DE5">
      <w:pPr>
        <w:pStyle w:val="TituloGRUPO"/>
        <w:spacing w:after="240"/>
        <w:rPr>
          <w:i w:val="0"/>
        </w:rPr>
      </w:pPr>
      <w:r w:rsidRPr="00130664">
        <w:rPr>
          <w:i w:val="0"/>
        </w:rPr>
        <w:t>GRUPO 04.</w:t>
      </w:r>
      <w:r w:rsidRPr="00130664">
        <w:rPr>
          <w:i w:val="0"/>
        </w:rPr>
        <w:tab/>
        <w:t>VIVIENDA, AGUA, ELECTRICIDAD, GAS Y OTROS COMBUSTIBLES</w:t>
      </w:r>
    </w:p>
    <w:p w:rsidR="00AE2DE5" w:rsidRDefault="00AE2DE5" w:rsidP="00AE2DE5">
      <w:pPr>
        <w:pStyle w:val="TtuloSUBGRUPO"/>
        <w:spacing w:after="0"/>
      </w:pPr>
    </w:p>
    <w:p w:rsidR="00AE2DE5" w:rsidRDefault="00AE2DE5" w:rsidP="00AE2DE5">
      <w:pPr>
        <w:pStyle w:val="TtuloSUBGRUPO"/>
        <w:spacing w:after="0"/>
      </w:pPr>
      <w:r w:rsidRPr="00F80ED2">
        <w:t>04.1</w:t>
      </w:r>
      <w:r w:rsidRPr="00F80ED2">
        <w:tab/>
      </w:r>
      <w:r w:rsidRPr="00F80ED2">
        <w:tab/>
        <w:t>ALQUILERES REALES DE LA VIVIENDA</w:t>
      </w:r>
    </w:p>
    <w:p w:rsidR="00AE2DE5" w:rsidRPr="00F80ED2" w:rsidRDefault="00AE2DE5" w:rsidP="00AE2DE5">
      <w:pPr>
        <w:pStyle w:val="TtuloSUBGRUPO"/>
        <w:spacing w:after="0"/>
      </w:pPr>
    </w:p>
    <w:p w:rsidR="00AE2DE5" w:rsidRPr="00F80ED2" w:rsidRDefault="00AE2DE5" w:rsidP="00AE2DE5">
      <w:pPr>
        <w:pStyle w:val="A2"/>
        <w:tabs>
          <w:tab w:val="clear" w:pos="993"/>
          <w:tab w:val="clear" w:pos="1757"/>
        </w:tabs>
        <w:spacing w:before="0"/>
        <w:ind w:left="2127"/>
        <w:rPr>
          <w:rFonts w:cs="Arial"/>
          <w:b w:val="0"/>
          <w:sz w:val="22"/>
          <w:szCs w:val="22"/>
        </w:rPr>
      </w:pPr>
      <w:r w:rsidRPr="00F80ED2">
        <w:rPr>
          <w:rFonts w:cs="Arial"/>
          <w:sz w:val="22"/>
          <w:szCs w:val="22"/>
        </w:rPr>
        <w:tab/>
      </w:r>
      <w:r w:rsidRPr="00F80ED2">
        <w:rPr>
          <w:rStyle w:val="hps"/>
          <w:rFonts w:cs="Arial"/>
          <w:b w:val="0"/>
          <w:sz w:val="22"/>
          <w:szCs w:val="22"/>
        </w:rPr>
        <w:t>Los alquileres incluyen normalmente el pago por el uso de</w:t>
      </w:r>
      <w:r w:rsidRPr="00F80ED2">
        <w:rPr>
          <w:rFonts w:cs="Arial"/>
          <w:b w:val="0"/>
          <w:sz w:val="22"/>
          <w:szCs w:val="22"/>
        </w:rPr>
        <w:t xml:space="preserve">l terreno </w:t>
      </w:r>
      <w:r w:rsidRPr="00F80ED2">
        <w:rPr>
          <w:rStyle w:val="hps"/>
          <w:rFonts w:cs="Arial"/>
          <w:b w:val="0"/>
          <w:sz w:val="22"/>
          <w:szCs w:val="22"/>
        </w:rPr>
        <w:t>en la que la propiedad se encuentra</w:t>
      </w:r>
      <w:r w:rsidRPr="00F80ED2">
        <w:rPr>
          <w:rFonts w:cs="Arial"/>
          <w:b w:val="0"/>
          <w:sz w:val="22"/>
          <w:szCs w:val="22"/>
        </w:rPr>
        <w:t xml:space="preserve">, </w:t>
      </w:r>
      <w:r w:rsidRPr="00F80ED2">
        <w:rPr>
          <w:rStyle w:val="hps"/>
          <w:rFonts w:cs="Arial"/>
          <w:b w:val="0"/>
          <w:sz w:val="22"/>
          <w:szCs w:val="22"/>
        </w:rPr>
        <w:t>la vivienda ocupada</w:t>
      </w:r>
      <w:r w:rsidRPr="00F80ED2">
        <w:rPr>
          <w:rFonts w:cs="Arial"/>
          <w:b w:val="0"/>
          <w:sz w:val="22"/>
          <w:szCs w:val="22"/>
        </w:rPr>
        <w:t xml:space="preserve">, </w:t>
      </w:r>
      <w:r w:rsidRPr="00F80ED2">
        <w:rPr>
          <w:rStyle w:val="hps"/>
          <w:rFonts w:cs="Arial"/>
          <w:b w:val="0"/>
          <w:sz w:val="22"/>
          <w:szCs w:val="22"/>
        </w:rPr>
        <w:t>los dispositivos e instalaciones de calefacción, fontanería</w:t>
      </w:r>
      <w:r w:rsidRPr="00F80ED2">
        <w:rPr>
          <w:rFonts w:cs="Arial"/>
          <w:b w:val="0"/>
          <w:sz w:val="22"/>
          <w:szCs w:val="22"/>
        </w:rPr>
        <w:t xml:space="preserve">, iluminación, </w:t>
      </w:r>
      <w:r w:rsidRPr="00F80ED2">
        <w:rPr>
          <w:rStyle w:val="hps"/>
          <w:rFonts w:cs="Arial"/>
          <w:b w:val="0"/>
          <w:sz w:val="22"/>
          <w:szCs w:val="22"/>
        </w:rPr>
        <w:t>etc.</w:t>
      </w:r>
      <w:r w:rsidRPr="00F80ED2">
        <w:rPr>
          <w:rFonts w:cs="Arial"/>
          <w:b w:val="0"/>
          <w:sz w:val="22"/>
          <w:szCs w:val="22"/>
        </w:rPr>
        <w:t xml:space="preserve"> </w:t>
      </w:r>
      <w:r w:rsidRPr="00F80ED2">
        <w:rPr>
          <w:rStyle w:val="hps"/>
          <w:rFonts w:cs="Arial"/>
          <w:b w:val="0"/>
          <w:sz w:val="22"/>
          <w:szCs w:val="22"/>
        </w:rPr>
        <w:t>y</w:t>
      </w:r>
      <w:r w:rsidRPr="00F80ED2">
        <w:rPr>
          <w:rFonts w:cs="Arial"/>
          <w:b w:val="0"/>
          <w:sz w:val="22"/>
          <w:szCs w:val="22"/>
        </w:rPr>
        <w:t xml:space="preserve">, </w:t>
      </w:r>
      <w:r w:rsidRPr="00F80ED2">
        <w:rPr>
          <w:rStyle w:val="hps"/>
          <w:rFonts w:cs="Arial"/>
          <w:b w:val="0"/>
          <w:sz w:val="22"/>
          <w:szCs w:val="22"/>
        </w:rPr>
        <w:t>en el caso de viviendas que se alquilen amuebladas, también el mobiliario.</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Excluye"/>
        <w:rPr>
          <w:rStyle w:val="hps"/>
        </w:rPr>
      </w:pPr>
      <w:r w:rsidRPr="00F80ED2">
        <w:rPr>
          <w:rStyle w:val="hps"/>
        </w:rPr>
        <w:t xml:space="preserve">Excluye: </w:t>
      </w:r>
    </w:p>
    <w:p w:rsidR="00AE2DE5" w:rsidRPr="00F80ED2" w:rsidRDefault="00AE2DE5" w:rsidP="00AE2DE5">
      <w:pPr>
        <w:pStyle w:val="VIETA"/>
        <w:numPr>
          <w:ilvl w:val="0"/>
          <w:numId w:val="11"/>
        </w:numPr>
        <w:ind w:left="2098" w:hanging="357"/>
      </w:pPr>
      <w:r w:rsidRPr="00F80ED2">
        <w:t>Los alquileres de garaje destinados a los ocupantes de la vivienda y  ligados a esta, pudiéndose encontrar tanto fuera como dentro del edificio, así como aquellos en el que el propietario del garaje sea distinta persona del propietario de la vivienda; se separan a 5 dígitos del alquiler de la vivienda, en los nuevos códigos 04.1.2.3 y 04.1.2.4.</w:t>
      </w:r>
    </w:p>
    <w:p w:rsidR="00AE2DE5" w:rsidRPr="00F80ED2" w:rsidRDefault="00AE2DE5" w:rsidP="00AE2DE5">
      <w:pPr>
        <w:pStyle w:val="VIETA"/>
        <w:numPr>
          <w:ilvl w:val="0"/>
          <w:numId w:val="11"/>
        </w:numPr>
        <w:ind w:left="2098" w:hanging="357"/>
      </w:pPr>
      <w:r w:rsidRPr="00F80ED2">
        <w:rPr>
          <w:rStyle w:val="hps"/>
        </w:rPr>
        <w:t>Pago por el uso de garajes o estacionamientos que no estén relacionados con la vivienda (</w:t>
      </w:r>
      <w:r w:rsidRPr="00F80ED2">
        <w:t>07.2.4.1).</w:t>
      </w:r>
    </w:p>
    <w:p w:rsidR="00AE2DE5" w:rsidRPr="00F80ED2" w:rsidRDefault="00AE2DE5" w:rsidP="00AE2DE5">
      <w:pPr>
        <w:pStyle w:val="VIETA"/>
        <w:numPr>
          <w:ilvl w:val="0"/>
          <w:numId w:val="11"/>
        </w:numPr>
        <w:ind w:left="2098" w:hanging="357"/>
      </w:pPr>
      <w:r w:rsidRPr="00F80ED2">
        <w:rPr>
          <w:rStyle w:val="hps"/>
        </w:rPr>
        <w:t>Pagos por agua corriente (04.4.1</w:t>
      </w:r>
      <w:r w:rsidRPr="00F80ED2">
        <w:t>).</w:t>
      </w:r>
    </w:p>
    <w:p w:rsidR="00AE2DE5" w:rsidRPr="00F80ED2" w:rsidRDefault="00AE2DE5" w:rsidP="00AE2DE5">
      <w:pPr>
        <w:pStyle w:val="VIETA"/>
        <w:numPr>
          <w:ilvl w:val="0"/>
          <w:numId w:val="11"/>
        </w:numPr>
        <w:ind w:left="2098" w:hanging="357"/>
      </w:pPr>
      <w:r w:rsidRPr="00F80ED2">
        <w:rPr>
          <w:rStyle w:val="hps"/>
        </w:rPr>
        <w:t>Pagos de basuras (</w:t>
      </w:r>
      <w:r w:rsidRPr="00F80ED2">
        <w:t>04.4.2).</w:t>
      </w:r>
    </w:p>
    <w:p w:rsidR="00AE2DE5" w:rsidRPr="00F80ED2" w:rsidRDefault="00AE2DE5" w:rsidP="00AE2DE5">
      <w:pPr>
        <w:pStyle w:val="VIETA"/>
        <w:numPr>
          <w:ilvl w:val="0"/>
          <w:numId w:val="11"/>
        </w:numPr>
        <w:ind w:left="2098" w:hanging="357"/>
      </w:pPr>
      <w:r w:rsidRPr="00F80ED2">
        <w:rPr>
          <w:rStyle w:val="hps"/>
        </w:rPr>
        <w:t>Pagos de saneamiento (</w:t>
      </w:r>
      <w:r w:rsidRPr="00F80ED2">
        <w:t>04.4.3).</w:t>
      </w:r>
    </w:p>
    <w:p w:rsidR="00AE2DE5" w:rsidRPr="00F80ED2" w:rsidRDefault="00AE2DE5" w:rsidP="00AE2DE5">
      <w:pPr>
        <w:pStyle w:val="VIETA"/>
        <w:numPr>
          <w:ilvl w:val="0"/>
          <w:numId w:val="11"/>
        </w:numPr>
        <w:ind w:left="2098" w:hanging="357"/>
      </w:pPr>
      <w:r w:rsidRPr="00F80ED2">
        <w:rPr>
          <w:rStyle w:val="hps"/>
        </w:rPr>
        <w:t>Gastos comunitarios en concepto de conservación, jardinería, limpieza de escaleras, calefacción y alumbrado, conservación de ascensores y puntos de recogida de eliminación</w:t>
      </w:r>
      <w:r w:rsidRPr="00F80ED2">
        <w:t xml:space="preserve">, etc., en </w:t>
      </w:r>
      <w:r w:rsidRPr="00F80ED2">
        <w:rPr>
          <w:rStyle w:val="hps"/>
        </w:rPr>
        <w:t>comunidades de vecinos (</w:t>
      </w:r>
      <w:r w:rsidRPr="00F80ED2">
        <w:t>04.4.4).</w:t>
      </w:r>
    </w:p>
    <w:p w:rsidR="00AE2DE5" w:rsidRPr="00F80ED2" w:rsidRDefault="00AE2DE5" w:rsidP="00AE2DE5">
      <w:pPr>
        <w:pStyle w:val="VIETA"/>
        <w:numPr>
          <w:ilvl w:val="0"/>
          <w:numId w:val="11"/>
        </w:numPr>
        <w:ind w:left="2098" w:hanging="357"/>
      </w:pPr>
      <w:r w:rsidRPr="00F80ED2">
        <w:rPr>
          <w:rStyle w:val="hps"/>
        </w:rPr>
        <w:t>Los gastos de electricidad (</w:t>
      </w:r>
      <w:r w:rsidRPr="00F80ED2">
        <w:t>04.5.1), gas (04.5.2), resto de combustibles  (04.5.3 y 04.5.4).</w:t>
      </w:r>
    </w:p>
    <w:p w:rsidR="00AE2DE5" w:rsidRPr="00F80ED2" w:rsidRDefault="00AE2DE5" w:rsidP="00AE2DE5">
      <w:pPr>
        <w:pStyle w:val="VIETA"/>
        <w:ind w:firstLine="0"/>
      </w:pPr>
    </w:p>
    <w:p w:rsidR="00AE2DE5" w:rsidRPr="00F80ED2" w:rsidRDefault="00AE2DE5" w:rsidP="00AE2DE5">
      <w:pPr>
        <w:pStyle w:val="VIETA"/>
        <w:ind w:firstLine="0"/>
      </w:pPr>
    </w:p>
    <w:p w:rsidR="00AE2DE5" w:rsidRDefault="00AE2DE5" w:rsidP="00AE2DE5">
      <w:pPr>
        <w:pStyle w:val="A3"/>
        <w:tabs>
          <w:tab w:val="clear" w:pos="993"/>
          <w:tab w:val="clear" w:pos="1757"/>
        </w:tabs>
        <w:spacing w:before="0"/>
        <w:ind w:left="2127" w:hanging="2127"/>
        <w:rPr>
          <w:rFonts w:cs="Arial"/>
          <w:color w:val="000000"/>
          <w:sz w:val="22"/>
          <w:szCs w:val="22"/>
        </w:rPr>
      </w:pPr>
      <w:r w:rsidRPr="00F80ED2">
        <w:rPr>
          <w:rFonts w:cs="Arial"/>
          <w:color w:val="000000"/>
          <w:sz w:val="22"/>
          <w:szCs w:val="22"/>
        </w:rPr>
        <w:t>04.1.1</w:t>
      </w:r>
      <w:r w:rsidRPr="00F80ED2">
        <w:rPr>
          <w:rFonts w:cs="Arial"/>
          <w:color w:val="000000"/>
          <w:sz w:val="22"/>
          <w:szCs w:val="22"/>
        </w:rPr>
        <w:tab/>
        <w:t>ALQUILERES REALES (VIVIENDA PRINCIPAL)</w:t>
      </w: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A3"/>
        <w:tabs>
          <w:tab w:val="clear" w:pos="993"/>
          <w:tab w:val="clear" w:pos="1757"/>
        </w:tabs>
        <w:spacing w:before="0"/>
        <w:ind w:left="2127"/>
        <w:rPr>
          <w:rFonts w:cs="Arial"/>
          <w:color w:val="000000"/>
          <w:sz w:val="22"/>
          <w:szCs w:val="22"/>
        </w:rPr>
      </w:pPr>
    </w:p>
    <w:p w:rsidR="00AE2DE5" w:rsidRPr="00F80ED2" w:rsidRDefault="00AE2DE5" w:rsidP="00AE2DE5">
      <w:pPr>
        <w:pStyle w:val="TtuloCdigo"/>
      </w:pPr>
      <w:r w:rsidRPr="00F80ED2">
        <w:t>04.1.1.0</w:t>
      </w:r>
      <w:r w:rsidRPr="00F80ED2">
        <w:tab/>
        <w:t>ALQUILERES REALES (VIVIENDA PRINCIPAL)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 xml:space="preserve">Pagos realizados por el inquilino o realquilado para el disfrute de la vivienda </w:t>
      </w:r>
      <w:r>
        <w:t xml:space="preserve">principal </w:t>
      </w:r>
      <w:r w:rsidRPr="00F80ED2">
        <w:t xml:space="preserve">amueblada o sin amueblar. </w:t>
      </w:r>
    </w:p>
    <w:p w:rsidR="00AE2DE5" w:rsidRPr="00F80ED2" w:rsidRDefault="00AE2DE5" w:rsidP="00AE2DE5">
      <w:pPr>
        <w:pStyle w:val="VIETA"/>
        <w:numPr>
          <w:ilvl w:val="0"/>
          <w:numId w:val="11"/>
        </w:numPr>
        <w:ind w:left="2098" w:hanging="357"/>
      </w:pPr>
      <w:r w:rsidRPr="00F80ED2">
        <w:t>Pagos realizados por los huéspedes que tienen su residencia habitual en pensiones familiares u hoteles, por el disfrute de habitación o habitaciones utilizadas como residencia principal.</w:t>
      </w: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Excluye"/>
      </w:pPr>
      <w:r w:rsidRPr="00130664">
        <w:t>Excluye</w:t>
      </w:r>
      <w:r>
        <w:t>:</w:t>
      </w:r>
    </w:p>
    <w:p w:rsidR="00AE2DE5" w:rsidRPr="00F80ED2" w:rsidRDefault="00AE2DE5" w:rsidP="00AE2DE5">
      <w:pPr>
        <w:pStyle w:val="VIETA"/>
        <w:numPr>
          <w:ilvl w:val="0"/>
          <w:numId w:val="11"/>
        </w:numPr>
        <w:ind w:left="2098" w:hanging="357"/>
      </w:pPr>
      <w:r>
        <w:tab/>
      </w:r>
      <w:r w:rsidRPr="00F80ED2">
        <w:t xml:space="preserve">Siempre que sea posible: </w:t>
      </w:r>
    </w:p>
    <w:p w:rsidR="00AE2DE5" w:rsidRPr="00F80ED2" w:rsidRDefault="00AE2DE5" w:rsidP="00AE2DE5">
      <w:pPr>
        <w:pStyle w:val="VIETA"/>
        <w:numPr>
          <w:ilvl w:val="0"/>
          <w:numId w:val="98"/>
        </w:numPr>
        <w:ind w:left="2625" w:hanging="357"/>
      </w:pPr>
      <w:r w:rsidRPr="00F80ED2">
        <w:t xml:space="preserve">El alquiler de garaje tanto el destinado a la vivienda principal (04.1.2.3), como el no destinado a vivienda (07.2.4.1). </w:t>
      </w:r>
    </w:p>
    <w:p w:rsidR="00AE2DE5" w:rsidRPr="00F80ED2" w:rsidRDefault="00AE2DE5" w:rsidP="00AE2DE5">
      <w:pPr>
        <w:pStyle w:val="VIETA"/>
        <w:numPr>
          <w:ilvl w:val="0"/>
          <w:numId w:val="98"/>
        </w:numPr>
        <w:ind w:left="2625" w:hanging="357"/>
      </w:pPr>
      <w:r w:rsidRPr="00F80ED2">
        <w:t>Los pagos de agua fría y caliente, energía eléctrica, gas ciudad, gas natural, teléfono, calefacción colectiva, recogida de basuras, otras tasas y contribuciones de la vivienda, tasas de alcantarillado (</w:t>
      </w:r>
      <w:r w:rsidRPr="00F80ED2">
        <w:rPr>
          <w:color w:val="000000"/>
        </w:rPr>
        <w:t>04.4.1, 04.4.2, 04.4.3...</w:t>
      </w:r>
      <w:r w:rsidRPr="00F80ED2">
        <w:t>).</w:t>
      </w:r>
    </w:p>
    <w:p w:rsidR="00AE2DE5" w:rsidRPr="00F80ED2" w:rsidRDefault="00AE2DE5" w:rsidP="00AE2DE5">
      <w:pPr>
        <w:pStyle w:val="VIETA"/>
        <w:numPr>
          <w:ilvl w:val="0"/>
          <w:numId w:val="98"/>
        </w:numPr>
        <w:ind w:left="2625" w:hanging="357"/>
      </w:pPr>
      <w:r w:rsidRPr="00F80ED2">
        <w:t>Gastos comunitarios (04.4.4.1).</w:t>
      </w:r>
    </w:p>
    <w:p w:rsidR="00AE2DE5" w:rsidRPr="00F80ED2" w:rsidRDefault="00AE2DE5" w:rsidP="00AE2DE5">
      <w:pPr>
        <w:pStyle w:val="VIETA"/>
        <w:numPr>
          <w:ilvl w:val="0"/>
          <w:numId w:val="98"/>
        </w:numPr>
        <w:spacing w:after="120"/>
        <w:ind w:left="2625" w:hanging="357"/>
        <w:rPr>
          <w:b/>
        </w:rPr>
      </w:pPr>
      <w:r w:rsidRPr="00F80ED2">
        <w:t>Alquiler de trasteros ligados a la vivienda principal (04.1.2.9).</w:t>
      </w:r>
    </w:p>
    <w:p w:rsidR="00AE2DE5" w:rsidRPr="00F80ED2" w:rsidRDefault="00AE2DE5" w:rsidP="00AE2DE5">
      <w:pPr>
        <w:pStyle w:val="VIETA"/>
        <w:numPr>
          <w:ilvl w:val="0"/>
          <w:numId w:val="11"/>
        </w:numPr>
        <w:ind w:left="2098" w:hanging="357"/>
        <w:rPr>
          <w:b/>
        </w:rPr>
      </w:pPr>
      <w:r w:rsidRPr="00F80ED2">
        <w:t>Siempre se excluye:</w:t>
      </w:r>
    </w:p>
    <w:p w:rsidR="00AE2DE5" w:rsidRPr="00F80ED2" w:rsidRDefault="00AE2DE5" w:rsidP="00AE2DE5">
      <w:pPr>
        <w:pStyle w:val="VIETA"/>
        <w:numPr>
          <w:ilvl w:val="0"/>
          <w:numId w:val="99"/>
        </w:numPr>
        <w:ind w:left="2625" w:hanging="357"/>
      </w:pPr>
      <w:r w:rsidRPr="00F80ED2">
        <w:rPr>
          <w:rStyle w:val="hps"/>
        </w:rPr>
        <w:t xml:space="preserve">Alojamiento </w:t>
      </w:r>
      <w:r w:rsidRPr="00F80ED2">
        <w:t xml:space="preserve">por motivo de enseñanza de algún miembro del hogar en residencias o internados </w:t>
      </w:r>
      <w:r w:rsidRPr="00F80ED2">
        <w:rPr>
          <w:rStyle w:val="hps"/>
        </w:rPr>
        <w:t>(</w:t>
      </w:r>
      <w:r w:rsidRPr="00F80ED2">
        <w:t xml:space="preserve">11.2.0.3). </w:t>
      </w:r>
    </w:p>
    <w:p w:rsidR="00AE2DE5" w:rsidRPr="00F80ED2" w:rsidRDefault="00AE2DE5" w:rsidP="00AE2DE5">
      <w:pPr>
        <w:pStyle w:val="VIETA"/>
        <w:numPr>
          <w:ilvl w:val="0"/>
          <w:numId w:val="99"/>
        </w:numPr>
        <w:ind w:left="2625" w:hanging="357"/>
      </w:pPr>
      <w:r w:rsidRPr="00F80ED2">
        <w:t>Alquileres en pisos de estudiantes (04.1.2.2).</w:t>
      </w:r>
    </w:p>
    <w:p w:rsidR="00AE2DE5" w:rsidRPr="00F80ED2" w:rsidRDefault="00AE2DE5" w:rsidP="00AE2DE5">
      <w:pPr>
        <w:pStyle w:val="VIETA"/>
        <w:numPr>
          <w:ilvl w:val="0"/>
          <w:numId w:val="99"/>
        </w:numPr>
        <w:ind w:left="2625" w:hanging="357"/>
      </w:pPr>
      <w:r w:rsidRPr="00F80ED2">
        <w:rPr>
          <w:rStyle w:val="hps"/>
        </w:rPr>
        <w:t>Residencias de ancianos (</w:t>
      </w:r>
      <w:r w:rsidRPr="00F80ED2">
        <w:t>12.4.0.2).</w:t>
      </w:r>
    </w:p>
    <w:p w:rsidR="00AE2DE5" w:rsidRDefault="00AE2DE5" w:rsidP="00AE2DE5">
      <w:pPr>
        <w:pStyle w:val="A3"/>
        <w:tabs>
          <w:tab w:val="clear" w:pos="993"/>
          <w:tab w:val="clear" w:pos="1757"/>
        </w:tabs>
        <w:spacing w:before="0"/>
        <w:ind w:left="2127" w:hanging="2127"/>
        <w:rPr>
          <w:rFonts w:cs="Arial"/>
          <w:color w:val="000000"/>
          <w:sz w:val="22"/>
          <w:szCs w:val="22"/>
        </w:rPr>
      </w:pPr>
      <w:r w:rsidRPr="00F80ED2">
        <w:rPr>
          <w:rFonts w:cs="Arial"/>
          <w:color w:val="000000"/>
          <w:sz w:val="22"/>
          <w:szCs w:val="22"/>
        </w:rPr>
        <w:t>04.1.2</w:t>
      </w:r>
      <w:r w:rsidRPr="00F80ED2">
        <w:rPr>
          <w:rFonts w:cs="Arial"/>
          <w:color w:val="000000"/>
          <w:sz w:val="22"/>
          <w:szCs w:val="22"/>
        </w:rPr>
        <w:tab/>
        <w:t>OTROS ALQUILERES REALES</w:t>
      </w: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A3"/>
        <w:spacing w:before="0"/>
        <w:ind w:left="2127"/>
        <w:rPr>
          <w:rFonts w:cs="Arial"/>
          <w:color w:val="000000"/>
          <w:sz w:val="22"/>
          <w:szCs w:val="22"/>
        </w:rPr>
      </w:pPr>
    </w:p>
    <w:p w:rsidR="00AE2DE5" w:rsidRPr="00F80ED2" w:rsidRDefault="00AE2DE5" w:rsidP="00AE2DE5">
      <w:pPr>
        <w:pStyle w:val="TtuloCdigo"/>
      </w:pPr>
      <w:r w:rsidRPr="00F80ED2">
        <w:t>04.1.2.1</w:t>
      </w:r>
      <w:r w:rsidRPr="00F80ED2">
        <w:tab/>
        <w:t>ALQUILERES REALES (OTRAS VIVIENDAS NO VACACIONALES NI POR MOTIVOS DE ENSEÑANZA)</w:t>
      </w:r>
    </w:p>
    <w:p w:rsidR="00AE2DE5" w:rsidRPr="00F80ED2" w:rsidRDefault="00AE2DE5" w:rsidP="00AE2DE5">
      <w:pPr>
        <w:pStyle w:val="Referencia"/>
      </w:pPr>
      <w:r>
        <w:t>Último</w:t>
      </w:r>
      <w:r w:rsidRPr="00F80ED2">
        <w:t xml:space="preserve"> Recibo</w:t>
      </w:r>
      <w:r w:rsidRPr="00F80ED2">
        <w:tab/>
      </w:r>
    </w:p>
    <w:p w:rsidR="00AE2DE5" w:rsidRDefault="00AE2DE5" w:rsidP="00AE2DE5">
      <w:pPr>
        <w:pStyle w:val="VIETA"/>
        <w:numPr>
          <w:ilvl w:val="0"/>
          <w:numId w:val="11"/>
        </w:numPr>
        <w:ind w:left="2098" w:hanging="357"/>
      </w:pPr>
      <w:r w:rsidRPr="00F80ED2">
        <w:t>Pagos realizados por el inquilino o realquilado para</w:t>
      </w:r>
      <w:r>
        <w:t xml:space="preserve"> el disfrute de otras viviendas, cuando el motivo del alquiler no sean vacaciones de menos de tres meses de duración ni los estudios.</w:t>
      </w:r>
    </w:p>
    <w:p w:rsidR="00AE2DE5" w:rsidRDefault="00AE2DE5" w:rsidP="00AE2DE5">
      <w:pPr>
        <w:pStyle w:val="Prrafodelista"/>
        <w:numPr>
          <w:ilvl w:val="0"/>
          <w:numId w:val="61"/>
        </w:numPr>
        <w:ind w:left="2127"/>
        <w:jc w:val="both"/>
        <w:rPr>
          <w:rFonts w:ascii="Arial" w:hAnsi="Arial" w:cs="Arial"/>
          <w:color w:val="000000"/>
        </w:rPr>
      </w:pPr>
      <w:r w:rsidRPr="00F80ED2">
        <w:rPr>
          <w:rFonts w:ascii="Arial" w:hAnsi="Arial" w:cs="Arial"/>
          <w:color w:val="000000"/>
        </w:rPr>
        <w:t>Alquileres de viviendas por motivos vacacionales si el periodo de alquiler es mayor o igual que 3 meses.</w:t>
      </w:r>
    </w:p>
    <w:p w:rsidR="00AE2DE5" w:rsidRDefault="00AE2DE5" w:rsidP="00AE2DE5">
      <w:pPr>
        <w:pStyle w:val="Prrafodelista"/>
        <w:ind w:left="2127"/>
        <w:jc w:val="both"/>
        <w:rPr>
          <w:rFonts w:ascii="Arial" w:hAnsi="Arial" w:cs="Arial"/>
          <w:color w:val="000000"/>
        </w:rPr>
      </w:pPr>
    </w:p>
    <w:p w:rsidR="00AE2DE5" w:rsidRPr="00F80ED2" w:rsidRDefault="00AE2DE5" w:rsidP="00AE2DE5">
      <w:pPr>
        <w:pStyle w:val="VIETA"/>
        <w:ind w:firstLine="0"/>
      </w:pPr>
      <w:r w:rsidRPr="00F80ED2">
        <w:t xml:space="preserve">Se </w:t>
      </w:r>
      <w:r w:rsidRPr="006E181E">
        <w:rPr>
          <w:u w:val="single"/>
        </w:rPr>
        <w:t>incluyen</w:t>
      </w:r>
      <w:r w:rsidRPr="00F80ED2">
        <w:t xml:space="preserve"> los mismos conceptos especificados en 04.</w:t>
      </w:r>
      <w:r>
        <w:t>1.1.0 pero para otras viviendas no vacacionales ni por motivos de enseñanza.</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bienes y servicios especificados en el código 04.1.1.0 para la vivienda principal.</w:t>
      </w:r>
    </w:p>
    <w:p w:rsidR="00AE2DE5" w:rsidRDefault="00AE2DE5" w:rsidP="00AE2DE5">
      <w:pPr>
        <w:pStyle w:val="VIETA"/>
        <w:numPr>
          <w:ilvl w:val="0"/>
          <w:numId w:val="11"/>
        </w:numPr>
        <w:ind w:left="2098" w:hanging="357"/>
      </w:pPr>
      <w:r w:rsidRPr="00F80ED2">
        <w:t>Los alquileres reales de duración inferior a 3 meses y que sean con fines vacacionales (11.2.0.4).</w:t>
      </w:r>
    </w:p>
    <w:p w:rsidR="00AE2DE5" w:rsidRPr="00F80ED2" w:rsidRDefault="00AE2DE5" w:rsidP="00AE2DE5">
      <w:pPr>
        <w:pStyle w:val="VIETA"/>
        <w:numPr>
          <w:ilvl w:val="0"/>
          <w:numId w:val="11"/>
        </w:numPr>
        <w:ind w:left="2098" w:hanging="357"/>
      </w:pPr>
      <w:r>
        <w:t>Viviendas alquiladas por el hogar, distinta de la principal, cuando el motivo del alquiler son los estudios de algún miembro del hogar (04.1.2.2).</w:t>
      </w:r>
    </w:p>
    <w:p w:rsidR="00AE2DE5" w:rsidRPr="00F80ED2" w:rsidRDefault="00AE2DE5" w:rsidP="00AE2DE5">
      <w:pPr>
        <w:pStyle w:val="VIETA"/>
        <w:numPr>
          <w:ilvl w:val="0"/>
          <w:numId w:val="11"/>
        </w:numPr>
        <w:ind w:left="2098" w:hanging="357"/>
      </w:pPr>
      <w:r w:rsidRPr="00F80ED2">
        <w:rPr>
          <w:rStyle w:val="hps"/>
        </w:rPr>
        <w:t xml:space="preserve">Alojamiento </w:t>
      </w:r>
      <w:r w:rsidRPr="00F80ED2">
        <w:t xml:space="preserve">por motivo de enseñanza de algún miembro del hogar en residencias o internados </w:t>
      </w:r>
      <w:r w:rsidRPr="00F80ED2">
        <w:rPr>
          <w:rStyle w:val="hps"/>
        </w:rPr>
        <w:t>(</w:t>
      </w:r>
      <w:r w:rsidRPr="00F80ED2">
        <w:t>11.2.0.3).</w:t>
      </w:r>
    </w:p>
    <w:p w:rsidR="00AE2DE5" w:rsidRPr="00F80ED2" w:rsidRDefault="00AE2DE5" w:rsidP="00AE2DE5">
      <w:pPr>
        <w:pStyle w:val="VIETA"/>
        <w:numPr>
          <w:ilvl w:val="0"/>
          <w:numId w:val="11"/>
        </w:numPr>
        <w:ind w:left="2098" w:hanging="357"/>
      </w:pPr>
      <w:r w:rsidRPr="00F80ED2">
        <w:t>Alquileres en pisos de estudiantes (04.1.2.2).</w:t>
      </w:r>
    </w:p>
    <w:p w:rsidR="00AE2DE5" w:rsidRPr="00F80ED2" w:rsidRDefault="00AE2DE5" w:rsidP="00AE2DE5">
      <w:pPr>
        <w:pStyle w:val="VIETA"/>
        <w:numPr>
          <w:ilvl w:val="0"/>
          <w:numId w:val="11"/>
        </w:numPr>
        <w:ind w:left="2098" w:hanging="357"/>
      </w:pPr>
      <w:r w:rsidRPr="00F80ED2">
        <w:t>Alquiler de garaje</w:t>
      </w:r>
      <w:r>
        <w:t>s</w:t>
      </w:r>
      <w:r w:rsidRPr="00F80ED2">
        <w:t xml:space="preserve"> tanto </w:t>
      </w:r>
      <w:r>
        <w:t>los</w:t>
      </w:r>
      <w:r w:rsidRPr="00F80ED2">
        <w:t xml:space="preserve"> destinado a otra vivienda distinta de la principal (04.1.2.4) como </w:t>
      </w:r>
      <w:r>
        <w:t>los</w:t>
      </w:r>
      <w:r w:rsidRPr="00F80ED2">
        <w:t xml:space="preserve"> no destinado</w:t>
      </w:r>
      <w:r>
        <w:t>s</w:t>
      </w:r>
      <w:r w:rsidRPr="00F80ED2">
        <w:t xml:space="preserve"> a vivienda (07.2.4.1), siempre que sea posible desglosarlo del alquiler de la vivienda.</w:t>
      </w:r>
    </w:p>
    <w:p w:rsidR="00AE2DE5" w:rsidRPr="00F80ED2" w:rsidRDefault="00AE2DE5" w:rsidP="00AE2DE5">
      <w:pPr>
        <w:pStyle w:val="VIETA"/>
        <w:numPr>
          <w:ilvl w:val="0"/>
          <w:numId w:val="11"/>
        </w:numPr>
        <w:ind w:left="2098" w:hanging="357"/>
      </w:pPr>
      <w:r>
        <w:t>Alquiler de</w:t>
      </w:r>
      <w:r w:rsidRPr="00F80ED2">
        <w:t xml:space="preserve"> trasteros </w:t>
      </w:r>
      <w:r>
        <w:t>no ligados a la vivienda principal</w:t>
      </w:r>
      <w:r w:rsidRPr="00F80ED2">
        <w:t xml:space="preserve"> (04.1.2.9), siempre que sea posible desglosarlo del alquiler de la vivienda.</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rsidRPr="00F80ED2">
        <w:t>04.1.2.2</w:t>
      </w:r>
      <w:r w:rsidRPr="00F80ED2">
        <w:tab/>
        <w:t>ALQUILERES REALES (OTRAS VIVIENDAS POR MOTIVOS DE ENSEÑANZA) (NUEVO EPF)</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 xml:space="preserve">Pagos realizados por el inquilino o realquilado para el disfrute de otras viviendas amuebladas o sin amueblar cuando el alquiler tenga como motivo los estudios en un lugar distinto a la residencia del hogar. </w:t>
      </w:r>
    </w:p>
    <w:p w:rsidR="00AE2DE5" w:rsidRDefault="00AE2DE5" w:rsidP="00AE2DE5">
      <w:pPr>
        <w:pStyle w:val="VIETA"/>
        <w:ind w:firstLine="0"/>
      </w:pPr>
    </w:p>
    <w:p w:rsidR="00AE2DE5" w:rsidRPr="00F80ED2" w:rsidRDefault="00AE2DE5" w:rsidP="00AE2DE5">
      <w:pPr>
        <w:pStyle w:val="VIETA"/>
        <w:ind w:firstLine="0"/>
      </w:pPr>
      <w:r w:rsidRPr="00F80ED2">
        <w:t xml:space="preserve">Se </w:t>
      </w:r>
      <w:r w:rsidRPr="006E181E">
        <w:rPr>
          <w:u w:val="single"/>
        </w:rPr>
        <w:t>incluyen</w:t>
      </w:r>
      <w:r w:rsidRPr="00F80ED2">
        <w:t xml:space="preserve"> los mismos conceptos especificados en 04.1.1.0 pero para otras viviendas que se alquilan por motivos de enseñanza.</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rPr>
          <w:rStyle w:val="hps"/>
        </w:rPr>
        <w:t xml:space="preserve">Alojamiento </w:t>
      </w:r>
      <w:r w:rsidRPr="00F80ED2">
        <w:t xml:space="preserve">por motivo de enseñanza de algún miembro del hogar en residencias de estudiantes o internados </w:t>
      </w:r>
      <w:r w:rsidRPr="00F80ED2">
        <w:rPr>
          <w:rStyle w:val="hps"/>
        </w:rPr>
        <w:t>(</w:t>
      </w:r>
      <w:r w:rsidRPr="00F80ED2">
        <w:t>11.2.0.3).</w:t>
      </w:r>
    </w:p>
    <w:p w:rsidR="00AE2DE5" w:rsidRPr="00F80ED2" w:rsidRDefault="00AE2DE5" w:rsidP="00AE2DE5">
      <w:pPr>
        <w:pStyle w:val="VIETA"/>
        <w:numPr>
          <w:ilvl w:val="0"/>
          <w:numId w:val="11"/>
        </w:numPr>
        <w:ind w:left="2098" w:hanging="357"/>
      </w:pPr>
      <w:r w:rsidRPr="00F80ED2">
        <w:t>Las plazas de garaje tanto las destinadas a vivienda por motivos de enseñanza (04.1.2.4) como las no destinadas a viviendas (07.2.4.1).</w:t>
      </w:r>
    </w:p>
    <w:p w:rsidR="00AE2DE5" w:rsidRPr="00D42C73" w:rsidRDefault="00AE2DE5" w:rsidP="00AE2DE5">
      <w:pPr>
        <w:pStyle w:val="VIETA"/>
        <w:numPr>
          <w:ilvl w:val="0"/>
          <w:numId w:val="11"/>
        </w:numPr>
        <w:tabs>
          <w:tab w:val="left" w:pos="1757"/>
        </w:tabs>
        <w:ind w:left="2127" w:hanging="357"/>
        <w:rPr>
          <w:color w:val="000000"/>
        </w:rPr>
      </w:pPr>
      <w:r w:rsidRPr="00F80ED2">
        <w:t xml:space="preserve">Los trasteros </w:t>
      </w:r>
      <w:r>
        <w:t>no ligados a la vivienda principal</w:t>
      </w:r>
      <w:r w:rsidRPr="00F80ED2">
        <w:t xml:space="preserve"> (04.1.2.9).</w:t>
      </w:r>
    </w:p>
    <w:p w:rsidR="00AE2DE5" w:rsidRPr="00F80ED2" w:rsidRDefault="00AE2DE5" w:rsidP="00AE2DE5">
      <w:pPr>
        <w:rPr>
          <w:rFonts w:ascii="Arial" w:hAnsi="Arial" w:cs="Arial"/>
          <w:i/>
          <w:color w:val="000000"/>
          <w:spacing w:val="-2"/>
          <w:lang w:val="es-ES_tradnl"/>
        </w:rPr>
      </w:pPr>
      <w:r w:rsidRPr="00F80ED2">
        <w:rPr>
          <w:rFonts w:ascii="Arial" w:hAnsi="Arial" w:cs="Arial"/>
          <w:color w:val="000000"/>
        </w:rPr>
        <w:br w:type="page"/>
      </w:r>
    </w:p>
    <w:p w:rsidR="00AE2DE5" w:rsidRPr="00F80ED2" w:rsidRDefault="00AE2DE5" w:rsidP="00AE2DE5">
      <w:pPr>
        <w:pStyle w:val="TtuloCdigo"/>
      </w:pPr>
      <w:r w:rsidRPr="00F80ED2">
        <w:t>04.1.2.3</w:t>
      </w:r>
      <w:r w:rsidRPr="00F80ED2">
        <w:tab/>
        <w:t>ALQUILERES DE GARAJE (VIVIENDA PRINCIPAL)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rPr>
          <w:rStyle w:val="hps"/>
        </w:rPr>
        <w:t>Alquiler de garaje para proporcionar aparcamiento en conexión con la vivienda principal, independientemente del régimen de tenencia de la misma</w:t>
      </w:r>
      <w:r w:rsidRPr="00F80ED2">
        <w:t xml:space="preserve">. </w:t>
      </w:r>
      <w:r w:rsidRPr="00F80ED2">
        <w:rPr>
          <w:rStyle w:val="hps"/>
        </w:rPr>
        <w:t>El garaje no tiene por qué estar físicamente contiguo a la vivienda</w:t>
      </w:r>
      <w:r w:rsidRPr="00F80ED2">
        <w:t xml:space="preserve">, ni </w:t>
      </w:r>
      <w:r w:rsidRPr="00F80ED2">
        <w:rPr>
          <w:rStyle w:val="hps"/>
        </w:rPr>
        <w:t>haber sido alquilado al mismo propietario</w:t>
      </w:r>
      <w:r w:rsidRPr="00F80ED2">
        <w:t>.</w:t>
      </w:r>
    </w:p>
    <w:p w:rsidR="00AE2DE5" w:rsidRPr="00F80ED2" w:rsidRDefault="00AE2DE5" w:rsidP="00AE2DE5">
      <w:pPr>
        <w:pStyle w:val="Excluye"/>
        <w:spacing w:after="0"/>
        <w:rPr>
          <w:u w:val="none"/>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rPr>
          <w:color w:val="000000"/>
        </w:rPr>
      </w:pPr>
      <w:r w:rsidRPr="00F80ED2">
        <w:rPr>
          <w:rStyle w:val="hps"/>
        </w:rPr>
        <w:t>Pago por el uso de garajes o estacionamientos relacionados con otras viviendas distintas de la principal (04.1.2.4) y los no relacionados con viviendas (</w:t>
      </w:r>
      <w:r w:rsidRPr="00F80ED2">
        <w:t>07.2.4.1).</w:t>
      </w:r>
    </w:p>
    <w:p w:rsidR="00AE2DE5" w:rsidRPr="00F80ED2" w:rsidRDefault="00AE2DE5" w:rsidP="00AE2DE5">
      <w:pPr>
        <w:pStyle w:val="Prrafodelista"/>
        <w:ind w:left="2127"/>
        <w:jc w:val="both"/>
        <w:rPr>
          <w:rFonts w:ascii="Arial" w:hAnsi="Arial" w:cs="Arial"/>
          <w:lang w:val="es-ES_tradnl"/>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04.1.2.4</w:t>
      </w:r>
      <w:r w:rsidRPr="00F80ED2">
        <w:tab/>
        <w:t>ALQUILERES DE GARAJE (OTRAS VIVIENDAS)</w:t>
      </w:r>
    </w:p>
    <w:p w:rsidR="00AE2DE5" w:rsidRPr="00F80ED2" w:rsidRDefault="00AE2DE5" w:rsidP="00AE2DE5">
      <w:pPr>
        <w:pStyle w:val="Referencia"/>
      </w:pPr>
      <w:r>
        <w:t>Último</w:t>
      </w:r>
      <w:r w:rsidRPr="00F80ED2">
        <w:t xml:space="preserve"> Recibo</w:t>
      </w:r>
    </w:p>
    <w:p w:rsidR="00AE2DE5" w:rsidRPr="00F80ED2" w:rsidRDefault="00AE2DE5" w:rsidP="00AE2DE5">
      <w:pPr>
        <w:pStyle w:val="VIETA"/>
        <w:numPr>
          <w:ilvl w:val="0"/>
          <w:numId w:val="11"/>
        </w:numPr>
        <w:ind w:left="2098" w:hanging="357"/>
      </w:pPr>
      <w:r w:rsidRPr="00F80ED2">
        <w:rPr>
          <w:rStyle w:val="hps"/>
        </w:rPr>
        <w:t>Alquiler de garaje para proporcionar aparcamiento en conexión con otra vivienda distinta de la principal, independientemente del régimen de tenencia de la misma</w:t>
      </w:r>
      <w:r w:rsidRPr="00F80ED2">
        <w:t xml:space="preserve">. </w:t>
      </w:r>
      <w:r w:rsidRPr="00F80ED2">
        <w:rPr>
          <w:rStyle w:val="hps"/>
        </w:rPr>
        <w:t>El garaje no tiene por qué estar físicamente contiguo a la vivienda</w:t>
      </w:r>
      <w:r w:rsidRPr="00F80ED2">
        <w:t xml:space="preserve">, ni </w:t>
      </w:r>
      <w:r w:rsidRPr="00F80ED2">
        <w:rPr>
          <w:rStyle w:val="hps"/>
        </w:rPr>
        <w:t>haber sido alquilado al mismo propietario</w:t>
      </w:r>
      <w:r w:rsidRPr="00F80ED2">
        <w:t>.</w:t>
      </w:r>
    </w:p>
    <w:p w:rsidR="00AE2DE5" w:rsidRPr="00F80ED2" w:rsidRDefault="00AE2DE5" w:rsidP="00AE2DE5">
      <w:pPr>
        <w:pStyle w:val="Excluye"/>
        <w:rPr>
          <w:rStyle w:val="hps"/>
        </w:rPr>
      </w:pPr>
      <w:r w:rsidRPr="00F80ED2">
        <w:br/>
      </w:r>
      <w:r w:rsidRPr="00F80ED2">
        <w:rPr>
          <w:rStyle w:val="hps"/>
        </w:rPr>
        <w:t>Excluye:</w:t>
      </w:r>
    </w:p>
    <w:p w:rsidR="00AE2DE5" w:rsidRPr="00F80ED2" w:rsidRDefault="00AE2DE5" w:rsidP="00AE2DE5">
      <w:pPr>
        <w:pStyle w:val="VIETA"/>
        <w:numPr>
          <w:ilvl w:val="0"/>
          <w:numId w:val="11"/>
        </w:numPr>
        <w:ind w:left="2098" w:hanging="357"/>
        <w:rPr>
          <w:color w:val="000000"/>
        </w:rPr>
      </w:pPr>
      <w:r w:rsidRPr="00F80ED2">
        <w:rPr>
          <w:rStyle w:val="hps"/>
        </w:rPr>
        <w:t>Pago por el uso de garajes o estacionamientos relacionados con la vivienda principal (04.1.2.3) y los no relacionados con viviendas (</w:t>
      </w:r>
      <w:r w:rsidRPr="00F80ED2">
        <w:t>07.2.4.1).</w:t>
      </w:r>
    </w:p>
    <w:p w:rsidR="00AE2DE5" w:rsidRPr="00F80ED2" w:rsidRDefault="00AE2DE5" w:rsidP="00AE2DE5">
      <w:pPr>
        <w:pStyle w:val="Piedepgina"/>
        <w:tabs>
          <w:tab w:val="clear" w:pos="4252"/>
          <w:tab w:val="clear" w:pos="8504"/>
        </w:tabs>
        <w:rPr>
          <w:rFonts w:cs="Arial"/>
          <w:szCs w:val="22"/>
        </w:rPr>
      </w:pPr>
    </w:p>
    <w:p w:rsidR="00AE2DE5" w:rsidRPr="00F80ED2" w:rsidRDefault="00AE2DE5" w:rsidP="00AE2DE5">
      <w:pPr>
        <w:pStyle w:val="Piedepgina"/>
        <w:tabs>
          <w:tab w:val="clear" w:pos="4252"/>
          <w:tab w:val="clear" w:pos="8504"/>
        </w:tabs>
        <w:rPr>
          <w:rFonts w:cs="Arial"/>
          <w:color w:val="000000"/>
          <w:szCs w:val="22"/>
        </w:rPr>
      </w:pPr>
    </w:p>
    <w:p w:rsidR="00AE2DE5" w:rsidRPr="00F80ED2" w:rsidRDefault="00AE2DE5" w:rsidP="00AE2DE5">
      <w:pPr>
        <w:pStyle w:val="TtuloCdigo"/>
      </w:pPr>
      <w:r w:rsidRPr="00F80ED2">
        <w:t>04.1.2.9</w:t>
      </w:r>
      <w:r w:rsidRPr="00F80ED2">
        <w:tab/>
        <w:t xml:space="preserve">OTROS ALQUILERES </w:t>
      </w:r>
    </w:p>
    <w:p w:rsidR="00AE2DE5" w:rsidRPr="00F80ED2" w:rsidRDefault="00AE2DE5" w:rsidP="00AE2DE5">
      <w:pPr>
        <w:pStyle w:val="Referencia"/>
      </w:pPr>
      <w:r>
        <w:t>Último</w:t>
      </w:r>
      <w:r w:rsidRPr="00F80ED2">
        <w:t xml:space="preserve"> Recibo</w:t>
      </w:r>
      <w:r w:rsidRPr="00F80ED2">
        <w:tab/>
      </w:r>
    </w:p>
    <w:p w:rsidR="00AE2DE5" w:rsidRDefault="00AE2DE5" w:rsidP="00AE2DE5">
      <w:pPr>
        <w:pStyle w:val="VIETA"/>
        <w:numPr>
          <w:ilvl w:val="0"/>
          <w:numId w:val="11"/>
        </w:numPr>
        <w:ind w:left="2098" w:hanging="357"/>
      </w:pPr>
      <w:r>
        <w:t>Los alquileres de trasteros (ligados y no ligados a viviendas).</w:t>
      </w:r>
    </w:p>
    <w:p w:rsidR="00AE2DE5" w:rsidRPr="00F80ED2" w:rsidRDefault="00AE2DE5" w:rsidP="00AE2DE5">
      <w:pPr>
        <w:pStyle w:val="VIETA"/>
        <w:numPr>
          <w:ilvl w:val="0"/>
          <w:numId w:val="11"/>
        </w:numPr>
        <w:ind w:left="2098" w:hanging="357"/>
      </w:pPr>
      <w:r w:rsidRPr="00F80ED2">
        <w:t>Alquiler de locales, para fiestas de cumpleaños, sociedades gastronómicas, etc.</w:t>
      </w:r>
    </w:p>
    <w:p w:rsidR="00AE2DE5" w:rsidRPr="00F80ED2" w:rsidRDefault="00AE2DE5" w:rsidP="00AE2DE5">
      <w:pPr>
        <w:pStyle w:val="A4"/>
        <w:keepNext w:val="0"/>
        <w:keepLines w:val="0"/>
        <w:spacing w:before="0"/>
        <w:ind w:left="2127" w:firstLine="0"/>
        <w:rPr>
          <w:rFonts w:cs="Arial"/>
          <w:i w:val="0"/>
          <w:color w:val="000000"/>
          <w:sz w:val="22"/>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rPr>
          <w:rStyle w:val="hps"/>
        </w:rPr>
        <w:t>Pago por el uso de garajes o estacionamientos que no estén relacionados con la vivienda (</w:t>
      </w:r>
      <w:r w:rsidRPr="00F80ED2">
        <w:t>07.2.4.1).</w:t>
      </w:r>
    </w:p>
    <w:p w:rsidR="00AE2DE5" w:rsidRPr="00F80ED2" w:rsidRDefault="00AE2DE5" w:rsidP="00AE2DE5">
      <w:pPr>
        <w:pStyle w:val="VIETA"/>
        <w:numPr>
          <w:ilvl w:val="0"/>
          <w:numId w:val="11"/>
        </w:numPr>
        <w:ind w:left="2098" w:hanging="357"/>
      </w:pPr>
      <w:r w:rsidRPr="00F80ED2">
        <w:rPr>
          <w:color w:val="000000"/>
        </w:rPr>
        <w:t>Servicios de mudanza y guardamuebles (07.3.6.2).</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rPr>
      </w:pP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04.2</w:t>
      </w:r>
      <w:r w:rsidRPr="00F80ED2">
        <w:rPr>
          <w:rFonts w:cs="Arial"/>
          <w:color w:val="000000"/>
          <w:sz w:val="22"/>
          <w:szCs w:val="22"/>
        </w:rPr>
        <w:tab/>
        <w:t>ALQUILERES IMPUTADOS DE LA VIVIENDA</w:t>
      </w: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04.2.1</w:t>
      </w:r>
      <w:r w:rsidRPr="00F80ED2">
        <w:rPr>
          <w:rFonts w:cs="Arial"/>
          <w:color w:val="000000"/>
          <w:sz w:val="22"/>
          <w:szCs w:val="22"/>
        </w:rPr>
        <w:tab/>
        <w:t>ALQUILERES IMPUTADOS A LA VIVIENDA PRINCIPAL EN PROPIEDAD</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rsidRPr="00F80ED2">
        <w:t>04.2.1.0</w:t>
      </w:r>
      <w:r w:rsidRPr="00F80ED2">
        <w:tab/>
        <w:t>ALQUILERES IMPUTADOS A LA VIVIENDA PRINCIPAL EN PROPIEDAD</w:t>
      </w:r>
    </w:p>
    <w:p w:rsidR="00AE2DE5" w:rsidRPr="00F80ED2" w:rsidRDefault="00AE2DE5" w:rsidP="00AE2DE5">
      <w:pPr>
        <w:pStyle w:val="TtuloCdigo"/>
        <w:rPr>
          <w:i w:val="0"/>
        </w:rPr>
      </w:pPr>
      <w:r w:rsidRPr="00F80ED2">
        <w:t xml:space="preserve"> </w:t>
      </w:r>
      <w:r w:rsidRPr="00F80ED2">
        <w:tab/>
      </w:r>
    </w:p>
    <w:p w:rsidR="00AE2DE5" w:rsidRPr="00F80ED2" w:rsidRDefault="00AE2DE5" w:rsidP="00AE2DE5">
      <w:pPr>
        <w:pStyle w:val="VIETA"/>
        <w:numPr>
          <w:ilvl w:val="0"/>
          <w:numId w:val="11"/>
        </w:numPr>
        <w:ind w:left="2098" w:hanging="357"/>
        <w:rPr>
          <w:i/>
        </w:rPr>
      </w:pPr>
      <w:r w:rsidRPr="00F80ED2">
        <w:t>El alquiler imputado a la vivienda principal propiedad del hogar.</w:t>
      </w:r>
    </w:p>
    <w:p w:rsidR="00AE2DE5" w:rsidRPr="00F80ED2" w:rsidRDefault="00AE2DE5" w:rsidP="00AE2DE5">
      <w:pPr>
        <w:pStyle w:val="VIETA"/>
        <w:ind w:firstLine="0"/>
        <w:rPr>
          <w:i/>
        </w:rPr>
      </w:pPr>
    </w:p>
    <w:p w:rsidR="00AE2DE5" w:rsidRPr="00F80ED2" w:rsidRDefault="00AE2DE5" w:rsidP="00AE2DE5">
      <w:pPr>
        <w:pStyle w:val="Excluye"/>
      </w:pPr>
      <w:r w:rsidRPr="00F80ED2">
        <w:t>Excluye:</w:t>
      </w:r>
    </w:p>
    <w:p w:rsidR="00AE2DE5" w:rsidRPr="00F80ED2" w:rsidRDefault="00AE2DE5" w:rsidP="00AE2DE5">
      <w:pPr>
        <w:pStyle w:val="Prrafodelista"/>
        <w:numPr>
          <w:ilvl w:val="0"/>
          <w:numId w:val="62"/>
        </w:numPr>
        <w:ind w:left="2127"/>
        <w:jc w:val="both"/>
        <w:rPr>
          <w:rFonts w:ascii="Arial" w:hAnsi="Arial" w:cs="Arial"/>
          <w:color w:val="000000"/>
        </w:rPr>
      </w:pPr>
      <w:r w:rsidRPr="00F80ED2">
        <w:rPr>
          <w:rFonts w:ascii="Arial" w:hAnsi="Arial" w:cs="Arial"/>
          <w:color w:val="000000"/>
        </w:rPr>
        <w:t>Los mismos conceptos que en el código 04.1.1.0.</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rPr>
          <w:rFonts w:ascii="Arial" w:hAnsi="Arial" w:cs="Arial"/>
          <w:b/>
          <w:color w:val="000000"/>
          <w:spacing w:val="-2"/>
          <w:lang w:val="es-ES_tradnl"/>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04.2.2</w:t>
      </w:r>
      <w:r w:rsidRPr="00F80ED2">
        <w:rPr>
          <w:rFonts w:cs="Arial"/>
          <w:color w:val="000000"/>
          <w:sz w:val="22"/>
          <w:szCs w:val="22"/>
        </w:rPr>
        <w:tab/>
        <w:t>OTROS ALQUILERES IMPUTADOS</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rsidRPr="00F80ED2">
        <w:t>04.2.2.1</w:t>
      </w:r>
      <w:r w:rsidRPr="00F80ED2">
        <w:tab/>
        <w:t>ALQUILERES IMPUTADOS A OTRAS VIVIENDAS A DISPOSICIÓN DEL HOGAR EN PROPIEDAD</w:t>
      </w:r>
    </w:p>
    <w:p w:rsidR="00AE2DE5" w:rsidRPr="00F80ED2" w:rsidRDefault="00AE2DE5" w:rsidP="00AE2DE5">
      <w:pPr>
        <w:pStyle w:val="TtuloCdigo"/>
      </w:pPr>
    </w:p>
    <w:p w:rsidR="00AE2DE5" w:rsidRPr="00F80ED2" w:rsidRDefault="00AE2DE5" w:rsidP="00AE2DE5">
      <w:pPr>
        <w:pStyle w:val="VIETA"/>
        <w:numPr>
          <w:ilvl w:val="0"/>
          <w:numId w:val="11"/>
        </w:numPr>
        <w:ind w:left="2098" w:hanging="357"/>
      </w:pPr>
      <w:r w:rsidRPr="00F80ED2">
        <w:t>El alquiler imputado a otras viviendas, propiedad del hogar.</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mismos conceptos que en el código 04.1.2.1.</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04.2.2.2</w:t>
      </w:r>
      <w:r w:rsidRPr="00F80ED2">
        <w:tab/>
        <w:t>ALQUILERES IMPUTADOS A LA VIVIENDA PRINCIPAL, CEDIDA GRATUITA O</w:t>
      </w:r>
      <w:r w:rsidRPr="00F80ED2">
        <w:tab/>
        <w:t>SEMIGRATUITAMENTE</w:t>
      </w:r>
    </w:p>
    <w:p w:rsidR="00AE2DE5" w:rsidRPr="00F80ED2" w:rsidRDefault="00AE2DE5" w:rsidP="00AE2DE5">
      <w:pPr>
        <w:pStyle w:val="TtuloCdigo"/>
      </w:pPr>
    </w:p>
    <w:p w:rsidR="00AE2DE5" w:rsidRPr="00F80ED2" w:rsidRDefault="00AE2DE5" w:rsidP="00AE2DE5">
      <w:pPr>
        <w:ind w:left="2127" w:hanging="2127"/>
        <w:jc w:val="both"/>
        <w:rPr>
          <w:rFonts w:ascii="Arial" w:hAnsi="Arial" w:cs="Arial"/>
          <w:color w:val="000000"/>
        </w:rPr>
      </w:pPr>
      <w:r w:rsidRPr="00F80ED2">
        <w:rPr>
          <w:rFonts w:ascii="Arial" w:hAnsi="Arial" w:cs="Arial"/>
          <w:i/>
          <w:color w:val="000000"/>
        </w:rPr>
        <w:tab/>
      </w:r>
      <w:r w:rsidRPr="00F80ED2">
        <w:rPr>
          <w:rFonts w:ascii="Arial" w:hAnsi="Arial" w:cs="Arial"/>
          <w:color w:val="000000"/>
        </w:rPr>
        <w:t>Los mismos conceptos que el código 04.2.1.0 pero para viviendas cedidas gratuitas o semigratuitamente.</w:t>
      </w:r>
    </w:p>
    <w:p w:rsidR="00AE2DE5" w:rsidRPr="00F80ED2" w:rsidRDefault="00AE2DE5" w:rsidP="00AE2DE5">
      <w:pPr>
        <w:ind w:left="2127" w:hanging="2127"/>
        <w:jc w:val="both"/>
        <w:rPr>
          <w:rFonts w:ascii="Arial" w:hAnsi="Arial" w:cs="Arial"/>
          <w:color w:val="000000"/>
        </w:rPr>
      </w:pPr>
    </w:p>
    <w:p w:rsidR="00AE2DE5" w:rsidRPr="00F80ED2" w:rsidRDefault="00AE2DE5" w:rsidP="00AE2DE5">
      <w:pPr>
        <w:pStyle w:val="TtuloCdigo"/>
      </w:pPr>
    </w:p>
    <w:p w:rsidR="00AE2DE5" w:rsidRPr="00F80ED2" w:rsidRDefault="00AE2DE5" w:rsidP="00AE2DE5">
      <w:pPr>
        <w:pStyle w:val="TtuloCdigo"/>
      </w:pPr>
      <w:r w:rsidRPr="00F80ED2">
        <w:t>04.2.2.3</w:t>
      </w:r>
      <w:r w:rsidRPr="00F80ED2">
        <w:tab/>
        <w:t>ALQUILERES IMPUTADOS A OTRAS VIVIENDAS A DISPOSICIÓN DEL HOGAR, CEDIDAS GRATUITA O SEMIGRATUITAMENTE</w:t>
      </w:r>
    </w:p>
    <w:p w:rsidR="00AE2DE5" w:rsidRPr="00F80ED2" w:rsidRDefault="00AE2DE5" w:rsidP="00AE2DE5">
      <w:pPr>
        <w:pStyle w:val="TtuloCdigo"/>
      </w:pPr>
    </w:p>
    <w:p w:rsidR="00AE2DE5" w:rsidRPr="00F80ED2" w:rsidRDefault="00AE2DE5" w:rsidP="00AE2DE5">
      <w:pPr>
        <w:ind w:left="2127" w:hanging="1756"/>
        <w:jc w:val="both"/>
        <w:rPr>
          <w:rFonts w:ascii="Arial" w:hAnsi="Arial" w:cs="Arial"/>
          <w:color w:val="000000"/>
        </w:rPr>
      </w:pPr>
      <w:r w:rsidRPr="00F80ED2">
        <w:rPr>
          <w:rFonts w:ascii="Arial" w:hAnsi="Arial" w:cs="Arial"/>
          <w:color w:val="000000"/>
        </w:rPr>
        <w:tab/>
        <w:t>Los mismos conceptos que el código 04.2.2.1 pero para viviendas cedidas gratuitas o semigratuitamente.</w:t>
      </w:r>
    </w:p>
    <w:p w:rsidR="00AE2DE5" w:rsidRPr="00F80ED2" w:rsidRDefault="00AE2DE5" w:rsidP="00AE2DE5">
      <w:pPr>
        <w:jc w:val="both"/>
        <w:rPr>
          <w:rFonts w:ascii="Arial" w:hAnsi="Arial" w:cs="Arial"/>
          <w:color w:val="000000"/>
        </w:rPr>
      </w:pPr>
    </w:p>
    <w:p w:rsidR="00AE2DE5" w:rsidRPr="00F80ED2" w:rsidRDefault="00AE2DE5" w:rsidP="00AE2DE5">
      <w:pPr>
        <w:jc w:val="both"/>
        <w:rPr>
          <w:rFonts w:ascii="Arial" w:hAnsi="Arial" w:cs="Arial"/>
          <w:color w:val="000000"/>
        </w:rPr>
      </w:pPr>
    </w:p>
    <w:p w:rsidR="00AE2DE5" w:rsidRDefault="00AE2DE5" w:rsidP="00AE2DE5">
      <w:pPr>
        <w:pStyle w:val="A2"/>
        <w:keepNext w:val="0"/>
        <w:keepLines w:val="0"/>
        <w:tabs>
          <w:tab w:val="clear" w:pos="993"/>
          <w:tab w:val="clear" w:pos="1757"/>
        </w:tabs>
        <w:spacing w:before="0"/>
        <w:ind w:left="2126" w:hanging="2126"/>
        <w:rPr>
          <w:rFonts w:cs="Arial"/>
          <w:color w:val="000000"/>
          <w:sz w:val="22"/>
          <w:szCs w:val="22"/>
        </w:rPr>
      </w:pPr>
      <w:r w:rsidRPr="00F80ED2">
        <w:rPr>
          <w:rFonts w:cs="Arial"/>
          <w:color w:val="000000"/>
          <w:sz w:val="22"/>
          <w:szCs w:val="22"/>
        </w:rPr>
        <w:t>04.3</w:t>
      </w:r>
      <w:r w:rsidRPr="00F80ED2">
        <w:rPr>
          <w:rFonts w:cs="Arial"/>
          <w:color w:val="000000"/>
          <w:sz w:val="22"/>
          <w:szCs w:val="22"/>
        </w:rPr>
        <w:tab/>
        <w:t>GASTOS CORRIENTES DE MANTENIMIENTO Y REPARACIÓN DE LA VIVIENDA</w:t>
      </w:r>
    </w:p>
    <w:p w:rsidR="00AE2DE5" w:rsidRPr="00F80ED2" w:rsidRDefault="00AE2DE5" w:rsidP="00AE2DE5">
      <w:pPr>
        <w:pStyle w:val="A2"/>
        <w:keepNext w:val="0"/>
        <w:keepLines w:val="0"/>
        <w:tabs>
          <w:tab w:val="clear" w:pos="993"/>
          <w:tab w:val="clear" w:pos="1757"/>
        </w:tabs>
        <w:spacing w:before="0"/>
        <w:ind w:left="2126" w:hanging="2126"/>
        <w:rPr>
          <w:rFonts w:cs="Arial"/>
          <w:color w:val="000000"/>
          <w:sz w:val="22"/>
          <w:szCs w:val="22"/>
        </w:rPr>
      </w:pPr>
    </w:p>
    <w:p w:rsidR="00AE2DE5" w:rsidRPr="00F80ED2" w:rsidRDefault="00AE2DE5" w:rsidP="00AE2DE5">
      <w:pPr>
        <w:pStyle w:val="VIETA"/>
        <w:numPr>
          <w:ilvl w:val="0"/>
          <w:numId w:val="11"/>
        </w:numPr>
        <w:ind w:left="2098" w:hanging="357"/>
      </w:pPr>
      <w:r w:rsidRPr="00F80ED2">
        <w:t>Los gastos corrientes de adquisición de materiales y servicios para la reparación y mantenimiento de la vivienda destinados a conservar su estado, que</w:t>
      </w:r>
      <w:r w:rsidRPr="00F80ED2">
        <w:rPr>
          <w:b/>
        </w:rPr>
        <w:t xml:space="preserve"> no afectan a la calidad, la capacidad o a la duración de vida prevista para la vivienda</w:t>
      </w:r>
      <w:r>
        <w:rPr>
          <w:b/>
        </w:rPr>
        <w:t>,</w:t>
      </w:r>
      <w:r w:rsidRPr="00F80ED2">
        <w:rPr>
          <w:b/>
        </w:rPr>
        <w:t xml:space="preserve"> </w:t>
      </w:r>
      <w:r w:rsidRPr="00F80ED2">
        <w:t xml:space="preserve">y que pueden ser realizados tanto por el inquilino como por el propietario ocupante de la vivienda (subgrupos 04.3.1 y 04.3.2). </w:t>
      </w:r>
      <w:r w:rsidRPr="00F80ED2">
        <w:rPr>
          <w:rStyle w:val="hps"/>
        </w:rPr>
        <w:t xml:space="preserve">Los </w:t>
      </w:r>
      <w:r w:rsidRPr="00C533BB">
        <w:rPr>
          <w:rStyle w:val="hps"/>
        </w:rPr>
        <w:t xml:space="preserve">materiales que compren los inquilinos o propietarios </w:t>
      </w:r>
      <w:r w:rsidRPr="00F80ED2">
        <w:rPr>
          <w:rStyle w:val="hps"/>
        </w:rPr>
        <w:t>con la intención de realizar el mantenimiento ellos mismos (</w:t>
      </w:r>
      <w:r w:rsidRPr="00F80ED2">
        <w:t>04.3.1).</w:t>
      </w:r>
    </w:p>
    <w:p w:rsidR="00AE2DE5" w:rsidRDefault="00AE2DE5" w:rsidP="00AE2DE5">
      <w:pPr>
        <w:pStyle w:val="VIETA"/>
        <w:ind w:firstLine="0"/>
        <w:rPr>
          <w:i/>
          <w:u w:val="single"/>
        </w:rPr>
      </w:pPr>
    </w:p>
    <w:p w:rsidR="00AE2DE5" w:rsidRPr="00C533BB" w:rsidRDefault="00AE2DE5" w:rsidP="00AE2DE5">
      <w:pPr>
        <w:pStyle w:val="VIETA"/>
        <w:ind w:firstLine="0"/>
        <w:rPr>
          <w:i/>
        </w:rPr>
      </w:pPr>
      <w:r w:rsidRPr="00C533BB">
        <w:rPr>
          <w:i/>
          <w:u w:val="single"/>
        </w:rPr>
        <w:t>Nota</w:t>
      </w:r>
      <w:r w:rsidRPr="00C533BB">
        <w:rPr>
          <w:rStyle w:val="hps"/>
          <w:i/>
        </w:rPr>
        <w:t>: Los gastos de los propietarios</w:t>
      </w:r>
      <w:r w:rsidRPr="00C533BB">
        <w:rPr>
          <w:i/>
        </w:rPr>
        <w:t xml:space="preserve"> en concepto de </w:t>
      </w:r>
      <w:r w:rsidRPr="00C533BB">
        <w:rPr>
          <w:rStyle w:val="hps"/>
          <w:i/>
        </w:rPr>
        <w:t xml:space="preserve">materiales y servicios para el mantenimiento y reparación de </w:t>
      </w:r>
      <w:r w:rsidRPr="00C533BB">
        <w:rPr>
          <w:rStyle w:val="hps"/>
          <w:b/>
          <w:i/>
        </w:rPr>
        <w:t xml:space="preserve">grandes obras </w:t>
      </w:r>
      <w:r w:rsidRPr="00C533BB">
        <w:rPr>
          <w:i/>
        </w:rPr>
        <w:t xml:space="preserve">se recogen, aunque </w:t>
      </w:r>
      <w:r w:rsidRPr="00C533BB">
        <w:rPr>
          <w:rStyle w:val="hps"/>
          <w:i/>
        </w:rPr>
        <w:t>no forman parte del gasto de los hogares</w:t>
      </w:r>
      <w:r w:rsidRPr="00C533BB">
        <w:rPr>
          <w:i/>
        </w:rPr>
        <w:t xml:space="preserve"> (04.3.3 y 04.3.4). </w:t>
      </w:r>
      <w:r>
        <w:rPr>
          <w:rStyle w:val="hps"/>
          <w:i/>
        </w:rPr>
        <w:t>So</w:t>
      </w:r>
      <w:r w:rsidRPr="00C533BB">
        <w:rPr>
          <w:rStyle w:val="hps"/>
          <w:i/>
        </w:rPr>
        <w:t>lo los gastos de los inquilinos y los propietarios</w:t>
      </w:r>
      <w:r w:rsidRPr="00C533BB">
        <w:rPr>
          <w:i/>
        </w:rPr>
        <w:t xml:space="preserve"> en concepto de </w:t>
      </w:r>
      <w:r w:rsidRPr="00C533BB">
        <w:rPr>
          <w:rStyle w:val="hps"/>
          <w:i/>
        </w:rPr>
        <w:t>materiales y servicios para la conservación y reparación de obras y mejoras menores son parte del gasto de consumo individual de los hogares</w:t>
      </w:r>
      <w:r w:rsidRPr="00C533BB">
        <w:rPr>
          <w:i/>
        </w:rPr>
        <w:t xml:space="preserve"> (04.3.1 y 04.3.2).</w:t>
      </w:r>
    </w:p>
    <w:p w:rsidR="00AE2DE5" w:rsidRPr="00F80ED2" w:rsidRDefault="00AE2DE5" w:rsidP="00AE2DE5">
      <w:pPr>
        <w:ind w:left="2127"/>
        <w:jc w:val="both"/>
        <w:rPr>
          <w:rFonts w:ascii="Arial" w:hAnsi="Arial" w:cs="Arial"/>
          <w:i/>
        </w:rPr>
      </w:pPr>
    </w:p>
    <w:p w:rsidR="00AE2DE5" w:rsidRPr="00F80ED2" w:rsidRDefault="00AE2DE5" w:rsidP="00AE2DE5">
      <w:pPr>
        <w:ind w:left="2127"/>
        <w:jc w:val="both"/>
        <w:rPr>
          <w:rFonts w:ascii="Arial" w:hAnsi="Arial" w:cs="Arial"/>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04.3.1</w:t>
      </w:r>
      <w:r w:rsidRPr="00F80ED2">
        <w:rPr>
          <w:rFonts w:cs="Arial"/>
          <w:color w:val="000000"/>
          <w:sz w:val="22"/>
          <w:szCs w:val="22"/>
        </w:rPr>
        <w:tab/>
        <w:t>MATERIALES PARA EL MANTENIMIENTO Y LAS REPARACIONES CORRIENTES DE LA VIVIENDA CUANDO LA REPARACIÓN LA REALIZA EL PROPIO HOGAR</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rsidRPr="00F80ED2">
        <w:t>04.3.1.0</w:t>
      </w:r>
      <w:r w:rsidRPr="00F80ED2">
        <w:tab/>
        <w:t>MATERIALES PARA EL MANTENIMIENTO Y LAS REPARACIONES CORRIENTES DE LA VIVIENDA CUANDO LA REPARACIÓN LA REALIZA EL PROPIO HOGAR</w:t>
      </w:r>
    </w:p>
    <w:p w:rsidR="00AE2DE5" w:rsidRPr="00F80ED2" w:rsidRDefault="00AE2DE5" w:rsidP="00AE2DE5">
      <w:pPr>
        <w:pStyle w:val="Referencia"/>
      </w:pPr>
      <w:r w:rsidRPr="00F80ED2">
        <w:t xml:space="preserve">Trimestral </w:t>
      </w:r>
      <w:r w:rsidRPr="00F80ED2">
        <w:tab/>
      </w:r>
    </w:p>
    <w:p w:rsidR="00AE2DE5" w:rsidRPr="00F80ED2" w:rsidRDefault="00AE2DE5" w:rsidP="00AE2DE5">
      <w:pPr>
        <w:pStyle w:val="VIETA"/>
        <w:numPr>
          <w:ilvl w:val="0"/>
          <w:numId w:val="11"/>
        </w:numPr>
        <w:ind w:left="2098" w:hanging="357"/>
        <w:rPr>
          <w:color w:val="000000"/>
        </w:rPr>
      </w:pPr>
      <w:r w:rsidRPr="00F80ED2">
        <w:rPr>
          <w:rStyle w:val="hps"/>
        </w:rPr>
        <w:t>Compra por separado de materiales por los hogares con la intención de realizar</w:t>
      </w:r>
      <w:r>
        <w:rPr>
          <w:rStyle w:val="hps"/>
        </w:rPr>
        <w:t xml:space="preserve">, por cuenta propia, </w:t>
      </w:r>
      <w:r w:rsidRPr="00F80ED2">
        <w:rPr>
          <w:rStyle w:val="hps"/>
        </w:rPr>
        <w:t xml:space="preserve">el mantenimiento o reparaciones </w:t>
      </w:r>
      <w:r>
        <w:rPr>
          <w:rStyle w:val="hps"/>
        </w:rPr>
        <w:t>corrientes tanto para la vivienda principal como para otras vivientdas</w:t>
      </w:r>
      <w:r w:rsidRPr="00F80ED2">
        <w:rPr>
          <w:rStyle w:val="hps"/>
        </w:rPr>
        <w:t>.</w:t>
      </w:r>
    </w:p>
    <w:p w:rsidR="00AE2DE5" w:rsidRPr="00F80ED2" w:rsidRDefault="00AE2DE5" w:rsidP="00AE2DE5">
      <w:pPr>
        <w:pStyle w:val="VIETA"/>
        <w:numPr>
          <w:ilvl w:val="0"/>
          <w:numId w:val="11"/>
        </w:numPr>
        <w:ind w:left="2098" w:hanging="357"/>
        <w:rPr>
          <w:color w:val="000000"/>
        </w:rPr>
      </w:pPr>
      <w:r w:rsidRPr="00F80ED2">
        <w:rPr>
          <w:color w:val="000000"/>
        </w:rPr>
        <w:t>Pintura, papel pintado y revestimientos de papel análogos, papeles diáfanos para vidrieras, revestimientos textiles de paredes (entelado), rodillos, espátulas, pinceles, barnices.</w:t>
      </w:r>
    </w:p>
    <w:p w:rsidR="00AE2DE5" w:rsidRPr="00F80ED2" w:rsidRDefault="00AE2DE5" w:rsidP="00AE2DE5">
      <w:pPr>
        <w:pStyle w:val="VIETA"/>
        <w:numPr>
          <w:ilvl w:val="0"/>
          <w:numId w:val="11"/>
        </w:numPr>
        <w:ind w:left="2098" w:hanging="357"/>
        <w:rPr>
          <w:color w:val="000000"/>
        </w:rPr>
      </w:pPr>
      <w:r w:rsidRPr="00F80ED2">
        <w:rPr>
          <w:color w:val="000000"/>
        </w:rPr>
        <w:t>Pequeños artículos de fontanería (tuberías, cañerías…).</w:t>
      </w:r>
    </w:p>
    <w:p w:rsidR="00AE2DE5" w:rsidRPr="00F80ED2" w:rsidRDefault="00AE2DE5" w:rsidP="00AE2DE5">
      <w:pPr>
        <w:pStyle w:val="VIETA"/>
        <w:numPr>
          <w:ilvl w:val="0"/>
          <w:numId w:val="11"/>
        </w:numPr>
        <w:ind w:left="2098" w:hanging="357"/>
        <w:rPr>
          <w:color w:val="000000"/>
        </w:rPr>
      </w:pPr>
      <w:r w:rsidRPr="00F80ED2">
        <w:rPr>
          <w:color w:val="000000"/>
        </w:rPr>
        <w:t>Revestimie</w:t>
      </w:r>
      <w:r>
        <w:rPr>
          <w:color w:val="000000"/>
        </w:rPr>
        <w:t>ntos de suelos (lamas de parqué</w:t>
      </w:r>
      <w:r w:rsidRPr="00F80ED2">
        <w:rPr>
          <w:color w:val="000000"/>
        </w:rPr>
        <w:t>, baldosas, losas…); baldosas y losas para cubrir chimeneas y muros…</w:t>
      </w:r>
    </w:p>
    <w:p w:rsidR="00AE2DE5" w:rsidRPr="00F80ED2" w:rsidRDefault="00AE2DE5" w:rsidP="00AE2DE5">
      <w:pPr>
        <w:pStyle w:val="VIETA"/>
        <w:numPr>
          <w:ilvl w:val="0"/>
          <w:numId w:val="11"/>
        </w:numPr>
        <w:ind w:left="2098" w:hanging="357"/>
        <w:rPr>
          <w:color w:val="000000"/>
        </w:rPr>
      </w:pPr>
      <w:r w:rsidRPr="00F80ED2">
        <w:rPr>
          <w:color w:val="000000"/>
        </w:rPr>
        <w:t xml:space="preserve">Vidrio, vidrieras, cristales… </w:t>
      </w:r>
    </w:p>
    <w:p w:rsidR="00AE2DE5" w:rsidRPr="00F80ED2" w:rsidRDefault="00AE2DE5" w:rsidP="00AE2DE5">
      <w:pPr>
        <w:pStyle w:val="VIETA"/>
        <w:numPr>
          <w:ilvl w:val="0"/>
          <w:numId w:val="11"/>
        </w:numPr>
        <w:ind w:left="2098" w:hanging="357"/>
        <w:rPr>
          <w:color w:val="000000"/>
        </w:rPr>
      </w:pPr>
      <w:r w:rsidRPr="00F80ED2">
        <w:rPr>
          <w:color w:val="000000"/>
        </w:rPr>
        <w:t>Yeso, escayola, cal, cemento, argamasa, hormigón, masilla; barnices; cola para papel pintado, silicona.</w:t>
      </w:r>
    </w:p>
    <w:p w:rsidR="00AE2DE5" w:rsidRPr="00F80ED2" w:rsidRDefault="00AE2DE5" w:rsidP="00AE2DE5">
      <w:pPr>
        <w:pStyle w:val="VIETA"/>
        <w:numPr>
          <w:ilvl w:val="0"/>
          <w:numId w:val="11"/>
        </w:numPr>
        <w:ind w:left="2098" w:hanging="357"/>
        <w:rPr>
          <w:color w:val="000000"/>
        </w:rPr>
      </w:pPr>
      <w:r w:rsidRPr="00F80ED2">
        <w:rPr>
          <w:color w:val="000000"/>
        </w:rPr>
        <w:t>Puertas, contrapuertas, cancelas y ventanas, tanto interiores como exteriores (salvo la puerta del portal en caso de viviendas colectivas).</w:t>
      </w:r>
    </w:p>
    <w:p w:rsidR="00AE2DE5" w:rsidRPr="00F80ED2" w:rsidRDefault="00AE2DE5" w:rsidP="00AE2DE5">
      <w:pPr>
        <w:pStyle w:val="VIETA"/>
        <w:numPr>
          <w:ilvl w:val="0"/>
          <w:numId w:val="11"/>
        </w:numPr>
        <w:ind w:left="2098" w:hanging="357"/>
        <w:rPr>
          <w:color w:val="000000"/>
        </w:rPr>
      </w:pPr>
      <w:r w:rsidRPr="00F80ED2">
        <w:rPr>
          <w:color w:val="000000"/>
        </w:rPr>
        <w:t>Persianas empotradas en la pared.</w:t>
      </w:r>
    </w:p>
    <w:p w:rsidR="00AE2DE5" w:rsidRPr="00F80ED2" w:rsidRDefault="00AE2DE5" w:rsidP="00AE2DE5">
      <w:pPr>
        <w:pStyle w:val="VIETA"/>
        <w:numPr>
          <w:ilvl w:val="0"/>
          <w:numId w:val="11"/>
        </w:numPr>
        <w:ind w:left="2098" w:hanging="357"/>
        <w:rPr>
          <w:color w:val="000000"/>
        </w:rPr>
      </w:pPr>
      <w:r w:rsidRPr="00F80ED2">
        <w:rPr>
          <w:color w:val="000000"/>
        </w:rPr>
        <w:t>Lavabo, WC, bañera (también hidromasaje), grifo, difusor de grifo, alcachofa de butano, fregaderos.</w:t>
      </w:r>
    </w:p>
    <w:p w:rsidR="00AE2DE5" w:rsidRPr="00F80ED2" w:rsidRDefault="00AE2DE5" w:rsidP="00AE2DE5">
      <w:pPr>
        <w:pStyle w:val="VIETA"/>
        <w:numPr>
          <w:ilvl w:val="0"/>
          <w:numId w:val="11"/>
        </w:numPr>
        <w:ind w:left="2098" w:hanging="357"/>
        <w:rPr>
          <w:rStyle w:val="hps"/>
          <w:color w:val="000000"/>
        </w:rPr>
      </w:pPr>
      <w:r w:rsidRPr="00F80ED2">
        <w:rPr>
          <w:color w:val="000000"/>
        </w:rPr>
        <w:t>Compra de chatarra para hacer reparaciones en el hogar.</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Linóleo (</w:t>
      </w:r>
      <w:r w:rsidRPr="00F80ED2">
        <w:t>05.1.2.2).</w:t>
      </w:r>
    </w:p>
    <w:p w:rsidR="00AE2DE5" w:rsidRPr="00F80ED2" w:rsidRDefault="00AE2DE5" w:rsidP="00AE2DE5">
      <w:pPr>
        <w:pStyle w:val="VIETA"/>
        <w:numPr>
          <w:ilvl w:val="0"/>
          <w:numId w:val="11"/>
        </w:numPr>
        <w:ind w:left="2098" w:hanging="357"/>
      </w:pPr>
      <w:r w:rsidRPr="00F80ED2">
        <w:rPr>
          <w:rStyle w:val="hps"/>
        </w:rPr>
        <w:t>Herramientas, accesorios para puertas, enchufes, cables y bombillas de la luz (</w:t>
      </w:r>
      <w:r w:rsidRPr="00F80ED2">
        <w:t xml:space="preserve">05.5.2.1, </w:t>
      </w:r>
      <w:r w:rsidRPr="00F80ED2">
        <w:rPr>
          <w:rStyle w:val="hps"/>
        </w:rPr>
        <w:t>05.5.2.2</w:t>
      </w:r>
      <w:r w:rsidRPr="00F80ED2">
        <w:t>).</w:t>
      </w:r>
    </w:p>
    <w:p w:rsidR="00AE2DE5" w:rsidRPr="00F80ED2" w:rsidRDefault="00AE2DE5" w:rsidP="00AE2DE5">
      <w:pPr>
        <w:pStyle w:val="VIETA"/>
        <w:numPr>
          <w:ilvl w:val="0"/>
          <w:numId w:val="11"/>
        </w:numPr>
        <w:ind w:left="2098" w:hanging="357"/>
      </w:pPr>
      <w:r w:rsidRPr="00F80ED2">
        <w:rPr>
          <w:rStyle w:val="hps"/>
        </w:rPr>
        <w:t>Escobas, cepillos de fregado y productos de limpieza (05.6.1</w:t>
      </w:r>
      <w:r w:rsidRPr="00F80ED2">
        <w:t>).</w:t>
      </w:r>
    </w:p>
    <w:p w:rsidR="00AE2DE5" w:rsidRPr="00F80ED2" w:rsidRDefault="00AE2DE5" w:rsidP="00AE2DE5">
      <w:pPr>
        <w:pStyle w:val="VIETA"/>
        <w:numPr>
          <w:ilvl w:val="0"/>
          <w:numId w:val="11"/>
        </w:numPr>
        <w:ind w:left="2098" w:hanging="357"/>
        <w:rPr>
          <w:rStyle w:val="hps"/>
          <w:color w:val="000000"/>
        </w:rPr>
      </w:pPr>
      <w:r w:rsidRPr="00F80ED2">
        <w:rPr>
          <w:rStyle w:val="hps"/>
        </w:rPr>
        <w:t>Productos, materiales y elementos empleados para el mantenimiento mayor y reparación (consumo intermedio</w:t>
      </w:r>
      <w:r w:rsidRPr="00F80ED2">
        <w:t xml:space="preserve">) (04.3.3.0) </w:t>
      </w:r>
      <w:r w:rsidRPr="00F80ED2">
        <w:rPr>
          <w:rStyle w:val="hps"/>
        </w:rPr>
        <w:t>o de ampliación y transformación de la vivienda (formación de capital o inversión) (04.3.4.0).</w:t>
      </w:r>
    </w:p>
    <w:p w:rsidR="00AE2DE5" w:rsidRPr="00F80ED2" w:rsidRDefault="00AE2DE5" w:rsidP="00AE2DE5">
      <w:pPr>
        <w:pStyle w:val="VIETA"/>
        <w:numPr>
          <w:ilvl w:val="0"/>
          <w:numId w:val="11"/>
        </w:numPr>
        <w:ind w:left="2098" w:hanging="357"/>
        <w:rPr>
          <w:rStyle w:val="hps"/>
          <w:color w:val="000000"/>
        </w:rPr>
      </w:pPr>
      <w:r w:rsidRPr="00F80ED2">
        <w:rPr>
          <w:rStyle w:val="hps"/>
        </w:rPr>
        <w:t>Encimeras de cocina (05.1.1.1).</w:t>
      </w:r>
    </w:p>
    <w:p w:rsidR="00AE2DE5" w:rsidRPr="00F80ED2" w:rsidRDefault="00AE2DE5" w:rsidP="00AE2DE5">
      <w:pPr>
        <w:pStyle w:val="VIETA"/>
        <w:ind w:firstLine="0"/>
        <w:rPr>
          <w:rStyle w:val="hps"/>
        </w:rPr>
      </w:pPr>
    </w:p>
    <w:p w:rsidR="00AE2DE5" w:rsidRPr="00F80ED2" w:rsidRDefault="00AE2DE5" w:rsidP="00AE2DE5">
      <w:pPr>
        <w:pStyle w:val="VIETA"/>
        <w:ind w:firstLine="0"/>
        <w:rPr>
          <w:rFonts w:eastAsia="Times New Roman"/>
          <w:b/>
          <w:color w:val="000000"/>
          <w:spacing w:val="-2"/>
        </w:rPr>
      </w:pPr>
    </w:p>
    <w:p w:rsidR="00AE2DE5" w:rsidRDefault="00AE2DE5" w:rsidP="00AE2DE5">
      <w:pPr>
        <w:pStyle w:val="TtuloSUBGRUPO"/>
        <w:spacing w:after="0"/>
        <w:ind w:left="2126" w:hanging="2126"/>
        <w:rPr>
          <w:rStyle w:val="hps"/>
        </w:rPr>
      </w:pPr>
      <w:r w:rsidRPr="00F80ED2">
        <w:t>04.3.2</w:t>
      </w:r>
      <w:r w:rsidRPr="00F80ED2">
        <w:tab/>
        <w:t>SERVICIOS DE MANTENIMIENTO Y REPARACIONES CORRIENTES DE LA VIVIENDA</w:t>
      </w:r>
    </w:p>
    <w:p w:rsidR="00AE2DE5" w:rsidRPr="00F80ED2" w:rsidRDefault="00AE2DE5" w:rsidP="00AE2DE5">
      <w:pPr>
        <w:pStyle w:val="TtuloSUBGRUPO"/>
        <w:spacing w:after="0"/>
        <w:ind w:left="2126" w:hanging="2126"/>
        <w:rPr>
          <w:rStyle w:val="hps"/>
        </w:rPr>
      </w:pPr>
    </w:p>
    <w:p w:rsidR="00AE2DE5" w:rsidRPr="00F80ED2" w:rsidRDefault="00AE2DE5" w:rsidP="00AE2DE5">
      <w:pPr>
        <w:pStyle w:val="VIETA"/>
        <w:ind w:firstLine="0"/>
        <w:rPr>
          <w:rStyle w:val="hps"/>
        </w:rPr>
      </w:pPr>
      <w:r>
        <w:rPr>
          <w:rStyle w:val="hps"/>
        </w:rPr>
        <w:t>S</w:t>
      </w:r>
      <w:r w:rsidRPr="00F80ED2">
        <w:rPr>
          <w:rStyle w:val="hps"/>
        </w:rPr>
        <w:t>ervicios de mantenimiento y de reparaciones corrientes tanto para la vivienda principal como para otras viviendas.</w:t>
      </w:r>
    </w:p>
    <w:p w:rsidR="00AE2DE5" w:rsidRDefault="00AE2DE5" w:rsidP="00AE2DE5">
      <w:pPr>
        <w:pStyle w:val="VIETA"/>
        <w:ind w:firstLine="0"/>
        <w:rPr>
          <w:rStyle w:val="hps"/>
        </w:rPr>
      </w:pPr>
    </w:p>
    <w:p w:rsidR="00AE2DE5" w:rsidRPr="00A40709" w:rsidRDefault="00AE2DE5" w:rsidP="00AE2DE5">
      <w:pPr>
        <w:pStyle w:val="VIETA"/>
        <w:ind w:firstLine="0"/>
        <w:rPr>
          <w:rStyle w:val="hps"/>
        </w:rPr>
      </w:pPr>
      <w:r w:rsidRPr="00AA07CF">
        <w:rPr>
          <w:rStyle w:val="hps"/>
          <w:u w:val="single"/>
        </w:rPr>
        <w:t>Incluye</w:t>
      </w:r>
      <w:r w:rsidRPr="00A40709">
        <w:rPr>
          <w:rStyle w:val="hps"/>
        </w:rPr>
        <w:t xml:space="preserve"> el valor total del servicio, es decir</w:t>
      </w:r>
      <w:r w:rsidRPr="00A40709">
        <w:t xml:space="preserve">, tanto el </w:t>
      </w:r>
      <w:r w:rsidRPr="00A40709">
        <w:rPr>
          <w:rStyle w:val="hps"/>
        </w:rPr>
        <w:t>coste de la mano de obra como el coste de los materiales utilizados.</w:t>
      </w: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Compra por separado de materiales por los hogares con la intención de realizar el mantenimiento o reparaciones por cuenta propia (</w:t>
      </w:r>
      <w:r w:rsidRPr="00F80ED2">
        <w:t>04.3.1.0).</w:t>
      </w:r>
    </w:p>
    <w:p w:rsidR="00AE2DE5" w:rsidRPr="00F80ED2" w:rsidRDefault="00AE2DE5" w:rsidP="00AE2DE5">
      <w:pPr>
        <w:pStyle w:val="VIETA"/>
        <w:numPr>
          <w:ilvl w:val="0"/>
          <w:numId w:val="11"/>
        </w:numPr>
        <w:ind w:left="2098" w:hanging="357"/>
        <w:rPr>
          <w:color w:val="000000"/>
        </w:rPr>
      </w:pPr>
      <w:r w:rsidRPr="00F80ED2">
        <w:rPr>
          <w:rStyle w:val="hps"/>
        </w:rPr>
        <w:t>Servicios que se contraten para el mantenimiento mayor y reparación (consumo intermedio</w:t>
      </w:r>
      <w:r w:rsidRPr="00F80ED2">
        <w:t xml:space="preserve">) (04.3.3.0) </w:t>
      </w:r>
      <w:r w:rsidRPr="00F80ED2">
        <w:rPr>
          <w:rStyle w:val="hps"/>
        </w:rPr>
        <w:t>o para la ampliación o conversión de la vivienda (</w:t>
      </w:r>
      <w:r w:rsidRPr="00F80ED2">
        <w:t>formación de capital o inversión) (04.3.4.0).</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04.3.2.1</w:t>
      </w:r>
      <w:r w:rsidRPr="00F80ED2">
        <w:tab/>
        <w:t>SERVICIOS DE FONTANERÍA (NUEVO)</w:t>
      </w:r>
    </w:p>
    <w:p w:rsidR="00AE2DE5" w:rsidRPr="00F80ED2" w:rsidRDefault="00AE2DE5" w:rsidP="00AE2DE5">
      <w:pPr>
        <w:pStyle w:val="Referencia"/>
      </w:pPr>
      <w:r w:rsidRPr="00F80ED2">
        <w:t>Trimestral</w:t>
      </w:r>
      <w:r w:rsidRPr="00F80ED2">
        <w:tab/>
      </w:r>
    </w:p>
    <w:p w:rsidR="00AE2DE5" w:rsidRPr="00F80ED2" w:rsidRDefault="00AE2DE5" w:rsidP="00AE2DE5">
      <w:pPr>
        <w:numPr>
          <w:ilvl w:val="0"/>
          <w:numId w:val="18"/>
        </w:numPr>
        <w:tabs>
          <w:tab w:val="left" w:pos="1757"/>
        </w:tabs>
        <w:ind w:left="2127"/>
        <w:jc w:val="both"/>
        <w:rPr>
          <w:rFonts w:ascii="Arial" w:hAnsi="Arial" w:cs="Arial"/>
          <w:color w:val="000000"/>
        </w:rPr>
      </w:pPr>
      <w:r w:rsidRPr="00F80ED2">
        <w:rPr>
          <w:rFonts w:ascii="Arial" w:hAnsi="Arial" w:cs="Arial"/>
          <w:color w:val="000000"/>
        </w:rPr>
        <w:t>Servicios de fontanería (mantenimiento y reparación de tuberías de agua y de desagüe, de instalaciones de gas…).</w:t>
      </w:r>
    </w:p>
    <w:p w:rsidR="00AE2DE5" w:rsidRPr="00F80ED2" w:rsidRDefault="00AE2DE5" w:rsidP="00AE2DE5">
      <w:pPr>
        <w:numPr>
          <w:ilvl w:val="0"/>
          <w:numId w:val="18"/>
        </w:numPr>
        <w:tabs>
          <w:tab w:val="left" w:pos="1757"/>
        </w:tabs>
        <w:ind w:left="2127"/>
        <w:jc w:val="both"/>
        <w:rPr>
          <w:rStyle w:val="hps"/>
          <w:rFonts w:ascii="Arial" w:hAnsi="Arial" w:cs="Arial"/>
        </w:rPr>
      </w:pPr>
      <w:r w:rsidRPr="00F80ED2">
        <w:rPr>
          <w:rStyle w:val="hps"/>
          <w:rFonts w:ascii="Arial" w:hAnsi="Arial" w:cs="Arial"/>
        </w:rPr>
        <w:t>Montaje, instalación</w:t>
      </w:r>
      <w:r w:rsidRPr="00F80ED2">
        <w:rPr>
          <w:rFonts w:ascii="Arial" w:hAnsi="Arial" w:cs="Arial"/>
        </w:rPr>
        <w:t xml:space="preserve">, reparación </w:t>
      </w:r>
      <w:r w:rsidRPr="00F80ED2">
        <w:rPr>
          <w:rStyle w:val="hps"/>
          <w:rFonts w:ascii="Arial" w:hAnsi="Arial" w:cs="Arial"/>
        </w:rPr>
        <w:t>y mantenimiento de sistemas de tuberías, desagües</w:t>
      </w:r>
      <w:r w:rsidRPr="00F80ED2">
        <w:rPr>
          <w:rFonts w:ascii="Arial" w:hAnsi="Arial" w:cs="Arial"/>
        </w:rPr>
        <w:t xml:space="preserve">, canaletas, pozos, </w:t>
      </w:r>
      <w:r w:rsidRPr="00F80ED2">
        <w:rPr>
          <w:rStyle w:val="hps"/>
          <w:rFonts w:ascii="Arial" w:hAnsi="Arial" w:cs="Arial"/>
        </w:rPr>
        <w:t>y los accesorios para agua y gas.</w:t>
      </w:r>
    </w:p>
    <w:p w:rsidR="00AE2DE5" w:rsidRPr="00F80ED2" w:rsidRDefault="00AE2DE5" w:rsidP="00AE2DE5">
      <w:pPr>
        <w:tabs>
          <w:tab w:val="left" w:pos="1757"/>
        </w:tabs>
        <w:ind w:left="2127"/>
        <w:jc w:val="both"/>
        <w:rPr>
          <w:rStyle w:val="hps"/>
          <w:rFonts w:ascii="Arial" w:hAnsi="Arial" w:cs="Arial"/>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F80ED2" w:rsidRDefault="00AE2DE5" w:rsidP="00AE2DE5">
      <w:pPr>
        <w:tabs>
          <w:tab w:val="left" w:pos="1757"/>
        </w:tabs>
        <w:ind w:left="2127"/>
        <w:jc w:val="both"/>
        <w:rPr>
          <w:rStyle w:val="hps"/>
          <w:rFonts w:ascii="Arial" w:hAnsi="Arial" w:cs="Arial"/>
        </w:rPr>
      </w:pPr>
    </w:p>
    <w:p w:rsidR="00AE2DE5" w:rsidRPr="00F80ED2" w:rsidRDefault="00AE2DE5" w:rsidP="00AE2DE5">
      <w:pPr>
        <w:pStyle w:val="Excluye"/>
        <w:spacing w:after="0"/>
        <w:rPr>
          <w:i/>
          <w:color w:val="000000"/>
          <w:u w:val="none"/>
        </w:rPr>
      </w:pPr>
      <w:r w:rsidRPr="00F80ED2">
        <w:rPr>
          <w:i/>
        </w:rPr>
        <w:t>Nota</w:t>
      </w:r>
      <w:r w:rsidRPr="00F80ED2">
        <w:rPr>
          <w:i/>
          <w:u w:val="none"/>
        </w:rPr>
        <w:t>: L</w:t>
      </w:r>
      <w:r w:rsidRPr="00F80ED2">
        <w:rPr>
          <w:i/>
          <w:color w:val="000000"/>
          <w:u w:val="none"/>
        </w:rPr>
        <w:t>os servicios anteriores se incluyen en este código siempre que sean reparaciones corrientes.</w:t>
      </w:r>
    </w:p>
    <w:p w:rsidR="00AE2DE5" w:rsidRPr="00F80ED2" w:rsidRDefault="00AE2DE5" w:rsidP="00AE2DE5">
      <w:pPr>
        <w:pStyle w:val="Excluye"/>
        <w:spacing w:after="0"/>
        <w:rPr>
          <w:i/>
          <w:color w:val="000000"/>
          <w:u w:val="none"/>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Compra por separado de materiales por los hogares con la intención de realizar el mantenimiento o reparaciones por cuenta propia (</w:t>
      </w:r>
      <w:r w:rsidRPr="00F80ED2">
        <w:t>04.3.1.0).</w:t>
      </w:r>
    </w:p>
    <w:p w:rsidR="00AE2DE5" w:rsidRPr="00F80ED2" w:rsidRDefault="00AE2DE5" w:rsidP="00AE2DE5">
      <w:pPr>
        <w:pStyle w:val="VIETA"/>
        <w:numPr>
          <w:ilvl w:val="0"/>
          <w:numId w:val="11"/>
        </w:numPr>
        <w:ind w:left="2098" w:hanging="357"/>
        <w:rPr>
          <w:color w:val="000000"/>
        </w:rPr>
      </w:pPr>
      <w:r w:rsidRPr="00F80ED2">
        <w:rPr>
          <w:rStyle w:val="hps"/>
        </w:rPr>
        <w:t>Servicios que se contraten para el mantenimiento mayor y reparación (consumo intermedio</w:t>
      </w:r>
      <w:r w:rsidRPr="00F80ED2">
        <w:t xml:space="preserve">) (04.3.3.0) </w:t>
      </w:r>
      <w:r w:rsidRPr="00F80ED2">
        <w:rPr>
          <w:rStyle w:val="hps"/>
        </w:rPr>
        <w:t>o para la ampliación o conversión de la vivienda (</w:t>
      </w:r>
      <w:r w:rsidRPr="00F80ED2">
        <w:t>formación de capital o inversión) (04.3.4.0).</w:t>
      </w:r>
    </w:p>
    <w:p w:rsidR="00AE2DE5" w:rsidRPr="00F80ED2" w:rsidRDefault="00AE2DE5" w:rsidP="00AE2DE5">
      <w:pPr>
        <w:pStyle w:val="VIETA"/>
        <w:ind w:firstLine="0"/>
        <w:rPr>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04.3.2.2</w:t>
      </w:r>
      <w:r w:rsidRPr="00F80ED2">
        <w:tab/>
        <w:t>SERVICIOS DE ELECTRICIDAD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Servicios de electricistas.</w:t>
      </w:r>
    </w:p>
    <w:p w:rsidR="00AE2DE5" w:rsidRPr="00F80ED2" w:rsidRDefault="00AE2DE5" w:rsidP="00AE2DE5">
      <w:pPr>
        <w:pStyle w:val="VIETA"/>
        <w:numPr>
          <w:ilvl w:val="0"/>
          <w:numId w:val="11"/>
        </w:numPr>
        <w:ind w:left="2098" w:hanging="357"/>
        <w:rPr>
          <w:rStyle w:val="hps"/>
          <w:color w:val="000000"/>
        </w:rPr>
      </w:pPr>
      <w:r w:rsidRPr="00F80ED2">
        <w:rPr>
          <w:rStyle w:val="hps"/>
        </w:rPr>
        <w:t>Mantenimiento de instalaciones eléctricas</w:t>
      </w:r>
    </w:p>
    <w:p w:rsidR="00AE2DE5" w:rsidRPr="00F80ED2" w:rsidRDefault="00AE2DE5" w:rsidP="00AE2DE5">
      <w:pPr>
        <w:pStyle w:val="VIETA"/>
        <w:ind w:firstLine="0"/>
        <w:rPr>
          <w:rStyle w:val="hps"/>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A40709" w:rsidRDefault="00AE2DE5" w:rsidP="00AE2DE5">
      <w:pPr>
        <w:pStyle w:val="VIETA"/>
        <w:ind w:firstLine="0"/>
        <w:rPr>
          <w:rStyle w:val="hps"/>
          <w:lang w:val="es-ES"/>
        </w:rPr>
      </w:pPr>
    </w:p>
    <w:p w:rsidR="00AE2DE5" w:rsidRPr="00F80ED2" w:rsidRDefault="00AE2DE5" w:rsidP="00AE2DE5">
      <w:pPr>
        <w:pStyle w:val="Excluye"/>
        <w:spacing w:after="0"/>
        <w:rPr>
          <w:i/>
          <w:color w:val="000000"/>
          <w:u w:val="none"/>
        </w:rPr>
      </w:pPr>
      <w:r w:rsidRPr="00F80ED2">
        <w:rPr>
          <w:i/>
        </w:rPr>
        <w:t>Nota</w:t>
      </w:r>
      <w:r w:rsidRPr="00F80ED2">
        <w:rPr>
          <w:i/>
          <w:u w:val="none"/>
        </w:rPr>
        <w:t>: L</w:t>
      </w:r>
      <w:r w:rsidRPr="00F80ED2">
        <w:rPr>
          <w:i/>
          <w:color w:val="000000"/>
          <w:u w:val="none"/>
        </w:rPr>
        <w:t>os servicios anteriores se incluyen en este código siempre que sean reparaciones corrientes.</w:t>
      </w:r>
    </w:p>
    <w:p w:rsidR="00AE2DE5" w:rsidRPr="00F80ED2" w:rsidRDefault="00AE2DE5" w:rsidP="00AE2DE5">
      <w:pPr>
        <w:pStyle w:val="Excluye"/>
        <w:spacing w:after="0"/>
        <w:rPr>
          <w:i/>
          <w:color w:val="000000"/>
          <w:u w:val="none"/>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Compra por separado de materiales por los hogares con la intención de realizar el mantenimiento o reparaciones por cuenta propia (</w:t>
      </w:r>
      <w:r w:rsidRPr="00F80ED2">
        <w:t>04.3.1.0).</w:t>
      </w:r>
    </w:p>
    <w:p w:rsidR="00AE2DE5" w:rsidRDefault="00AE2DE5" w:rsidP="00AE2DE5">
      <w:pPr>
        <w:pStyle w:val="VIETA"/>
        <w:numPr>
          <w:ilvl w:val="0"/>
          <w:numId w:val="11"/>
        </w:numPr>
        <w:ind w:left="2098" w:hanging="357"/>
      </w:pPr>
      <w:r w:rsidRPr="00F80ED2">
        <w:rPr>
          <w:rStyle w:val="hps"/>
        </w:rPr>
        <w:t>Servicios que se contraten para el mantenimiento mayor y reparación (consumo intermedio</w:t>
      </w:r>
      <w:r w:rsidRPr="00F80ED2">
        <w:t xml:space="preserve">) (04.3.3.0) </w:t>
      </w:r>
      <w:r w:rsidRPr="00F80ED2">
        <w:rPr>
          <w:rStyle w:val="hps"/>
        </w:rPr>
        <w:t>o para la ampliación o conversión de la vivienda (</w:t>
      </w:r>
      <w:r w:rsidRPr="00F80ED2">
        <w:t>formación de capital o inversión) (04.3.4.0).</w:t>
      </w:r>
    </w:p>
    <w:p w:rsidR="00AE2DE5" w:rsidRDefault="00AE2DE5" w:rsidP="00AE2DE5">
      <w:pPr>
        <w:pStyle w:val="VIETA"/>
        <w:ind w:firstLine="0"/>
      </w:pPr>
    </w:p>
    <w:p w:rsidR="00AE2DE5" w:rsidRPr="00F80ED2" w:rsidRDefault="00AE2DE5" w:rsidP="00AE2DE5">
      <w:pPr>
        <w:pStyle w:val="VIETA"/>
        <w:ind w:firstLine="0"/>
        <w:rPr>
          <w:rStyle w:val="hps"/>
        </w:rPr>
      </w:pPr>
      <w:r w:rsidRPr="00F80ED2">
        <w:rPr>
          <w:rStyle w:val="hps"/>
        </w:rPr>
        <w:tab/>
      </w:r>
    </w:p>
    <w:p w:rsidR="00AE2DE5" w:rsidRPr="00F80ED2" w:rsidRDefault="00AE2DE5" w:rsidP="00AE2DE5">
      <w:pPr>
        <w:pStyle w:val="TtuloCdigo"/>
      </w:pPr>
      <w:r w:rsidRPr="00F80ED2">
        <w:t>04.3.2.3</w:t>
      </w:r>
      <w:r w:rsidRPr="00F80ED2">
        <w:tab/>
        <w:t>SERVICIOS DE MANTENIMIENTO DE SISTEMAS DE CALEFACCIÓN INDIVIDUAL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Mantenimiento y reparación de equipos de calefacción individual.</w:t>
      </w:r>
    </w:p>
    <w:p w:rsidR="00AE2DE5" w:rsidRPr="00F80ED2" w:rsidRDefault="00AE2DE5" w:rsidP="00AE2DE5">
      <w:pPr>
        <w:pStyle w:val="VIETA"/>
        <w:ind w:firstLine="0"/>
        <w:rPr>
          <w:rStyle w:val="hps"/>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F80ED2" w:rsidRDefault="00AE2DE5" w:rsidP="00AE2DE5">
      <w:pPr>
        <w:tabs>
          <w:tab w:val="left" w:pos="1757"/>
        </w:tabs>
        <w:ind w:left="2127"/>
        <w:jc w:val="both"/>
        <w:rPr>
          <w:rStyle w:val="hps"/>
          <w:rFonts w:ascii="Arial" w:hAnsi="Arial" w:cs="Arial"/>
          <w:lang w:val="es-ES_tradnl"/>
        </w:rPr>
      </w:pPr>
    </w:p>
    <w:p w:rsidR="00AE2DE5" w:rsidRPr="00F80ED2" w:rsidRDefault="00AE2DE5" w:rsidP="00AE2DE5">
      <w:pPr>
        <w:pStyle w:val="Excluye"/>
        <w:spacing w:after="0"/>
        <w:rPr>
          <w:i/>
          <w:color w:val="000000"/>
          <w:u w:val="none"/>
        </w:rPr>
      </w:pPr>
      <w:r w:rsidRPr="00F80ED2">
        <w:rPr>
          <w:i/>
        </w:rPr>
        <w:t>Nota</w:t>
      </w:r>
      <w:r w:rsidRPr="00F80ED2">
        <w:rPr>
          <w:i/>
          <w:u w:val="none"/>
        </w:rPr>
        <w:t>: L</w:t>
      </w:r>
      <w:r w:rsidRPr="00F80ED2">
        <w:rPr>
          <w:i/>
          <w:color w:val="000000"/>
          <w:u w:val="none"/>
        </w:rPr>
        <w:t>os servicios anteriores se incluyen en este código siempre que sean reparaciones corrientes.</w:t>
      </w:r>
    </w:p>
    <w:p w:rsidR="00AE2DE5" w:rsidRPr="00F80ED2" w:rsidRDefault="00AE2DE5" w:rsidP="00AE2DE5">
      <w:pPr>
        <w:pStyle w:val="Excluye"/>
        <w:spacing w:after="0"/>
        <w:rPr>
          <w:i/>
          <w:color w:val="000000"/>
          <w:u w:val="none"/>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Compra por separado de materiales por los hogares con la intención de realizar el mantenimiento o reparaciones por cuenta propia (</w:t>
      </w:r>
      <w:r w:rsidRPr="00F80ED2">
        <w:t>04.3.1.0).</w:t>
      </w:r>
    </w:p>
    <w:p w:rsidR="00AE2DE5" w:rsidRPr="00F80ED2" w:rsidRDefault="00AE2DE5" w:rsidP="00AE2DE5">
      <w:pPr>
        <w:pStyle w:val="VIETA"/>
        <w:numPr>
          <w:ilvl w:val="0"/>
          <w:numId w:val="11"/>
        </w:numPr>
        <w:ind w:left="2098" w:hanging="357"/>
        <w:rPr>
          <w:color w:val="000000"/>
        </w:rPr>
      </w:pPr>
      <w:r w:rsidRPr="00F80ED2">
        <w:rPr>
          <w:rStyle w:val="hps"/>
        </w:rPr>
        <w:t>Servicios que se contraten para el mantenimiento mayor y reparación (consumo intermedio</w:t>
      </w:r>
      <w:r w:rsidRPr="00F80ED2">
        <w:t xml:space="preserve">) (04.3.3.0) </w:t>
      </w:r>
      <w:r w:rsidRPr="00F80ED2">
        <w:rPr>
          <w:rStyle w:val="hps"/>
        </w:rPr>
        <w:t>o para la ampliación o conversión de la vivienda (</w:t>
      </w:r>
      <w:r w:rsidRPr="00F80ED2">
        <w:t>formación de capital o inversión) (04.3.4.0).</w:t>
      </w:r>
    </w:p>
    <w:p w:rsidR="00AE2DE5" w:rsidRPr="00F80ED2" w:rsidRDefault="00AE2DE5" w:rsidP="00AE2DE5">
      <w:pPr>
        <w:ind w:left="2127"/>
        <w:jc w:val="both"/>
        <w:rPr>
          <w:rStyle w:val="hps"/>
          <w:rFonts w:ascii="Arial" w:hAnsi="Arial" w:cs="Arial"/>
          <w:lang w:val="es-ES_tradnl"/>
        </w:rPr>
      </w:pPr>
    </w:p>
    <w:p w:rsidR="00AE2DE5" w:rsidRPr="00F80ED2" w:rsidRDefault="00AE2DE5" w:rsidP="00AE2DE5">
      <w:pPr>
        <w:pStyle w:val="A4"/>
        <w:keepNext w:val="0"/>
        <w:keepLines w:val="0"/>
        <w:spacing w:before="0"/>
        <w:ind w:left="2127"/>
        <w:rPr>
          <w:rFonts w:cs="Arial"/>
          <w:color w:val="000000"/>
          <w:sz w:val="22"/>
          <w:szCs w:val="22"/>
        </w:rPr>
      </w:pPr>
    </w:p>
    <w:p w:rsidR="00AE2DE5" w:rsidRPr="00F80ED2" w:rsidRDefault="00AE2DE5" w:rsidP="00AE2DE5">
      <w:pPr>
        <w:pStyle w:val="TtuloCdigo"/>
      </w:pPr>
      <w:r w:rsidRPr="00F80ED2">
        <w:t>04.3.2.4</w:t>
      </w:r>
      <w:r w:rsidRPr="00F80ED2">
        <w:tab/>
        <w:t>SERVICIOS DE PINTURA (NUEVO)</w:t>
      </w:r>
    </w:p>
    <w:p w:rsidR="00AE2DE5" w:rsidRPr="00F80ED2" w:rsidRDefault="00AE2DE5" w:rsidP="00AE2DE5">
      <w:pPr>
        <w:pStyle w:val="Referencia"/>
        <w:rPr>
          <w:rStyle w:val="hps"/>
        </w:rPr>
      </w:pPr>
      <w:r w:rsidRPr="00F80ED2">
        <w:t>Trimestral</w:t>
      </w:r>
      <w:r w:rsidRPr="00F80ED2">
        <w:tab/>
      </w:r>
      <w:r w:rsidRPr="00F80ED2">
        <w:tab/>
      </w:r>
    </w:p>
    <w:p w:rsidR="00AE2DE5" w:rsidRPr="00F80ED2" w:rsidRDefault="00AE2DE5" w:rsidP="00AE2DE5">
      <w:pPr>
        <w:pStyle w:val="VIETA"/>
        <w:numPr>
          <w:ilvl w:val="0"/>
          <w:numId w:val="11"/>
        </w:numPr>
        <w:ind w:left="2098" w:hanging="357"/>
      </w:pPr>
      <w:r w:rsidRPr="00F80ED2">
        <w:rPr>
          <w:rStyle w:val="hps"/>
        </w:rPr>
        <w:t>Preparación de superficies para la pintura</w:t>
      </w:r>
      <w:r w:rsidRPr="00F80ED2">
        <w:t xml:space="preserve">, </w:t>
      </w:r>
    </w:p>
    <w:p w:rsidR="00AE2DE5" w:rsidRPr="00F80ED2" w:rsidRDefault="00AE2DE5" w:rsidP="00AE2DE5">
      <w:pPr>
        <w:pStyle w:val="VIETA"/>
        <w:numPr>
          <w:ilvl w:val="0"/>
          <w:numId w:val="11"/>
        </w:numPr>
        <w:ind w:left="2098" w:hanging="357"/>
        <w:rPr>
          <w:rStyle w:val="hps"/>
        </w:rPr>
      </w:pPr>
      <w:r w:rsidRPr="00F80ED2">
        <w:t xml:space="preserve">Aplicación de </w:t>
      </w:r>
      <w:r w:rsidRPr="00F80ED2">
        <w:rPr>
          <w:rStyle w:val="hps"/>
        </w:rPr>
        <w:t>capas protectoras y decorativas de pintura o materiales similares</w:t>
      </w:r>
      <w:r w:rsidRPr="00F80ED2">
        <w:t xml:space="preserve">, </w:t>
      </w:r>
    </w:p>
    <w:p w:rsidR="00AE2DE5" w:rsidRPr="00F80ED2" w:rsidRDefault="00AE2DE5" w:rsidP="00AE2DE5">
      <w:pPr>
        <w:pStyle w:val="VIETA"/>
        <w:numPr>
          <w:ilvl w:val="0"/>
          <w:numId w:val="11"/>
        </w:numPr>
        <w:ind w:left="2098" w:hanging="357"/>
        <w:rPr>
          <w:rStyle w:val="hps"/>
        </w:rPr>
      </w:pPr>
      <w:r w:rsidRPr="00F80ED2">
        <w:rPr>
          <w:rStyle w:val="hps"/>
        </w:rPr>
        <w:t>Revestimiento de paredes interiores y techos con papel pintado u otros acabados. Empapelado, entelado de paredes.</w:t>
      </w:r>
    </w:p>
    <w:p w:rsidR="00AE2DE5" w:rsidRPr="00F80ED2" w:rsidRDefault="00AE2DE5" w:rsidP="00AE2DE5">
      <w:pPr>
        <w:pStyle w:val="VIETA"/>
        <w:ind w:firstLine="0"/>
        <w:rPr>
          <w:rStyle w:val="hps"/>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F80ED2" w:rsidRDefault="00AE2DE5" w:rsidP="00AE2DE5">
      <w:pPr>
        <w:tabs>
          <w:tab w:val="left" w:pos="1757"/>
        </w:tabs>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Excluye"/>
        <w:spacing w:after="0"/>
        <w:rPr>
          <w:i/>
          <w:color w:val="000000"/>
          <w:u w:val="none"/>
        </w:rPr>
      </w:pPr>
      <w:r w:rsidRPr="00F80ED2">
        <w:rPr>
          <w:i/>
        </w:rPr>
        <w:t>Nota</w:t>
      </w:r>
      <w:r w:rsidRPr="00F80ED2">
        <w:rPr>
          <w:i/>
          <w:u w:val="none"/>
        </w:rPr>
        <w:t>: L</w:t>
      </w:r>
      <w:r w:rsidRPr="00F80ED2">
        <w:rPr>
          <w:i/>
          <w:color w:val="000000"/>
          <w:u w:val="none"/>
        </w:rPr>
        <w:t>os servicios anteriores se incluyen en este código siempre que sean reparaciones corrientes.</w:t>
      </w:r>
    </w:p>
    <w:p w:rsidR="00AE2DE5" w:rsidRPr="00F80ED2" w:rsidRDefault="00AE2DE5" w:rsidP="00AE2DE5">
      <w:pPr>
        <w:pStyle w:val="Excluye"/>
        <w:spacing w:after="0"/>
        <w:rPr>
          <w:i/>
          <w:color w:val="000000"/>
          <w:u w:val="none"/>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Compra por separado de materiales por los hogares con la intención de realizar el mantenimiento o reparaciones por cuenta propia (</w:t>
      </w:r>
      <w:r w:rsidRPr="00F80ED2">
        <w:t>04.3.1.0).</w:t>
      </w:r>
    </w:p>
    <w:p w:rsidR="00AE2DE5" w:rsidRDefault="00AE2DE5" w:rsidP="00AE2DE5">
      <w:pPr>
        <w:pStyle w:val="VIETA"/>
        <w:numPr>
          <w:ilvl w:val="0"/>
          <w:numId w:val="11"/>
        </w:numPr>
        <w:ind w:left="2098" w:hanging="357"/>
      </w:pPr>
      <w:r w:rsidRPr="00F80ED2">
        <w:rPr>
          <w:rStyle w:val="hps"/>
        </w:rPr>
        <w:t>Servicios que se contraten para el mantenimiento mayor y reparación (consumo intermedio</w:t>
      </w:r>
      <w:r w:rsidRPr="00F80ED2">
        <w:t xml:space="preserve">) (04.3.3.0) </w:t>
      </w:r>
      <w:r w:rsidRPr="00F80ED2">
        <w:rPr>
          <w:rStyle w:val="hps"/>
        </w:rPr>
        <w:t>o para la ampliación o conversión de la vivienda (</w:t>
      </w:r>
      <w:r w:rsidRPr="00F80ED2">
        <w:t>formación de capital o inversión) (04.3.4.0).</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rPr>
      </w:pPr>
    </w:p>
    <w:p w:rsidR="00AE2DE5" w:rsidRPr="00F80ED2" w:rsidRDefault="00AE2DE5" w:rsidP="00AE2DE5">
      <w:pPr>
        <w:pStyle w:val="TtuloCdigo"/>
      </w:pPr>
      <w:r w:rsidRPr="00F80ED2">
        <w:t>04.3.2.5</w:t>
      </w:r>
      <w:r w:rsidRPr="00F80ED2">
        <w:tab/>
        <w:t>SERVICIOS DE CARPINTERÍA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rStyle w:val="hps"/>
        </w:rPr>
      </w:pPr>
      <w:r w:rsidRPr="00F80ED2">
        <w:rPr>
          <w:rStyle w:val="hps"/>
        </w:rPr>
        <w:t>Corte, tallado</w:t>
      </w:r>
      <w:r w:rsidRPr="00F80ED2">
        <w:t xml:space="preserve">, </w:t>
      </w:r>
      <w:r w:rsidRPr="00F80ED2">
        <w:rPr>
          <w:rStyle w:val="hps"/>
        </w:rPr>
        <w:t>montaje, instalación</w:t>
      </w:r>
      <w:r w:rsidRPr="00F80ED2">
        <w:t xml:space="preserve">, mantenimiento y reparación </w:t>
      </w:r>
      <w:r w:rsidRPr="00F80ED2">
        <w:rPr>
          <w:rStyle w:val="hps"/>
        </w:rPr>
        <w:t>de diversos tipos de estructuras y accesorios hechos de madera y otros materiales.</w:t>
      </w:r>
    </w:p>
    <w:p w:rsidR="00AE2DE5" w:rsidRPr="00F80ED2" w:rsidRDefault="00AE2DE5" w:rsidP="00AE2DE5">
      <w:pPr>
        <w:pStyle w:val="VIETA"/>
        <w:numPr>
          <w:ilvl w:val="0"/>
          <w:numId w:val="11"/>
        </w:numPr>
        <w:ind w:left="2098" w:hanging="357"/>
      </w:pPr>
      <w:r w:rsidRPr="00F80ED2">
        <w:t>Pavimentación y revestimiento de suelos (p</w:t>
      </w:r>
      <w:r>
        <w:t>. ej.: parqué</w:t>
      </w:r>
      <w:r w:rsidRPr="00F80ED2">
        <w:t>) y paredes.</w:t>
      </w:r>
    </w:p>
    <w:p w:rsidR="00AE2DE5" w:rsidRPr="00F80ED2" w:rsidRDefault="00AE2DE5" w:rsidP="00AE2DE5">
      <w:pPr>
        <w:pStyle w:val="VIETA"/>
        <w:numPr>
          <w:ilvl w:val="0"/>
          <w:numId w:val="11"/>
        </w:numPr>
        <w:ind w:left="2098" w:hanging="357"/>
      </w:pPr>
      <w:r w:rsidRPr="00F80ED2">
        <w:t>Trabajos de acristalamiento.</w:t>
      </w:r>
    </w:p>
    <w:p w:rsidR="00AE2DE5" w:rsidRPr="00F80ED2" w:rsidRDefault="00AE2DE5" w:rsidP="00AE2DE5">
      <w:pPr>
        <w:pStyle w:val="VIETA"/>
        <w:numPr>
          <w:ilvl w:val="0"/>
          <w:numId w:val="11"/>
        </w:numPr>
        <w:ind w:left="2098" w:hanging="357"/>
      </w:pPr>
      <w:r w:rsidRPr="00F80ED2">
        <w:t>Acuchilla</w:t>
      </w:r>
      <w:r>
        <w:t>dores y barnizadores de parqué</w:t>
      </w:r>
      <w:r w:rsidRPr="00F80ED2">
        <w:t>, tarima, madera…</w:t>
      </w:r>
    </w:p>
    <w:p w:rsidR="00AE2DE5" w:rsidRPr="00F80ED2" w:rsidRDefault="00AE2DE5" w:rsidP="00AE2DE5">
      <w:pPr>
        <w:pStyle w:val="VIETA"/>
        <w:numPr>
          <w:ilvl w:val="0"/>
          <w:numId w:val="11"/>
        </w:numPr>
        <w:ind w:left="2098" w:hanging="357"/>
      </w:pPr>
      <w:r w:rsidRPr="00F80ED2">
        <w:t>Instalación de puertas y ventanas, carpintería metálica, persianas y toldos…</w:t>
      </w:r>
    </w:p>
    <w:p w:rsidR="00AE2DE5" w:rsidRPr="00F80ED2" w:rsidRDefault="00AE2DE5" w:rsidP="00AE2DE5">
      <w:pPr>
        <w:pStyle w:val="VIETA"/>
        <w:ind w:firstLine="0"/>
        <w:rPr>
          <w:rStyle w:val="hps"/>
        </w:rPr>
      </w:pPr>
    </w:p>
    <w:p w:rsidR="00AE2DE5"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Default="00AE2DE5" w:rsidP="00AE2DE5">
      <w:pPr>
        <w:pStyle w:val="VIETA"/>
        <w:ind w:firstLine="0"/>
      </w:pPr>
    </w:p>
    <w:p w:rsidR="00AE2DE5" w:rsidRPr="00F80ED2" w:rsidRDefault="00AE2DE5" w:rsidP="00AE2DE5">
      <w:pPr>
        <w:pStyle w:val="VIETA"/>
        <w:ind w:firstLine="0"/>
        <w:rPr>
          <w:i/>
          <w:color w:val="000000"/>
        </w:rPr>
      </w:pPr>
      <w:r w:rsidRPr="00FB51B3">
        <w:rPr>
          <w:i/>
          <w:u w:val="single"/>
        </w:rPr>
        <w:t>Nota</w:t>
      </w:r>
      <w:r w:rsidRPr="00F80ED2">
        <w:rPr>
          <w:i/>
        </w:rPr>
        <w:t>: L</w:t>
      </w:r>
      <w:r w:rsidRPr="00F80ED2">
        <w:rPr>
          <w:i/>
          <w:color w:val="000000"/>
        </w:rPr>
        <w:t>os servicios anteriores se incluyen en este código siempre que sean reparaciones corrientes.</w:t>
      </w: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Compra por separado de materiales por los hogares con la intención de realizar el mantenimiento o reparaciones por cuenta propia (</w:t>
      </w:r>
      <w:r w:rsidRPr="00F80ED2">
        <w:t>04.3.1.0).</w:t>
      </w:r>
    </w:p>
    <w:p w:rsidR="00AE2DE5" w:rsidRPr="00F80ED2" w:rsidRDefault="00AE2DE5" w:rsidP="00AE2DE5">
      <w:pPr>
        <w:pStyle w:val="VIETA"/>
        <w:numPr>
          <w:ilvl w:val="0"/>
          <w:numId w:val="11"/>
        </w:numPr>
        <w:ind w:left="2098" w:hanging="357"/>
      </w:pPr>
      <w:r w:rsidRPr="00F80ED2">
        <w:rPr>
          <w:rStyle w:val="hps"/>
        </w:rPr>
        <w:t>Servicios que se contraten para el mantenimiento mayor y reparación (consumo intermedio</w:t>
      </w:r>
      <w:r w:rsidRPr="00F80ED2">
        <w:t xml:space="preserve">) (04.3.3.0) </w:t>
      </w:r>
      <w:r w:rsidRPr="00F80ED2">
        <w:rPr>
          <w:rStyle w:val="hps"/>
        </w:rPr>
        <w:t>o para la ampliación o conversión de la vivienda (</w:t>
      </w:r>
      <w:r w:rsidRPr="00F80ED2">
        <w:t>formación de capital o inversión) (04.3.4.0).</w:t>
      </w:r>
    </w:p>
    <w:p w:rsidR="00AE2DE5" w:rsidRPr="00F80ED2" w:rsidRDefault="00AE2DE5" w:rsidP="00AE2DE5">
      <w:pPr>
        <w:pStyle w:val="VIETA"/>
        <w:ind w:left="0"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04.3.2.9</w:t>
      </w:r>
      <w:r w:rsidRPr="00F80ED2">
        <w:tab/>
        <w:t>SERVICIOS DE ALBAÑILERÍA Y OTROS SERVICIOS DE MANTENIMIENTO DE LA VIVIENDA</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Trabajos de albañilería para la decoración de interiores (armarios empotrados de albañilería...).</w:t>
      </w:r>
    </w:p>
    <w:p w:rsidR="00AE2DE5" w:rsidRPr="00F80ED2" w:rsidRDefault="00AE2DE5" w:rsidP="00AE2DE5">
      <w:pPr>
        <w:pStyle w:val="VIETA"/>
        <w:numPr>
          <w:ilvl w:val="0"/>
          <w:numId w:val="11"/>
        </w:numPr>
        <w:ind w:left="2098" w:hanging="357"/>
      </w:pPr>
      <w:r w:rsidRPr="00F80ED2">
        <w:t>Trabajos de cerrajeros.</w:t>
      </w:r>
    </w:p>
    <w:p w:rsidR="00AE2DE5" w:rsidRPr="00F80ED2" w:rsidRDefault="00AE2DE5" w:rsidP="00AE2DE5">
      <w:pPr>
        <w:pStyle w:val="VIETA"/>
        <w:numPr>
          <w:ilvl w:val="0"/>
          <w:numId w:val="11"/>
        </w:numPr>
        <w:ind w:left="2098" w:hanging="357"/>
        <w:rPr>
          <w:rStyle w:val="hps"/>
        </w:rPr>
      </w:pPr>
      <w:r w:rsidRPr="00F80ED2">
        <w:t>T</w:t>
      </w:r>
      <w:r w:rsidRPr="00F80ED2">
        <w:rPr>
          <w:rStyle w:val="hps"/>
        </w:rPr>
        <w:t>rabajos de aislamiento.</w:t>
      </w:r>
    </w:p>
    <w:p w:rsidR="00AE2DE5" w:rsidRPr="00F80ED2" w:rsidRDefault="00AE2DE5" w:rsidP="00AE2DE5">
      <w:pPr>
        <w:pStyle w:val="VIETA"/>
        <w:numPr>
          <w:ilvl w:val="0"/>
          <w:numId w:val="11"/>
        </w:numPr>
        <w:ind w:left="2098" w:hanging="357"/>
        <w:rPr>
          <w:rStyle w:val="hps"/>
        </w:rPr>
      </w:pPr>
      <w:r w:rsidRPr="00F80ED2">
        <w:rPr>
          <w:rStyle w:val="hps"/>
        </w:rPr>
        <w:t>Trabajos de instalación de cercas y barandillas.</w:t>
      </w:r>
    </w:p>
    <w:p w:rsidR="00AE2DE5" w:rsidRPr="00F80ED2" w:rsidRDefault="00AE2DE5" w:rsidP="00AE2DE5">
      <w:pPr>
        <w:pStyle w:val="VIETA"/>
        <w:numPr>
          <w:ilvl w:val="0"/>
          <w:numId w:val="11"/>
        </w:numPr>
        <w:ind w:left="2098" w:hanging="357"/>
        <w:rPr>
          <w:rStyle w:val="hps"/>
        </w:rPr>
      </w:pPr>
      <w:r w:rsidRPr="00F80ED2">
        <w:rPr>
          <w:rStyle w:val="hps"/>
        </w:rPr>
        <w:t>Trabajos de enyesado.</w:t>
      </w:r>
    </w:p>
    <w:p w:rsidR="00AE2DE5" w:rsidRPr="00F80ED2" w:rsidRDefault="00AE2DE5" w:rsidP="00AE2DE5">
      <w:pPr>
        <w:pStyle w:val="VIETA"/>
        <w:numPr>
          <w:ilvl w:val="0"/>
          <w:numId w:val="11"/>
        </w:numPr>
        <w:ind w:left="2098" w:hanging="357"/>
        <w:rPr>
          <w:rStyle w:val="hps"/>
        </w:rPr>
      </w:pPr>
      <w:r w:rsidRPr="00F80ED2">
        <w:rPr>
          <w:rStyle w:val="hps"/>
        </w:rPr>
        <w:t xml:space="preserve">Trabajos de solado y pulido de suelo y paredes con </w:t>
      </w:r>
      <w:r w:rsidRPr="00F80ED2">
        <w:t>losetas y plaquetas, que pueden ser de terrazo, mármol, granito, pizarra, gres, etc.</w:t>
      </w:r>
    </w:p>
    <w:p w:rsidR="00AE2DE5" w:rsidRPr="00F80ED2" w:rsidRDefault="00AE2DE5" w:rsidP="00AE2DE5">
      <w:pPr>
        <w:pStyle w:val="VIETA"/>
        <w:numPr>
          <w:ilvl w:val="0"/>
          <w:numId w:val="11"/>
        </w:numPr>
        <w:ind w:left="2098" w:hanging="357"/>
        <w:rPr>
          <w:rStyle w:val="hps"/>
        </w:rPr>
      </w:pPr>
      <w:r w:rsidRPr="00F80ED2">
        <w:rPr>
          <w:rStyle w:val="hps"/>
        </w:rPr>
        <w:t>Ornamentación de obras de acondicionamiento.</w:t>
      </w:r>
    </w:p>
    <w:p w:rsidR="00AE2DE5" w:rsidRPr="00F80ED2" w:rsidRDefault="00AE2DE5" w:rsidP="00AE2DE5">
      <w:pPr>
        <w:pStyle w:val="VIETA"/>
        <w:numPr>
          <w:ilvl w:val="0"/>
          <w:numId w:val="11"/>
        </w:numPr>
        <w:ind w:left="2098" w:hanging="357"/>
        <w:rPr>
          <w:rStyle w:val="hps"/>
          <w:color w:val="000000"/>
        </w:rPr>
      </w:pPr>
      <w:r w:rsidRPr="00F80ED2">
        <w:rPr>
          <w:rStyle w:val="hps"/>
        </w:rPr>
        <w:t>Servicios de diseño de interiore</w:t>
      </w:r>
      <w:r w:rsidRPr="00F80ED2">
        <w:rPr>
          <w:rStyle w:val="hps"/>
          <w:color w:val="000000"/>
        </w:rPr>
        <w:t>s y decoradores</w:t>
      </w:r>
      <w:r w:rsidRPr="00F80ED2">
        <w:rPr>
          <w:rStyle w:val="hps"/>
        </w:rPr>
        <w:t>.</w:t>
      </w:r>
    </w:p>
    <w:p w:rsidR="00AE2DE5" w:rsidRPr="002E214A" w:rsidRDefault="00AE2DE5" w:rsidP="00AE2DE5">
      <w:pPr>
        <w:pStyle w:val="VIETA"/>
        <w:numPr>
          <w:ilvl w:val="0"/>
          <w:numId w:val="11"/>
        </w:numPr>
        <w:ind w:left="2098" w:hanging="357"/>
        <w:rPr>
          <w:rStyle w:val="hps"/>
          <w:color w:val="000000"/>
        </w:rPr>
      </w:pPr>
      <w:r w:rsidRPr="00F80ED2">
        <w:rPr>
          <w:rStyle w:val="hps"/>
        </w:rPr>
        <w:t>Mantenimiento de ascensor individual.</w:t>
      </w:r>
    </w:p>
    <w:p w:rsidR="00AE2DE5" w:rsidRPr="00E2179F" w:rsidRDefault="00AE2DE5" w:rsidP="00AE2DE5">
      <w:pPr>
        <w:pStyle w:val="VIETA"/>
        <w:numPr>
          <w:ilvl w:val="0"/>
          <w:numId w:val="11"/>
        </w:numPr>
        <w:ind w:left="2098" w:hanging="357"/>
        <w:rPr>
          <w:rStyle w:val="hps"/>
        </w:rPr>
      </w:pPr>
      <w:r w:rsidRPr="00E2179F">
        <w:rPr>
          <w:rStyle w:val="hps"/>
        </w:rPr>
        <w:t>Cambio de bañera por el plato de ducha.</w:t>
      </w:r>
    </w:p>
    <w:p w:rsidR="00AE2DE5" w:rsidRPr="00F80ED2" w:rsidRDefault="00AE2DE5" w:rsidP="00AE2DE5">
      <w:pPr>
        <w:pStyle w:val="VIETA"/>
        <w:ind w:firstLine="0"/>
        <w:rPr>
          <w:rStyle w:val="hps"/>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A40709" w:rsidRDefault="00AE2DE5" w:rsidP="00AE2DE5">
      <w:pPr>
        <w:pStyle w:val="VIETA"/>
        <w:rPr>
          <w:rStyle w:val="hps"/>
          <w:u w:val="single"/>
          <w:lang w:val="es-ES"/>
        </w:rPr>
      </w:pPr>
    </w:p>
    <w:p w:rsidR="00AE2DE5" w:rsidRDefault="00AE2DE5" w:rsidP="00AE2DE5">
      <w:pPr>
        <w:pStyle w:val="VIETA"/>
        <w:ind w:firstLine="29"/>
        <w:rPr>
          <w:i/>
          <w:color w:val="000000"/>
        </w:rPr>
      </w:pPr>
      <w:r w:rsidRPr="007C1F62">
        <w:rPr>
          <w:i/>
          <w:u w:val="single"/>
        </w:rPr>
        <w:t>Nota</w:t>
      </w:r>
      <w:r w:rsidRPr="00F80ED2">
        <w:rPr>
          <w:i/>
        </w:rPr>
        <w:t>: L</w:t>
      </w:r>
      <w:r w:rsidRPr="00F80ED2">
        <w:rPr>
          <w:i/>
          <w:color w:val="000000"/>
        </w:rPr>
        <w:t>os servicios anteriores se incluyen en este código siempre que sean reparaciones corrientes.</w:t>
      </w:r>
    </w:p>
    <w:p w:rsidR="00AE2DE5" w:rsidRPr="00F80ED2" w:rsidRDefault="00AE2DE5" w:rsidP="00AE2DE5">
      <w:pPr>
        <w:pStyle w:val="VIETA"/>
        <w:ind w:firstLine="29"/>
        <w:rPr>
          <w:i/>
          <w:color w:val="000000"/>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Compra por separado de materiales por los hogares con la intención de realizar el mantenimiento o reparaciones por cuenta propia (</w:t>
      </w:r>
      <w:r w:rsidRPr="00F80ED2">
        <w:t>04.3.1.0).</w:t>
      </w:r>
    </w:p>
    <w:p w:rsidR="00AE2DE5" w:rsidRPr="00F80ED2" w:rsidRDefault="00AE2DE5" w:rsidP="00AE2DE5">
      <w:pPr>
        <w:pStyle w:val="VIETA"/>
        <w:numPr>
          <w:ilvl w:val="0"/>
          <w:numId w:val="11"/>
        </w:numPr>
        <w:ind w:left="2098" w:hanging="357"/>
      </w:pPr>
      <w:r w:rsidRPr="00F80ED2">
        <w:rPr>
          <w:rStyle w:val="hps"/>
        </w:rPr>
        <w:t>Servicios que se contraten para el mantenimiento mayor y reparación (consumo intermedio</w:t>
      </w:r>
      <w:r w:rsidRPr="00F80ED2">
        <w:t xml:space="preserve">) (04.3.3.0) </w:t>
      </w:r>
      <w:r w:rsidRPr="00F80ED2">
        <w:rPr>
          <w:rStyle w:val="hps"/>
        </w:rPr>
        <w:t>o para la ampliación o conversión de la vivienda (</w:t>
      </w:r>
      <w:r w:rsidRPr="00F80ED2">
        <w:t>formación de capital o inversión) (04.3.4.0).</w:t>
      </w:r>
    </w:p>
    <w:p w:rsidR="00AE2DE5" w:rsidRPr="00F80ED2" w:rsidRDefault="00AE2DE5" w:rsidP="00AE2DE5">
      <w:pPr>
        <w:tabs>
          <w:tab w:val="left" w:pos="1757"/>
        </w:tabs>
        <w:ind w:left="2127"/>
        <w:jc w:val="both"/>
        <w:rPr>
          <w:rStyle w:val="hps"/>
          <w:rFonts w:ascii="Arial" w:hAnsi="Arial" w:cs="Arial"/>
          <w:color w:val="000000"/>
          <w:lang w:val="es-ES_tradnl"/>
        </w:rPr>
      </w:pPr>
    </w:p>
    <w:p w:rsidR="00AE2DE5" w:rsidRPr="00F80ED2" w:rsidRDefault="00AE2DE5" w:rsidP="00AE2DE5">
      <w:pPr>
        <w:ind w:left="2127"/>
        <w:jc w:val="both"/>
        <w:rPr>
          <w:rFonts w:ascii="Arial" w:hAnsi="Arial" w:cs="Arial"/>
          <w:color w:val="000000"/>
        </w:rPr>
      </w:pPr>
      <w:r w:rsidRPr="00F80ED2">
        <w:rPr>
          <w:rStyle w:val="hps"/>
          <w:rFonts w:ascii="Arial" w:hAnsi="Arial" w:cs="Arial"/>
          <w:color w:val="000000"/>
        </w:rPr>
        <w:tab/>
      </w:r>
    </w:p>
    <w:p w:rsidR="00AE2DE5" w:rsidRPr="00F80ED2" w:rsidRDefault="00AE2DE5" w:rsidP="00AE2DE5">
      <w:pPr>
        <w:tabs>
          <w:tab w:val="left" w:pos="1757"/>
        </w:tabs>
        <w:ind w:left="2127"/>
        <w:jc w:val="both"/>
        <w:rPr>
          <w:rFonts w:ascii="Arial" w:hAnsi="Arial" w:cs="Arial"/>
          <w:color w:val="000000"/>
        </w:rPr>
      </w:pPr>
    </w:p>
    <w:p w:rsidR="00AE2DE5" w:rsidRDefault="00AE2DE5" w:rsidP="00AE2DE5">
      <w:pPr>
        <w:ind w:left="2127" w:hanging="2127"/>
        <w:rPr>
          <w:rFonts w:ascii="Arial" w:hAnsi="Arial" w:cs="Arial"/>
          <w:b/>
        </w:rPr>
      </w:pPr>
      <w:r w:rsidRPr="00AE60E8">
        <w:rPr>
          <w:rFonts w:ascii="Arial" w:hAnsi="Arial" w:cs="Arial"/>
          <w:b/>
        </w:rPr>
        <w:t>04.4</w:t>
      </w:r>
      <w:r w:rsidRPr="00AE60E8">
        <w:rPr>
          <w:rFonts w:ascii="Arial" w:hAnsi="Arial" w:cs="Arial"/>
          <w:b/>
        </w:rPr>
        <w:tab/>
        <w:t>SUMINISTRO DE AGUA Y OTROS SERVICIOS RELACIONADOS CON LA VIVIENDA</w:t>
      </w:r>
    </w:p>
    <w:p w:rsidR="00AE2DE5" w:rsidRPr="00AE60E8" w:rsidRDefault="00AE2DE5" w:rsidP="00AE2DE5">
      <w:pPr>
        <w:ind w:left="2127" w:hanging="2127"/>
        <w:rPr>
          <w:rFonts w:ascii="Arial" w:hAnsi="Arial" w:cs="Arial"/>
          <w:b/>
          <w:color w:val="000000"/>
          <w:spacing w:val="-2"/>
          <w:lang w:val="es-ES_tradnl"/>
        </w:rPr>
      </w:pPr>
    </w:p>
    <w:p w:rsidR="00AE2DE5" w:rsidRPr="00F80ED2" w:rsidRDefault="00AE2DE5" w:rsidP="00AE2DE5">
      <w:pPr>
        <w:pStyle w:val="TtuloSUBGRUPO"/>
        <w:spacing w:after="0"/>
        <w:ind w:left="2126" w:hanging="2126"/>
      </w:pPr>
    </w:p>
    <w:p w:rsidR="00AE2DE5" w:rsidRPr="00F80ED2"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sidRPr="00F80ED2">
        <w:rPr>
          <w:rFonts w:cs="Arial"/>
          <w:color w:val="000000"/>
          <w:sz w:val="22"/>
          <w:szCs w:val="22"/>
        </w:rPr>
        <w:t>04.4.1</w:t>
      </w:r>
      <w:r w:rsidRPr="00F80ED2">
        <w:rPr>
          <w:rFonts w:cs="Arial"/>
          <w:color w:val="000000"/>
          <w:sz w:val="22"/>
          <w:szCs w:val="22"/>
        </w:rPr>
        <w:tab/>
        <w:t>SUMINISTRO DE AGUA</w:t>
      </w:r>
    </w:p>
    <w:p w:rsidR="00AE2DE5" w:rsidRPr="00F80ED2" w:rsidRDefault="00AE2DE5" w:rsidP="00AE2DE5">
      <w:pPr>
        <w:pStyle w:val="A3"/>
        <w:keepNext w:val="0"/>
        <w:keepLines w:val="0"/>
        <w:spacing w:before="0"/>
        <w:ind w:left="2127"/>
        <w:outlineLvl w:val="0"/>
        <w:rPr>
          <w:rStyle w:val="hps"/>
          <w:rFonts w:cs="Arial"/>
          <w:b w:val="0"/>
          <w:sz w:val="22"/>
          <w:szCs w:val="22"/>
        </w:rPr>
      </w:pPr>
      <w:r w:rsidRPr="00F80ED2">
        <w:rPr>
          <w:rFonts w:cs="Arial"/>
          <w:color w:val="000000"/>
          <w:sz w:val="22"/>
          <w:szCs w:val="22"/>
        </w:rPr>
        <w:tab/>
      </w:r>
      <w:r w:rsidRPr="00F80ED2">
        <w:rPr>
          <w:rFonts w:cs="Arial"/>
          <w:color w:val="000000"/>
          <w:sz w:val="22"/>
          <w:szCs w:val="22"/>
        </w:rPr>
        <w:tab/>
      </w:r>
    </w:p>
    <w:p w:rsidR="00AE2DE5" w:rsidRPr="00F80ED2" w:rsidRDefault="00AE2DE5" w:rsidP="00AE2DE5">
      <w:pPr>
        <w:pStyle w:val="VIETA"/>
        <w:numPr>
          <w:ilvl w:val="0"/>
          <w:numId w:val="11"/>
        </w:numPr>
        <w:ind w:left="2098" w:hanging="357"/>
        <w:rPr>
          <w:rStyle w:val="hps"/>
        </w:rPr>
      </w:pPr>
      <w:r w:rsidRPr="00F80ED2">
        <w:rPr>
          <w:rStyle w:val="hps"/>
        </w:rPr>
        <w:t>Suministro de agua.</w:t>
      </w:r>
    </w:p>
    <w:p w:rsidR="00AE2DE5" w:rsidRPr="00F80ED2" w:rsidRDefault="00AE2DE5" w:rsidP="00AE2DE5">
      <w:pPr>
        <w:pStyle w:val="VIETA"/>
        <w:numPr>
          <w:ilvl w:val="0"/>
          <w:numId w:val="11"/>
        </w:numPr>
        <w:ind w:left="2098" w:hanging="357"/>
        <w:rPr>
          <w:rStyle w:val="hps"/>
          <w:b/>
        </w:rPr>
      </w:pPr>
      <w:r w:rsidRPr="00F80ED2">
        <w:rPr>
          <w:rStyle w:val="hps"/>
        </w:rPr>
        <w:t>Gastos relacionados como alquiler, mantenimiento y lectura de contadores, gastos fijos, etc.</w:t>
      </w:r>
    </w:p>
    <w:p w:rsidR="00AE2DE5" w:rsidRPr="00F80ED2" w:rsidRDefault="00AE2DE5" w:rsidP="00AE2DE5">
      <w:pPr>
        <w:pStyle w:val="Excluye"/>
        <w:rPr>
          <w:rStyle w:val="hps"/>
        </w:rPr>
      </w:pPr>
      <w:r w:rsidRPr="00F80ED2">
        <w:br/>
      </w:r>
      <w:r w:rsidRPr="00F80ED2">
        <w:rPr>
          <w:rStyle w:val="hps"/>
        </w:rPr>
        <w:t>Excluye:</w:t>
      </w:r>
    </w:p>
    <w:p w:rsidR="00AE2DE5" w:rsidRPr="00F80ED2" w:rsidRDefault="00AE2DE5" w:rsidP="00AE2DE5">
      <w:pPr>
        <w:pStyle w:val="A3"/>
        <w:keepNext w:val="0"/>
        <w:keepLines w:val="0"/>
        <w:numPr>
          <w:ilvl w:val="0"/>
          <w:numId w:val="19"/>
        </w:numPr>
        <w:spacing w:before="0"/>
        <w:ind w:left="2127"/>
        <w:outlineLvl w:val="0"/>
        <w:rPr>
          <w:rFonts w:cs="Arial"/>
          <w:b w:val="0"/>
          <w:sz w:val="22"/>
          <w:szCs w:val="22"/>
        </w:rPr>
      </w:pPr>
      <w:r w:rsidRPr="00F80ED2">
        <w:rPr>
          <w:rStyle w:val="hps"/>
          <w:rFonts w:cs="Arial"/>
          <w:b w:val="0"/>
          <w:sz w:val="22"/>
          <w:szCs w:val="22"/>
        </w:rPr>
        <w:t>Agua potable vendida en botellas o contenedores (</w:t>
      </w:r>
      <w:r w:rsidRPr="00F80ED2">
        <w:rPr>
          <w:rFonts w:cs="Arial"/>
          <w:b w:val="0"/>
          <w:sz w:val="22"/>
          <w:szCs w:val="22"/>
        </w:rPr>
        <w:t>01.2.2).</w:t>
      </w:r>
    </w:p>
    <w:p w:rsidR="00AE2DE5" w:rsidRPr="00F80ED2" w:rsidRDefault="00AE2DE5" w:rsidP="00AE2DE5">
      <w:pPr>
        <w:pStyle w:val="A3"/>
        <w:keepNext w:val="0"/>
        <w:keepLines w:val="0"/>
        <w:spacing w:before="0"/>
        <w:ind w:left="2127" w:firstLine="0"/>
        <w:outlineLvl w:val="0"/>
        <w:rPr>
          <w:rFonts w:cs="Arial"/>
          <w:b w:val="0"/>
          <w:sz w:val="22"/>
          <w:szCs w:val="22"/>
        </w:rPr>
      </w:pPr>
    </w:p>
    <w:p w:rsidR="00AE2DE5" w:rsidRPr="00F80ED2" w:rsidRDefault="00AE2DE5" w:rsidP="00AE2DE5">
      <w:pPr>
        <w:pStyle w:val="A3"/>
        <w:keepNext w:val="0"/>
        <w:keepLines w:val="0"/>
        <w:spacing w:before="0"/>
        <w:ind w:left="2127" w:firstLine="0"/>
        <w:outlineLvl w:val="0"/>
        <w:rPr>
          <w:rFonts w:cs="Arial"/>
          <w:b w:val="0"/>
          <w:sz w:val="22"/>
          <w:szCs w:val="22"/>
        </w:rPr>
      </w:pPr>
    </w:p>
    <w:p w:rsidR="00AE2DE5" w:rsidRPr="00F80ED2" w:rsidRDefault="00AE2DE5" w:rsidP="00AE2DE5">
      <w:pPr>
        <w:pStyle w:val="TtuloCdigo"/>
      </w:pPr>
      <w:r w:rsidRPr="00F80ED2">
        <w:t>04.4.1.1   m</w:t>
      </w:r>
      <w:r w:rsidRPr="00F80ED2">
        <w:rPr>
          <w:vertAlign w:val="superscript"/>
        </w:rPr>
        <w:t>3</w:t>
      </w:r>
      <w:r w:rsidRPr="00F80ED2">
        <w:t xml:space="preserve"> </w:t>
      </w:r>
      <w:r w:rsidRPr="00F80ED2">
        <w:tab/>
        <w:t>SUMINISTRO DE AGUA (VIVIENDA PRINCIPAL; GARAJES Y TRASTEROS LIGADOS A LA VIVIENDA PRINCIPAL)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numPr>
          <w:ilvl w:val="2"/>
          <w:numId w:val="22"/>
        </w:numPr>
        <w:tabs>
          <w:tab w:val="left" w:pos="1757"/>
        </w:tabs>
        <w:ind w:left="2127"/>
        <w:jc w:val="both"/>
        <w:rPr>
          <w:rFonts w:ascii="Arial" w:hAnsi="Arial" w:cs="Arial"/>
          <w:color w:val="000000"/>
        </w:rPr>
      </w:pPr>
      <w:r w:rsidRPr="00F80ED2">
        <w:rPr>
          <w:rFonts w:ascii="Arial" w:hAnsi="Arial" w:cs="Arial"/>
          <w:color w:val="000000"/>
        </w:rPr>
        <w:t>Gastos de agua fría; contrato del agua, alquiler, mantenimiento y lectura de contador</w:t>
      </w:r>
      <w:r w:rsidRPr="00F80ED2">
        <w:rPr>
          <w:rFonts w:ascii="Arial" w:hAnsi="Arial" w:cs="Arial"/>
          <w:color w:val="000000"/>
        </w:rPr>
        <w:sym w:font="Symbol" w:char="F0BC"/>
      </w:r>
      <w:r w:rsidRPr="00F80ED2">
        <w:rPr>
          <w:rFonts w:ascii="Arial" w:hAnsi="Arial" w:cs="Arial"/>
          <w:color w:val="000000"/>
        </w:rPr>
        <w:t xml:space="preserve"> de la vivienda principal. </w:t>
      </w:r>
    </w:p>
    <w:p w:rsidR="00AE2DE5" w:rsidRPr="00F80ED2" w:rsidRDefault="00AE2DE5" w:rsidP="00AE2DE5">
      <w:pPr>
        <w:numPr>
          <w:ilvl w:val="2"/>
          <w:numId w:val="22"/>
        </w:numPr>
        <w:tabs>
          <w:tab w:val="left" w:pos="1757"/>
        </w:tabs>
        <w:ind w:left="2127"/>
        <w:jc w:val="both"/>
        <w:rPr>
          <w:rFonts w:ascii="Arial" w:hAnsi="Arial" w:cs="Arial"/>
          <w:color w:val="000000"/>
        </w:rPr>
      </w:pPr>
      <w:r>
        <w:rPr>
          <w:rFonts w:ascii="Arial" w:hAnsi="Arial" w:cs="Arial"/>
          <w:color w:val="000000"/>
        </w:rPr>
        <w:t>G</w:t>
      </w:r>
      <w:r w:rsidRPr="00F80ED2">
        <w:rPr>
          <w:rFonts w:ascii="Arial" w:hAnsi="Arial" w:cs="Arial"/>
          <w:color w:val="000000"/>
        </w:rPr>
        <w:t>astos en agua fría de garajes, trasteros, etc. siempre que estén ligados a la vivienda principal aunque no estén en el mismo edificio.</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04.4.1.2   m</w:t>
      </w:r>
      <w:r w:rsidRPr="00F80ED2">
        <w:rPr>
          <w:vertAlign w:val="superscript"/>
        </w:rPr>
        <w:t>3</w:t>
      </w:r>
      <w:r w:rsidRPr="00F80ED2">
        <w:tab/>
        <w:t xml:space="preserve">SUMINISTRO DE AGUA (OTRAS </w:t>
      </w:r>
      <w:r>
        <w:t xml:space="preserve">VIVIENDAS; GARAJES Y TRASTEROS </w:t>
      </w:r>
      <w:r w:rsidRPr="00F80ED2">
        <w:t>NO LIGADOSA LA VIVIENDA PRINCIPAL, ETC.)</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Gastos de agua fría; contrato del agua, alquiler, mantenimiento y lectura de contador</w:t>
      </w:r>
      <w:r w:rsidRPr="00F80ED2">
        <w:sym w:font="Symbol" w:char="F0BC"/>
      </w:r>
      <w:r w:rsidRPr="00F80ED2">
        <w:t xml:space="preserve"> de otras viviendas distintas de la principal.</w:t>
      </w:r>
    </w:p>
    <w:p w:rsidR="00AE2DE5" w:rsidRPr="00F80ED2" w:rsidRDefault="00AE2DE5" w:rsidP="00AE2DE5">
      <w:pPr>
        <w:pStyle w:val="VIETA"/>
        <w:numPr>
          <w:ilvl w:val="0"/>
          <w:numId w:val="11"/>
        </w:numPr>
        <w:ind w:left="2098" w:hanging="357"/>
      </w:pPr>
      <w:r>
        <w:t>G</w:t>
      </w:r>
      <w:r w:rsidRPr="00F80ED2">
        <w:t>astos de agua fría de garajes y trasteros no ligados a la vivienda principal, anexos, etc.</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Default="00AE2DE5" w:rsidP="00AE2DE5">
      <w:pPr>
        <w:ind w:left="2127" w:hanging="2127"/>
        <w:rPr>
          <w:rFonts w:ascii="Arial" w:hAnsi="Arial" w:cs="Arial"/>
          <w:b/>
          <w:color w:val="000000"/>
        </w:rPr>
      </w:pPr>
      <w:r w:rsidRPr="00F80ED2">
        <w:rPr>
          <w:rFonts w:ascii="Arial" w:hAnsi="Arial" w:cs="Arial"/>
          <w:b/>
          <w:color w:val="000000"/>
        </w:rPr>
        <w:t>04.4.2</w:t>
      </w:r>
      <w:r w:rsidRPr="00F80ED2">
        <w:rPr>
          <w:rFonts w:ascii="Arial" w:hAnsi="Arial" w:cs="Arial"/>
          <w:b/>
          <w:color w:val="000000"/>
        </w:rPr>
        <w:tab/>
        <w:t>SERVICIO DE RECOGIDA DE BASURA</w:t>
      </w:r>
    </w:p>
    <w:p w:rsidR="00AE2DE5" w:rsidRPr="00F80ED2" w:rsidRDefault="00AE2DE5" w:rsidP="00AE2DE5">
      <w:pPr>
        <w:ind w:left="2127" w:hanging="2127"/>
        <w:rPr>
          <w:rFonts w:ascii="Arial" w:hAnsi="Arial" w:cs="Arial"/>
          <w:b/>
          <w:color w:val="000000"/>
        </w:rPr>
      </w:pPr>
    </w:p>
    <w:p w:rsidR="00AE2DE5" w:rsidRPr="00F80ED2" w:rsidRDefault="00AE2DE5" w:rsidP="00AE2DE5">
      <w:pPr>
        <w:ind w:left="2127" w:hanging="2127"/>
        <w:jc w:val="both"/>
        <w:rPr>
          <w:rFonts w:ascii="Arial" w:hAnsi="Arial" w:cs="Arial"/>
          <w:b/>
          <w:color w:val="000000"/>
        </w:rPr>
      </w:pPr>
    </w:p>
    <w:p w:rsidR="00AE2DE5" w:rsidRPr="00F80ED2" w:rsidRDefault="00AE2DE5" w:rsidP="00AE2DE5">
      <w:pPr>
        <w:pStyle w:val="TtuloCdigo"/>
      </w:pPr>
      <w:r w:rsidRPr="00F80ED2">
        <w:t>04.4.2.1</w:t>
      </w:r>
      <w:r w:rsidRPr="00F80ED2">
        <w:tab/>
        <w:t>SERVICIO DE RECOGIDA DE BASURA (VIVIENDA PRINCIPAL, GARAJES Y TRASTEROS LIGADOS A LA VIVIENDA PRINCIPAL)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 xml:space="preserve">Servicio de recogida de basura en vivienda principal, o en garajes, trasteros, etc. cuando están ligados a la vivienda principal aunque no estén en el mismo edificio. </w:t>
      </w:r>
    </w:p>
    <w:p w:rsidR="00AE2DE5" w:rsidRDefault="00AE2DE5" w:rsidP="00AE2DE5">
      <w:pPr>
        <w:pStyle w:val="VIETA"/>
        <w:numPr>
          <w:ilvl w:val="0"/>
          <w:numId w:val="11"/>
        </w:numPr>
        <w:ind w:left="2098" w:hanging="357"/>
      </w:pPr>
      <w:r>
        <w:t>P</w:t>
      </w:r>
      <w:r w:rsidRPr="00F80ED2">
        <w:t>agos por rec</w:t>
      </w:r>
      <w:r>
        <w:t xml:space="preserve">ogida y destrucción de basura, tasas de recogida de basura y </w:t>
      </w:r>
      <w:r w:rsidRPr="00F80ED2">
        <w:t>pagos por gestión de residuos.</w:t>
      </w:r>
    </w:p>
    <w:p w:rsidR="00AE2DE5" w:rsidRPr="00F80ED2" w:rsidRDefault="00AE2DE5" w:rsidP="00AE2DE5">
      <w:pPr>
        <w:pStyle w:val="VIETA"/>
        <w:ind w:firstLine="0"/>
      </w:pPr>
    </w:p>
    <w:p w:rsidR="00AE2DE5" w:rsidRPr="00F80ED2" w:rsidRDefault="00AE2DE5" w:rsidP="00AE2DE5">
      <w:pPr>
        <w:pStyle w:val="TtuloCdigo"/>
      </w:pPr>
      <w:r w:rsidRPr="00F80ED2">
        <w:t>04.4.2.2</w:t>
      </w:r>
      <w:r w:rsidRPr="00F80ED2">
        <w:tab/>
        <w:t>SERVICIO DE RECOGIDA DE BASURA (OTRAS VIVIENDAS; GARAJES Y TRASTEROS NO LIGADOS A LA VIVIENDA PRINCIPAL, ETC.)</w:t>
      </w:r>
    </w:p>
    <w:p w:rsidR="00AE2DE5" w:rsidRPr="00F80ED2" w:rsidRDefault="00AE2DE5" w:rsidP="00AE2DE5">
      <w:pPr>
        <w:pStyle w:val="Referencia"/>
        <w:rPr>
          <w:i/>
        </w:rPr>
      </w:pPr>
      <w:r>
        <w:t>Último</w:t>
      </w:r>
      <w:r w:rsidRPr="00F80ED2">
        <w:t xml:space="preserve"> Recibo</w:t>
      </w:r>
      <w:r w:rsidRPr="00F80ED2">
        <w:rPr>
          <w:i/>
        </w:rPr>
        <w:tab/>
      </w:r>
    </w:p>
    <w:p w:rsidR="00AE2DE5" w:rsidRPr="00F80ED2" w:rsidRDefault="00AE2DE5" w:rsidP="00AE2DE5">
      <w:pPr>
        <w:pStyle w:val="Sangra2detindependiente"/>
        <w:keepLines/>
        <w:numPr>
          <w:ilvl w:val="0"/>
          <w:numId w:val="23"/>
        </w:numPr>
        <w:tabs>
          <w:tab w:val="left" w:pos="1757"/>
        </w:tabs>
        <w:ind w:left="2127"/>
        <w:outlineLvl w:val="0"/>
        <w:rPr>
          <w:rFonts w:cs="Arial"/>
          <w:color w:val="000000"/>
          <w:sz w:val="22"/>
          <w:szCs w:val="22"/>
        </w:rPr>
      </w:pPr>
      <w:r w:rsidRPr="00F80ED2">
        <w:rPr>
          <w:rFonts w:cs="Arial"/>
          <w:color w:val="000000"/>
          <w:sz w:val="22"/>
          <w:szCs w:val="22"/>
        </w:rPr>
        <w:t xml:space="preserve">Servicio de recogida de basura en otras viviendas distintas de la principal, así como en garajes y trasteros no ligados a la vivienda principal, anexos, etc. </w:t>
      </w:r>
    </w:p>
    <w:p w:rsidR="00AE2DE5" w:rsidRPr="00F80ED2" w:rsidRDefault="00AE2DE5" w:rsidP="00AE2DE5">
      <w:pPr>
        <w:pStyle w:val="Sangra2detindependiente"/>
        <w:keepLines/>
        <w:numPr>
          <w:ilvl w:val="0"/>
          <w:numId w:val="23"/>
        </w:numPr>
        <w:tabs>
          <w:tab w:val="left" w:pos="1757"/>
        </w:tabs>
        <w:ind w:left="2127"/>
        <w:outlineLvl w:val="0"/>
        <w:rPr>
          <w:rFonts w:cs="Arial"/>
          <w:color w:val="000000"/>
          <w:sz w:val="22"/>
          <w:szCs w:val="22"/>
        </w:rPr>
      </w:pPr>
      <w:r>
        <w:rPr>
          <w:rFonts w:cs="Arial"/>
          <w:color w:val="000000"/>
          <w:sz w:val="22"/>
          <w:szCs w:val="22"/>
        </w:rPr>
        <w:t>P</w:t>
      </w:r>
      <w:r w:rsidRPr="00F80ED2">
        <w:rPr>
          <w:rFonts w:cs="Arial"/>
          <w:color w:val="000000"/>
          <w:sz w:val="22"/>
          <w:szCs w:val="22"/>
        </w:rPr>
        <w:t>agos por recogida y</w:t>
      </w:r>
      <w:r>
        <w:rPr>
          <w:rFonts w:cs="Arial"/>
          <w:color w:val="000000"/>
          <w:sz w:val="22"/>
          <w:szCs w:val="22"/>
        </w:rPr>
        <w:t xml:space="preserve"> destrucción de basura, </w:t>
      </w:r>
      <w:r w:rsidRPr="00F80ED2">
        <w:rPr>
          <w:rFonts w:cs="Arial"/>
          <w:color w:val="000000"/>
          <w:sz w:val="22"/>
          <w:szCs w:val="22"/>
        </w:rPr>
        <w:t>ta</w:t>
      </w:r>
      <w:r>
        <w:rPr>
          <w:rFonts w:cs="Arial"/>
          <w:color w:val="000000"/>
          <w:sz w:val="22"/>
          <w:szCs w:val="22"/>
        </w:rPr>
        <w:t xml:space="preserve">sas de recogida de basura y </w:t>
      </w:r>
      <w:r w:rsidRPr="00F80ED2">
        <w:rPr>
          <w:rFonts w:cs="Arial"/>
          <w:color w:val="000000"/>
          <w:sz w:val="22"/>
          <w:szCs w:val="22"/>
        </w:rPr>
        <w:t>pagos por gestión de residuos.</w:t>
      </w:r>
    </w:p>
    <w:p w:rsidR="00AE2DE5" w:rsidRPr="00F80ED2" w:rsidRDefault="00AE2DE5" w:rsidP="00AE2DE5">
      <w:pPr>
        <w:pStyle w:val="Sangra2detindependiente"/>
        <w:ind w:left="2127"/>
        <w:outlineLvl w:val="0"/>
        <w:rPr>
          <w:rFonts w:cs="Arial"/>
          <w:color w:val="000000"/>
          <w:sz w:val="22"/>
          <w:szCs w:val="22"/>
        </w:rPr>
      </w:pPr>
    </w:p>
    <w:p w:rsidR="00AE2DE5" w:rsidRPr="00F80ED2" w:rsidRDefault="00AE2DE5" w:rsidP="00AE2DE5">
      <w:pPr>
        <w:pStyle w:val="Sangra2detindependiente"/>
        <w:ind w:left="2127"/>
        <w:outlineLvl w:val="0"/>
        <w:rPr>
          <w:rFonts w:cs="Arial"/>
          <w:color w:val="000000"/>
          <w:sz w:val="22"/>
          <w:szCs w:val="22"/>
        </w:rPr>
      </w:pPr>
    </w:p>
    <w:p w:rsidR="00AE2DE5" w:rsidRDefault="00AE2DE5" w:rsidP="00AE2DE5">
      <w:pPr>
        <w:pStyle w:val="TtuloSUBGRUPO"/>
        <w:spacing w:after="0"/>
      </w:pPr>
      <w:r w:rsidRPr="00F80ED2">
        <w:t>04.4.3</w:t>
      </w:r>
      <w:r w:rsidRPr="00F80ED2">
        <w:tab/>
      </w:r>
      <w:r w:rsidRPr="00F80ED2">
        <w:tab/>
        <w:t>SERVICIO DE SANEAMIENTO</w:t>
      </w:r>
    </w:p>
    <w:p w:rsidR="00AE2DE5" w:rsidRDefault="00AE2DE5" w:rsidP="00AE2DE5">
      <w:pPr>
        <w:pStyle w:val="TtuloSUBGRUPO"/>
        <w:spacing w:after="0"/>
      </w:pPr>
    </w:p>
    <w:p w:rsidR="00AE2DE5" w:rsidRPr="00F80ED2" w:rsidRDefault="00AE2DE5" w:rsidP="00AE2DE5">
      <w:pPr>
        <w:pStyle w:val="TtuloSUBGRUPO"/>
        <w:spacing w:after="0"/>
      </w:pPr>
    </w:p>
    <w:p w:rsidR="00AE2DE5" w:rsidRPr="00F80ED2" w:rsidRDefault="00AE2DE5" w:rsidP="00AE2DE5">
      <w:pPr>
        <w:pStyle w:val="TtuloCdigo"/>
      </w:pPr>
      <w:r w:rsidRPr="00F80ED2">
        <w:t>04.4.3.1</w:t>
      </w:r>
      <w:r w:rsidRPr="00F80ED2">
        <w:tab/>
        <w:t>SERVICIO DE SANEAMIENTO (VIVIENDA PRINCIPAL, GARAJES Y TRASTEROS LIGADOS A LA VIVIENDA PRINCIPAL)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Tasas de saneamiento, alcantarillado, depuración y tratamiento de aguas residuales.</w:t>
      </w:r>
    </w:p>
    <w:p w:rsidR="00AE2DE5" w:rsidRPr="00F80ED2" w:rsidRDefault="00AE2DE5" w:rsidP="00AE2DE5">
      <w:pPr>
        <w:pStyle w:val="VIETA"/>
        <w:numPr>
          <w:ilvl w:val="0"/>
          <w:numId w:val="11"/>
        </w:numPr>
        <w:ind w:left="2098" w:hanging="357"/>
      </w:pPr>
      <w:r w:rsidRPr="00F80ED2">
        <w:t>Servicio de vaciado y limpieza de pozos negros y fosas sépticas en vivienda principal, así como en garajes y trasteros ligados a la vivienda principal aunque no estén en el mismo edificio.</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04.4.3.2</w:t>
      </w:r>
      <w:r w:rsidRPr="00F80ED2">
        <w:tab/>
        <w:t>SERVICIO DE SANEAMIENTO (OTRAS VIVIENDAS; GARAJES Y TRASTEROS NO LIGADOS A LA VIVIENDA PRINCIPAL, ETC.)</w:t>
      </w:r>
    </w:p>
    <w:p w:rsidR="00AE2DE5" w:rsidRPr="00F80ED2" w:rsidRDefault="00AE2DE5" w:rsidP="00AE2DE5">
      <w:pPr>
        <w:pStyle w:val="Referencia"/>
      </w:pPr>
      <w:r>
        <w:t>Último</w:t>
      </w:r>
      <w:r w:rsidRPr="00F80ED2">
        <w:t xml:space="preserve"> Recibo       </w:t>
      </w:r>
      <w:r w:rsidRPr="00F80ED2">
        <w:tab/>
      </w:r>
    </w:p>
    <w:p w:rsidR="00AE2DE5" w:rsidRPr="00F80ED2" w:rsidRDefault="00AE2DE5" w:rsidP="00AE2DE5">
      <w:pPr>
        <w:pStyle w:val="VIETA"/>
        <w:numPr>
          <w:ilvl w:val="0"/>
          <w:numId w:val="11"/>
        </w:numPr>
        <w:ind w:left="2098" w:hanging="357"/>
      </w:pPr>
      <w:r w:rsidRPr="00F80ED2">
        <w:t xml:space="preserve">Tasas de saneamiento, alcantarillado, depuración y tratamiento de aguas residuales. </w:t>
      </w:r>
    </w:p>
    <w:p w:rsidR="00AE2DE5" w:rsidRPr="00F80ED2" w:rsidRDefault="00AE2DE5" w:rsidP="00AE2DE5">
      <w:pPr>
        <w:pStyle w:val="VIETA"/>
        <w:numPr>
          <w:ilvl w:val="0"/>
          <w:numId w:val="11"/>
        </w:numPr>
        <w:ind w:left="2098" w:hanging="357"/>
      </w:pPr>
      <w:r w:rsidRPr="00F80ED2">
        <w:t>Servicio de vaciado y limpieza de pozos negros y fosas sépticas en otras viviendas distintas de la principal, así como en garajes y trasteros no ligados a la vivienda principal, anexos, etc.</w:t>
      </w:r>
    </w:p>
    <w:p w:rsidR="00AE2DE5" w:rsidRPr="00F80ED2" w:rsidRDefault="00AE2DE5" w:rsidP="00AE2DE5">
      <w:pPr>
        <w:pStyle w:val="VIETA"/>
        <w:ind w:firstLine="0"/>
      </w:pPr>
    </w:p>
    <w:p w:rsidR="00AE2DE5" w:rsidRPr="00F80ED2" w:rsidRDefault="00AE2DE5" w:rsidP="00AE2DE5">
      <w:pPr>
        <w:pStyle w:val="VIETA"/>
        <w:ind w:firstLine="0"/>
      </w:pPr>
    </w:p>
    <w:p w:rsidR="00AE2DE5" w:rsidRDefault="00AE2DE5" w:rsidP="00AE2DE5">
      <w:pPr>
        <w:pStyle w:val="TtuloSUBGRUPO"/>
        <w:spacing w:after="0"/>
        <w:ind w:left="2126" w:hanging="2126"/>
      </w:pPr>
      <w:r w:rsidRPr="00F80ED2">
        <w:t>04.4.4</w:t>
      </w:r>
      <w:r w:rsidRPr="00F80ED2">
        <w:tab/>
        <w:t>OTROS SERVICIOS RELATIVOS A LA VIVIENDA NO INCLUIDOS ANTERIORMENTE</w:t>
      </w:r>
    </w:p>
    <w:p w:rsidR="00AE2DE5" w:rsidRPr="00F80ED2" w:rsidRDefault="00AE2DE5" w:rsidP="00AE2DE5">
      <w:pPr>
        <w:pStyle w:val="TtuloSUBGRUPO"/>
        <w:spacing w:after="0"/>
        <w:ind w:left="2126" w:hanging="2126"/>
      </w:pPr>
    </w:p>
    <w:p w:rsidR="00AE2DE5" w:rsidRPr="00F80ED2" w:rsidRDefault="00AE2DE5" w:rsidP="00AE2DE5">
      <w:pPr>
        <w:pStyle w:val="A3"/>
        <w:keepNext w:val="0"/>
        <w:tabs>
          <w:tab w:val="clear" w:pos="993"/>
          <w:tab w:val="clear" w:pos="1757"/>
        </w:tabs>
        <w:spacing w:before="0" w:after="120"/>
        <w:ind w:left="2127"/>
        <w:outlineLvl w:val="0"/>
        <w:rPr>
          <w:rStyle w:val="hps"/>
          <w:rFonts w:cs="Arial"/>
          <w:b w:val="0"/>
          <w:sz w:val="22"/>
          <w:szCs w:val="22"/>
        </w:rPr>
      </w:pPr>
      <w:r w:rsidRPr="00F80ED2">
        <w:rPr>
          <w:rStyle w:val="hps"/>
          <w:rFonts w:cs="Arial"/>
          <w:sz w:val="22"/>
          <w:szCs w:val="22"/>
        </w:rPr>
        <w:tab/>
      </w:r>
      <w:r w:rsidRPr="00F80ED2">
        <w:rPr>
          <w:rStyle w:val="hps"/>
          <w:rFonts w:cs="Arial"/>
          <w:b w:val="0"/>
          <w:sz w:val="22"/>
          <w:szCs w:val="22"/>
          <w:u w:val="single"/>
        </w:rPr>
        <w:t>Incluye</w:t>
      </w:r>
      <w:r w:rsidRPr="00F80ED2">
        <w:rPr>
          <w:rStyle w:val="hps"/>
          <w:rFonts w:cs="Arial"/>
          <w:b w:val="0"/>
          <w:sz w:val="22"/>
          <w:szCs w:val="22"/>
        </w:rPr>
        <w:t xml:space="preserve"> dos tipos de gastos:</w:t>
      </w:r>
    </w:p>
    <w:p w:rsidR="00AE2DE5" w:rsidRPr="00F80ED2" w:rsidRDefault="00AE2DE5" w:rsidP="00AE2DE5">
      <w:pPr>
        <w:pStyle w:val="VIETA"/>
        <w:numPr>
          <w:ilvl w:val="0"/>
          <w:numId w:val="11"/>
        </w:numPr>
        <w:ind w:left="2098" w:hanging="357"/>
      </w:pPr>
      <w:r w:rsidRPr="00F80ED2">
        <w:rPr>
          <w:b/>
        </w:rPr>
        <w:t>Gastos comunitarios</w:t>
      </w:r>
      <w:r w:rsidRPr="00F80ED2">
        <w:t xml:space="preserve"> de la vivienda y </w:t>
      </w:r>
      <w:r w:rsidRPr="00F80ED2">
        <w:rPr>
          <w:b/>
        </w:rPr>
        <w:t>gastos de copropiedad</w:t>
      </w:r>
      <w:r w:rsidRPr="00F80ED2">
        <w:t xml:space="preserve"> en comunidades de vecinos, como:</w:t>
      </w:r>
    </w:p>
    <w:p w:rsidR="00AE2DE5" w:rsidRPr="00F80ED2" w:rsidRDefault="00AE2DE5" w:rsidP="00AE2DE5">
      <w:pPr>
        <w:keepLines/>
        <w:numPr>
          <w:ilvl w:val="0"/>
          <w:numId w:val="25"/>
        </w:numPr>
        <w:tabs>
          <w:tab w:val="left" w:pos="1757"/>
        </w:tabs>
        <w:ind w:left="2625" w:hanging="357"/>
        <w:jc w:val="both"/>
        <w:rPr>
          <w:rFonts w:ascii="Arial" w:hAnsi="Arial" w:cs="Arial"/>
          <w:color w:val="000000"/>
        </w:rPr>
      </w:pPr>
      <w:r w:rsidRPr="00F80ED2">
        <w:rPr>
          <w:rFonts w:ascii="Arial" w:hAnsi="Arial" w:cs="Arial"/>
          <w:color w:val="000000"/>
        </w:rPr>
        <w:t>Recibo de gastos comunitarios de la vivienda</w:t>
      </w:r>
      <w:r>
        <w:rPr>
          <w:rFonts w:ascii="Arial" w:hAnsi="Arial" w:cs="Arial"/>
          <w:color w:val="000000"/>
        </w:rPr>
        <w:t>,</w:t>
      </w:r>
      <w:r w:rsidRPr="00F80ED2">
        <w:rPr>
          <w:rFonts w:ascii="Arial" w:hAnsi="Arial" w:cs="Arial"/>
          <w:color w:val="000000"/>
        </w:rPr>
        <w:t xml:space="preserve"> o de garajes, trasteros, etc. cuando están ligados a la vivienda aunque no estén en el mismo edificio.</w:t>
      </w:r>
    </w:p>
    <w:p w:rsidR="00AE2DE5" w:rsidRPr="00F80ED2" w:rsidRDefault="00AE2DE5" w:rsidP="00AE2DE5">
      <w:pPr>
        <w:keepLines/>
        <w:numPr>
          <w:ilvl w:val="0"/>
          <w:numId w:val="25"/>
        </w:numPr>
        <w:tabs>
          <w:tab w:val="left" w:pos="1757"/>
        </w:tabs>
        <w:ind w:left="2625" w:hanging="357"/>
        <w:jc w:val="both"/>
        <w:rPr>
          <w:rStyle w:val="hps"/>
          <w:rFonts w:ascii="Arial" w:hAnsi="Arial" w:cs="Arial"/>
          <w:color w:val="000000"/>
        </w:rPr>
      </w:pPr>
      <w:r w:rsidRPr="00F80ED2">
        <w:rPr>
          <w:rStyle w:val="hps"/>
          <w:rFonts w:ascii="Arial" w:hAnsi="Arial" w:cs="Arial"/>
        </w:rPr>
        <w:t>Gastos de comunidad en concepto de conservación, jardinería, limpieza de escaleras, calefacción y alumbrado, conservación de ascensores y puntos de recogida de eliminación</w:t>
      </w:r>
      <w:r w:rsidRPr="00F80ED2">
        <w:rPr>
          <w:rFonts w:ascii="Arial" w:hAnsi="Arial" w:cs="Arial"/>
        </w:rPr>
        <w:t xml:space="preserve">, etc., en </w:t>
      </w:r>
      <w:r w:rsidRPr="00F80ED2">
        <w:rPr>
          <w:rStyle w:val="hps"/>
          <w:rFonts w:ascii="Arial" w:hAnsi="Arial" w:cs="Arial"/>
        </w:rPr>
        <w:t xml:space="preserve">comunidades de vecinos, limpieza de piscina comunitaria, seguridad de la comunidad. </w:t>
      </w:r>
    </w:p>
    <w:p w:rsidR="00AE2DE5" w:rsidRPr="00F80ED2" w:rsidRDefault="00AE2DE5" w:rsidP="00AE2DE5">
      <w:pPr>
        <w:pStyle w:val="VIETA"/>
        <w:numPr>
          <w:ilvl w:val="0"/>
          <w:numId w:val="11"/>
        </w:numPr>
        <w:ind w:left="2098" w:hanging="357"/>
        <w:rPr>
          <w:rStyle w:val="hps"/>
          <w:color w:val="000000"/>
        </w:rPr>
      </w:pPr>
      <w:r w:rsidRPr="00F80ED2">
        <w:rPr>
          <w:rStyle w:val="hps"/>
          <w:b/>
        </w:rPr>
        <w:t>Otros servicios</w:t>
      </w:r>
      <w:r w:rsidRPr="00F80ED2">
        <w:rPr>
          <w:rStyle w:val="hps"/>
        </w:rPr>
        <w:t xml:space="preserve"> de la vivienda no comunitarios, como:</w:t>
      </w:r>
    </w:p>
    <w:p w:rsidR="00AE2DE5" w:rsidRPr="00F80ED2" w:rsidRDefault="00AE2DE5" w:rsidP="00AE2DE5">
      <w:pPr>
        <w:keepLines/>
        <w:numPr>
          <w:ilvl w:val="0"/>
          <w:numId w:val="24"/>
        </w:numPr>
        <w:tabs>
          <w:tab w:val="left" w:pos="1757"/>
        </w:tabs>
        <w:ind w:left="2625" w:hanging="357"/>
        <w:jc w:val="both"/>
        <w:outlineLvl w:val="0"/>
        <w:rPr>
          <w:rStyle w:val="hps"/>
          <w:rFonts w:ascii="Arial" w:hAnsi="Arial" w:cs="Arial"/>
        </w:rPr>
      </w:pPr>
      <w:r w:rsidRPr="00F80ED2">
        <w:rPr>
          <w:rStyle w:val="hps"/>
          <w:rFonts w:ascii="Arial" w:hAnsi="Arial" w:cs="Arial"/>
        </w:rPr>
        <w:t>Servicios de seguridad de la comunidad.</w:t>
      </w:r>
    </w:p>
    <w:p w:rsidR="00AE2DE5" w:rsidRPr="00F80ED2" w:rsidRDefault="00AE2DE5" w:rsidP="00AE2DE5">
      <w:pPr>
        <w:pStyle w:val="A3"/>
        <w:keepNext w:val="0"/>
        <w:numPr>
          <w:ilvl w:val="0"/>
          <w:numId w:val="24"/>
        </w:numPr>
        <w:spacing w:before="0"/>
        <w:ind w:left="2625" w:hanging="357"/>
        <w:outlineLvl w:val="0"/>
        <w:rPr>
          <w:rStyle w:val="hps"/>
          <w:rFonts w:cs="Arial"/>
          <w:b w:val="0"/>
          <w:sz w:val="22"/>
          <w:szCs w:val="22"/>
        </w:rPr>
      </w:pPr>
      <w:r w:rsidRPr="00F80ED2">
        <w:rPr>
          <w:rStyle w:val="hps"/>
          <w:rFonts w:cs="Arial"/>
          <w:b w:val="0"/>
          <w:sz w:val="22"/>
          <w:szCs w:val="22"/>
        </w:rPr>
        <w:t>Retirada de nieve y limpieza de chimeneas.</w:t>
      </w:r>
    </w:p>
    <w:p w:rsidR="00AE2DE5" w:rsidRPr="00F80ED2" w:rsidRDefault="00AE2DE5" w:rsidP="00AE2DE5">
      <w:pPr>
        <w:ind w:left="2127"/>
        <w:jc w:val="both"/>
        <w:rPr>
          <w:rStyle w:val="hps"/>
          <w:rFonts w:ascii="Arial" w:hAnsi="Arial" w:cs="Arial"/>
        </w:rPr>
      </w:pPr>
    </w:p>
    <w:p w:rsidR="00AE2DE5" w:rsidRPr="00F80ED2" w:rsidRDefault="00AE2DE5" w:rsidP="00AE2DE5">
      <w:pPr>
        <w:pStyle w:val="Excluye"/>
        <w:rPr>
          <w:rStyle w:val="hps"/>
          <w:color w:val="000000"/>
        </w:rPr>
      </w:pPr>
      <w:r w:rsidRPr="00F80ED2">
        <w:rPr>
          <w:rStyle w:val="hps"/>
        </w:rPr>
        <w:t xml:space="preserve">Excluye: </w:t>
      </w:r>
    </w:p>
    <w:p w:rsidR="00AE2DE5" w:rsidRPr="00F80ED2" w:rsidRDefault="00AE2DE5" w:rsidP="00AE2DE5">
      <w:pPr>
        <w:pStyle w:val="VIETA"/>
        <w:numPr>
          <w:ilvl w:val="0"/>
          <w:numId w:val="11"/>
        </w:numPr>
        <w:ind w:left="2098" w:hanging="357"/>
      </w:pPr>
      <w:r w:rsidRPr="00F80ED2">
        <w:rPr>
          <w:rStyle w:val="hps"/>
        </w:rPr>
        <w:t>Servicios de limpieza de la propia vivienda</w:t>
      </w:r>
      <w:r w:rsidRPr="00F80ED2">
        <w:t xml:space="preserve">, </w:t>
      </w:r>
      <w:r w:rsidRPr="00F80ED2">
        <w:rPr>
          <w:rStyle w:val="hps"/>
        </w:rPr>
        <w:t>desinfección</w:t>
      </w:r>
      <w:r w:rsidRPr="00F80ED2">
        <w:t xml:space="preserve">, fumigación y </w:t>
      </w:r>
      <w:r w:rsidRPr="00F80ED2">
        <w:rPr>
          <w:rStyle w:val="hps"/>
        </w:rPr>
        <w:t>exterminación de plagas (</w:t>
      </w:r>
      <w:r w:rsidRPr="00F80ED2">
        <w:t>05.6.2).</w:t>
      </w:r>
    </w:p>
    <w:p w:rsidR="00AE2DE5" w:rsidRPr="00F80ED2" w:rsidRDefault="00AE2DE5" w:rsidP="00AE2DE5">
      <w:pPr>
        <w:pStyle w:val="VIETA"/>
        <w:numPr>
          <w:ilvl w:val="0"/>
          <w:numId w:val="11"/>
        </w:numPr>
        <w:ind w:left="2098" w:hanging="357"/>
      </w:pPr>
      <w:r w:rsidRPr="00F80ED2">
        <w:rPr>
          <w:rStyle w:val="hps"/>
        </w:rPr>
        <w:t>Guardaespaldas (</w:t>
      </w:r>
      <w:r w:rsidRPr="00F80ED2">
        <w:t xml:space="preserve">12.7.0.4). </w:t>
      </w:r>
    </w:p>
    <w:p w:rsidR="00AE2DE5" w:rsidRPr="00F80ED2" w:rsidRDefault="00AE2DE5" w:rsidP="00AE2DE5">
      <w:pPr>
        <w:pStyle w:val="VIETA"/>
        <w:numPr>
          <w:ilvl w:val="0"/>
          <w:numId w:val="11"/>
        </w:numPr>
        <w:ind w:left="2098" w:hanging="357"/>
      </w:pPr>
      <w:r w:rsidRPr="00F80ED2">
        <w:t>Limpieza piscina particular (05.6.2.1).</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rPr>
      </w:pPr>
    </w:p>
    <w:p w:rsidR="00AE2DE5" w:rsidRPr="00F80ED2" w:rsidRDefault="00AE2DE5" w:rsidP="00AE2DE5">
      <w:pPr>
        <w:pStyle w:val="TtuloCdigo"/>
      </w:pPr>
      <w:r w:rsidRPr="00F80ED2">
        <w:t>04.4.4.1</w:t>
      </w:r>
      <w:r w:rsidRPr="00F80ED2">
        <w:tab/>
        <w:t xml:space="preserve">GASTOS COMUNITARIOS Y OTROS SERVICIOS RELATIVOS A LA COMUNIDAD DE LA VIVIENDA (VIVIENDA PRINCIPAL; GARAJES Y TRASTEROS LIGADOS A LA VIVIENDA PRINCIPAL) </w:t>
      </w:r>
    </w:p>
    <w:p w:rsidR="00AE2DE5" w:rsidRDefault="00AE2DE5" w:rsidP="00AE2DE5">
      <w:pPr>
        <w:pStyle w:val="Referencia"/>
      </w:pPr>
      <w:r w:rsidRPr="00F80ED2">
        <w:t>Trimestral</w:t>
      </w:r>
    </w:p>
    <w:p w:rsidR="00AE2DE5" w:rsidRPr="00F80ED2" w:rsidRDefault="00AE2DE5" w:rsidP="00AE2DE5">
      <w:pPr>
        <w:pStyle w:val="Referencia"/>
      </w:pPr>
      <w:r>
        <w:t>Último</w:t>
      </w:r>
      <w:r w:rsidRPr="00F80ED2">
        <w:t xml:space="preserve"> Recibo</w:t>
      </w:r>
      <w:r w:rsidRPr="00F80ED2">
        <w:rPr>
          <w:b/>
        </w:rPr>
        <w:tab/>
      </w:r>
      <w:r w:rsidRPr="00F80ED2">
        <w:rPr>
          <w:b/>
        </w:rPr>
        <w:tab/>
      </w:r>
      <w:r w:rsidRPr="00F80ED2">
        <w:rPr>
          <w:b/>
        </w:rPr>
        <w:tab/>
      </w:r>
    </w:p>
    <w:p w:rsidR="00AE2DE5" w:rsidRPr="00F80ED2" w:rsidRDefault="00AE2DE5" w:rsidP="00AE2DE5">
      <w:pPr>
        <w:pStyle w:val="VIETA"/>
        <w:numPr>
          <w:ilvl w:val="0"/>
          <w:numId w:val="11"/>
        </w:numPr>
        <w:ind w:left="2098" w:hanging="357"/>
      </w:pPr>
      <w:r w:rsidRPr="00F80ED2">
        <w:t>Recibo de gastos comunitarios de la vivienda principal o de garajes, trasteros, etc. cuando están ligados a la vivienda principal aunque no estén en el mismo edificio.</w:t>
      </w:r>
    </w:p>
    <w:p w:rsidR="00AE2DE5" w:rsidRPr="00F80ED2" w:rsidRDefault="00AE2DE5" w:rsidP="00AE2DE5">
      <w:pPr>
        <w:pStyle w:val="VIETA"/>
        <w:numPr>
          <w:ilvl w:val="0"/>
          <w:numId w:val="11"/>
        </w:numPr>
        <w:ind w:left="2098" w:hanging="357"/>
        <w:rPr>
          <w:rStyle w:val="hps"/>
          <w:color w:val="000000"/>
        </w:rPr>
      </w:pPr>
      <w:r w:rsidRPr="00F80ED2">
        <w:rPr>
          <w:rStyle w:val="hps"/>
        </w:rPr>
        <w:t>Gastos de comunidad en concepto de conservación, jardinería, limpieza de escaleras, calefacción y alumbrado, conservación de ascensores</w:t>
      </w:r>
      <w:r w:rsidRPr="00F80ED2">
        <w:t xml:space="preserve">, etc., en </w:t>
      </w:r>
      <w:r w:rsidRPr="00F80ED2">
        <w:rPr>
          <w:rStyle w:val="hps"/>
          <w:b/>
        </w:rPr>
        <w:t>comunidades de vecinos</w:t>
      </w:r>
      <w:r w:rsidRPr="00F80ED2">
        <w:rPr>
          <w:rStyle w:val="hps"/>
        </w:rPr>
        <w:t xml:space="preserve">, limpieza de piscina comunitaria, seguridad de la comunidad. Todo ellos referidos a la vivienda principal. </w:t>
      </w:r>
    </w:p>
    <w:p w:rsidR="00AE2DE5" w:rsidRPr="00F80ED2" w:rsidRDefault="00AE2DE5" w:rsidP="00AE2DE5">
      <w:pPr>
        <w:pStyle w:val="VIETA"/>
        <w:numPr>
          <w:ilvl w:val="0"/>
          <w:numId w:val="11"/>
        </w:numPr>
        <w:ind w:left="2098" w:hanging="357"/>
      </w:pPr>
      <w:r w:rsidRPr="00F80ED2">
        <w:t>Los seguros pagados habitualmente por los propietarios para cubrir los riesgos que se puedan presentar en el edificio.</w:t>
      </w:r>
    </w:p>
    <w:p w:rsidR="00AE2DE5" w:rsidRDefault="00AE2DE5" w:rsidP="00AE2DE5">
      <w:pPr>
        <w:pStyle w:val="VIETA"/>
        <w:numPr>
          <w:ilvl w:val="0"/>
          <w:numId w:val="11"/>
        </w:numPr>
        <w:ind w:left="2098" w:hanging="357"/>
      </w:pPr>
      <w:r w:rsidRPr="00F80ED2">
        <w:t xml:space="preserve">Retirada de nieve, limpieza de chimeneas, arreglo de calzada, etc. en la vivienda principal, así como </w:t>
      </w:r>
      <w:r>
        <w:t>en</w:t>
      </w:r>
      <w:r w:rsidRPr="00F80ED2">
        <w:t xml:space="preserve"> garajes y trasteros cuando están ligados a la vivienda principal aunque no estén en el mismo edificio</w:t>
      </w:r>
      <w:r>
        <w:t>,</w:t>
      </w:r>
      <w:r w:rsidRPr="00F80ED2">
        <w:t xml:space="preserve"> y sean </w:t>
      </w:r>
      <w:r w:rsidRPr="00F80ED2">
        <w:rPr>
          <w:b/>
        </w:rPr>
        <w:t>servicios de la comunidad de vecinos</w:t>
      </w:r>
      <w:r w:rsidRPr="00F80ED2">
        <w:t>.</w:t>
      </w:r>
    </w:p>
    <w:p w:rsidR="00AE2DE5" w:rsidRPr="00E2179F" w:rsidRDefault="00AE2DE5" w:rsidP="00AE2DE5">
      <w:pPr>
        <w:pStyle w:val="VIETA"/>
        <w:numPr>
          <w:ilvl w:val="0"/>
          <w:numId w:val="11"/>
        </w:numPr>
        <w:ind w:left="2098" w:hanging="357"/>
      </w:pPr>
      <w:r w:rsidRPr="00E2179F">
        <w:t>Derramas comunitarias de la vivienda principal con el objetivo de generar un fondo para la comunidad pero sin un fin concreto.</w:t>
      </w:r>
    </w:p>
    <w:p w:rsidR="00AE2DE5" w:rsidRPr="00F80ED2" w:rsidRDefault="00AE2DE5" w:rsidP="00AE2DE5">
      <w:pPr>
        <w:pStyle w:val="VIETA"/>
        <w:ind w:firstLine="0"/>
      </w:pPr>
    </w:p>
    <w:p w:rsidR="00AE2DE5" w:rsidRPr="00F80ED2" w:rsidRDefault="00AE2DE5" w:rsidP="00AE2DE5">
      <w:pPr>
        <w:pStyle w:val="Excluye"/>
        <w:rPr>
          <w:rStyle w:val="hps"/>
          <w:color w:val="000000"/>
        </w:rPr>
      </w:pPr>
      <w:r w:rsidRPr="00F80ED2">
        <w:rPr>
          <w:rStyle w:val="hps"/>
        </w:rPr>
        <w:t xml:space="preserve">Excluye: </w:t>
      </w:r>
    </w:p>
    <w:p w:rsidR="00AE2DE5" w:rsidRPr="00F80ED2" w:rsidRDefault="00AE2DE5" w:rsidP="00AE2DE5">
      <w:pPr>
        <w:pStyle w:val="VIETA"/>
        <w:numPr>
          <w:ilvl w:val="0"/>
          <w:numId w:val="11"/>
        </w:numPr>
        <w:ind w:left="2098" w:hanging="357"/>
      </w:pPr>
      <w:r w:rsidRPr="00F80ED2">
        <w:rPr>
          <w:rStyle w:val="hps"/>
        </w:rPr>
        <w:t>Desinfección</w:t>
      </w:r>
      <w:r w:rsidRPr="00F80ED2">
        <w:t xml:space="preserve">, fumigación y </w:t>
      </w:r>
      <w:r w:rsidRPr="00F80ED2">
        <w:rPr>
          <w:rStyle w:val="hps"/>
        </w:rPr>
        <w:t>exterminación de plagas de la vivienda principal (</w:t>
      </w:r>
      <w:r w:rsidRPr="00F80ED2">
        <w:t>05.6.2.9).</w:t>
      </w:r>
    </w:p>
    <w:p w:rsidR="00AE2DE5" w:rsidRPr="00F80ED2" w:rsidRDefault="00AE2DE5" w:rsidP="00AE2DE5">
      <w:pPr>
        <w:pStyle w:val="VIETA"/>
        <w:numPr>
          <w:ilvl w:val="0"/>
          <w:numId w:val="11"/>
        </w:numPr>
        <w:ind w:left="2098" w:hanging="357"/>
      </w:pPr>
      <w:r w:rsidRPr="00F80ED2">
        <w:t>Servicio de limpiacristales de la vivienda principal (05.6.2.1).</w:t>
      </w:r>
    </w:p>
    <w:p w:rsidR="00AE2DE5" w:rsidRPr="00F80ED2" w:rsidRDefault="00AE2DE5" w:rsidP="00AE2DE5">
      <w:pPr>
        <w:pStyle w:val="VIETA"/>
        <w:numPr>
          <w:ilvl w:val="0"/>
          <w:numId w:val="11"/>
        </w:numPr>
        <w:ind w:left="2098" w:hanging="357"/>
      </w:pPr>
      <w:r w:rsidRPr="00F80ED2">
        <w:rPr>
          <w:rStyle w:val="hps"/>
        </w:rPr>
        <w:t>Guardaespaldas (</w:t>
      </w:r>
      <w:r w:rsidRPr="00F80ED2">
        <w:t xml:space="preserve">12.7.0.4). </w:t>
      </w:r>
    </w:p>
    <w:p w:rsidR="00AE2DE5" w:rsidRPr="00F80ED2" w:rsidRDefault="00AE2DE5" w:rsidP="00AE2DE5">
      <w:pPr>
        <w:pStyle w:val="VIETA"/>
        <w:numPr>
          <w:ilvl w:val="0"/>
          <w:numId w:val="11"/>
        </w:numPr>
        <w:ind w:left="2098" w:hanging="357"/>
        <w:rPr>
          <w:color w:val="000000"/>
        </w:rPr>
      </w:pPr>
      <w:r w:rsidRPr="00F80ED2">
        <w:t>Limpieza piscina particular (05.6.2.1).</w:t>
      </w:r>
    </w:p>
    <w:p w:rsidR="00AE2DE5" w:rsidRDefault="00AE2DE5" w:rsidP="00AE2DE5">
      <w:pPr>
        <w:pStyle w:val="VIETA"/>
        <w:numPr>
          <w:ilvl w:val="0"/>
          <w:numId w:val="11"/>
        </w:numPr>
        <w:ind w:left="2098" w:hanging="357"/>
        <w:rPr>
          <w:color w:val="000000"/>
        </w:rPr>
      </w:pPr>
      <w:r w:rsidRPr="00F80ED2">
        <w:rPr>
          <w:color w:val="000000"/>
        </w:rPr>
        <w:t xml:space="preserve">Retirada de nieve, limpieza de chimeneas, arreglo de calzada, etc. en la vivienda principal, así como </w:t>
      </w:r>
      <w:r>
        <w:rPr>
          <w:color w:val="000000"/>
        </w:rPr>
        <w:t>en</w:t>
      </w:r>
      <w:r w:rsidRPr="00F80ED2">
        <w:rPr>
          <w:color w:val="000000"/>
        </w:rPr>
        <w:t xml:space="preserve"> garajes y trasteros ligados a la vivienda principal aunque no estén en el mismo edificio</w:t>
      </w:r>
      <w:r>
        <w:rPr>
          <w:color w:val="000000"/>
        </w:rPr>
        <w:t>,</w:t>
      </w:r>
      <w:r w:rsidRPr="00F80ED2">
        <w:rPr>
          <w:color w:val="000000"/>
        </w:rPr>
        <w:t xml:space="preserve"> y no sean propios de la comunidad sino propios de la vivienda principal (04.4.4.8).</w:t>
      </w:r>
    </w:p>
    <w:p w:rsidR="00AE2DE5" w:rsidRPr="00E2179F" w:rsidRDefault="00AE2DE5" w:rsidP="00AE2DE5">
      <w:pPr>
        <w:pStyle w:val="VIETA"/>
        <w:numPr>
          <w:ilvl w:val="0"/>
          <w:numId w:val="11"/>
        </w:numPr>
        <w:ind w:left="2098" w:hanging="357"/>
      </w:pPr>
      <w:r w:rsidRPr="00E2179F">
        <w:t>Derramas comunitarias para reparaciones corrientes (04.3.3.0) o mejoras estructurales (04.3.4.0).</w:t>
      </w:r>
    </w:p>
    <w:p w:rsidR="00AE2DE5" w:rsidRPr="00F80ED2" w:rsidRDefault="00AE2DE5" w:rsidP="00AE2DE5">
      <w:pPr>
        <w:pStyle w:val="VIETA"/>
        <w:ind w:firstLine="0"/>
        <w:rPr>
          <w:color w:val="000000"/>
        </w:rPr>
      </w:pPr>
    </w:p>
    <w:p w:rsidR="00AE2DE5" w:rsidRPr="00F80ED2" w:rsidRDefault="00AE2DE5" w:rsidP="00AE2DE5">
      <w:pPr>
        <w:pStyle w:val="VIETA"/>
        <w:ind w:firstLine="0"/>
        <w:rPr>
          <w:color w:val="000000"/>
        </w:rPr>
      </w:pPr>
    </w:p>
    <w:p w:rsidR="00AE2DE5" w:rsidRPr="00AE60E8" w:rsidRDefault="00AE2DE5" w:rsidP="00AE2DE5">
      <w:pPr>
        <w:pStyle w:val="TtuloCdigo"/>
      </w:pPr>
      <w:r w:rsidRPr="00AE60E8">
        <w:t xml:space="preserve">04.4.4.2                 </w:t>
      </w:r>
      <w:r w:rsidRPr="00AE60E8">
        <w:tab/>
        <w:t>GASTOS COMUNITARIOS Y OTROS SERVICIOS RELATIVOS A LA COMUNIDAD DE LA VIVIENDA (OTRAS VIVIENDAS; GARAJES Y TRASTEROS NO LIGADOS A LA VIVIENDA PRINCIPAL, ETC.)</w:t>
      </w:r>
    </w:p>
    <w:p w:rsidR="00AE2DE5" w:rsidRDefault="00AE2DE5" w:rsidP="00AE2DE5">
      <w:pPr>
        <w:pStyle w:val="Referencia"/>
      </w:pPr>
      <w:r w:rsidRPr="00F80ED2">
        <w:t>Trimestral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rPr>
          <w:rStyle w:val="hps"/>
          <w:i/>
          <w:color w:val="000000"/>
        </w:rPr>
      </w:pPr>
      <w:r w:rsidRPr="00F80ED2">
        <w:t xml:space="preserve">Recibo de gastos comunitarios de otras viviendas distintas de la principal, así como de garajes y trasteros no ligados a la vivienda principal, anexos, etc. </w:t>
      </w:r>
    </w:p>
    <w:p w:rsidR="00AE2DE5" w:rsidRPr="00F80ED2" w:rsidRDefault="00AE2DE5" w:rsidP="00AE2DE5">
      <w:pPr>
        <w:pStyle w:val="VIETA"/>
        <w:numPr>
          <w:ilvl w:val="0"/>
          <w:numId w:val="11"/>
        </w:numPr>
        <w:ind w:left="2098" w:hanging="357"/>
      </w:pPr>
      <w:r w:rsidRPr="00F80ED2">
        <w:rPr>
          <w:rStyle w:val="hps"/>
        </w:rPr>
        <w:t>Gastos de comunidad en concepto de conservación, jardinería, limpieza de escaleras, calefacción y alumbrado, conservación de</w:t>
      </w:r>
      <w:r w:rsidRPr="00F80ED2">
        <w:t xml:space="preserve">, seguridad de la comunidad, etc., en </w:t>
      </w:r>
      <w:r w:rsidRPr="00F80ED2">
        <w:rPr>
          <w:rStyle w:val="hps"/>
          <w:b/>
        </w:rPr>
        <w:t>comunidades de vecinos</w:t>
      </w:r>
      <w:r w:rsidRPr="00F80ED2">
        <w:rPr>
          <w:rStyle w:val="hps"/>
        </w:rPr>
        <w:t xml:space="preserve">, limpieza de piscina comunitaria. Todo ellos referidos </w:t>
      </w:r>
      <w:r w:rsidRPr="00F80ED2">
        <w:t>a otras viviendas distintas de la principal, así como a garajes y trasteros no ligados a la vivienda principal, anexos, etc.</w:t>
      </w:r>
    </w:p>
    <w:p w:rsidR="00AE2DE5" w:rsidRPr="00F80ED2" w:rsidRDefault="00AE2DE5" w:rsidP="00AE2DE5">
      <w:pPr>
        <w:pStyle w:val="VIETA"/>
        <w:numPr>
          <w:ilvl w:val="0"/>
          <w:numId w:val="11"/>
        </w:numPr>
        <w:ind w:left="2098" w:hanging="357"/>
      </w:pPr>
      <w:r w:rsidRPr="00F80ED2">
        <w:t>Los seguros pagados habitualmente por los propietarios para cubrir los riesgos que se puedan presentar en el edificio.</w:t>
      </w:r>
    </w:p>
    <w:p w:rsidR="00AE2DE5" w:rsidRPr="003E040E" w:rsidRDefault="00AE2DE5" w:rsidP="00AE2DE5">
      <w:pPr>
        <w:pStyle w:val="VIETA"/>
        <w:numPr>
          <w:ilvl w:val="0"/>
          <w:numId w:val="11"/>
        </w:numPr>
        <w:ind w:left="2098" w:hanging="357"/>
      </w:pPr>
      <w:r w:rsidRPr="00F80ED2">
        <w:t xml:space="preserve">Retirada de nieve, limpieza de chimeneas, arreglo de calzada, etc. en otras viviendas distintas de la principal, así como </w:t>
      </w:r>
      <w:r>
        <w:t>en</w:t>
      </w:r>
      <w:r w:rsidRPr="00F80ED2">
        <w:t xml:space="preserve"> garajes y trasteros </w:t>
      </w:r>
      <w:r>
        <w:t xml:space="preserve">no </w:t>
      </w:r>
      <w:r w:rsidRPr="00F80ED2">
        <w:t>ligados a la vivienda principal</w:t>
      </w:r>
      <w:r>
        <w:t>,</w:t>
      </w:r>
      <w:r w:rsidRPr="00F80ED2">
        <w:t xml:space="preserve"> y sean </w:t>
      </w:r>
      <w:r w:rsidRPr="00F80ED2">
        <w:rPr>
          <w:b/>
        </w:rPr>
        <w:t>servicios de la comunidad de vecinos.</w:t>
      </w:r>
    </w:p>
    <w:p w:rsidR="00AE2DE5" w:rsidRPr="00E2179F" w:rsidRDefault="00AE2DE5" w:rsidP="00AE2DE5">
      <w:pPr>
        <w:pStyle w:val="VIETA"/>
        <w:numPr>
          <w:ilvl w:val="0"/>
          <w:numId w:val="11"/>
        </w:numPr>
        <w:ind w:left="2098" w:hanging="357"/>
      </w:pPr>
      <w:r w:rsidRPr="00E2179F">
        <w:t>Derramas comunitarias de otras viviendas distintas de la principal con el objetivo de generar un fondo para la comunidad pero sin un fin concreto.</w:t>
      </w:r>
    </w:p>
    <w:p w:rsidR="00AE2DE5" w:rsidRPr="00F80ED2" w:rsidRDefault="00AE2DE5" w:rsidP="00AE2DE5">
      <w:pPr>
        <w:pStyle w:val="VIETA"/>
        <w:ind w:firstLine="0"/>
      </w:pPr>
    </w:p>
    <w:p w:rsidR="00AE2DE5" w:rsidRPr="00F80ED2" w:rsidRDefault="00AE2DE5" w:rsidP="00AE2DE5">
      <w:pPr>
        <w:pStyle w:val="Excluye"/>
        <w:rPr>
          <w:rStyle w:val="hps"/>
          <w:color w:val="000000"/>
        </w:rPr>
      </w:pPr>
      <w:r w:rsidRPr="00F80ED2">
        <w:rPr>
          <w:rStyle w:val="hps"/>
        </w:rPr>
        <w:t xml:space="preserve">Excluye: </w:t>
      </w:r>
    </w:p>
    <w:p w:rsidR="00AE2DE5" w:rsidRPr="00F80ED2" w:rsidRDefault="00AE2DE5" w:rsidP="00AE2DE5">
      <w:pPr>
        <w:pStyle w:val="VIETA"/>
        <w:numPr>
          <w:ilvl w:val="0"/>
          <w:numId w:val="11"/>
        </w:numPr>
        <w:ind w:left="2098" w:hanging="357"/>
      </w:pPr>
      <w:r w:rsidRPr="00F80ED2">
        <w:rPr>
          <w:rStyle w:val="hps"/>
        </w:rPr>
        <w:t>Desinfección</w:t>
      </w:r>
      <w:r w:rsidRPr="00F80ED2">
        <w:t xml:space="preserve">, fumigación y </w:t>
      </w:r>
      <w:r w:rsidRPr="00F80ED2">
        <w:rPr>
          <w:rStyle w:val="hps"/>
        </w:rPr>
        <w:t>exterminación de plagas de otras viviendas (</w:t>
      </w:r>
      <w:r w:rsidRPr="00F80ED2">
        <w:t>05.6.2.9).</w:t>
      </w:r>
    </w:p>
    <w:p w:rsidR="00AE2DE5" w:rsidRPr="00F80ED2" w:rsidRDefault="00AE2DE5" w:rsidP="00AE2DE5">
      <w:pPr>
        <w:pStyle w:val="VIETA"/>
        <w:numPr>
          <w:ilvl w:val="0"/>
          <w:numId w:val="11"/>
        </w:numPr>
        <w:ind w:left="2098" w:hanging="357"/>
      </w:pPr>
      <w:r w:rsidRPr="00F80ED2">
        <w:t>Servicios de limpiacristales de otras viviendas (05.6.2.1).</w:t>
      </w:r>
    </w:p>
    <w:p w:rsidR="00AE2DE5" w:rsidRPr="00F80ED2" w:rsidRDefault="00AE2DE5" w:rsidP="00AE2DE5">
      <w:pPr>
        <w:pStyle w:val="VIETA"/>
        <w:numPr>
          <w:ilvl w:val="0"/>
          <w:numId w:val="11"/>
        </w:numPr>
        <w:ind w:left="2098" w:hanging="357"/>
      </w:pPr>
      <w:r w:rsidRPr="00F80ED2">
        <w:rPr>
          <w:rStyle w:val="hps"/>
        </w:rPr>
        <w:t>Guardaespaldas (</w:t>
      </w:r>
      <w:r w:rsidRPr="00F80ED2">
        <w:t xml:space="preserve">12.7.0.4). </w:t>
      </w:r>
    </w:p>
    <w:p w:rsidR="00AE2DE5" w:rsidRPr="00F80ED2" w:rsidRDefault="00AE2DE5" w:rsidP="00AE2DE5">
      <w:pPr>
        <w:pStyle w:val="VIETA"/>
        <w:numPr>
          <w:ilvl w:val="0"/>
          <w:numId w:val="11"/>
        </w:numPr>
        <w:ind w:left="2098" w:hanging="357"/>
      </w:pPr>
      <w:r w:rsidRPr="00F80ED2">
        <w:t>Limpieza piscina particular (05.6.2.1).</w:t>
      </w:r>
    </w:p>
    <w:p w:rsidR="00AE2DE5" w:rsidRPr="0070167C" w:rsidRDefault="00AE2DE5" w:rsidP="00AE2DE5">
      <w:pPr>
        <w:pStyle w:val="VIETA"/>
        <w:numPr>
          <w:ilvl w:val="0"/>
          <w:numId w:val="11"/>
        </w:numPr>
        <w:ind w:left="2098" w:hanging="357"/>
      </w:pPr>
      <w:r w:rsidRPr="00F80ED2">
        <w:rPr>
          <w:color w:val="000000"/>
        </w:rPr>
        <w:t>Retirada de nieve, limpieza de chimeneas, arreglo de calzada, etc. en otras viviendas distin</w:t>
      </w:r>
      <w:r>
        <w:rPr>
          <w:color w:val="000000"/>
        </w:rPr>
        <w:t>tas de la principal, así como en</w:t>
      </w:r>
      <w:r w:rsidRPr="00F80ED2">
        <w:rPr>
          <w:color w:val="000000"/>
        </w:rPr>
        <w:t xml:space="preserve"> garajes y trasteros </w:t>
      </w:r>
      <w:r>
        <w:rPr>
          <w:color w:val="000000"/>
        </w:rPr>
        <w:t xml:space="preserve">no </w:t>
      </w:r>
      <w:r w:rsidRPr="00F80ED2">
        <w:rPr>
          <w:color w:val="000000"/>
        </w:rPr>
        <w:t>ligados a la vivienda principal</w:t>
      </w:r>
      <w:r>
        <w:rPr>
          <w:color w:val="000000"/>
        </w:rPr>
        <w:t>,</w:t>
      </w:r>
      <w:r w:rsidRPr="00F80ED2">
        <w:rPr>
          <w:color w:val="000000"/>
        </w:rPr>
        <w:t xml:space="preserve"> y no sean propios de la comunidad sino propios de otras viviendas (04.4.4.9).</w:t>
      </w:r>
    </w:p>
    <w:p w:rsidR="00AE2DE5" w:rsidRPr="00E2179F" w:rsidRDefault="00AE2DE5" w:rsidP="00AE2DE5">
      <w:pPr>
        <w:pStyle w:val="VIETA"/>
        <w:numPr>
          <w:ilvl w:val="0"/>
          <w:numId w:val="11"/>
        </w:numPr>
        <w:ind w:left="2098" w:hanging="357"/>
      </w:pPr>
      <w:r w:rsidRPr="00E2179F">
        <w:t>Derramas comunitarias para reparaciones corrientes (04.3.3.0) o mejoras estructurales (04.3.4.0).</w:t>
      </w:r>
    </w:p>
    <w:p w:rsidR="00AE2DE5" w:rsidRPr="00F80ED2" w:rsidRDefault="00AE2DE5" w:rsidP="00AE2DE5">
      <w:pPr>
        <w:pStyle w:val="VIETA"/>
        <w:ind w:firstLine="0"/>
      </w:pPr>
    </w:p>
    <w:p w:rsidR="00AE2DE5" w:rsidRDefault="00AE2DE5" w:rsidP="00AE2DE5">
      <w:pPr>
        <w:pStyle w:val="A4"/>
        <w:keepNext w:val="0"/>
        <w:tabs>
          <w:tab w:val="clear" w:pos="993"/>
        </w:tabs>
        <w:spacing w:before="0"/>
        <w:ind w:left="2127"/>
        <w:outlineLvl w:val="0"/>
        <w:rPr>
          <w:rFonts w:cs="Arial"/>
          <w:b/>
          <w:color w:val="000000"/>
          <w:sz w:val="22"/>
          <w:szCs w:val="22"/>
        </w:rPr>
      </w:pPr>
      <w:r w:rsidRPr="00F80ED2">
        <w:rPr>
          <w:rFonts w:cs="Arial"/>
          <w:b/>
          <w:color w:val="000000"/>
          <w:sz w:val="22"/>
          <w:szCs w:val="22"/>
        </w:rPr>
        <w:tab/>
      </w:r>
    </w:p>
    <w:p w:rsidR="00AE2DE5" w:rsidRPr="00F80ED2" w:rsidRDefault="00AE2DE5" w:rsidP="00AE2DE5">
      <w:pPr>
        <w:pStyle w:val="A4"/>
        <w:keepNext w:val="0"/>
        <w:tabs>
          <w:tab w:val="clear" w:pos="993"/>
        </w:tabs>
        <w:spacing w:before="0"/>
        <w:ind w:left="2127"/>
        <w:outlineLvl w:val="0"/>
        <w:rPr>
          <w:rFonts w:cs="Arial"/>
          <w:b/>
          <w:color w:val="000000"/>
          <w:sz w:val="22"/>
          <w:szCs w:val="22"/>
        </w:rPr>
      </w:pPr>
    </w:p>
    <w:p w:rsidR="00AE2DE5" w:rsidRPr="00F80ED2" w:rsidRDefault="00AE2DE5" w:rsidP="00AE2DE5">
      <w:pPr>
        <w:pStyle w:val="TtuloCdigo"/>
      </w:pPr>
      <w:r w:rsidRPr="00F80ED2">
        <w:t>04.4.4.3</w:t>
      </w:r>
      <w:r w:rsidRPr="00F80ED2">
        <w:tab/>
        <w:t>SERVICIOS DE SEGURIDAD (VIVIENDA PRINCIPAL, GARAJES Y TRASTEROS LIGADOS A LA VIVIENDA PRINCIPAL) (NUEVO)</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Servicios de seguridad, no comunitarios, en viviendas principales.</w:t>
      </w:r>
    </w:p>
    <w:p w:rsidR="00AE2DE5" w:rsidRPr="00F80ED2" w:rsidRDefault="00AE2DE5" w:rsidP="00AE2DE5">
      <w:pPr>
        <w:pStyle w:val="VIETA"/>
        <w:numPr>
          <w:ilvl w:val="0"/>
          <w:numId w:val="11"/>
        </w:numPr>
        <w:ind w:left="2098" w:hanging="357"/>
      </w:pPr>
      <w:r w:rsidRPr="00F80ED2">
        <w:t>Alquiler de equipos de seguridad.</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keepLines/>
        <w:numPr>
          <w:ilvl w:val="0"/>
          <w:numId w:val="20"/>
        </w:numPr>
        <w:tabs>
          <w:tab w:val="left" w:pos="1757"/>
        </w:tabs>
        <w:ind w:left="2127"/>
        <w:jc w:val="both"/>
        <w:rPr>
          <w:rFonts w:ascii="Arial" w:hAnsi="Arial" w:cs="Arial"/>
          <w:color w:val="000000"/>
        </w:rPr>
      </w:pPr>
      <w:r w:rsidRPr="00F80ED2">
        <w:rPr>
          <w:rFonts w:ascii="Arial" w:hAnsi="Arial" w:cs="Arial"/>
          <w:color w:val="000000"/>
        </w:rPr>
        <w:t>Guardaespaldas (12.7.0.4).</w:t>
      </w:r>
    </w:p>
    <w:p w:rsidR="00AE2DE5" w:rsidRPr="00F80ED2" w:rsidRDefault="00AE2DE5" w:rsidP="00AE2DE5">
      <w:pPr>
        <w:keepLines/>
        <w:numPr>
          <w:ilvl w:val="0"/>
          <w:numId w:val="20"/>
        </w:numPr>
        <w:tabs>
          <w:tab w:val="left" w:pos="1757"/>
        </w:tabs>
        <w:ind w:left="2127"/>
        <w:jc w:val="both"/>
        <w:rPr>
          <w:rFonts w:ascii="Arial" w:hAnsi="Arial" w:cs="Arial"/>
          <w:color w:val="000000"/>
        </w:rPr>
      </w:pPr>
      <w:r w:rsidRPr="00F80ED2">
        <w:rPr>
          <w:rFonts w:ascii="Arial" w:hAnsi="Arial" w:cs="Arial"/>
          <w:color w:val="000000"/>
        </w:rPr>
        <w:t xml:space="preserve">Compra de aparatos de seguridad (05.5.2.2). </w:t>
      </w:r>
    </w:p>
    <w:p w:rsidR="00AE2DE5" w:rsidRPr="00F80ED2" w:rsidRDefault="00AE2DE5" w:rsidP="00AE2DE5">
      <w:pPr>
        <w:keepLines/>
        <w:numPr>
          <w:ilvl w:val="0"/>
          <w:numId w:val="20"/>
        </w:numPr>
        <w:tabs>
          <w:tab w:val="left" w:pos="1757"/>
        </w:tabs>
        <w:ind w:left="2127"/>
        <w:jc w:val="both"/>
        <w:rPr>
          <w:rFonts w:ascii="Arial" w:hAnsi="Arial" w:cs="Arial"/>
          <w:color w:val="000000"/>
        </w:rPr>
      </w:pPr>
      <w:r w:rsidRPr="00F80ED2">
        <w:rPr>
          <w:rFonts w:ascii="Arial" w:hAnsi="Arial" w:cs="Arial"/>
          <w:color w:val="000000"/>
        </w:rPr>
        <w:t>Gastos en servicios de seguridad comunitarios (04.4.4.1).</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rsidRPr="00F80ED2">
        <w:t>04.4.4.4</w:t>
      </w:r>
      <w:r w:rsidRPr="00F80ED2">
        <w:tab/>
        <w:t>SERVICIOS DE SEGURIDAD (OTRAS VIVIENDAS; GARAJES Y TRASTEROS NO LIGADOS A LA VIVIENDA PRINCIPAL, ETC.) (NUEVO)</w:t>
      </w:r>
    </w:p>
    <w:p w:rsidR="00AE2DE5" w:rsidRPr="00F80ED2" w:rsidRDefault="00AE2DE5" w:rsidP="00AE2DE5">
      <w:pPr>
        <w:pStyle w:val="Referencia"/>
      </w:pPr>
      <w:r>
        <w:t>Último</w:t>
      </w:r>
      <w:r w:rsidRPr="00F80ED2">
        <w:t xml:space="preserve"> Recibo       </w:t>
      </w:r>
    </w:p>
    <w:p w:rsidR="00AE2DE5" w:rsidRPr="00F80ED2" w:rsidRDefault="00AE2DE5" w:rsidP="00AE2DE5">
      <w:pPr>
        <w:pStyle w:val="VIETA"/>
        <w:numPr>
          <w:ilvl w:val="0"/>
          <w:numId w:val="11"/>
        </w:numPr>
        <w:ind w:left="2098" w:hanging="357"/>
      </w:pPr>
      <w:r w:rsidRPr="00F80ED2">
        <w:t>Servicios de seguridad, no comunitarios, en otras viviendas.</w:t>
      </w:r>
    </w:p>
    <w:p w:rsidR="00AE2DE5" w:rsidRPr="00F80ED2" w:rsidRDefault="00AE2DE5" w:rsidP="00AE2DE5">
      <w:pPr>
        <w:pStyle w:val="VIETA"/>
        <w:numPr>
          <w:ilvl w:val="0"/>
          <w:numId w:val="11"/>
        </w:numPr>
        <w:ind w:left="2098" w:hanging="357"/>
      </w:pPr>
      <w:r w:rsidRPr="00F80ED2">
        <w:t>Alquiler de aparatos de seguridad.</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keepLines/>
        <w:numPr>
          <w:ilvl w:val="0"/>
          <w:numId w:val="20"/>
        </w:numPr>
        <w:tabs>
          <w:tab w:val="left" w:pos="1757"/>
        </w:tabs>
        <w:ind w:left="2127"/>
        <w:jc w:val="both"/>
        <w:rPr>
          <w:rFonts w:ascii="Arial" w:hAnsi="Arial" w:cs="Arial"/>
          <w:color w:val="000000"/>
        </w:rPr>
      </w:pPr>
      <w:r w:rsidRPr="00F80ED2">
        <w:rPr>
          <w:rFonts w:ascii="Arial" w:hAnsi="Arial" w:cs="Arial"/>
          <w:color w:val="000000"/>
        </w:rPr>
        <w:t>Guardaespaldas (12.7.0.4).</w:t>
      </w:r>
    </w:p>
    <w:p w:rsidR="00AE2DE5" w:rsidRPr="00F80ED2" w:rsidRDefault="00AE2DE5" w:rsidP="00AE2DE5">
      <w:pPr>
        <w:keepLines/>
        <w:numPr>
          <w:ilvl w:val="0"/>
          <w:numId w:val="20"/>
        </w:numPr>
        <w:tabs>
          <w:tab w:val="left" w:pos="1757"/>
        </w:tabs>
        <w:ind w:left="2127"/>
        <w:jc w:val="both"/>
        <w:rPr>
          <w:rFonts w:ascii="Arial" w:hAnsi="Arial" w:cs="Arial"/>
          <w:color w:val="000000"/>
        </w:rPr>
      </w:pPr>
      <w:r w:rsidRPr="00F80ED2">
        <w:rPr>
          <w:rFonts w:ascii="Arial" w:hAnsi="Arial" w:cs="Arial"/>
          <w:color w:val="000000"/>
        </w:rPr>
        <w:t xml:space="preserve">Compra de aparatos de seguridad (05.5.2.2). </w:t>
      </w:r>
    </w:p>
    <w:p w:rsidR="00AE2DE5" w:rsidRPr="00F80ED2" w:rsidRDefault="00AE2DE5" w:rsidP="00AE2DE5">
      <w:pPr>
        <w:keepLines/>
        <w:numPr>
          <w:ilvl w:val="0"/>
          <w:numId w:val="20"/>
        </w:numPr>
        <w:tabs>
          <w:tab w:val="left" w:pos="1757"/>
        </w:tabs>
        <w:ind w:left="2127"/>
        <w:jc w:val="both"/>
        <w:rPr>
          <w:rFonts w:ascii="Arial" w:hAnsi="Arial" w:cs="Arial"/>
          <w:color w:val="000000"/>
        </w:rPr>
      </w:pPr>
      <w:r w:rsidRPr="00F80ED2">
        <w:rPr>
          <w:rFonts w:ascii="Arial" w:hAnsi="Arial" w:cs="Arial"/>
          <w:color w:val="000000"/>
        </w:rPr>
        <w:t>Gastos en servicios de seguridad comunitarios (04.4.4.2).</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A4"/>
        <w:keepNext w:val="0"/>
        <w:tabs>
          <w:tab w:val="clear" w:pos="993"/>
        </w:tabs>
        <w:spacing w:before="0"/>
        <w:ind w:left="2127"/>
        <w:outlineLvl w:val="0"/>
        <w:rPr>
          <w:rFonts w:cs="Arial"/>
          <w:b/>
          <w:color w:val="000000"/>
          <w:sz w:val="22"/>
          <w:szCs w:val="22"/>
        </w:rPr>
      </w:pPr>
      <w:r w:rsidRPr="00F80ED2">
        <w:rPr>
          <w:rFonts w:cs="Arial"/>
          <w:b/>
          <w:color w:val="000000"/>
          <w:sz w:val="22"/>
          <w:szCs w:val="22"/>
        </w:rPr>
        <w:tab/>
      </w:r>
    </w:p>
    <w:p w:rsidR="00AE2DE5" w:rsidRPr="00F80ED2" w:rsidRDefault="00AE2DE5" w:rsidP="00AE2DE5">
      <w:pPr>
        <w:pStyle w:val="TtuloCdigo"/>
      </w:pPr>
      <w:r w:rsidRPr="00F80ED2">
        <w:t>04.4.4.8</w:t>
      </w:r>
      <w:r w:rsidRPr="00F80ED2">
        <w:tab/>
      </w:r>
      <w:r w:rsidRPr="00F80ED2">
        <w:rPr>
          <w:rStyle w:val="hps"/>
        </w:rPr>
        <w:t xml:space="preserve">OTROS </w:t>
      </w:r>
      <w:r w:rsidRPr="00F80ED2">
        <w:t>SERVICIOS RELATIVOS A LA VIVIENDA PRINCIPAL (GARAJES Y TRASTEROS LIGADOS A LA VIVIENDA PRINCIPAL)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Retirada de nieve, limpieza de chimeneas, arreglo de calzada, etc. en vivienda principal</w:t>
      </w:r>
      <w:r>
        <w:t>,</w:t>
      </w:r>
      <w:r w:rsidRPr="00F80ED2">
        <w:t xml:space="preserve"> o en garajes, trasteros, etc. ligados a la vivienda principal aunque no estén en el mismo edificio</w:t>
      </w:r>
      <w:r>
        <w:t>;</w:t>
      </w:r>
      <w:r w:rsidRPr="00F80ED2">
        <w:t xml:space="preserve"> ambos cuando </w:t>
      </w:r>
      <w:r w:rsidRPr="00F80ED2">
        <w:rPr>
          <w:b/>
        </w:rPr>
        <w:t>no sean servicios de la comunidad sino de la propia vivienda</w:t>
      </w:r>
      <w:r w:rsidRPr="00F80ED2">
        <w:t>.</w:t>
      </w:r>
    </w:p>
    <w:p w:rsidR="00AE2DE5" w:rsidRPr="00F80ED2" w:rsidRDefault="00AE2DE5" w:rsidP="00AE2DE5">
      <w:pPr>
        <w:pStyle w:val="Referencia"/>
        <w:ind w:left="2127"/>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Desinfección</w:t>
      </w:r>
      <w:r w:rsidRPr="00F80ED2">
        <w:t xml:space="preserve">, fumigación y </w:t>
      </w:r>
      <w:r w:rsidRPr="00F80ED2">
        <w:rPr>
          <w:rStyle w:val="hps"/>
        </w:rPr>
        <w:t>exterminación de plagas de la vivienda principal (</w:t>
      </w:r>
      <w:r w:rsidRPr="00F80ED2">
        <w:t>05.6.2.9).</w:t>
      </w:r>
    </w:p>
    <w:p w:rsidR="00AE2DE5" w:rsidRPr="00F80ED2" w:rsidRDefault="00AE2DE5" w:rsidP="00AE2DE5">
      <w:pPr>
        <w:pStyle w:val="VIETA"/>
        <w:numPr>
          <w:ilvl w:val="0"/>
          <w:numId w:val="11"/>
        </w:numPr>
        <w:ind w:left="2098" w:hanging="357"/>
      </w:pPr>
      <w:r w:rsidRPr="00F80ED2">
        <w:rPr>
          <w:rStyle w:val="hps"/>
        </w:rPr>
        <w:t>Servicio de limpiacristales de la vivienda principal (05.6.2.1).</w:t>
      </w:r>
    </w:p>
    <w:p w:rsidR="00AE2DE5" w:rsidRPr="00F80ED2" w:rsidRDefault="00AE2DE5" w:rsidP="00AE2DE5">
      <w:pPr>
        <w:pStyle w:val="VIETA"/>
        <w:numPr>
          <w:ilvl w:val="0"/>
          <w:numId w:val="11"/>
        </w:numPr>
        <w:ind w:left="2098" w:hanging="357"/>
      </w:pPr>
      <w:r w:rsidRPr="00F80ED2">
        <w:rPr>
          <w:rStyle w:val="hps"/>
        </w:rPr>
        <w:t>Guardaespaldas (</w:t>
      </w:r>
      <w:r w:rsidRPr="00F80ED2">
        <w:t>12.7.0.4).</w:t>
      </w:r>
    </w:p>
    <w:p w:rsidR="00AE2DE5" w:rsidRPr="00F80ED2" w:rsidRDefault="00AE2DE5" w:rsidP="00AE2DE5">
      <w:pPr>
        <w:pStyle w:val="VIETA"/>
        <w:numPr>
          <w:ilvl w:val="0"/>
          <w:numId w:val="11"/>
        </w:numPr>
        <w:ind w:left="2098" w:hanging="357"/>
        <w:rPr>
          <w:color w:val="000000"/>
        </w:rPr>
      </w:pPr>
      <w:r w:rsidRPr="00F80ED2">
        <w:t>Limpieza piscina particular (05.6.2.1).</w:t>
      </w:r>
    </w:p>
    <w:p w:rsidR="00AE2DE5" w:rsidRPr="00F80ED2" w:rsidRDefault="00AE2DE5" w:rsidP="00AE2DE5">
      <w:pPr>
        <w:pStyle w:val="VIETA"/>
        <w:numPr>
          <w:ilvl w:val="0"/>
          <w:numId w:val="11"/>
        </w:numPr>
        <w:ind w:left="2098" w:hanging="357"/>
      </w:pPr>
      <w:r w:rsidRPr="00F80ED2">
        <w:rPr>
          <w:rStyle w:val="hps"/>
        </w:rPr>
        <w:t>Servicios de mudanza y almacenamiento (</w:t>
      </w:r>
      <w:r w:rsidRPr="00F80ED2">
        <w:t>07.3.6.2).</w:t>
      </w:r>
    </w:p>
    <w:p w:rsidR="00AE2DE5" w:rsidRPr="00F80ED2" w:rsidRDefault="00AE2DE5" w:rsidP="00AE2DE5">
      <w:pPr>
        <w:pStyle w:val="VIETA"/>
        <w:numPr>
          <w:ilvl w:val="0"/>
          <w:numId w:val="11"/>
        </w:numPr>
        <w:ind w:left="2098" w:hanging="357"/>
        <w:rPr>
          <w:color w:val="000000"/>
        </w:rPr>
      </w:pPr>
      <w:r w:rsidRPr="00F80ED2">
        <w:rPr>
          <w:color w:val="000000"/>
        </w:rPr>
        <w:t>Gastos en  asistentas, cocineros, doncellas, mayordomo, cuidadores de niños, canguros, choferes, jardineros, gobernantas, secretarios, preceptores, au-pairs, niñeras, para inmuebles no colectivos, que se registrará en servicio doméstico (05.6.2.1).</w:t>
      </w:r>
    </w:p>
    <w:p w:rsidR="00AE2DE5" w:rsidRPr="00F80ED2" w:rsidRDefault="00AE2DE5" w:rsidP="00AE2DE5">
      <w:pPr>
        <w:pStyle w:val="VIETA"/>
        <w:numPr>
          <w:ilvl w:val="0"/>
          <w:numId w:val="11"/>
        </w:numPr>
        <w:ind w:left="2098" w:hanging="357"/>
        <w:rPr>
          <w:color w:val="000000"/>
        </w:rPr>
      </w:pPr>
      <w:r w:rsidRPr="00F80ED2">
        <w:rPr>
          <w:color w:val="000000"/>
        </w:rPr>
        <w:t>Retirada de nieve, limpieza de chimeneas, arreglo de calzada, etc. en vivienda principal</w:t>
      </w:r>
      <w:r>
        <w:rPr>
          <w:color w:val="000000"/>
        </w:rPr>
        <w:t>,</w:t>
      </w:r>
      <w:r w:rsidRPr="00F80ED2">
        <w:rPr>
          <w:color w:val="000000"/>
        </w:rPr>
        <w:t xml:space="preserve"> o en garajes, trasteros, etc. ligados a la vivienda principal aunqu</w:t>
      </w:r>
      <w:r>
        <w:rPr>
          <w:color w:val="000000"/>
        </w:rPr>
        <w:t>e no estén en el mismo edificio;</w:t>
      </w:r>
      <w:r w:rsidRPr="00F80ED2">
        <w:rPr>
          <w:color w:val="000000"/>
        </w:rPr>
        <w:t xml:space="preserve"> ambos </w:t>
      </w:r>
      <w:r w:rsidRPr="00F80ED2">
        <w:rPr>
          <w:b/>
          <w:color w:val="000000"/>
        </w:rPr>
        <w:t>cuando sean servicios de la comunidad</w:t>
      </w:r>
      <w:r w:rsidRPr="00F80ED2">
        <w:rPr>
          <w:color w:val="000000"/>
        </w:rPr>
        <w:t xml:space="preserve"> y no de la propia vivienda (04.4.4.1).</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rsidRPr="00F80ED2">
        <w:t>04.4.4.9</w:t>
      </w:r>
      <w:r w:rsidRPr="00F80ED2">
        <w:tab/>
      </w:r>
      <w:r w:rsidRPr="00F80ED2">
        <w:rPr>
          <w:rStyle w:val="hps"/>
        </w:rPr>
        <w:t xml:space="preserve">OTROS </w:t>
      </w:r>
      <w:r w:rsidRPr="00F80ED2">
        <w:t>SERVICIOS RELATIVOS A OTRAS VIVIENDAS (GARAJES Y TRASTEROS NO LIGADOS A LA VIVIENDA PRINCIPAL, ETC.) (NUEVO)</w:t>
      </w:r>
    </w:p>
    <w:p w:rsidR="00AE2DE5" w:rsidRPr="00F80ED2" w:rsidRDefault="00AE2DE5" w:rsidP="00AE2DE5">
      <w:pPr>
        <w:pStyle w:val="Referencia"/>
      </w:pPr>
      <w:r w:rsidRPr="00F80ED2">
        <w:t>Trimestral</w:t>
      </w:r>
    </w:p>
    <w:p w:rsidR="00AE2DE5" w:rsidRPr="00A13CBD" w:rsidRDefault="00AE2DE5" w:rsidP="00AE2DE5">
      <w:pPr>
        <w:pStyle w:val="VIETA"/>
        <w:numPr>
          <w:ilvl w:val="0"/>
          <w:numId w:val="11"/>
        </w:numPr>
        <w:ind w:left="2098" w:hanging="357"/>
        <w:rPr>
          <w:b/>
        </w:rPr>
      </w:pPr>
      <w:r w:rsidRPr="00F80ED2">
        <w:t xml:space="preserve">Retirada de nieve, limpieza de chimeneas, arreglo de calzada, etc. en otras viviendas distintas de la principal, así como </w:t>
      </w:r>
      <w:r>
        <w:t>en</w:t>
      </w:r>
      <w:r w:rsidRPr="00F80ED2">
        <w:t xml:space="preserve"> garajes y trasteros no ligados a la vivienda principal, anexos, etc.</w:t>
      </w:r>
      <w:r>
        <w:t>;</w:t>
      </w:r>
      <w:r w:rsidRPr="00F80ED2">
        <w:t xml:space="preserve"> ambos </w:t>
      </w:r>
      <w:r w:rsidRPr="00A13CBD">
        <w:t>cuando</w:t>
      </w:r>
      <w:r w:rsidRPr="00F80ED2">
        <w:rPr>
          <w:b/>
        </w:rPr>
        <w:t xml:space="preserve"> no sean servicios de la </w:t>
      </w:r>
      <w:r w:rsidRPr="00A13CBD">
        <w:rPr>
          <w:b/>
        </w:rPr>
        <w:t>comunidad sino de la propia vivienda.</w:t>
      </w:r>
    </w:p>
    <w:p w:rsidR="00AE2DE5" w:rsidRPr="00A13CBD" w:rsidRDefault="00AE2DE5" w:rsidP="00AE2DE5">
      <w:pPr>
        <w:pStyle w:val="Piedepgina"/>
        <w:tabs>
          <w:tab w:val="clear" w:pos="4252"/>
          <w:tab w:val="clear" w:pos="8504"/>
        </w:tabs>
        <w:ind w:left="2127"/>
        <w:rPr>
          <w:rFonts w:cs="Arial"/>
          <w:b/>
          <w:color w:val="000000"/>
          <w:szCs w:val="22"/>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numPr>
          <w:ilvl w:val="0"/>
          <w:numId w:val="21"/>
        </w:numPr>
        <w:tabs>
          <w:tab w:val="left" w:pos="1757"/>
        </w:tabs>
        <w:ind w:left="2127"/>
        <w:jc w:val="both"/>
        <w:rPr>
          <w:rFonts w:ascii="Arial" w:hAnsi="Arial" w:cs="Arial"/>
        </w:rPr>
      </w:pPr>
      <w:r w:rsidRPr="00F80ED2">
        <w:rPr>
          <w:rStyle w:val="hps"/>
          <w:rFonts w:ascii="Arial" w:hAnsi="Arial" w:cs="Arial"/>
        </w:rPr>
        <w:t>Desinfección</w:t>
      </w:r>
      <w:r w:rsidRPr="00F80ED2">
        <w:rPr>
          <w:rFonts w:ascii="Arial" w:hAnsi="Arial" w:cs="Arial"/>
        </w:rPr>
        <w:t xml:space="preserve">, fumigación y </w:t>
      </w:r>
      <w:r w:rsidRPr="00F80ED2">
        <w:rPr>
          <w:rStyle w:val="hps"/>
          <w:rFonts w:ascii="Arial" w:hAnsi="Arial" w:cs="Arial"/>
        </w:rPr>
        <w:t>exterminación de plagas</w:t>
      </w:r>
      <w:r w:rsidRPr="00F80ED2">
        <w:rPr>
          <w:rFonts w:ascii="Arial" w:hAnsi="Arial" w:cs="Arial"/>
        </w:rPr>
        <w:t xml:space="preserve"> de otras viviendas </w:t>
      </w:r>
      <w:r w:rsidRPr="00F80ED2">
        <w:rPr>
          <w:rStyle w:val="hps"/>
          <w:rFonts w:ascii="Arial" w:hAnsi="Arial" w:cs="Arial"/>
        </w:rPr>
        <w:t>(</w:t>
      </w:r>
      <w:r w:rsidRPr="00F80ED2">
        <w:rPr>
          <w:rFonts w:ascii="Arial" w:hAnsi="Arial" w:cs="Arial"/>
        </w:rPr>
        <w:t>05.6.2.9)</w:t>
      </w:r>
    </w:p>
    <w:p w:rsidR="00AE2DE5" w:rsidRPr="00F80ED2" w:rsidRDefault="00AE2DE5" w:rsidP="00AE2DE5">
      <w:pPr>
        <w:numPr>
          <w:ilvl w:val="0"/>
          <w:numId w:val="21"/>
        </w:numPr>
        <w:tabs>
          <w:tab w:val="left" w:pos="1757"/>
        </w:tabs>
        <w:ind w:left="2127"/>
        <w:jc w:val="both"/>
        <w:rPr>
          <w:rFonts w:ascii="Arial" w:hAnsi="Arial" w:cs="Arial"/>
        </w:rPr>
      </w:pPr>
      <w:r w:rsidRPr="00F80ED2">
        <w:rPr>
          <w:rStyle w:val="hps"/>
          <w:rFonts w:ascii="Arial" w:hAnsi="Arial" w:cs="Arial"/>
        </w:rPr>
        <w:t>Servicio de limpiacristales de otras viviendas (05.6.2.1).</w:t>
      </w:r>
    </w:p>
    <w:p w:rsidR="00AE2DE5" w:rsidRPr="00F80ED2" w:rsidRDefault="00AE2DE5" w:rsidP="00AE2DE5">
      <w:pPr>
        <w:keepLines/>
        <w:numPr>
          <w:ilvl w:val="0"/>
          <w:numId w:val="21"/>
        </w:numPr>
        <w:tabs>
          <w:tab w:val="left" w:pos="1757"/>
        </w:tabs>
        <w:ind w:left="2127"/>
        <w:jc w:val="both"/>
        <w:rPr>
          <w:rFonts w:ascii="Arial" w:hAnsi="Arial" w:cs="Arial"/>
        </w:rPr>
      </w:pPr>
      <w:r w:rsidRPr="00F80ED2">
        <w:rPr>
          <w:rStyle w:val="hps"/>
          <w:rFonts w:ascii="Arial" w:hAnsi="Arial" w:cs="Arial"/>
        </w:rPr>
        <w:t>Guardaespaldas (</w:t>
      </w:r>
      <w:r w:rsidRPr="00F80ED2">
        <w:rPr>
          <w:rFonts w:ascii="Arial" w:hAnsi="Arial" w:cs="Arial"/>
        </w:rPr>
        <w:t xml:space="preserve">12.7.0.4). </w:t>
      </w:r>
    </w:p>
    <w:p w:rsidR="00AE2DE5" w:rsidRPr="00F80ED2" w:rsidRDefault="00AE2DE5" w:rsidP="00AE2DE5">
      <w:pPr>
        <w:keepLines/>
        <w:numPr>
          <w:ilvl w:val="0"/>
          <w:numId w:val="21"/>
        </w:numPr>
        <w:tabs>
          <w:tab w:val="left" w:pos="1757"/>
        </w:tabs>
        <w:ind w:left="2127"/>
        <w:jc w:val="both"/>
        <w:rPr>
          <w:rFonts w:ascii="Arial" w:hAnsi="Arial" w:cs="Arial"/>
          <w:color w:val="000000"/>
        </w:rPr>
      </w:pPr>
      <w:r w:rsidRPr="00F80ED2">
        <w:rPr>
          <w:rFonts w:ascii="Arial" w:hAnsi="Arial" w:cs="Arial"/>
        </w:rPr>
        <w:t>Limpieza piscina particular (05.6.2.1).</w:t>
      </w:r>
    </w:p>
    <w:p w:rsidR="00AE2DE5" w:rsidRPr="00F80ED2" w:rsidRDefault="00AE2DE5" w:rsidP="00AE2DE5">
      <w:pPr>
        <w:numPr>
          <w:ilvl w:val="0"/>
          <w:numId w:val="21"/>
        </w:numPr>
        <w:tabs>
          <w:tab w:val="left" w:pos="1757"/>
        </w:tabs>
        <w:ind w:left="2127"/>
        <w:jc w:val="both"/>
        <w:rPr>
          <w:rFonts w:ascii="Arial" w:hAnsi="Arial" w:cs="Arial"/>
        </w:rPr>
      </w:pPr>
      <w:r w:rsidRPr="00F80ED2">
        <w:rPr>
          <w:rStyle w:val="hps"/>
          <w:rFonts w:ascii="Arial" w:hAnsi="Arial" w:cs="Arial"/>
        </w:rPr>
        <w:t>Servicios de mudanza y almacenamiento (</w:t>
      </w:r>
      <w:r w:rsidRPr="00F80ED2">
        <w:rPr>
          <w:rFonts w:ascii="Arial" w:hAnsi="Arial" w:cs="Arial"/>
        </w:rPr>
        <w:t>07.3.6.2).</w:t>
      </w:r>
    </w:p>
    <w:p w:rsidR="00AE2DE5" w:rsidRPr="00F80ED2" w:rsidRDefault="00AE2DE5" w:rsidP="00AE2DE5">
      <w:pPr>
        <w:keepLines/>
        <w:numPr>
          <w:ilvl w:val="0"/>
          <w:numId w:val="21"/>
        </w:numPr>
        <w:tabs>
          <w:tab w:val="left" w:pos="1757"/>
        </w:tabs>
        <w:ind w:left="2127"/>
        <w:jc w:val="both"/>
        <w:rPr>
          <w:rFonts w:ascii="Arial" w:hAnsi="Arial" w:cs="Arial"/>
          <w:color w:val="000000"/>
        </w:rPr>
      </w:pPr>
      <w:r w:rsidRPr="00F80ED2">
        <w:rPr>
          <w:rFonts w:ascii="Arial" w:hAnsi="Arial" w:cs="Arial"/>
          <w:color w:val="000000"/>
        </w:rPr>
        <w:t>Gastos en  asistentas, cocineros, doncellas, mayordomo, cuidadores de niños, canguros, choferes, jardineros, gobernantas, secretarios, preceptores, au-pairs, niñeras, para inmuebles no colectivos, que se registrará en servicio doméstico (05.6.2.1).</w:t>
      </w:r>
    </w:p>
    <w:p w:rsidR="00AE2DE5" w:rsidRPr="00F80ED2" w:rsidRDefault="00AE2DE5" w:rsidP="00AE2DE5">
      <w:pPr>
        <w:keepLines/>
        <w:numPr>
          <w:ilvl w:val="0"/>
          <w:numId w:val="21"/>
        </w:numPr>
        <w:tabs>
          <w:tab w:val="left" w:pos="1757"/>
        </w:tabs>
        <w:ind w:left="2127"/>
        <w:jc w:val="both"/>
        <w:rPr>
          <w:rFonts w:ascii="Arial" w:hAnsi="Arial" w:cs="Arial"/>
        </w:rPr>
      </w:pPr>
      <w:r w:rsidRPr="00F80ED2">
        <w:rPr>
          <w:rFonts w:ascii="Arial" w:hAnsi="Arial" w:cs="Arial"/>
        </w:rPr>
        <w:t xml:space="preserve">Retirada de nieve, limpieza de chimeneas, arreglo de calzada, etc. en </w:t>
      </w:r>
      <w:r>
        <w:rPr>
          <w:rFonts w:ascii="Arial" w:hAnsi="Arial" w:cs="Arial"/>
        </w:rPr>
        <w:t>otras viviendas distintas de la</w:t>
      </w:r>
      <w:r w:rsidRPr="00F80ED2">
        <w:rPr>
          <w:rFonts w:ascii="Arial" w:hAnsi="Arial" w:cs="Arial"/>
        </w:rPr>
        <w:t xml:space="preserve"> principal</w:t>
      </w:r>
      <w:r>
        <w:rPr>
          <w:rFonts w:ascii="Arial" w:hAnsi="Arial" w:cs="Arial"/>
        </w:rPr>
        <w:t>,</w:t>
      </w:r>
      <w:r w:rsidRPr="00F80ED2">
        <w:rPr>
          <w:rFonts w:ascii="Arial" w:hAnsi="Arial" w:cs="Arial"/>
        </w:rPr>
        <w:t xml:space="preserve"> o en garajes, trasteros, etc. no </w:t>
      </w:r>
      <w:r>
        <w:rPr>
          <w:rFonts w:ascii="Arial" w:hAnsi="Arial" w:cs="Arial"/>
        </w:rPr>
        <w:t>ligados a la vivienda principal;</w:t>
      </w:r>
      <w:r w:rsidRPr="00F80ED2">
        <w:rPr>
          <w:rFonts w:ascii="Arial" w:hAnsi="Arial" w:cs="Arial"/>
        </w:rPr>
        <w:t xml:space="preserve"> ambos cuando sean servicios de la comunidad y no de la propia vivienda (04.4.4.</w:t>
      </w:r>
      <w:r>
        <w:rPr>
          <w:rFonts w:ascii="Arial" w:hAnsi="Arial" w:cs="Arial"/>
        </w:rPr>
        <w:t>2</w:t>
      </w:r>
      <w:r w:rsidRPr="00F80ED2">
        <w:rPr>
          <w:rFonts w:ascii="Arial" w:hAnsi="Arial" w:cs="Arial"/>
        </w:rPr>
        <w:t>).</w:t>
      </w:r>
    </w:p>
    <w:p w:rsidR="00AE2DE5" w:rsidRPr="00F80ED2" w:rsidRDefault="00AE2DE5" w:rsidP="00AE2DE5">
      <w:pPr>
        <w:keepLines/>
        <w:tabs>
          <w:tab w:val="left" w:pos="1757"/>
        </w:tabs>
        <w:ind w:left="2127"/>
        <w:jc w:val="both"/>
        <w:rPr>
          <w:rFonts w:ascii="Arial" w:hAnsi="Arial" w:cs="Arial"/>
        </w:rPr>
      </w:pPr>
    </w:p>
    <w:p w:rsidR="00AE2DE5" w:rsidRPr="00F80ED2" w:rsidRDefault="00AE2DE5" w:rsidP="00AE2DE5">
      <w:pPr>
        <w:keepLines/>
        <w:tabs>
          <w:tab w:val="left" w:pos="1757"/>
        </w:tabs>
        <w:ind w:left="2127"/>
        <w:jc w:val="both"/>
        <w:rPr>
          <w:rFonts w:ascii="Arial" w:hAnsi="Arial" w:cs="Arial"/>
        </w:rPr>
      </w:pPr>
    </w:p>
    <w:p w:rsidR="00AE2DE5" w:rsidRPr="00F80ED2" w:rsidRDefault="00AE2DE5" w:rsidP="00AE2DE5">
      <w:pPr>
        <w:pStyle w:val="TtuloSUBGRUPO"/>
        <w:spacing w:after="0"/>
      </w:pPr>
      <w:r w:rsidRPr="00F80ED2">
        <w:t>04.5</w:t>
      </w:r>
      <w:r w:rsidRPr="00F80ED2">
        <w:tab/>
      </w:r>
      <w:r w:rsidRPr="00F80ED2">
        <w:tab/>
        <w:t>ELECTRICIDAD, GAS Y OTROS COMBUSTIBLES</w:t>
      </w:r>
    </w:p>
    <w:p w:rsidR="00AE2DE5" w:rsidRDefault="00AE2DE5" w:rsidP="00AE2DE5">
      <w:pPr>
        <w:pStyle w:val="TtuloSUBGRUPO"/>
        <w:spacing w:after="0"/>
      </w:pPr>
    </w:p>
    <w:p w:rsidR="00AE2DE5" w:rsidRPr="00F80ED2" w:rsidRDefault="00AE2DE5" w:rsidP="00AE2DE5">
      <w:pPr>
        <w:pStyle w:val="TtuloSUBGRUPO"/>
        <w:spacing w:after="0"/>
      </w:pPr>
    </w:p>
    <w:p w:rsidR="00AE2DE5" w:rsidRDefault="00AE2DE5" w:rsidP="00AE2DE5">
      <w:pPr>
        <w:pStyle w:val="TtuloSUBGRUPO"/>
        <w:spacing w:after="0"/>
      </w:pPr>
      <w:r w:rsidRPr="00F80ED2">
        <w:t>04.5.1</w:t>
      </w:r>
      <w:r w:rsidRPr="00F80ED2">
        <w:tab/>
      </w:r>
      <w:r w:rsidRPr="00F80ED2">
        <w:tab/>
        <w:t>ELECTRICIDAD</w:t>
      </w:r>
    </w:p>
    <w:p w:rsidR="00AE2DE5" w:rsidRPr="00F80ED2" w:rsidRDefault="00AE2DE5" w:rsidP="00AE2DE5">
      <w:pPr>
        <w:pStyle w:val="TtuloSUBGRUPO"/>
        <w:spacing w:after="0"/>
      </w:pPr>
    </w:p>
    <w:p w:rsidR="00AE2DE5" w:rsidRPr="00F80ED2" w:rsidRDefault="00AE2DE5" w:rsidP="00AE2DE5">
      <w:pPr>
        <w:pStyle w:val="TtuloSUBGRUPO"/>
        <w:spacing w:after="0"/>
      </w:pPr>
    </w:p>
    <w:p w:rsidR="00AE2DE5" w:rsidRPr="00F80ED2" w:rsidRDefault="00AE2DE5" w:rsidP="00AE2DE5">
      <w:pPr>
        <w:pStyle w:val="TtuloCdigo"/>
      </w:pPr>
      <w:r w:rsidRPr="00F80ED2">
        <w:t>04.5.1.1   Kwh</w:t>
      </w:r>
      <w:r w:rsidRPr="00F80ED2">
        <w:tab/>
        <w:t>ELECTRICIDAD (VIVIENDA PRINCIPAL, GARAJES Y TRASTEROS LIGADOS A LA VIVIENDA PRINCIPAL)</w:t>
      </w:r>
    </w:p>
    <w:p w:rsidR="00AE2DE5" w:rsidRPr="00F80ED2" w:rsidRDefault="00AE2DE5" w:rsidP="00AE2DE5">
      <w:pPr>
        <w:pStyle w:val="Referencia"/>
      </w:pPr>
      <w:r>
        <w:t>Último</w:t>
      </w:r>
      <w:r w:rsidRPr="00F80ED2">
        <w:t xml:space="preserve"> Recibo</w:t>
      </w:r>
    </w:p>
    <w:p w:rsidR="00AE2DE5" w:rsidRPr="00F80ED2" w:rsidRDefault="00AE2DE5" w:rsidP="00AE2DE5">
      <w:pPr>
        <w:pStyle w:val="VIETA"/>
        <w:numPr>
          <w:ilvl w:val="0"/>
          <w:numId w:val="11"/>
        </w:numPr>
        <w:ind w:left="2098" w:hanging="357"/>
      </w:pPr>
      <w:r w:rsidRPr="00F80ED2">
        <w:t>Gastos en energía eléctrica; gastos del contrato de la luz, alquiler y lectura del contador, etc. de la vivienda principal o de garajes, trasteros, etc. cuando están ligados a la vivienda principal aunque no estén en el mismo edificio.</w:t>
      </w:r>
    </w:p>
    <w:p w:rsidR="00AE2DE5" w:rsidRPr="00F80ED2" w:rsidRDefault="00AE2DE5" w:rsidP="00AE2DE5">
      <w:pPr>
        <w:pStyle w:val="Prrafodelista"/>
        <w:ind w:left="2127"/>
        <w:jc w:val="both"/>
        <w:rPr>
          <w:rFonts w:ascii="Arial" w:hAnsi="Arial" w:cs="Arial"/>
          <w:color w:val="000000"/>
        </w:rPr>
      </w:pPr>
    </w:p>
    <w:p w:rsidR="00AE2DE5" w:rsidRDefault="00AE2DE5" w:rsidP="00AE2DE5">
      <w:pPr>
        <w:pStyle w:val="Prrafodelista"/>
        <w:ind w:left="2127"/>
        <w:jc w:val="both"/>
        <w:rPr>
          <w:rFonts w:ascii="Arial" w:hAnsi="Arial" w:cs="Arial"/>
          <w:color w:val="000000"/>
        </w:rPr>
      </w:pPr>
    </w:p>
    <w:p w:rsidR="00AE2DE5" w:rsidRPr="000253E3" w:rsidRDefault="00AE2DE5" w:rsidP="00AE2DE5"/>
    <w:p w:rsidR="00AE2DE5" w:rsidRPr="000253E3" w:rsidRDefault="00AE2DE5" w:rsidP="00AE2DE5"/>
    <w:p w:rsidR="00AE2DE5" w:rsidRDefault="00AE2DE5" w:rsidP="00AE2DE5"/>
    <w:p w:rsidR="00AE2DE5" w:rsidRPr="000253E3" w:rsidRDefault="00AE2DE5" w:rsidP="00AE2DE5">
      <w:pPr>
        <w:tabs>
          <w:tab w:val="left" w:pos="2310"/>
        </w:tabs>
      </w:pPr>
      <w:r>
        <w:tab/>
      </w:r>
    </w:p>
    <w:p w:rsidR="00AE2DE5" w:rsidRPr="00F80ED2" w:rsidRDefault="00AE2DE5" w:rsidP="00AE2DE5">
      <w:pPr>
        <w:pStyle w:val="TtuloCdigo"/>
      </w:pPr>
      <w:r w:rsidRPr="00F80ED2">
        <w:t>04.5.1.2   Kwh</w:t>
      </w:r>
      <w:r w:rsidRPr="00F80ED2">
        <w:tab/>
        <w:t xml:space="preserve">ELECTRICIDAD (OTRAS VIVIENDAS, GARAJES Y TRASTEROS NO </w:t>
      </w:r>
    </w:p>
    <w:p w:rsidR="00AE2DE5" w:rsidRPr="00F80ED2" w:rsidRDefault="00AE2DE5" w:rsidP="00AE2DE5">
      <w:pPr>
        <w:pStyle w:val="TtuloCdigo"/>
      </w:pPr>
      <w:r w:rsidRPr="00F80ED2">
        <w:tab/>
        <w:t>LIGADOS A LA VIVIENDA PRINCIPAL, ETC.)</w:t>
      </w:r>
    </w:p>
    <w:p w:rsidR="00AE2DE5" w:rsidRPr="00F80ED2" w:rsidRDefault="00AE2DE5" w:rsidP="00AE2DE5">
      <w:pPr>
        <w:pStyle w:val="TtuloCdigo"/>
      </w:pPr>
      <w:r>
        <w:t>Último</w:t>
      </w:r>
      <w:r w:rsidRPr="00F80ED2">
        <w:t xml:space="preserve"> Recibo</w:t>
      </w:r>
    </w:p>
    <w:p w:rsidR="00AE2DE5" w:rsidRPr="00F80ED2" w:rsidRDefault="00AE2DE5" w:rsidP="00AE2DE5">
      <w:pPr>
        <w:pStyle w:val="VIETA"/>
        <w:numPr>
          <w:ilvl w:val="0"/>
          <w:numId w:val="11"/>
        </w:numPr>
        <w:ind w:left="2098" w:hanging="357"/>
      </w:pPr>
      <w:r w:rsidRPr="00F80ED2">
        <w:t>Gastos en energía eléctrica; gastos del contrato de la luz, alquiler y lectura del contador, etc. de otras viviendas distintas de la principal, así como de garajes y trasteros no ligados a la vivienda principal, anexos, etc.</w:t>
      </w:r>
    </w:p>
    <w:p w:rsidR="00AE2DE5" w:rsidRPr="00F80ED2" w:rsidRDefault="00AE2DE5" w:rsidP="00AE2DE5">
      <w:pPr>
        <w:jc w:val="both"/>
        <w:rPr>
          <w:rFonts w:ascii="Arial" w:hAnsi="Arial" w:cs="Arial"/>
          <w:color w:val="000000"/>
        </w:rPr>
      </w:pPr>
    </w:p>
    <w:p w:rsidR="00AE2DE5" w:rsidRPr="00F80ED2" w:rsidRDefault="00AE2DE5" w:rsidP="00AE2DE5">
      <w:pPr>
        <w:jc w:val="both"/>
        <w:rPr>
          <w:rFonts w:ascii="Arial" w:hAnsi="Arial" w:cs="Arial"/>
          <w:color w:val="000000"/>
        </w:rPr>
      </w:pPr>
    </w:p>
    <w:p w:rsidR="00AE2DE5" w:rsidRPr="00F80ED2" w:rsidRDefault="00AE2DE5" w:rsidP="00AE2DE5">
      <w:pPr>
        <w:jc w:val="both"/>
        <w:rPr>
          <w:rFonts w:ascii="Arial" w:hAnsi="Arial" w:cs="Arial"/>
          <w:color w:val="000000"/>
        </w:rPr>
      </w:pPr>
    </w:p>
    <w:p w:rsidR="00AE2DE5" w:rsidRDefault="00AE2DE5" w:rsidP="00AE2DE5">
      <w:pPr>
        <w:pStyle w:val="A3"/>
        <w:keepNext w:val="0"/>
        <w:tabs>
          <w:tab w:val="clear" w:pos="993"/>
          <w:tab w:val="clear" w:pos="1757"/>
        </w:tabs>
        <w:spacing w:before="0"/>
        <w:ind w:left="2127" w:hanging="2127"/>
        <w:rPr>
          <w:rFonts w:cs="Arial"/>
          <w:color w:val="000000"/>
          <w:sz w:val="22"/>
          <w:szCs w:val="22"/>
        </w:rPr>
      </w:pPr>
      <w:r w:rsidRPr="00F80ED2">
        <w:rPr>
          <w:rFonts w:cs="Arial"/>
          <w:color w:val="000000"/>
          <w:sz w:val="22"/>
          <w:szCs w:val="22"/>
        </w:rPr>
        <w:t>04.5.2</w:t>
      </w:r>
      <w:r w:rsidRPr="00F80ED2">
        <w:rPr>
          <w:rFonts w:cs="Arial"/>
          <w:color w:val="000000"/>
          <w:sz w:val="22"/>
          <w:szCs w:val="22"/>
        </w:rPr>
        <w:tab/>
        <w:t>GAS</w:t>
      </w:r>
    </w:p>
    <w:p w:rsidR="00AE2DE5" w:rsidRPr="00F80ED2" w:rsidRDefault="00AE2DE5" w:rsidP="00AE2DE5">
      <w:pPr>
        <w:pStyle w:val="A3"/>
        <w:keepNext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spacing w:before="0"/>
        <w:ind w:left="2127"/>
        <w:outlineLvl w:val="0"/>
        <w:rPr>
          <w:rFonts w:cs="Arial"/>
          <w:color w:val="000000"/>
          <w:sz w:val="22"/>
          <w:szCs w:val="22"/>
          <w:lang w:val="es-ES"/>
        </w:rPr>
      </w:pPr>
      <w:r w:rsidRPr="00F80ED2">
        <w:rPr>
          <w:rStyle w:val="hps"/>
          <w:rFonts w:cs="Arial"/>
          <w:b w:val="0"/>
          <w:color w:val="FF0000"/>
          <w:sz w:val="22"/>
          <w:szCs w:val="22"/>
        </w:rPr>
        <w:tab/>
      </w:r>
    </w:p>
    <w:p w:rsidR="00AE2DE5" w:rsidRPr="00F80ED2" w:rsidRDefault="00AE2DE5" w:rsidP="00AE2DE5">
      <w:pPr>
        <w:pStyle w:val="TtuloCdigo"/>
      </w:pPr>
      <w:r w:rsidRPr="00F80ED2">
        <w:t>04.5.2.1   m</w:t>
      </w:r>
      <w:r w:rsidRPr="00F80ED2">
        <w:rPr>
          <w:vertAlign w:val="superscript"/>
        </w:rPr>
        <w:t>3</w:t>
      </w:r>
      <w:r w:rsidRPr="00F80ED2">
        <w:tab/>
        <w:t>GAS CIUDAD Y NATURAL (VIVIENDA PRINCIPAL)</w:t>
      </w:r>
    </w:p>
    <w:p w:rsidR="00AE2DE5" w:rsidRPr="00F80ED2" w:rsidRDefault="00AE2DE5" w:rsidP="00AE2DE5">
      <w:pPr>
        <w:pStyle w:val="Referencia"/>
      </w:pPr>
      <w:r>
        <w:t>Último</w:t>
      </w:r>
      <w:r w:rsidRPr="00F80ED2">
        <w:t xml:space="preserve"> Recibo</w:t>
      </w:r>
    </w:p>
    <w:p w:rsidR="00AE2DE5" w:rsidRPr="00F80ED2" w:rsidRDefault="00AE2DE5" w:rsidP="00AE2DE5">
      <w:pPr>
        <w:pStyle w:val="VIETA"/>
        <w:numPr>
          <w:ilvl w:val="0"/>
          <w:numId w:val="11"/>
        </w:numPr>
        <w:ind w:left="2098" w:hanging="357"/>
      </w:pPr>
      <w:r w:rsidRPr="00F80ED2">
        <w:t>Gastos de gas ciudad y gas natural; gastos del contrato del gas, alquiler, lectura del contador y repartidores de consumo de la vivienda principal.</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p>
    <w:p w:rsidR="00AE2DE5" w:rsidRPr="00AE60E8" w:rsidRDefault="00AE2DE5" w:rsidP="00AE2DE5">
      <w:pPr>
        <w:pStyle w:val="TtuloCdigo"/>
      </w:pPr>
      <w:r w:rsidRPr="00F80ED2">
        <w:t>04.5.2.2   m</w:t>
      </w:r>
      <w:r w:rsidRPr="00F80ED2">
        <w:rPr>
          <w:vertAlign w:val="superscript"/>
        </w:rPr>
        <w:t>3</w:t>
      </w:r>
      <w:r w:rsidRPr="00F80ED2">
        <w:tab/>
        <w:t>GAS CIUDAD Y NATURAL (OTRAS VIVIENDAS)</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Gastos de gas ciudad y gas natural; gastos del contrato del gas, alquiler, lectura del contador y repartidores de consumo de otras viviendas distintas de la principal.</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04.5.2.3   K</w:t>
      </w:r>
      <w:r w:rsidRPr="00F80ED2">
        <w:tab/>
        <w:t>GAS LICUADO (VIVIENDA PRINCIPAL)</w:t>
      </w:r>
    </w:p>
    <w:p w:rsidR="00AE2DE5" w:rsidRDefault="00AE2DE5" w:rsidP="00AE2DE5">
      <w:pPr>
        <w:pStyle w:val="Referencia"/>
      </w:pPr>
      <w:r w:rsidRPr="00F80ED2">
        <w:t>Bisemanal</w:t>
      </w:r>
    </w:p>
    <w:p w:rsidR="00AE2DE5" w:rsidRPr="00F80ED2" w:rsidRDefault="00AE2DE5" w:rsidP="00AE2DE5">
      <w:pPr>
        <w:pStyle w:val="Referencia"/>
      </w:pPr>
      <w:r>
        <w:t>Último</w:t>
      </w:r>
      <w:r w:rsidRPr="00F80ED2">
        <w:t xml:space="preserve"> Recibo</w:t>
      </w:r>
      <w:r w:rsidRPr="00F80ED2">
        <w:tab/>
      </w:r>
      <w:r w:rsidRPr="00F80ED2">
        <w:tab/>
      </w:r>
      <w:r w:rsidRPr="00F80ED2">
        <w:tab/>
      </w:r>
    </w:p>
    <w:p w:rsidR="00AE2DE5" w:rsidRPr="00F80ED2" w:rsidRDefault="00AE2DE5" w:rsidP="00AE2DE5">
      <w:pPr>
        <w:pStyle w:val="VIETA"/>
        <w:numPr>
          <w:ilvl w:val="0"/>
          <w:numId w:val="11"/>
        </w:numPr>
        <w:ind w:left="2098" w:hanging="357"/>
      </w:pPr>
      <w:r w:rsidRPr="00F80ED2">
        <w:t>Gastos en butano, propano, etc., así como el alquiler, lectura de contadores y repartidores de consumo, botellas y contenedores para estos gases de la vivienda principal.</w:t>
      </w: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Excluye"/>
        <w:rPr>
          <w:i/>
        </w:rPr>
      </w:pPr>
      <w:r w:rsidRPr="00F80ED2">
        <w:rPr>
          <w:i/>
        </w:rPr>
        <w:t>Nota:</w:t>
      </w:r>
    </w:p>
    <w:p w:rsidR="00AE2DE5" w:rsidRPr="00F80ED2" w:rsidRDefault="00AE2DE5" w:rsidP="00AE2DE5">
      <w:pPr>
        <w:pStyle w:val="VIETA"/>
        <w:numPr>
          <w:ilvl w:val="0"/>
          <w:numId w:val="11"/>
        </w:numPr>
        <w:ind w:left="2098" w:hanging="357"/>
        <w:rPr>
          <w:i/>
        </w:rPr>
      </w:pPr>
      <w:r w:rsidRPr="00F80ED2">
        <w:rPr>
          <w:i/>
        </w:rPr>
        <w:t>El pago de una bombona de butano tiene periodo de ref</w:t>
      </w:r>
      <w:r>
        <w:rPr>
          <w:i/>
        </w:rPr>
        <w:t>erencia bisemanal, por lo que so</w:t>
      </w:r>
      <w:r w:rsidRPr="00F80ED2">
        <w:rPr>
          <w:i/>
        </w:rPr>
        <w:t>lo se recogerá en las Libretas de Cuentas del hogar o en las libretas individuales. Mientras que el pago de propano, mediante recibo, se registrará en el Cuestionario de último recibo.</w:t>
      </w:r>
    </w:p>
    <w:p w:rsidR="00AE2DE5" w:rsidRPr="00F80ED2" w:rsidRDefault="00AE2DE5" w:rsidP="00AE2DE5">
      <w:pPr>
        <w:pStyle w:val="VIETA"/>
        <w:numPr>
          <w:ilvl w:val="0"/>
          <w:numId w:val="11"/>
        </w:numPr>
        <w:ind w:left="2098" w:hanging="357"/>
        <w:rPr>
          <w:i/>
        </w:rPr>
      </w:pPr>
      <w:r w:rsidRPr="00F80ED2">
        <w:rPr>
          <w:i/>
        </w:rPr>
        <w:t>La cantidad física de la bombona es por Kg, no por unidad de bombona.</w:t>
      </w:r>
    </w:p>
    <w:p w:rsidR="00AE2DE5" w:rsidRPr="00F80ED2" w:rsidRDefault="00AE2DE5" w:rsidP="00AE2DE5">
      <w:pPr>
        <w:pStyle w:val="VIETA"/>
        <w:numPr>
          <w:ilvl w:val="0"/>
          <w:numId w:val="11"/>
        </w:numPr>
        <w:ind w:left="2098" w:hanging="357"/>
        <w:rPr>
          <w:i/>
        </w:rPr>
      </w:pPr>
      <w:r w:rsidRPr="00F80ED2">
        <w:rPr>
          <w:i/>
        </w:rPr>
        <w:t>La bombona naranja de butano de Repsol y la bombona inoxidable de butano de Cepsa ambas contienen 12,5 kg de gas licuado.</w:t>
      </w: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ab/>
        <w:t>Camping gas en bombona (09.3.2.2).</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04.5.2.4   K</w:t>
      </w:r>
      <w:r w:rsidRPr="00F80ED2">
        <w:tab/>
        <w:t>GAS LICUADO (OTRAS VIVIENDAS)</w:t>
      </w:r>
    </w:p>
    <w:p w:rsidR="00AE2DE5" w:rsidRDefault="00AE2DE5" w:rsidP="00AE2DE5">
      <w:pPr>
        <w:pStyle w:val="Referencia"/>
      </w:pPr>
      <w:r w:rsidRPr="00F80ED2">
        <w:t>Bisemanal</w:t>
      </w:r>
    </w:p>
    <w:p w:rsidR="00AE2DE5" w:rsidRPr="00F80ED2" w:rsidRDefault="00AE2DE5" w:rsidP="00AE2DE5">
      <w:pPr>
        <w:pStyle w:val="Referencia"/>
      </w:pPr>
      <w:r>
        <w:t>Último</w:t>
      </w:r>
      <w:r w:rsidRPr="00F80ED2">
        <w:t xml:space="preserve"> Recibo</w:t>
      </w:r>
      <w:r w:rsidRPr="00F80ED2">
        <w:tab/>
      </w:r>
      <w:r w:rsidRPr="00F80ED2">
        <w:tab/>
      </w:r>
    </w:p>
    <w:p w:rsidR="00AE2DE5" w:rsidRPr="00F80ED2" w:rsidRDefault="00AE2DE5" w:rsidP="00AE2DE5">
      <w:pPr>
        <w:pStyle w:val="VIETA"/>
        <w:numPr>
          <w:ilvl w:val="0"/>
          <w:numId w:val="11"/>
        </w:numPr>
        <w:ind w:left="2098" w:hanging="357"/>
      </w:pPr>
      <w:r w:rsidRPr="00F80ED2">
        <w:t>Gastos en butano, propano, etc., así como el alquiler, lectura de contadores y repartidores de consumo, botellas y contenedores para estos gases de otras viviendas distintas de la principal.</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rPr>
          <w:i/>
        </w:rPr>
      </w:pPr>
      <w:r w:rsidRPr="00F80ED2">
        <w:rPr>
          <w:i/>
        </w:rPr>
        <w:t>Nota:</w:t>
      </w:r>
    </w:p>
    <w:p w:rsidR="00AE2DE5" w:rsidRPr="00F80ED2" w:rsidRDefault="00AE2DE5" w:rsidP="00AE2DE5">
      <w:pPr>
        <w:pStyle w:val="VIETA"/>
        <w:numPr>
          <w:ilvl w:val="0"/>
          <w:numId w:val="11"/>
        </w:numPr>
        <w:ind w:left="2098" w:hanging="357"/>
        <w:rPr>
          <w:i/>
          <w:color w:val="000000"/>
        </w:rPr>
      </w:pPr>
      <w:r w:rsidRPr="00F80ED2">
        <w:rPr>
          <w:i/>
        </w:rPr>
        <w:t>El pago de una bombona de butano tiene periodo de ref</w:t>
      </w:r>
      <w:r>
        <w:rPr>
          <w:i/>
        </w:rPr>
        <w:t>erencia bisemanal, por lo que so</w:t>
      </w:r>
      <w:r w:rsidRPr="00F80ED2">
        <w:rPr>
          <w:i/>
        </w:rPr>
        <w:t>lo se recogerá en las Libretas de Cuentas del hogar o en las libretas individuales. Mientras que el pago de propano, mediante recibo, se registrará en el Cuestionario de último recibo.</w:t>
      </w:r>
    </w:p>
    <w:p w:rsidR="00AE2DE5" w:rsidRPr="00F80ED2" w:rsidRDefault="00AE2DE5" w:rsidP="00AE2DE5">
      <w:pPr>
        <w:pStyle w:val="VIETA"/>
        <w:numPr>
          <w:ilvl w:val="0"/>
          <w:numId w:val="11"/>
        </w:numPr>
        <w:ind w:left="2098" w:hanging="357"/>
        <w:rPr>
          <w:i/>
          <w:color w:val="000000"/>
        </w:rPr>
      </w:pPr>
      <w:r w:rsidRPr="00F80ED2">
        <w:rPr>
          <w:i/>
          <w:color w:val="000000"/>
        </w:rPr>
        <w:t>La cantidad física de la bombona es por Kg, no por unidad de bombona.</w:t>
      </w:r>
    </w:p>
    <w:p w:rsidR="00AE2DE5" w:rsidRPr="00F80ED2" w:rsidRDefault="00AE2DE5" w:rsidP="00AE2DE5">
      <w:pPr>
        <w:pStyle w:val="VIETA"/>
        <w:numPr>
          <w:ilvl w:val="0"/>
          <w:numId w:val="11"/>
        </w:numPr>
        <w:ind w:left="2098" w:hanging="357"/>
        <w:rPr>
          <w:i/>
          <w:color w:val="000000"/>
        </w:rPr>
      </w:pPr>
      <w:r w:rsidRPr="00F80ED2">
        <w:rPr>
          <w:i/>
          <w:color w:val="000000"/>
        </w:rPr>
        <w:t>La bombona naranja de butano de Repsol y la bombona inoxidable de butano de Cepsa ambas contienen 12,5 kg de gas licuado.</w:t>
      </w: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Excluye"/>
      </w:pPr>
      <w:r w:rsidRPr="00F80ED2">
        <w:t xml:space="preserve">Excluye: </w:t>
      </w:r>
    </w:p>
    <w:p w:rsidR="00AE2DE5" w:rsidRPr="00F80ED2" w:rsidRDefault="00AE2DE5" w:rsidP="00AE2DE5">
      <w:pPr>
        <w:pStyle w:val="Prrafodelista"/>
        <w:numPr>
          <w:ilvl w:val="0"/>
          <w:numId w:val="73"/>
        </w:numPr>
        <w:ind w:left="2127"/>
        <w:jc w:val="both"/>
        <w:rPr>
          <w:rFonts w:ascii="Arial" w:hAnsi="Arial" w:cs="Arial"/>
          <w:color w:val="000000"/>
        </w:rPr>
      </w:pPr>
      <w:r w:rsidRPr="00F80ED2">
        <w:rPr>
          <w:rStyle w:val="hps"/>
          <w:rFonts w:ascii="Arial" w:hAnsi="Arial" w:cs="Arial"/>
        </w:rPr>
        <w:t>Camping gas en bombona (</w:t>
      </w:r>
      <w:r w:rsidRPr="00F80ED2">
        <w:rPr>
          <w:rFonts w:ascii="Arial" w:hAnsi="Arial" w:cs="Arial"/>
        </w:rPr>
        <w:t>09.3.2.2).</w:t>
      </w:r>
    </w:p>
    <w:p w:rsidR="00AE2DE5" w:rsidRPr="00F80ED2" w:rsidRDefault="00AE2DE5" w:rsidP="00AE2DE5">
      <w:pPr>
        <w:pStyle w:val="Prrafodelista"/>
        <w:ind w:left="2127"/>
        <w:jc w:val="both"/>
        <w:rPr>
          <w:rFonts w:ascii="Arial" w:hAnsi="Arial" w:cs="Arial"/>
        </w:rPr>
      </w:pPr>
    </w:p>
    <w:p w:rsidR="00AE2DE5" w:rsidRDefault="00AE2DE5" w:rsidP="00AE2DE5">
      <w:pPr>
        <w:rPr>
          <w:rFonts w:ascii="Arial" w:hAnsi="Arial" w:cs="Arial"/>
          <w:color w:val="000000"/>
        </w:rPr>
      </w:pPr>
    </w:p>
    <w:p w:rsidR="00AE2DE5" w:rsidRPr="00F80ED2" w:rsidRDefault="00AE2DE5" w:rsidP="00AE2DE5">
      <w:pPr>
        <w:ind w:left="2127" w:hanging="2127"/>
        <w:rPr>
          <w:rFonts w:ascii="Arial" w:hAnsi="Arial" w:cs="Arial"/>
          <w:b/>
          <w:color w:val="000000"/>
        </w:rPr>
      </w:pPr>
      <w:r w:rsidRPr="00F80ED2">
        <w:rPr>
          <w:rFonts w:ascii="Arial" w:hAnsi="Arial" w:cs="Arial"/>
          <w:b/>
          <w:color w:val="000000"/>
        </w:rPr>
        <w:t>04.5.3</w:t>
      </w:r>
      <w:r w:rsidRPr="00F80ED2">
        <w:rPr>
          <w:rFonts w:ascii="Arial" w:hAnsi="Arial" w:cs="Arial"/>
          <w:b/>
          <w:color w:val="000000"/>
        </w:rPr>
        <w:tab/>
        <w:t>COMBUSTIBLES LÍQUIDOS</w:t>
      </w:r>
    </w:p>
    <w:p w:rsidR="00AE2DE5" w:rsidRDefault="00AE2DE5" w:rsidP="00AE2DE5">
      <w:pPr>
        <w:ind w:left="2127" w:hanging="2127"/>
        <w:jc w:val="both"/>
        <w:rPr>
          <w:rFonts w:ascii="Arial" w:hAnsi="Arial" w:cs="Arial"/>
          <w:b/>
          <w:color w:val="000000"/>
        </w:rPr>
      </w:pPr>
    </w:p>
    <w:p w:rsidR="00AE2DE5" w:rsidRPr="00F80ED2" w:rsidRDefault="00AE2DE5" w:rsidP="00AE2DE5">
      <w:pPr>
        <w:ind w:left="2127" w:hanging="2127"/>
        <w:jc w:val="both"/>
        <w:rPr>
          <w:rFonts w:ascii="Arial" w:hAnsi="Arial" w:cs="Arial"/>
          <w:b/>
          <w:color w:val="000000"/>
        </w:rPr>
      </w:pPr>
    </w:p>
    <w:p w:rsidR="00AE2DE5" w:rsidRPr="00F80ED2" w:rsidRDefault="00AE2DE5" w:rsidP="00AE2DE5">
      <w:pPr>
        <w:pStyle w:val="TtuloCdigo"/>
      </w:pPr>
      <w:r w:rsidRPr="00F80ED2">
        <w:t>04.5.3.1   L</w:t>
      </w:r>
      <w:r w:rsidRPr="00F80ED2">
        <w:tab/>
        <w:t>COMBUSTIBLES LÍQUIDOS (VIVIENDA PRINCIPAL)</w:t>
      </w:r>
    </w:p>
    <w:p w:rsidR="00AE2DE5" w:rsidRDefault="00AE2DE5" w:rsidP="00AE2DE5">
      <w:pPr>
        <w:pStyle w:val="Referencia"/>
      </w:pPr>
      <w:r w:rsidRPr="00F80ED2">
        <w:t>Anual</w:t>
      </w:r>
    </w:p>
    <w:p w:rsidR="00AE2DE5" w:rsidRPr="00F80ED2" w:rsidRDefault="00AE2DE5" w:rsidP="00AE2DE5">
      <w:pPr>
        <w:pStyle w:val="Referencia"/>
      </w:pPr>
      <w:r>
        <w:t>Último</w:t>
      </w:r>
      <w:r w:rsidRPr="00F80ED2">
        <w:t xml:space="preserve"> Recibo</w:t>
      </w:r>
      <w:r w:rsidRPr="00F80ED2">
        <w:tab/>
      </w:r>
      <w:r w:rsidRPr="00F80ED2">
        <w:tab/>
      </w:r>
    </w:p>
    <w:p w:rsidR="00AE2DE5" w:rsidRPr="00F80ED2" w:rsidRDefault="00AE2DE5" w:rsidP="00AE2DE5">
      <w:pPr>
        <w:pStyle w:val="VIETA"/>
        <w:numPr>
          <w:ilvl w:val="0"/>
          <w:numId w:val="11"/>
        </w:numPr>
        <w:ind w:left="2098" w:hanging="357"/>
      </w:pPr>
      <w:r w:rsidRPr="00F80ED2">
        <w:t>Gasóleo, fuel-oíl, petróleo lampante y otros combustibles líquidos para uso doméstico, así como gastos de contrato, alquiler, lectura de contadores y repartidores de consumo de la vivienda principal.</w:t>
      </w:r>
    </w:p>
    <w:p w:rsidR="00AE2DE5" w:rsidRPr="00F80ED2" w:rsidRDefault="00AE2DE5" w:rsidP="00AE2DE5">
      <w:pPr>
        <w:pStyle w:val="VIETA"/>
        <w:numPr>
          <w:ilvl w:val="0"/>
          <w:numId w:val="11"/>
        </w:numPr>
        <w:ind w:left="2098" w:hanging="357"/>
        <w:rPr>
          <w:rStyle w:val="hps"/>
          <w:color w:val="000000"/>
        </w:rPr>
      </w:pPr>
      <w:r w:rsidRPr="00F80ED2">
        <w:rPr>
          <w:rStyle w:val="hps"/>
        </w:rPr>
        <w:t>Combustibles líquidos para iluminación.</w:t>
      </w:r>
    </w:p>
    <w:p w:rsidR="00AE2DE5" w:rsidRPr="00F80ED2" w:rsidRDefault="00AE2DE5" w:rsidP="00AE2DE5">
      <w:pPr>
        <w:pStyle w:val="Piedepgina"/>
        <w:tabs>
          <w:tab w:val="clear" w:pos="4252"/>
          <w:tab w:val="clear" w:pos="8504"/>
        </w:tabs>
        <w:ind w:left="2127"/>
        <w:rPr>
          <w:rStyle w:val="hps"/>
          <w:rFonts w:cs="Arial"/>
          <w:szCs w:val="22"/>
        </w:rPr>
      </w:pP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TtuloCdigo"/>
      </w:pPr>
      <w:r w:rsidRPr="00F80ED2">
        <w:t>04.5.3.2   L</w:t>
      </w:r>
      <w:r w:rsidRPr="00F80ED2">
        <w:tab/>
        <w:t>COMBUSTIBLES LÍQUIDOS (OTRAS VIVIENDAS)</w:t>
      </w:r>
    </w:p>
    <w:p w:rsidR="00AE2DE5" w:rsidRDefault="00AE2DE5" w:rsidP="00AE2DE5">
      <w:pPr>
        <w:pStyle w:val="Referencia"/>
      </w:pPr>
      <w:r w:rsidRPr="00F80ED2">
        <w:t>Anual</w:t>
      </w:r>
    </w:p>
    <w:p w:rsidR="00AE2DE5" w:rsidRPr="00F80ED2" w:rsidRDefault="00AE2DE5" w:rsidP="00AE2DE5">
      <w:pPr>
        <w:pStyle w:val="Referencia"/>
      </w:pPr>
      <w:r>
        <w:t>Último</w:t>
      </w:r>
      <w:r w:rsidRPr="00F80ED2">
        <w:t xml:space="preserve"> Recibo</w:t>
      </w:r>
      <w:r w:rsidRPr="00F80ED2">
        <w:tab/>
      </w:r>
      <w:r w:rsidRPr="00F80ED2">
        <w:tab/>
      </w:r>
    </w:p>
    <w:p w:rsidR="00AE2DE5" w:rsidRPr="00F80ED2" w:rsidRDefault="00AE2DE5" w:rsidP="00AE2DE5">
      <w:pPr>
        <w:pStyle w:val="VIETA"/>
        <w:numPr>
          <w:ilvl w:val="0"/>
          <w:numId w:val="11"/>
        </w:numPr>
        <w:ind w:left="2098" w:hanging="357"/>
      </w:pPr>
      <w:r w:rsidRPr="00F80ED2">
        <w:t>Gasóleo, fuel-oíl, petróleo lampante y otros combustibles líquidos para uso doméstico, así como gastos de contrato, alquiler, lectura de contadores y repartidores de consumo de otras viviendas distintas de la principal.</w:t>
      </w:r>
    </w:p>
    <w:p w:rsidR="00AE2DE5" w:rsidRPr="00F80ED2" w:rsidRDefault="00AE2DE5" w:rsidP="00AE2DE5">
      <w:pPr>
        <w:pStyle w:val="VIETA"/>
        <w:numPr>
          <w:ilvl w:val="0"/>
          <w:numId w:val="11"/>
        </w:numPr>
        <w:ind w:left="2098" w:hanging="357"/>
      </w:pPr>
      <w:r w:rsidRPr="00F80ED2">
        <w:t>Combustibles líquidos para iluminación.</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Default="00AE2DE5" w:rsidP="00AE2DE5">
      <w:pPr>
        <w:pStyle w:val="A3"/>
        <w:keepNext w:val="0"/>
        <w:tabs>
          <w:tab w:val="clear" w:pos="993"/>
          <w:tab w:val="clear" w:pos="1757"/>
        </w:tabs>
        <w:spacing w:before="0"/>
        <w:ind w:left="2127" w:hanging="2127"/>
        <w:rPr>
          <w:rFonts w:cs="Arial"/>
          <w:color w:val="000000"/>
          <w:sz w:val="22"/>
          <w:szCs w:val="22"/>
        </w:rPr>
      </w:pPr>
      <w:r w:rsidRPr="00F80ED2">
        <w:rPr>
          <w:rFonts w:cs="Arial"/>
          <w:color w:val="000000"/>
          <w:sz w:val="22"/>
          <w:szCs w:val="22"/>
        </w:rPr>
        <w:t>04.5.4</w:t>
      </w:r>
      <w:r w:rsidRPr="00F80ED2">
        <w:rPr>
          <w:rFonts w:cs="Arial"/>
          <w:color w:val="000000"/>
          <w:sz w:val="22"/>
          <w:szCs w:val="22"/>
        </w:rPr>
        <w:tab/>
        <w:t>COMBUSTIBLES SÓLIDOS</w:t>
      </w:r>
    </w:p>
    <w:p w:rsidR="00AE2DE5" w:rsidRPr="00F80ED2" w:rsidRDefault="00AE2DE5" w:rsidP="00AE2DE5">
      <w:pPr>
        <w:pStyle w:val="A3"/>
        <w:keepNext w:val="0"/>
        <w:tabs>
          <w:tab w:val="clear" w:pos="993"/>
          <w:tab w:val="clear" w:pos="1757"/>
        </w:tabs>
        <w:spacing w:before="0"/>
        <w:ind w:left="2127" w:hanging="2127"/>
        <w:rPr>
          <w:rFonts w:cs="Arial"/>
          <w:color w:val="000000"/>
          <w:sz w:val="22"/>
          <w:szCs w:val="22"/>
        </w:rPr>
      </w:pPr>
    </w:p>
    <w:p w:rsidR="00AE2DE5" w:rsidRPr="00F80ED2" w:rsidRDefault="00AE2DE5" w:rsidP="00AE2DE5">
      <w:pPr>
        <w:pStyle w:val="A4"/>
        <w:keepNext w:val="0"/>
        <w:spacing w:before="0"/>
        <w:ind w:left="2127"/>
        <w:rPr>
          <w:rFonts w:cs="Arial"/>
          <w:color w:val="000000"/>
          <w:sz w:val="22"/>
          <w:szCs w:val="22"/>
          <w:lang w:val="es-ES"/>
        </w:rPr>
      </w:pPr>
    </w:p>
    <w:p w:rsidR="00AE2DE5" w:rsidRPr="00F80ED2" w:rsidRDefault="00AE2DE5" w:rsidP="00AE2DE5">
      <w:pPr>
        <w:pStyle w:val="TtuloCdigo"/>
      </w:pPr>
      <w:r w:rsidRPr="00F80ED2">
        <w:t>04.5.4.1   K</w:t>
      </w:r>
      <w:r w:rsidRPr="00F80ED2">
        <w:tab/>
        <w:t>CARBÓN (VIVIENDA PRINCIPAL) (NUEVO)</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Gastos en carbón, de la vivienda principal.</w:t>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Carbón para barbacoa para la vivienda principal (04.5.4.8).</w:t>
      </w:r>
    </w:p>
    <w:p w:rsidR="00AE2DE5" w:rsidRPr="00F80ED2" w:rsidRDefault="00AE2DE5" w:rsidP="00AE2DE5">
      <w:pPr>
        <w:pStyle w:val="VIETA"/>
        <w:ind w:firstLine="0"/>
      </w:pPr>
    </w:p>
    <w:p w:rsidR="00AE2DE5" w:rsidRPr="00F80ED2" w:rsidRDefault="00AE2DE5" w:rsidP="00AE2DE5">
      <w:pPr>
        <w:pStyle w:val="TtuloCdigo"/>
      </w:pPr>
    </w:p>
    <w:p w:rsidR="00AE2DE5" w:rsidRPr="00F80ED2" w:rsidRDefault="00AE2DE5" w:rsidP="00AE2DE5">
      <w:pPr>
        <w:pStyle w:val="TtuloCdigo"/>
      </w:pPr>
      <w:r w:rsidRPr="00F80ED2">
        <w:t>04.5.4.2   K</w:t>
      </w:r>
      <w:r w:rsidRPr="00F80ED2">
        <w:tab/>
        <w:t>CARBÓN (OTRAS VIVIENDAS) (NUEVO)</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Gastos en carbón, de otras viviendas distintas de la principal.</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Carbón para barbacoa para otras viviendas distintas de la principal (04.5.4.9).</w:t>
      </w:r>
    </w:p>
    <w:p w:rsidR="00AE2DE5" w:rsidRPr="00F80ED2" w:rsidRDefault="00AE2DE5" w:rsidP="00AE2DE5">
      <w:pPr>
        <w:pStyle w:val="VIETA"/>
        <w:ind w:firstLine="0"/>
      </w:pPr>
    </w:p>
    <w:p w:rsidR="00AE2DE5" w:rsidRPr="00F80ED2" w:rsidRDefault="00AE2DE5" w:rsidP="00AE2DE5">
      <w:pPr>
        <w:pStyle w:val="A5"/>
        <w:keepNext w:val="0"/>
        <w:tabs>
          <w:tab w:val="clear" w:pos="993"/>
        </w:tabs>
        <w:spacing w:before="0"/>
        <w:ind w:left="2127" w:firstLine="0"/>
        <w:rPr>
          <w:rFonts w:cs="Arial"/>
          <w:color w:val="000000"/>
          <w:sz w:val="22"/>
          <w:szCs w:val="22"/>
        </w:rPr>
      </w:pPr>
    </w:p>
    <w:p w:rsidR="00AE2DE5" w:rsidRPr="00F80ED2" w:rsidRDefault="00AE2DE5" w:rsidP="00AE2DE5">
      <w:pPr>
        <w:pStyle w:val="TtuloCdigo"/>
      </w:pPr>
      <w:r w:rsidRPr="00F80ED2">
        <w:t>04.5.4.8   K</w:t>
      </w:r>
      <w:r w:rsidRPr="00F80ED2">
        <w:tab/>
        <w:t>OTROS COMBUSTIBLES SÓLIDOS (VIVIENDA PRINCIPAL)</w:t>
      </w:r>
    </w:p>
    <w:p w:rsidR="00AE2DE5" w:rsidRPr="00F80ED2" w:rsidRDefault="00AE2DE5" w:rsidP="00AE2DE5">
      <w:pPr>
        <w:pStyle w:val="Referencia"/>
      </w:pPr>
      <w:r w:rsidRPr="00F80ED2">
        <w:t>Anual</w:t>
      </w:r>
    </w:p>
    <w:p w:rsidR="00AE2DE5" w:rsidRPr="00F80ED2" w:rsidRDefault="00AE2DE5" w:rsidP="00AE2DE5">
      <w:pPr>
        <w:pStyle w:val="VIETA"/>
        <w:numPr>
          <w:ilvl w:val="0"/>
          <w:numId w:val="11"/>
        </w:numPr>
        <w:ind w:left="2098" w:hanging="357"/>
      </w:pPr>
      <w:r w:rsidRPr="00F80ED2">
        <w:t xml:space="preserve">Coque, aglomerados de carbón, madera, leña, carbón vegetal, turba… para la vivienda principal. </w:t>
      </w:r>
    </w:p>
    <w:p w:rsidR="00AE2DE5" w:rsidRPr="00F80ED2" w:rsidRDefault="00AE2DE5" w:rsidP="00AE2DE5">
      <w:pPr>
        <w:pStyle w:val="VIETA"/>
        <w:numPr>
          <w:ilvl w:val="0"/>
          <w:numId w:val="11"/>
        </w:numPr>
        <w:ind w:left="2098" w:hanging="357"/>
      </w:pPr>
      <w:r w:rsidRPr="00F80ED2">
        <w:t>Pellets. Briquetas, biocombustible, biomasa de la vivienda principal.</w:t>
      </w:r>
    </w:p>
    <w:p w:rsidR="00AE2DE5" w:rsidRPr="00F80ED2" w:rsidRDefault="00AE2DE5" w:rsidP="00AE2DE5">
      <w:pPr>
        <w:pStyle w:val="VIETA"/>
        <w:numPr>
          <w:ilvl w:val="0"/>
          <w:numId w:val="11"/>
        </w:numPr>
        <w:ind w:left="2098" w:hanging="357"/>
      </w:pPr>
      <w:r w:rsidRPr="00F80ED2">
        <w:t xml:space="preserve">Carbón de barbacoa para la vivienda principal. </w:t>
      </w:r>
    </w:p>
    <w:p w:rsidR="00AE2DE5" w:rsidRPr="00F80ED2" w:rsidRDefault="00AE2DE5" w:rsidP="00AE2DE5">
      <w:pPr>
        <w:pStyle w:val="VIETA"/>
        <w:ind w:firstLine="0"/>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rsidRPr="00F80ED2">
        <w:t>04.5.4.9   K</w:t>
      </w:r>
      <w:r w:rsidRPr="00F80ED2">
        <w:tab/>
        <w:t xml:space="preserve">OTROS COMBUSTIBLES SÓLIDOS (OTRAS VIVIENDAS) </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 xml:space="preserve">Coque, aglomerados de carbón, madera, leña, carbón vegetal, turba… para otras viviendas. </w:t>
      </w:r>
    </w:p>
    <w:p w:rsidR="00AE2DE5" w:rsidRPr="00F80ED2" w:rsidRDefault="00AE2DE5" w:rsidP="00AE2DE5">
      <w:pPr>
        <w:pStyle w:val="VIETA"/>
        <w:numPr>
          <w:ilvl w:val="0"/>
          <w:numId w:val="11"/>
        </w:numPr>
        <w:ind w:left="2098" w:hanging="357"/>
      </w:pPr>
      <w:r w:rsidRPr="00F80ED2">
        <w:t>Pellets. Briquetas, biocombustible, biomasa de otras viviendas.</w:t>
      </w:r>
    </w:p>
    <w:p w:rsidR="00AE2DE5" w:rsidRDefault="00AE2DE5" w:rsidP="00AE2DE5">
      <w:pPr>
        <w:pStyle w:val="VIETA"/>
        <w:numPr>
          <w:ilvl w:val="0"/>
          <w:numId w:val="11"/>
        </w:numPr>
        <w:ind w:left="2098" w:hanging="357"/>
      </w:pPr>
      <w:r w:rsidRPr="00F80ED2">
        <w:t xml:space="preserve">Carbón de barbacoa para otras viviendas distintas de la principal. </w:t>
      </w:r>
    </w:p>
    <w:p w:rsidR="00AE2DE5"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A3"/>
        <w:keepNext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spacing w:before="0"/>
        <w:ind w:left="2127"/>
        <w:rPr>
          <w:rFonts w:cs="Arial"/>
          <w:color w:val="000000"/>
          <w:sz w:val="22"/>
          <w:szCs w:val="22"/>
        </w:rPr>
      </w:pPr>
    </w:p>
    <w:p w:rsidR="00AE2DE5" w:rsidRPr="00F80ED2" w:rsidRDefault="00AE2DE5" w:rsidP="00AE2DE5">
      <w:pPr>
        <w:ind w:left="2127" w:hanging="1756"/>
        <w:jc w:val="both"/>
        <w:rPr>
          <w:rFonts w:ascii="Arial" w:hAnsi="Arial" w:cs="Arial"/>
          <w:color w:val="000000"/>
        </w:rPr>
      </w:pPr>
    </w:p>
    <w:p w:rsidR="00AE2DE5" w:rsidRPr="00F80ED2" w:rsidRDefault="00AE2DE5" w:rsidP="00AE2DE5">
      <w:pPr>
        <w:pStyle w:val="A2"/>
        <w:keepNext w:val="0"/>
        <w:keepLines w:val="0"/>
        <w:tabs>
          <w:tab w:val="clear" w:pos="993"/>
        </w:tabs>
        <w:spacing w:before="0"/>
        <w:ind w:left="2127" w:firstLine="0"/>
        <w:rPr>
          <w:rFonts w:cs="Arial"/>
          <w:b w:val="0"/>
          <w:color w:val="000000"/>
          <w:sz w:val="22"/>
          <w:szCs w:val="22"/>
        </w:rPr>
      </w:pPr>
    </w:p>
    <w:p w:rsidR="00AE2DE5" w:rsidRPr="00D27AAD" w:rsidRDefault="00AE2DE5" w:rsidP="00AE2DE5">
      <w:pPr>
        <w:pStyle w:val="TituloGRUPO"/>
        <w:rPr>
          <w:i w:val="0"/>
        </w:rPr>
      </w:pPr>
      <w:r w:rsidRPr="00D27AAD">
        <w:rPr>
          <w:i w:val="0"/>
        </w:rPr>
        <w:t>GRUPO 05.</w:t>
      </w:r>
      <w:r w:rsidRPr="00D27AAD">
        <w:rPr>
          <w:i w:val="0"/>
        </w:rPr>
        <w:tab/>
        <w:t>MOBILIARIO, EQUIPAMIENTO DEL HOGAR Y GASTOS CORRIENTES DE CONSERVACIÓN DE LA VIVIENDA</w:t>
      </w:r>
    </w:p>
    <w:p w:rsidR="00AE2DE5" w:rsidRDefault="00AE2DE5" w:rsidP="00AE2DE5">
      <w:pPr>
        <w:pStyle w:val="A2"/>
        <w:tabs>
          <w:tab w:val="clear" w:pos="993"/>
          <w:tab w:val="clear" w:pos="1757"/>
        </w:tabs>
        <w:spacing w:before="0"/>
        <w:ind w:left="2127" w:hanging="2127"/>
        <w:rPr>
          <w:rFonts w:cs="Arial"/>
          <w:i/>
          <w:color w:val="000000"/>
          <w:sz w:val="22"/>
          <w:szCs w:val="22"/>
          <w:u w:val="single"/>
        </w:rPr>
      </w:pPr>
    </w:p>
    <w:p w:rsidR="00AE2DE5" w:rsidRDefault="00AE2DE5" w:rsidP="00AE2DE5">
      <w:pPr>
        <w:pStyle w:val="A2"/>
        <w:tabs>
          <w:tab w:val="clear" w:pos="993"/>
          <w:tab w:val="clear" w:pos="1757"/>
        </w:tabs>
        <w:spacing w:before="0"/>
        <w:ind w:left="2127" w:hanging="2127"/>
        <w:rPr>
          <w:rFonts w:cs="Arial"/>
          <w:i/>
          <w:color w:val="000000"/>
          <w:sz w:val="22"/>
          <w:szCs w:val="22"/>
          <w:u w:val="single"/>
        </w:rPr>
      </w:pPr>
    </w:p>
    <w:p w:rsidR="00AE2DE5" w:rsidRPr="00F80ED2" w:rsidRDefault="00AE2DE5" w:rsidP="00AE2DE5">
      <w:pPr>
        <w:pStyle w:val="A2"/>
        <w:tabs>
          <w:tab w:val="clear" w:pos="993"/>
          <w:tab w:val="clear" w:pos="1757"/>
        </w:tabs>
        <w:spacing w:before="0"/>
        <w:ind w:left="2127" w:hanging="2127"/>
        <w:rPr>
          <w:rFonts w:cs="Arial"/>
          <w:color w:val="000000"/>
          <w:sz w:val="22"/>
          <w:szCs w:val="22"/>
        </w:rPr>
      </w:pPr>
      <w:r w:rsidRPr="00F80ED2">
        <w:rPr>
          <w:rFonts w:cs="Arial"/>
          <w:color w:val="000000"/>
          <w:sz w:val="22"/>
          <w:szCs w:val="22"/>
        </w:rPr>
        <w:t>05.1</w:t>
      </w:r>
      <w:r w:rsidRPr="00F80ED2">
        <w:rPr>
          <w:rFonts w:cs="Arial"/>
          <w:color w:val="000000"/>
          <w:sz w:val="22"/>
          <w:szCs w:val="22"/>
        </w:rPr>
        <w:tab/>
        <w:t>MUEBLES, ARTÍCULOS DE AMUEBLAMIENTO, ALFOMBRAS Y OTROS REVESTIMIENTOS PARA SUELOS</w:t>
      </w:r>
    </w:p>
    <w:p w:rsidR="00AE2DE5" w:rsidRDefault="00AE2DE5" w:rsidP="00AE2DE5">
      <w:pPr>
        <w:pStyle w:val="A2"/>
        <w:tabs>
          <w:tab w:val="clear" w:pos="993"/>
          <w:tab w:val="clear" w:pos="1757"/>
        </w:tabs>
        <w:spacing w:before="0"/>
        <w:ind w:left="2127" w:hanging="2127"/>
        <w:rPr>
          <w:rFonts w:cs="Arial"/>
          <w:color w:val="000000"/>
          <w:sz w:val="22"/>
          <w:szCs w:val="22"/>
        </w:rPr>
      </w:pPr>
    </w:p>
    <w:p w:rsidR="00AE2DE5" w:rsidRPr="00F80ED2" w:rsidRDefault="00AE2DE5" w:rsidP="00AE2DE5">
      <w:pPr>
        <w:pStyle w:val="A2"/>
        <w:tabs>
          <w:tab w:val="clear" w:pos="993"/>
          <w:tab w:val="clear" w:pos="1757"/>
        </w:tabs>
        <w:spacing w:before="0"/>
        <w:ind w:left="2127" w:hanging="2127"/>
        <w:rPr>
          <w:rFonts w:cs="Arial"/>
          <w:color w:val="000000"/>
          <w:sz w:val="22"/>
          <w:szCs w:val="22"/>
        </w:rPr>
      </w:pPr>
    </w:p>
    <w:p w:rsidR="00AE2DE5" w:rsidRPr="00F80ED2" w:rsidRDefault="00AE2DE5" w:rsidP="00AE2DE5">
      <w:pPr>
        <w:pStyle w:val="A3"/>
        <w:tabs>
          <w:tab w:val="clear" w:pos="993"/>
          <w:tab w:val="clear" w:pos="1757"/>
        </w:tabs>
        <w:spacing w:before="0"/>
        <w:ind w:left="2127" w:hanging="2127"/>
        <w:rPr>
          <w:rFonts w:cs="Arial"/>
          <w:color w:val="000000"/>
          <w:sz w:val="22"/>
          <w:szCs w:val="22"/>
        </w:rPr>
      </w:pPr>
      <w:r w:rsidRPr="00F80ED2">
        <w:rPr>
          <w:rFonts w:cs="Arial"/>
          <w:color w:val="000000"/>
          <w:sz w:val="22"/>
          <w:szCs w:val="22"/>
        </w:rPr>
        <w:t>05.1.1</w:t>
      </w:r>
      <w:r w:rsidRPr="00F80ED2">
        <w:rPr>
          <w:rFonts w:cs="Arial"/>
          <w:color w:val="000000"/>
          <w:sz w:val="22"/>
          <w:szCs w:val="22"/>
        </w:rPr>
        <w:tab/>
        <w:t>MUEBLES Y ARTÍCULOS DE AMUEBLAMIENTO</w:t>
      </w:r>
    </w:p>
    <w:p w:rsidR="00AE2DE5" w:rsidRDefault="00AE2DE5" w:rsidP="00AE2DE5">
      <w:pPr>
        <w:pStyle w:val="A3"/>
        <w:spacing w:before="0"/>
        <w:ind w:left="2127"/>
        <w:rPr>
          <w:rFonts w:cs="Arial"/>
          <w:color w:val="000000"/>
          <w:sz w:val="22"/>
          <w:szCs w:val="22"/>
        </w:rPr>
      </w:pPr>
    </w:p>
    <w:p w:rsidR="00AE2DE5" w:rsidRPr="00F80ED2" w:rsidRDefault="00AE2DE5" w:rsidP="00AE2DE5">
      <w:pPr>
        <w:pStyle w:val="A3"/>
        <w:spacing w:before="0"/>
        <w:ind w:left="2127"/>
        <w:rPr>
          <w:rFonts w:cs="Arial"/>
          <w:color w:val="000000"/>
          <w:sz w:val="22"/>
          <w:szCs w:val="22"/>
        </w:rPr>
      </w:pPr>
    </w:p>
    <w:p w:rsidR="00AE2DE5" w:rsidRPr="00F80ED2" w:rsidRDefault="00AE2DE5" w:rsidP="00AE2DE5">
      <w:pPr>
        <w:pStyle w:val="TtuloCdigo"/>
      </w:pPr>
      <w:r w:rsidRPr="00F80ED2">
        <w:t>05.1.1.1</w:t>
      </w:r>
      <w:r w:rsidRPr="00F80ED2">
        <w:tab/>
        <w:t>MUEBLES PARA EL HOGAR</w:t>
      </w:r>
    </w:p>
    <w:p w:rsidR="00AE2DE5" w:rsidRPr="00F80ED2" w:rsidRDefault="00AE2DE5" w:rsidP="00AE2DE5">
      <w:pPr>
        <w:pStyle w:val="Referencia"/>
      </w:pPr>
      <w:r w:rsidRPr="00F80ED2">
        <w:t>Anual</w:t>
      </w:r>
    </w:p>
    <w:p w:rsidR="00AE2DE5" w:rsidRPr="00F80ED2" w:rsidRDefault="00AE2DE5" w:rsidP="00AE2DE5">
      <w:pPr>
        <w:pStyle w:val="VIETA"/>
        <w:numPr>
          <w:ilvl w:val="0"/>
          <w:numId w:val="11"/>
        </w:numPr>
        <w:ind w:left="2098" w:hanging="357"/>
      </w:pPr>
      <w:r w:rsidRPr="00F80ED2">
        <w:t>Todo tipo de mesas de madera u otros materiales (de salón, cocina). Todo tipo de sillas de madera u otros materiales (de salón, dormitorio, cocina).</w:t>
      </w:r>
    </w:p>
    <w:p w:rsidR="00AE2DE5" w:rsidRPr="00F80ED2" w:rsidRDefault="00AE2DE5" w:rsidP="00AE2DE5">
      <w:pPr>
        <w:pStyle w:val="VIETA"/>
        <w:numPr>
          <w:ilvl w:val="0"/>
          <w:numId w:val="11"/>
        </w:numPr>
        <w:ind w:left="2098" w:hanging="357"/>
      </w:pPr>
      <w:r w:rsidRPr="00F80ED2">
        <w:t>Tresillos modulares o no; sofás, sillones, sofás-cama…</w:t>
      </w:r>
    </w:p>
    <w:p w:rsidR="00AE2DE5" w:rsidRPr="00F80ED2" w:rsidRDefault="00AE2DE5" w:rsidP="00AE2DE5">
      <w:pPr>
        <w:pStyle w:val="VIETA"/>
        <w:numPr>
          <w:ilvl w:val="0"/>
          <w:numId w:val="11"/>
        </w:numPr>
        <w:ind w:left="2098" w:hanging="357"/>
      </w:pPr>
      <w:r w:rsidRPr="00F80ED2">
        <w:t>Librerías de todo tipo, modulares o no; aparadores, trincheros, consolas; muebles-bar, escritorios, bargueños, vitrinas y otros muebles de salón, comedor, cuarto de estar, vestíbulo y despacho.</w:t>
      </w:r>
    </w:p>
    <w:p w:rsidR="00AE2DE5" w:rsidRPr="00F80ED2" w:rsidRDefault="00AE2DE5" w:rsidP="00AE2DE5">
      <w:pPr>
        <w:pStyle w:val="VIETA"/>
        <w:numPr>
          <w:ilvl w:val="0"/>
          <w:numId w:val="11"/>
        </w:numPr>
        <w:ind w:left="2098" w:hanging="357"/>
      </w:pPr>
      <w:r w:rsidRPr="00F80ED2">
        <w:t>Camas, muebles-cama, camas-nido, literas, camas turcas, somieres, canapés…</w:t>
      </w:r>
    </w:p>
    <w:p w:rsidR="00AE2DE5" w:rsidRPr="00F80ED2" w:rsidRDefault="00AE2DE5" w:rsidP="00AE2DE5">
      <w:pPr>
        <w:pStyle w:val="VIETA"/>
        <w:numPr>
          <w:ilvl w:val="0"/>
          <w:numId w:val="11"/>
        </w:numPr>
        <w:ind w:left="2098" w:hanging="357"/>
      </w:pPr>
      <w:r w:rsidRPr="00F80ED2">
        <w:t>Armarios de todo tipo para dormitorios, armarios de cocina, encimeras de cocina, armarios de baño y otro tipo de armarios.</w:t>
      </w:r>
    </w:p>
    <w:p w:rsidR="00AE2DE5" w:rsidRPr="00F80ED2" w:rsidRDefault="00AE2DE5" w:rsidP="00AE2DE5">
      <w:pPr>
        <w:pStyle w:val="VIETA"/>
        <w:numPr>
          <w:ilvl w:val="0"/>
          <w:numId w:val="11"/>
        </w:numPr>
        <w:ind w:left="2098" w:hanging="357"/>
      </w:pPr>
      <w:r w:rsidRPr="00F80ED2">
        <w:t>Cómodas, tocadores, mesillas de noche, calzadoras y otros muebles de dormitorio.</w:t>
      </w:r>
    </w:p>
    <w:p w:rsidR="00AE2DE5" w:rsidRPr="00F80ED2" w:rsidRDefault="00AE2DE5" w:rsidP="00AE2DE5">
      <w:pPr>
        <w:pStyle w:val="VIETA"/>
        <w:numPr>
          <w:ilvl w:val="0"/>
          <w:numId w:val="11"/>
        </w:numPr>
        <w:ind w:left="2098" w:hanging="357"/>
      </w:pPr>
      <w:r w:rsidRPr="00F80ED2">
        <w:rPr>
          <w:b/>
        </w:rPr>
        <w:t xml:space="preserve">Colchones </w:t>
      </w:r>
      <w:r w:rsidRPr="00F80ED2">
        <w:t>(cambio criterio de COICOP 2006 a COICOP 2016).</w:t>
      </w:r>
    </w:p>
    <w:p w:rsidR="00AE2DE5" w:rsidRPr="00F80ED2" w:rsidRDefault="00AE2DE5" w:rsidP="00AE2DE5">
      <w:pPr>
        <w:ind w:left="2127"/>
        <w:jc w:val="both"/>
        <w:rPr>
          <w:rFonts w:ascii="Arial" w:hAnsi="Arial" w:cs="Arial"/>
          <w:color w:val="000000"/>
        </w:rPr>
      </w:pPr>
    </w:p>
    <w:p w:rsidR="00AE2DE5" w:rsidRPr="00F80ED2" w:rsidRDefault="00AE2DE5" w:rsidP="00AE2DE5">
      <w:pPr>
        <w:spacing w:after="120"/>
        <w:ind w:left="2126"/>
        <w:jc w:val="both"/>
        <w:rPr>
          <w:rFonts w:ascii="Arial" w:hAnsi="Arial" w:cs="Arial"/>
          <w:color w:val="000000"/>
        </w:rPr>
      </w:pPr>
      <w:r w:rsidRPr="00F80ED2">
        <w:rPr>
          <w:rFonts w:ascii="Arial" w:hAnsi="Arial" w:cs="Arial"/>
          <w:color w:val="000000"/>
        </w:rPr>
        <w:t xml:space="preserve">Existen tres posibles casos para el </w:t>
      </w:r>
      <w:r w:rsidRPr="00F80ED2">
        <w:rPr>
          <w:rFonts w:ascii="Arial" w:hAnsi="Arial" w:cs="Arial"/>
          <w:color w:val="000000"/>
          <w:u w:val="single"/>
        </w:rPr>
        <w:t>tapizado de muebles</w:t>
      </w:r>
      <w:r w:rsidRPr="00F80ED2">
        <w:rPr>
          <w:rFonts w:ascii="Arial" w:hAnsi="Arial" w:cs="Arial"/>
          <w:color w:val="000000"/>
        </w:rPr>
        <w:t>:</w:t>
      </w:r>
    </w:p>
    <w:p w:rsidR="00AE2DE5" w:rsidRPr="00A0550D" w:rsidRDefault="00AE2DE5" w:rsidP="00AE2DE5">
      <w:pPr>
        <w:pStyle w:val="Prrafodelista"/>
        <w:numPr>
          <w:ilvl w:val="0"/>
          <w:numId w:val="97"/>
        </w:numPr>
        <w:ind w:left="2625" w:hanging="357"/>
        <w:jc w:val="both"/>
        <w:rPr>
          <w:rFonts w:ascii="Arial" w:hAnsi="Arial" w:cs="Arial"/>
          <w:color w:val="000000"/>
        </w:rPr>
      </w:pPr>
      <w:r w:rsidRPr="00A0550D">
        <w:rPr>
          <w:rFonts w:ascii="Arial" w:hAnsi="Arial" w:cs="Arial"/>
          <w:color w:val="000000"/>
        </w:rPr>
        <w:t xml:space="preserve">Compra de mueble y tela por separado, pero en una misma adquisición, que se anotará en este código. </w:t>
      </w:r>
    </w:p>
    <w:p w:rsidR="00AE2DE5" w:rsidRPr="00A0550D" w:rsidRDefault="00AE2DE5" w:rsidP="00AE2DE5">
      <w:pPr>
        <w:pStyle w:val="Prrafodelista"/>
        <w:numPr>
          <w:ilvl w:val="0"/>
          <w:numId w:val="97"/>
        </w:numPr>
        <w:ind w:left="2625" w:hanging="357"/>
        <w:jc w:val="both"/>
        <w:rPr>
          <w:rFonts w:ascii="Arial" w:hAnsi="Arial" w:cs="Arial"/>
          <w:color w:val="000000"/>
        </w:rPr>
      </w:pPr>
      <w:r>
        <w:rPr>
          <w:rFonts w:ascii="Arial" w:hAnsi="Arial" w:cs="Arial"/>
          <w:color w:val="000000"/>
        </w:rPr>
        <w:t>Compra so</w:t>
      </w:r>
      <w:r w:rsidRPr="00A0550D">
        <w:rPr>
          <w:rFonts w:ascii="Arial" w:hAnsi="Arial" w:cs="Arial"/>
          <w:color w:val="000000"/>
        </w:rPr>
        <w:t>lo de tela para hacer el propio hogar el tapizado del mueble (05.2.0.1).</w:t>
      </w:r>
    </w:p>
    <w:p w:rsidR="00AE2DE5" w:rsidRPr="00A0550D" w:rsidRDefault="00AE2DE5" w:rsidP="00AE2DE5">
      <w:pPr>
        <w:pStyle w:val="Prrafodelista"/>
        <w:numPr>
          <w:ilvl w:val="0"/>
          <w:numId w:val="97"/>
        </w:numPr>
        <w:ind w:left="2625" w:hanging="357"/>
        <w:jc w:val="both"/>
        <w:rPr>
          <w:rFonts w:ascii="Arial" w:hAnsi="Arial" w:cs="Arial"/>
          <w:color w:val="000000"/>
        </w:rPr>
      </w:pPr>
      <w:r w:rsidRPr="00A0550D">
        <w:rPr>
          <w:rFonts w:ascii="Arial" w:hAnsi="Arial" w:cs="Arial"/>
          <w:color w:val="000000"/>
        </w:rPr>
        <w:t>Retapizado de muebles (05.2.0.4).</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VIETA"/>
        <w:ind w:firstLine="0"/>
      </w:pPr>
      <w:r w:rsidRPr="00F80ED2">
        <w:t xml:space="preserve">Se </w:t>
      </w:r>
      <w:r w:rsidRPr="00F80ED2">
        <w:rPr>
          <w:u w:val="single"/>
        </w:rPr>
        <w:t>incluye</w:t>
      </w:r>
      <w:r w:rsidRPr="00F80ED2">
        <w:t xml:space="preserve"> cualquier gasto añadido que hubiera sido provocado por su compra (como el transporte</w:t>
      </w:r>
      <w:r>
        <w:t xml:space="preserve"> y el montaje</w:t>
      </w:r>
      <w:r w:rsidRPr="00F80ED2">
        <w:t>); también se incluye</w:t>
      </w:r>
      <w:r>
        <w:t>n</w:t>
      </w:r>
      <w:r w:rsidRPr="00F80ED2">
        <w:t xml:space="preserve"> los materiales para realizar estos muebles si es el hogar el que los "fabrica" o repara.</w:t>
      </w:r>
    </w:p>
    <w:p w:rsidR="00AE2DE5" w:rsidRPr="00F80ED2" w:rsidRDefault="00AE2DE5" w:rsidP="00AE2DE5">
      <w:pPr>
        <w:ind w:left="2127"/>
        <w:jc w:val="both"/>
        <w:rPr>
          <w:rFonts w:ascii="Arial" w:hAnsi="Arial" w:cs="Arial"/>
          <w:b/>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armarios empotrados de albañilería (04.3.2.9).</w:t>
      </w:r>
    </w:p>
    <w:p w:rsidR="00AE2DE5" w:rsidRPr="00F80ED2" w:rsidRDefault="00AE2DE5" w:rsidP="00AE2DE5">
      <w:pPr>
        <w:pStyle w:val="VIETA"/>
        <w:numPr>
          <w:ilvl w:val="0"/>
          <w:numId w:val="11"/>
        </w:numPr>
        <w:ind w:left="2098" w:hanging="357"/>
      </w:pPr>
      <w:r w:rsidRPr="00F80ED2">
        <w:t>Muebles antiguos adquiridos como inversión.</w:t>
      </w:r>
    </w:p>
    <w:p w:rsidR="00AE2DE5" w:rsidRPr="00F80ED2" w:rsidRDefault="00AE2DE5" w:rsidP="00AE2DE5">
      <w:pPr>
        <w:pStyle w:val="VIETA"/>
        <w:numPr>
          <w:ilvl w:val="0"/>
          <w:numId w:val="11"/>
        </w:numPr>
        <w:ind w:left="2098" w:hanging="357"/>
      </w:pPr>
      <w:r w:rsidRPr="00F80ED2">
        <w:t>Telas de tapicería para hacer el propio hogar el tapizado (05.2.0.1).</w:t>
      </w:r>
    </w:p>
    <w:p w:rsidR="00AE2DE5" w:rsidRPr="00F80ED2" w:rsidRDefault="00AE2DE5" w:rsidP="00AE2DE5">
      <w:pPr>
        <w:pStyle w:val="VIETA"/>
        <w:numPr>
          <w:ilvl w:val="0"/>
          <w:numId w:val="11"/>
        </w:numPr>
        <w:ind w:left="2098" w:hanging="357"/>
      </w:pPr>
      <w:r w:rsidRPr="00F80ED2">
        <w:t>Retapizado de sofá (05.2.0.4).</w:t>
      </w:r>
    </w:p>
    <w:p w:rsidR="00AE2DE5" w:rsidRPr="00F80ED2" w:rsidRDefault="00AE2DE5" w:rsidP="00AE2DE5">
      <w:pPr>
        <w:pStyle w:val="VIETA"/>
        <w:numPr>
          <w:ilvl w:val="0"/>
          <w:numId w:val="11"/>
        </w:numPr>
        <w:ind w:left="2098" w:hanging="357"/>
      </w:pPr>
      <w:r w:rsidRPr="00F80ED2">
        <w:t>Muebles específicos de jardín (05.1.1.2) o de bebé (05.1.1.4).</w:t>
      </w:r>
    </w:p>
    <w:p w:rsidR="00AE2DE5" w:rsidRPr="00F80ED2" w:rsidRDefault="00AE2DE5" w:rsidP="00AE2DE5">
      <w:pPr>
        <w:pStyle w:val="VIETA"/>
        <w:numPr>
          <w:ilvl w:val="0"/>
          <w:numId w:val="11"/>
        </w:numPr>
        <w:ind w:left="2098" w:hanging="357"/>
      </w:pPr>
      <w:r w:rsidRPr="00F80ED2">
        <w:t>Colchón antiescaras y camas con fines terapéuticos (06.1.3.9).</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05.1.1.2</w:t>
      </w:r>
      <w:r w:rsidRPr="00F80ED2">
        <w:tab/>
        <w:t>MUEBLES DE JARDÍN (NUEVO)</w:t>
      </w:r>
    </w:p>
    <w:p w:rsidR="00AE2DE5" w:rsidRPr="00F80ED2" w:rsidRDefault="00AE2DE5" w:rsidP="00AE2DE5">
      <w:pPr>
        <w:pStyle w:val="Referencia"/>
      </w:pPr>
      <w:r w:rsidRPr="00F80ED2">
        <w:t>Anual</w:t>
      </w:r>
    </w:p>
    <w:p w:rsidR="00AE2DE5" w:rsidRPr="00F80ED2" w:rsidRDefault="00AE2DE5" w:rsidP="00AE2DE5">
      <w:pPr>
        <w:pStyle w:val="VIETA"/>
        <w:numPr>
          <w:ilvl w:val="0"/>
          <w:numId w:val="11"/>
        </w:numPr>
        <w:ind w:left="2098" w:hanging="357"/>
      </w:pPr>
      <w:r w:rsidRPr="00F80ED2">
        <w:t>Todo tipo de mesas o sillas de madera u otros materiales (de terraza, jardín…). Hamacas compradas junto a su estructura.</w:t>
      </w:r>
    </w:p>
    <w:p w:rsidR="00AE2DE5" w:rsidRPr="00F80ED2" w:rsidRDefault="00AE2DE5" w:rsidP="00AE2DE5">
      <w:pPr>
        <w:pStyle w:val="VIETA"/>
        <w:numPr>
          <w:ilvl w:val="0"/>
          <w:numId w:val="11"/>
        </w:numPr>
        <w:ind w:left="2098" w:hanging="357"/>
      </w:pPr>
      <w:r w:rsidRPr="00F80ED2">
        <w:t>Pérgolas; conjunto de barbacoa, mesa y bancos de piedra; caseta de jardín.</w:t>
      </w:r>
    </w:p>
    <w:p w:rsidR="00AE2DE5" w:rsidRDefault="00AE2DE5" w:rsidP="00AE2DE5">
      <w:pPr>
        <w:pStyle w:val="VIETA"/>
        <w:numPr>
          <w:ilvl w:val="0"/>
          <w:numId w:val="11"/>
        </w:numPr>
        <w:ind w:left="2098" w:hanging="357"/>
      </w:pPr>
      <w:r w:rsidRPr="00F80ED2">
        <w:t>Toldos y sombrillas de terraza o jardí</w:t>
      </w:r>
      <w:r>
        <w:t>n, compradas con su estructura.</w:t>
      </w:r>
    </w:p>
    <w:p w:rsidR="00AE2DE5" w:rsidRPr="00F80ED2" w:rsidRDefault="00AE2DE5" w:rsidP="00AE2DE5">
      <w:pPr>
        <w:pStyle w:val="VIETA"/>
        <w:ind w:firstLine="0"/>
      </w:pPr>
    </w:p>
    <w:p w:rsidR="00AE2DE5" w:rsidRPr="00C316F3" w:rsidRDefault="00AE2DE5" w:rsidP="00AE2DE5">
      <w:pPr>
        <w:widowControl w:val="0"/>
        <w:suppressAutoHyphens/>
        <w:ind w:left="2127"/>
        <w:jc w:val="both"/>
        <w:rPr>
          <w:rFonts w:ascii="Arial" w:hAnsi="Arial" w:cs="Arial"/>
          <w:b/>
        </w:rPr>
      </w:pPr>
      <w:r w:rsidRPr="00C316F3">
        <w:rPr>
          <w:rFonts w:ascii="Arial" w:hAnsi="Arial" w:cs="Arial"/>
        </w:rPr>
        <w:t xml:space="preserve">Se </w:t>
      </w:r>
      <w:r w:rsidRPr="00C316F3">
        <w:rPr>
          <w:rFonts w:ascii="Arial" w:hAnsi="Arial" w:cs="Arial"/>
          <w:u w:val="single"/>
        </w:rPr>
        <w:t>incluye</w:t>
      </w:r>
      <w:r w:rsidRPr="00C316F3">
        <w:rPr>
          <w:rFonts w:ascii="Arial" w:hAnsi="Arial" w:cs="Arial"/>
        </w:rPr>
        <w:t xml:space="preserve"> cualquier gasto añadido que hubiera sido provocado por su compra (como el transporte y el montaje); también se incluyen los materiales para realizar estos muebles si es el hogar el que los "fabrica" o repara. P.ej.: un hogar que compra materiales para hacerse una barbacoa o para repararla.</w:t>
      </w:r>
    </w:p>
    <w:p w:rsidR="00AE2DE5" w:rsidRPr="00F80ED2" w:rsidRDefault="00AE2DE5" w:rsidP="00AE2DE5">
      <w:pPr>
        <w:keepLines/>
        <w:tabs>
          <w:tab w:val="left" w:pos="1757"/>
        </w:tabs>
        <w:ind w:left="2127"/>
        <w:jc w:val="both"/>
        <w:rPr>
          <w:rFonts w:ascii="Arial" w:hAnsi="Arial" w:cs="Arial"/>
          <w:b/>
          <w:color w:val="000000"/>
        </w:rPr>
      </w:pPr>
    </w:p>
    <w:p w:rsidR="00AE2DE5" w:rsidRPr="00F80ED2" w:rsidRDefault="00AE2DE5" w:rsidP="00AE2DE5">
      <w:pPr>
        <w:pStyle w:val="Excluye"/>
        <w:rPr>
          <w:color w:val="000000"/>
        </w:rPr>
      </w:pPr>
      <w:r w:rsidRPr="00F80ED2">
        <w:t>Excluye:</w:t>
      </w:r>
    </w:p>
    <w:p w:rsidR="00AE2DE5" w:rsidRPr="00F80ED2" w:rsidRDefault="00AE2DE5" w:rsidP="00AE2DE5">
      <w:pPr>
        <w:pStyle w:val="VIETA"/>
        <w:numPr>
          <w:ilvl w:val="0"/>
          <w:numId w:val="11"/>
        </w:numPr>
        <w:ind w:left="2098" w:hanging="357"/>
      </w:pPr>
      <w:r w:rsidRPr="00F80ED2">
        <w:t>Todo tipo de telas, toldos, sombrilla de terraza o jardín, hamacas, cuando se compran solo sin la estructura (05.2.0.9).</w:t>
      </w:r>
    </w:p>
    <w:p w:rsidR="00AE2DE5" w:rsidRPr="00F80ED2" w:rsidRDefault="00AE2DE5" w:rsidP="00AE2DE5">
      <w:pPr>
        <w:keepLines/>
        <w:tabs>
          <w:tab w:val="left" w:pos="1757"/>
        </w:tabs>
        <w:jc w:val="both"/>
        <w:rPr>
          <w:rFonts w:ascii="Arial" w:hAnsi="Arial" w:cs="Arial"/>
          <w:color w:val="000000"/>
        </w:rPr>
      </w:pPr>
    </w:p>
    <w:p w:rsidR="00AE2DE5" w:rsidRPr="00F80ED2" w:rsidRDefault="00AE2DE5" w:rsidP="00AE2DE5">
      <w:pPr>
        <w:keepLines/>
        <w:tabs>
          <w:tab w:val="left" w:pos="1757"/>
        </w:tabs>
        <w:jc w:val="both"/>
        <w:rPr>
          <w:rFonts w:ascii="Arial" w:hAnsi="Arial" w:cs="Arial"/>
          <w:color w:val="000000"/>
        </w:rPr>
      </w:pPr>
    </w:p>
    <w:p w:rsidR="00AE2DE5" w:rsidRPr="00F80ED2" w:rsidRDefault="00AE2DE5" w:rsidP="00AE2DE5">
      <w:pPr>
        <w:pStyle w:val="TtuloCdigo"/>
      </w:pPr>
      <w:r w:rsidRPr="00F80ED2">
        <w:t>05.1.1.3</w:t>
      </w:r>
      <w:r w:rsidRPr="00F80ED2">
        <w:tab/>
        <w:t>L</w:t>
      </w:r>
      <w:r>
        <w:t>Á</w:t>
      </w:r>
      <w:r w:rsidRPr="00F80ED2">
        <w:t>MPARAS (NUEVO)</w:t>
      </w:r>
    </w:p>
    <w:p w:rsidR="00AE2DE5" w:rsidRPr="00F80ED2" w:rsidRDefault="00AE2DE5" w:rsidP="00AE2DE5">
      <w:pPr>
        <w:pStyle w:val="Referencia"/>
      </w:pPr>
      <w:r w:rsidRPr="00F80ED2">
        <w:t>Trimestral</w:t>
      </w:r>
    </w:p>
    <w:p w:rsidR="00AE2DE5" w:rsidRPr="00F80ED2" w:rsidRDefault="00AE2DE5" w:rsidP="00AE2DE5">
      <w:pPr>
        <w:pStyle w:val="VIETA"/>
        <w:numPr>
          <w:ilvl w:val="0"/>
          <w:numId w:val="11"/>
        </w:numPr>
        <w:ind w:left="2098" w:hanging="357"/>
      </w:pPr>
      <w:r w:rsidRPr="00F80ED2">
        <w:t>Lámparas de todo tipo (de pie, de colgar, de mesa, apliques, empotrables halógenos o no, etc.).</w:t>
      </w:r>
    </w:p>
    <w:p w:rsidR="00AE2DE5" w:rsidRPr="00F80ED2" w:rsidRDefault="00AE2DE5" w:rsidP="00AE2DE5">
      <w:pPr>
        <w:pStyle w:val="VIETA"/>
        <w:numPr>
          <w:ilvl w:val="0"/>
          <w:numId w:val="11"/>
        </w:numPr>
        <w:ind w:left="2098" w:hanging="357"/>
      </w:pPr>
      <w:r w:rsidRPr="00F80ED2">
        <w:t>Se incluye la bombilla, LED o halógeno, si no se puede desglosar.</w:t>
      </w:r>
    </w:p>
    <w:p w:rsidR="00AE2DE5" w:rsidRPr="00F80ED2" w:rsidRDefault="00AE2DE5" w:rsidP="00AE2DE5">
      <w:pPr>
        <w:pStyle w:val="VIETA"/>
        <w:numPr>
          <w:ilvl w:val="0"/>
          <w:numId w:val="11"/>
        </w:numPr>
        <w:ind w:left="2098" w:hanging="357"/>
      </w:pPr>
      <w:r w:rsidRPr="00F80ED2">
        <w:t>Pantallas para lámparas</w:t>
      </w:r>
    </w:p>
    <w:p w:rsidR="00AE2DE5" w:rsidRPr="00F80ED2" w:rsidRDefault="00AE2DE5" w:rsidP="00AE2DE5">
      <w:pPr>
        <w:pStyle w:val="VIETA"/>
        <w:numPr>
          <w:ilvl w:val="0"/>
          <w:numId w:val="11"/>
        </w:numPr>
        <w:ind w:left="2098" w:hanging="357"/>
      </w:pPr>
      <w:r w:rsidRPr="00F80ED2">
        <w:t>Lámparas de jardín.</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VIETA"/>
        <w:ind w:firstLine="0"/>
      </w:pPr>
      <w:r w:rsidRPr="00F80ED2">
        <w:t xml:space="preserve">Se </w:t>
      </w:r>
      <w:r w:rsidRPr="00F80ED2">
        <w:rPr>
          <w:u w:val="single"/>
        </w:rPr>
        <w:t>incluye</w:t>
      </w:r>
      <w:r w:rsidRPr="00F80ED2">
        <w:t xml:space="preserve"> cualquier gasto añadido que hubiera sido provocado por su compra (como el transporte</w:t>
      </w:r>
      <w:r>
        <w:t>, la instalación y el montaje</w:t>
      </w:r>
      <w:r w:rsidRPr="00F80ED2">
        <w:t>); también se incluye</w:t>
      </w:r>
      <w:r>
        <w:t>n</w:t>
      </w:r>
      <w:r w:rsidRPr="00F80ED2">
        <w:t xml:space="preserve"> los materiales para realizar estos muebles si es el hogar el que los "fabrica" o repara.</w:t>
      </w:r>
    </w:p>
    <w:p w:rsidR="00AE2DE5" w:rsidRPr="00792771" w:rsidRDefault="00AE2DE5" w:rsidP="00AE2DE5">
      <w:pPr>
        <w:pStyle w:val="Prrafodelista"/>
        <w:ind w:left="2127"/>
        <w:jc w:val="both"/>
        <w:rPr>
          <w:rFonts w:ascii="Arial" w:hAnsi="Arial" w:cs="Arial"/>
          <w:color w:val="000000"/>
          <w:lang w:val="es-ES_tradnl"/>
        </w:rPr>
      </w:pPr>
    </w:p>
    <w:p w:rsidR="00AE2DE5" w:rsidRPr="00F80ED2" w:rsidRDefault="00AE2DE5" w:rsidP="00AE2DE5">
      <w:pPr>
        <w:pStyle w:val="Prrafodelista"/>
        <w:ind w:left="2127"/>
        <w:jc w:val="both"/>
        <w:rPr>
          <w:rFonts w:ascii="Arial" w:hAnsi="Arial" w:cs="Arial"/>
          <w:b/>
          <w:color w:val="000000"/>
        </w:rPr>
      </w:pPr>
    </w:p>
    <w:p w:rsidR="00AE2DE5" w:rsidRPr="00F80ED2" w:rsidRDefault="00AE2DE5" w:rsidP="00AE2DE5">
      <w:pPr>
        <w:pStyle w:val="TtuloCdigo"/>
      </w:pPr>
      <w:r w:rsidRPr="00F80ED2">
        <w:t>05.1.1.4</w:t>
      </w:r>
      <w:r w:rsidRPr="00F80ED2">
        <w:tab/>
        <w:t>MUEBLES DE BEBÉ (NUEVO EPF)</w:t>
      </w:r>
    </w:p>
    <w:p w:rsidR="00AE2DE5" w:rsidRPr="00F80ED2" w:rsidRDefault="00AE2DE5" w:rsidP="00AE2DE5">
      <w:pPr>
        <w:pStyle w:val="Referencia"/>
      </w:pPr>
      <w:r w:rsidRPr="00F80ED2">
        <w:t>Anual</w:t>
      </w:r>
    </w:p>
    <w:p w:rsidR="00AE2DE5" w:rsidRPr="00F80ED2" w:rsidRDefault="00AE2DE5" w:rsidP="00AE2DE5">
      <w:pPr>
        <w:pStyle w:val="VIETA"/>
        <w:numPr>
          <w:ilvl w:val="0"/>
          <w:numId w:val="11"/>
        </w:numPr>
        <w:ind w:left="2098" w:hanging="357"/>
      </w:pPr>
      <w:r w:rsidRPr="00E2179F">
        <w:t xml:space="preserve">Cunas (incluidas las de viaje), </w:t>
      </w:r>
      <w:r w:rsidRPr="00F80ED2">
        <w:t xml:space="preserve">camas, parques, tronas, corralitos y otros muebles especiales para bebés. </w:t>
      </w:r>
    </w:p>
    <w:p w:rsidR="00AE2DE5" w:rsidRPr="00F80ED2" w:rsidRDefault="00AE2DE5" w:rsidP="00AE2DE5">
      <w:pPr>
        <w:tabs>
          <w:tab w:val="left" w:pos="1757"/>
        </w:tabs>
        <w:ind w:left="2127"/>
        <w:jc w:val="both"/>
        <w:rPr>
          <w:rFonts w:ascii="Arial" w:hAnsi="Arial" w:cs="Arial"/>
          <w:color w:val="000000"/>
        </w:rPr>
      </w:pPr>
    </w:p>
    <w:p w:rsidR="00AE2DE5" w:rsidRPr="00EF0053" w:rsidRDefault="00AE2DE5" w:rsidP="00AE2DE5">
      <w:pPr>
        <w:widowControl w:val="0"/>
        <w:suppressAutoHyphens/>
        <w:ind w:left="2127"/>
        <w:jc w:val="both"/>
        <w:rPr>
          <w:rFonts w:ascii="Arial" w:hAnsi="Arial" w:cs="Arial"/>
        </w:rPr>
      </w:pPr>
      <w:r w:rsidRPr="00EF0053">
        <w:rPr>
          <w:rFonts w:ascii="Arial" w:hAnsi="Arial" w:cs="Arial"/>
        </w:rPr>
        <w:t xml:space="preserve">Se </w:t>
      </w:r>
      <w:r w:rsidRPr="00EF0053">
        <w:rPr>
          <w:rFonts w:ascii="Arial" w:hAnsi="Arial" w:cs="Arial"/>
          <w:u w:val="single"/>
        </w:rPr>
        <w:t>incluye</w:t>
      </w:r>
      <w:r w:rsidRPr="00EF0053">
        <w:rPr>
          <w:rFonts w:ascii="Arial" w:hAnsi="Arial" w:cs="Arial"/>
        </w:rPr>
        <w:t xml:space="preserve"> cualquier gasto añadido que hubiera sido provocado por su compra (como el transporte</w:t>
      </w:r>
      <w:r>
        <w:rPr>
          <w:rFonts w:ascii="Arial" w:hAnsi="Arial" w:cs="Arial"/>
        </w:rPr>
        <w:t xml:space="preserve"> y el montaje</w:t>
      </w:r>
      <w:r w:rsidRPr="00EF0053">
        <w:rPr>
          <w:rFonts w:ascii="Arial" w:hAnsi="Arial" w:cs="Arial"/>
        </w:rPr>
        <w:t>); también se incluye</w:t>
      </w:r>
      <w:r>
        <w:rPr>
          <w:rFonts w:ascii="Arial" w:hAnsi="Arial" w:cs="Arial"/>
        </w:rPr>
        <w:t>n</w:t>
      </w:r>
      <w:r w:rsidRPr="00EF0053">
        <w:rPr>
          <w:rFonts w:ascii="Arial" w:hAnsi="Arial" w:cs="Arial"/>
        </w:rPr>
        <w:t xml:space="preserve"> los materiales para realizar estos muebles si es el hogar el que los "fabrica" o repara.</w:t>
      </w:r>
    </w:p>
    <w:p w:rsidR="00AE2DE5" w:rsidRPr="00F80ED2" w:rsidRDefault="00AE2DE5" w:rsidP="00AE2DE5">
      <w:pPr>
        <w:pStyle w:val="Prrafodelista"/>
        <w:ind w:left="2127"/>
        <w:jc w:val="both"/>
        <w:rPr>
          <w:rFonts w:ascii="Arial" w:hAnsi="Arial" w:cs="Arial"/>
          <w:b/>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muebles de bebé destinados al transporte como sillas y coches de bebés (12.3.2.2).</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05.1.1.5</w:t>
      </w:r>
      <w:r w:rsidRPr="00F80ED2">
        <w:tab/>
        <w:t>ARTÍCULOS DE AMUEBLAMIENTO</w:t>
      </w:r>
    </w:p>
    <w:p w:rsidR="00AE2DE5" w:rsidRPr="00F80ED2" w:rsidRDefault="00AE2DE5" w:rsidP="00AE2DE5">
      <w:pPr>
        <w:pStyle w:val="Referencia"/>
      </w:pPr>
      <w:r w:rsidRPr="00F80ED2">
        <w:t>Trimestral</w:t>
      </w:r>
    </w:p>
    <w:p w:rsidR="00AE2DE5" w:rsidRPr="00F80ED2" w:rsidRDefault="00AE2DE5" w:rsidP="00AE2DE5">
      <w:pPr>
        <w:pStyle w:val="VIETA"/>
        <w:numPr>
          <w:ilvl w:val="0"/>
          <w:numId w:val="11"/>
        </w:numPr>
        <w:ind w:left="2098" w:hanging="357"/>
      </w:pPr>
      <w:r w:rsidRPr="00F80ED2">
        <w:tab/>
        <w:t>Estatuas, esculturas, cuadros, grabados, litografías, tapices de pared, dibujos, artículos de orfebrería, otros objetos de arte y reproducciones de obras de arte; portarretratos, porcelanas, cerámicas decorativas, vinilos decorativos, ceniceros y objetos de decoración.</w:t>
      </w:r>
    </w:p>
    <w:p w:rsidR="00AE2DE5" w:rsidRPr="00F80ED2" w:rsidRDefault="00AE2DE5" w:rsidP="00AE2DE5">
      <w:pPr>
        <w:pStyle w:val="VIETA"/>
        <w:numPr>
          <w:ilvl w:val="0"/>
          <w:numId w:val="11"/>
        </w:numPr>
        <w:ind w:left="2098" w:hanging="357"/>
      </w:pPr>
      <w:r w:rsidRPr="00F80ED2">
        <w:t>Marcos, molduras; espejos, candelabros, biombos, panoplias, animales disecados; capotes taurinos para decoración; espadas de adorno; objetos de adorno en cera; planchas de hierro de adorno y otros accesorios de mobiliario.</w:t>
      </w:r>
    </w:p>
    <w:p w:rsidR="00AE2DE5" w:rsidRPr="00F80ED2" w:rsidRDefault="00AE2DE5" w:rsidP="00AE2DE5">
      <w:pPr>
        <w:pStyle w:val="VIETA"/>
        <w:numPr>
          <w:ilvl w:val="0"/>
          <w:numId w:val="11"/>
        </w:numPr>
        <w:ind w:left="2098" w:hanging="357"/>
      </w:pPr>
      <w:r w:rsidRPr="00F80ED2">
        <w:t>Cubre-radiadores, pufs, carritos, percheros, mosquitera metálica, persianas no empotradas de caña, madera, plástico, etc.</w:t>
      </w:r>
    </w:p>
    <w:p w:rsidR="00AE2DE5" w:rsidRPr="00F80ED2" w:rsidRDefault="00AE2DE5" w:rsidP="00AE2DE5">
      <w:pPr>
        <w:pStyle w:val="VIETA"/>
        <w:numPr>
          <w:ilvl w:val="0"/>
          <w:numId w:val="11"/>
        </w:numPr>
        <w:ind w:left="2098" w:hanging="357"/>
      </w:pPr>
      <w:r w:rsidRPr="00F80ED2">
        <w:t>Galanes de noche.</w:t>
      </w:r>
    </w:p>
    <w:p w:rsidR="00AE2DE5" w:rsidRPr="00F80ED2" w:rsidRDefault="00AE2DE5" w:rsidP="00AE2DE5">
      <w:pPr>
        <w:pStyle w:val="VIETA"/>
        <w:numPr>
          <w:ilvl w:val="0"/>
          <w:numId w:val="11"/>
        </w:numPr>
        <w:ind w:left="2098" w:hanging="357"/>
      </w:pPr>
      <w:r w:rsidRPr="00F80ED2">
        <w:t xml:space="preserve">Los accesorios de mobiliario con función distinta a la decorativa (baldas de librería, cajoneras, puertas de armario, soporte para colgar TV en pared, etc.) </w:t>
      </w:r>
    </w:p>
    <w:p w:rsidR="00AE2DE5" w:rsidRPr="00F80ED2" w:rsidRDefault="00AE2DE5" w:rsidP="00AE2DE5">
      <w:pPr>
        <w:pStyle w:val="VIETA"/>
        <w:numPr>
          <w:ilvl w:val="0"/>
          <w:numId w:val="11"/>
        </w:numPr>
        <w:ind w:left="2098" w:hanging="357"/>
      </w:pPr>
      <w:r w:rsidRPr="00F80ED2">
        <w:t>Repisas, muebles portadiscos, muebles porta cd.</w:t>
      </w:r>
    </w:p>
    <w:p w:rsidR="00AE2DE5" w:rsidRPr="00F80ED2" w:rsidRDefault="00AE2DE5" w:rsidP="00AE2DE5">
      <w:pPr>
        <w:pStyle w:val="VIETA"/>
        <w:numPr>
          <w:ilvl w:val="0"/>
          <w:numId w:val="11"/>
        </w:numPr>
        <w:ind w:left="2098" w:hanging="357"/>
      </w:pPr>
      <w:r w:rsidRPr="00F80ED2">
        <w:t>Otros objetos en vidrio y cristal para escritorio y decoración (jarrones, floreros, ceniceros de cerámica, cristal o similares, etc.).</w:t>
      </w:r>
    </w:p>
    <w:p w:rsidR="00AE2DE5" w:rsidRPr="00F80ED2" w:rsidRDefault="00AE2DE5" w:rsidP="00AE2DE5">
      <w:pPr>
        <w:pStyle w:val="VIETA"/>
        <w:ind w:firstLine="0"/>
      </w:pPr>
    </w:p>
    <w:p w:rsidR="00AE2DE5" w:rsidRPr="00EF0053" w:rsidRDefault="00AE2DE5" w:rsidP="00AE2DE5">
      <w:pPr>
        <w:widowControl w:val="0"/>
        <w:suppressAutoHyphens/>
        <w:ind w:left="2127"/>
        <w:jc w:val="both"/>
        <w:rPr>
          <w:rFonts w:ascii="Arial" w:hAnsi="Arial" w:cs="Arial"/>
        </w:rPr>
      </w:pPr>
      <w:r w:rsidRPr="00EF0053">
        <w:rPr>
          <w:rFonts w:ascii="Arial" w:hAnsi="Arial" w:cs="Arial"/>
        </w:rPr>
        <w:t xml:space="preserve">Se </w:t>
      </w:r>
      <w:r w:rsidRPr="00EF0053">
        <w:rPr>
          <w:rFonts w:ascii="Arial" w:hAnsi="Arial" w:cs="Arial"/>
          <w:u w:val="single"/>
        </w:rPr>
        <w:t>incluye</w:t>
      </w:r>
      <w:r w:rsidRPr="00EF0053">
        <w:rPr>
          <w:rFonts w:ascii="Arial" w:hAnsi="Arial" w:cs="Arial"/>
        </w:rPr>
        <w:t xml:space="preserve"> cualquier gasto añadido que hubiera sido provocado por su compra (como el transporte</w:t>
      </w:r>
      <w:r>
        <w:rPr>
          <w:rFonts w:ascii="Arial" w:hAnsi="Arial" w:cs="Arial"/>
        </w:rPr>
        <w:t xml:space="preserve"> y el montaje</w:t>
      </w:r>
      <w:r w:rsidRPr="00EF0053">
        <w:rPr>
          <w:rFonts w:ascii="Arial" w:hAnsi="Arial" w:cs="Arial"/>
        </w:rPr>
        <w:t>); también se incluye</w:t>
      </w:r>
      <w:r>
        <w:rPr>
          <w:rFonts w:ascii="Arial" w:hAnsi="Arial" w:cs="Arial"/>
        </w:rPr>
        <w:t>n</w:t>
      </w:r>
      <w:r w:rsidRPr="00EF0053">
        <w:rPr>
          <w:rFonts w:ascii="Arial" w:hAnsi="Arial" w:cs="Arial"/>
        </w:rPr>
        <w:t xml:space="preserve"> los materiales para realizar estos muebles si es el hogar el que los "fabrica" o repara.</w:t>
      </w:r>
    </w:p>
    <w:p w:rsidR="00AE2DE5" w:rsidRPr="00792771" w:rsidRDefault="00AE2DE5" w:rsidP="00AE2DE5">
      <w:pPr>
        <w:pStyle w:val="VIETA"/>
        <w:ind w:firstLine="0"/>
        <w:rPr>
          <w:b/>
          <w:lang w:val="es-ES"/>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 xml:space="preserve">Persianas de tela (05.2.0.1). </w:t>
      </w:r>
    </w:p>
    <w:p w:rsidR="00AE2DE5" w:rsidRPr="00F80ED2" w:rsidRDefault="00AE2DE5" w:rsidP="00AE2DE5">
      <w:pPr>
        <w:pStyle w:val="VIETA"/>
        <w:numPr>
          <w:ilvl w:val="0"/>
          <w:numId w:val="11"/>
        </w:numPr>
        <w:ind w:left="2098" w:hanging="357"/>
      </w:pPr>
      <w:r w:rsidRPr="00F80ED2">
        <w:t xml:space="preserve">Persianas empotradas (04.3.1.0). </w:t>
      </w:r>
    </w:p>
    <w:p w:rsidR="00AE2DE5" w:rsidRPr="00F80ED2" w:rsidRDefault="00AE2DE5" w:rsidP="00AE2DE5">
      <w:pPr>
        <w:pStyle w:val="VIETA"/>
        <w:numPr>
          <w:ilvl w:val="0"/>
          <w:numId w:val="11"/>
        </w:numPr>
        <w:ind w:left="2098" w:hanging="357"/>
      </w:pPr>
      <w:r w:rsidRPr="00F80ED2">
        <w:t>Toldos y sombrillas de terraza o jardín (05.1.1.2).</w:t>
      </w:r>
    </w:p>
    <w:p w:rsidR="00AE2DE5" w:rsidRPr="00F80ED2" w:rsidRDefault="00AE2DE5" w:rsidP="00AE2DE5">
      <w:pPr>
        <w:pStyle w:val="VIETA"/>
        <w:numPr>
          <w:ilvl w:val="0"/>
          <w:numId w:val="11"/>
        </w:numPr>
        <w:ind w:left="2098" w:hanging="357"/>
      </w:pPr>
      <w:r w:rsidRPr="00F80ED2">
        <w:t>Cajas fuertes fijas (05.3.1.9) y portátiles (05.4.0.3).</w:t>
      </w:r>
    </w:p>
    <w:p w:rsidR="00AE2DE5" w:rsidRPr="00F80ED2" w:rsidRDefault="00AE2DE5" w:rsidP="00AE2DE5">
      <w:pPr>
        <w:pStyle w:val="VIETA"/>
        <w:numPr>
          <w:ilvl w:val="0"/>
          <w:numId w:val="11"/>
        </w:numPr>
        <w:ind w:left="2098" w:hanging="357"/>
        <w:rPr>
          <w:rStyle w:val="alt-edited"/>
        </w:rPr>
      </w:pPr>
      <w:r w:rsidRPr="00F80ED2">
        <w:rPr>
          <w:rStyle w:val="alt-edited"/>
        </w:rPr>
        <w:t>Relojes de péndulo y pared (12.3.1.2).</w:t>
      </w:r>
    </w:p>
    <w:p w:rsidR="00AE2DE5" w:rsidRPr="00F80ED2" w:rsidRDefault="00AE2DE5" w:rsidP="00AE2DE5">
      <w:pPr>
        <w:pStyle w:val="VIETA"/>
        <w:numPr>
          <w:ilvl w:val="0"/>
          <w:numId w:val="11"/>
        </w:numPr>
        <w:ind w:left="2098" w:hanging="357"/>
        <w:rPr>
          <w:rStyle w:val="alt-edited"/>
        </w:rPr>
      </w:pPr>
      <w:r w:rsidRPr="00F80ED2">
        <w:rPr>
          <w:rStyle w:val="alt-edited"/>
        </w:rPr>
        <w:t xml:space="preserve">Termómetros de pared y barómetros (12.3.2.9). </w:t>
      </w:r>
    </w:p>
    <w:p w:rsidR="00AE2DE5" w:rsidRPr="00F80ED2" w:rsidRDefault="00AE2DE5" w:rsidP="00AE2DE5">
      <w:pPr>
        <w:pStyle w:val="VIETA"/>
        <w:numPr>
          <w:ilvl w:val="0"/>
          <w:numId w:val="11"/>
        </w:numPr>
        <w:ind w:left="2098" w:hanging="357"/>
        <w:rPr>
          <w:rStyle w:val="alt-edited"/>
        </w:rPr>
      </w:pPr>
      <w:r w:rsidRPr="00F80ED2">
        <w:rPr>
          <w:rStyle w:val="alt-edited"/>
        </w:rPr>
        <w:t>Las obras de arte adquiridas como inversión.</w:t>
      </w:r>
    </w:p>
    <w:p w:rsidR="00AE2DE5" w:rsidRPr="00F80ED2" w:rsidRDefault="00AE2DE5" w:rsidP="00AE2DE5">
      <w:pPr>
        <w:pStyle w:val="VIETA"/>
        <w:ind w:firstLine="0"/>
        <w:rPr>
          <w:rStyle w:val="alt-edited"/>
        </w:rPr>
      </w:pPr>
    </w:p>
    <w:p w:rsidR="00AE2DE5" w:rsidRPr="00F80ED2" w:rsidRDefault="00AE2DE5" w:rsidP="00AE2DE5">
      <w:pPr>
        <w:pStyle w:val="VIETA"/>
        <w:ind w:firstLine="0"/>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05.1.2</w:t>
      </w:r>
      <w:r w:rsidRPr="00F80ED2">
        <w:rPr>
          <w:rFonts w:cs="Arial"/>
          <w:color w:val="000000"/>
          <w:sz w:val="22"/>
          <w:szCs w:val="22"/>
        </w:rPr>
        <w:tab/>
        <w:t>ALFOMBRAS Y OTROS REVESTIMIENTOS DE SUELOS</w:t>
      </w: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rsidRPr="00F80ED2">
        <w:t>05.1.2.1</w:t>
      </w:r>
      <w:r w:rsidRPr="00F80ED2">
        <w:tab/>
        <w:t>ALFOMBRAS Y MOQUETAS</w:t>
      </w:r>
    </w:p>
    <w:p w:rsidR="00AE2DE5" w:rsidRPr="00F80ED2" w:rsidRDefault="00AE2DE5" w:rsidP="00AE2DE5">
      <w:pPr>
        <w:pStyle w:val="Referencia"/>
      </w:pPr>
      <w:r w:rsidRPr="00F80ED2">
        <w:t>Trimestral</w:t>
      </w:r>
    </w:p>
    <w:p w:rsidR="00AE2DE5" w:rsidRPr="00F80ED2" w:rsidRDefault="00AE2DE5" w:rsidP="00AE2DE5">
      <w:pPr>
        <w:pStyle w:val="VIETA"/>
        <w:numPr>
          <w:ilvl w:val="0"/>
          <w:numId w:val="11"/>
        </w:numPr>
        <w:ind w:left="2098" w:hanging="357"/>
      </w:pPr>
      <w:r w:rsidRPr="00F80ED2">
        <w:t>Alfombras y moquetas de todo tipo y tejido.</w:t>
      </w:r>
    </w:p>
    <w:p w:rsidR="00AE2DE5" w:rsidRPr="00F80ED2" w:rsidRDefault="00AE2DE5" w:rsidP="00AE2DE5">
      <w:pPr>
        <w:pStyle w:val="VIETA"/>
        <w:ind w:firstLine="0"/>
      </w:pPr>
    </w:p>
    <w:p w:rsidR="00AE2DE5" w:rsidRDefault="00AE2DE5" w:rsidP="00AE2DE5">
      <w:pPr>
        <w:pStyle w:val="VIETA"/>
        <w:ind w:firstLine="0"/>
      </w:pPr>
      <w:r w:rsidRPr="00F80ED2">
        <w:t xml:space="preserve">Se </w:t>
      </w:r>
      <w:r w:rsidRPr="00F80ED2">
        <w:rPr>
          <w:u w:val="single"/>
        </w:rPr>
        <w:t>incluye</w:t>
      </w:r>
      <w:r w:rsidRPr="00F80ED2">
        <w:t xml:space="preserve"> la instalación, si no se puede distinguir del precio, así como cualquier gasto añadido que hubiera sido provocado por su compra (como el transporte); </w:t>
      </w:r>
      <w:r w:rsidRPr="00EF0053">
        <w:t>también se incluye</w:t>
      </w:r>
      <w:r>
        <w:t>n</w:t>
      </w:r>
      <w:r w:rsidRPr="00EF0053">
        <w:t xml:space="preserve"> los materiales para realizar estos muebles si es el hogar el que los "fabrica" o repara.</w:t>
      </w:r>
    </w:p>
    <w:p w:rsidR="00AE2DE5" w:rsidRPr="00792771" w:rsidRDefault="00AE2DE5" w:rsidP="00AE2DE5">
      <w:pPr>
        <w:pStyle w:val="VIETA"/>
        <w:ind w:firstLine="0"/>
        <w:rPr>
          <w:lang w:val="es-ES"/>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Servicios de colocación de alfombras y moquetas, si es posible distinguir el servicio en el precio (05.1.2.3).</w:t>
      </w:r>
    </w:p>
    <w:p w:rsidR="00AE2DE5" w:rsidRPr="00F80ED2" w:rsidRDefault="00AE2DE5" w:rsidP="00AE2DE5">
      <w:pPr>
        <w:pStyle w:val="VIETA"/>
        <w:numPr>
          <w:ilvl w:val="0"/>
          <w:numId w:val="11"/>
        </w:numPr>
        <w:ind w:left="2098" w:hanging="357"/>
      </w:pPr>
      <w:r w:rsidRPr="00F80ED2">
        <w:t>A</w:t>
      </w:r>
      <w:r w:rsidRPr="00F80ED2">
        <w:rPr>
          <w:rStyle w:val="hps"/>
        </w:rPr>
        <w:t>lfombras de baño (05.2.0.3)</w:t>
      </w:r>
      <w:r w:rsidRPr="00F80ED2">
        <w:t>.</w:t>
      </w:r>
    </w:p>
    <w:p w:rsidR="00AE2DE5" w:rsidRPr="00F80ED2" w:rsidRDefault="00AE2DE5" w:rsidP="00AE2DE5">
      <w:pPr>
        <w:pStyle w:val="VIETA"/>
        <w:numPr>
          <w:ilvl w:val="0"/>
          <w:numId w:val="11"/>
        </w:numPr>
        <w:ind w:left="2098" w:hanging="357"/>
      </w:pPr>
      <w:r w:rsidRPr="00F80ED2">
        <w:rPr>
          <w:rStyle w:val="hps"/>
        </w:rPr>
        <w:t>Esteras, esterillas y felpudos (</w:t>
      </w:r>
      <w:r w:rsidRPr="00F80ED2">
        <w:t>05.2.0.9).</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05.1.2.2</w:t>
      </w:r>
      <w:r w:rsidRPr="00F80ED2">
        <w:tab/>
        <w:t>OTROS REVESTIMIENTOS DE SUELOS (NUEVO)</w:t>
      </w:r>
    </w:p>
    <w:p w:rsidR="00AE2DE5" w:rsidRPr="00F80ED2" w:rsidRDefault="00AE2DE5" w:rsidP="00AE2DE5">
      <w:pPr>
        <w:pStyle w:val="Referencia"/>
      </w:pPr>
      <w:r w:rsidRPr="00F80ED2">
        <w:t>Trimestral</w:t>
      </w:r>
    </w:p>
    <w:p w:rsidR="00AE2DE5" w:rsidRPr="00F80ED2" w:rsidRDefault="00AE2DE5" w:rsidP="00AE2DE5">
      <w:pPr>
        <w:pStyle w:val="VIETA"/>
        <w:numPr>
          <w:ilvl w:val="0"/>
          <w:numId w:val="11"/>
        </w:numPr>
        <w:ind w:left="2098" w:hanging="357"/>
      </w:pPr>
      <w:r w:rsidRPr="00F80ED2">
        <w:t>Sintasol, linóleo, corcho, cubreparqués, losetas adhesivas, etc.</w:t>
      </w:r>
    </w:p>
    <w:p w:rsidR="00AE2DE5" w:rsidRPr="00F80ED2" w:rsidRDefault="00AE2DE5" w:rsidP="00AE2DE5">
      <w:pPr>
        <w:pStyle w:val="VIETA"/>
        <w:ind w:firstLine="0"/>
      </w:pPr>
    </w:p>
    <w:p w:rsidR="00AE2DE5" w:rsidRPr="00F80ED2" w:rsidRDefault="00AE2DE5" w:rsidP="00AE2DE5">
      <w:pPr>
        <w:pStyle w:val="VIETA"/>
        <w:ind w:firstLine="0"/>
      </w:pPr>
      <w:r w:rsidRPr="00F80ED2">
        <w:t xml:space="preserve">Se </w:t>
      </w:r>
      <w:r w:rsidRPr="00F80ED2">
        <w:rPr>
          <w:u w:val="single"/>
        </w:rPr>
        <w:t>incluye</w:t>
      </w:r>
      <w:r w:rsidRPr="00F80ED2">
        <w:t xml:space="preserve"> la instalación, si no se puede distinguir del precio, así como cualquier gasto añadido que hubiera sido provocado por su compra (como el transporte); y los materiales para realizar estos muebles, si es el hogar el que los fabrica o repara.</w:t>
      </w:r>
    </w:p>
    <w:p w:rsidR="00AE2DE5" w:rsidRPr="00F80ED2" w:rsidRDefault="00AE2DE5" w:rsidP="00AE2DE5">
      <w:pPr>
        <w:pStyle w:val="A3"/>
        <w:keepNext w:val="0"/>
        <w:keepLines w:val="0"/>
        <w:spacing w:before="0"/>
        <w:ind w:left="2127"/>
        <w:rPr>
          <w:rFonts w:cs="Arial"/>
          <w:b w:val="0"/>
          <w:color w:val="000000"/>
          <w:sz w:val="22"/>
          <w:szCs w:val="22"/>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Servicios de colocación de revestimientos de suelos, si es posible distinguir el servicio en el precio (05.1.2.3).</w:t>
      </w:r>
    </w:p>
    <w:p w:rsidR="00AE2DE5" w:rsidRPr="00F80ED2" w:rsidRDefault="00AE2DE5" w:rsidP="00AE2DE5">
      <w:pPr>
        <w:pStyle w:val="VIETA"/>
        <w:numPr>
          <w:ilvl w:val="0"/>
          <w:numId w:val="11"/>
        </w:numPr>
        <w:ind w:left="2098" w:hanging="357"/>
      </w:pPr>
      <w:r w:rsidRPr="00F80ED2">
        <w:t>La</w:t>
      </w:r>
      <w:r>
        <w:t>mas o tablones de madera, parqué</w:t>
      </w:r>
      <w:r w:rsidRPr="00F80ED2">
        <w:t>, embaldosado, enlosado… para la colocación o reparación por parte del hogar (04.3.1.0).</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05.1.2.3</w:t>
      </w:r>
      <w:r w:rsidRPr="00F80ED2">
        <w:tab/>
      </w:r>
      <w:r w:rsidRPr="00F80ED2">
        <w:rPr>
          <w:rStyle w:val="hps"/>
        </w:rPr>
        <w:t>SERVICIOS DE INSTALACIÓN DE MOQUETAS Y REVESTIMIENTOS DE SUELOS</w:t>
      </w:r>
      <w:r w:rsidRPr="00F80ED2">
        <w:t xml:space="preserve"> (NUEVO)</w:t>
      </w:r>
    </w:p>
    <w:p w:rsidR="00AE2DE5" w:rsidRPr="00F80ED2" w:rsidRDefault="00AE2DE5" w:rsidP="00AE2DE5">
      <w:pPr>
        <w:pStyle w:val="Referencia"/>
      </w:pPr>
      <w:r w:rsidRPr="00F80ED2">
        <w:t>Trimestral</w:t>
      </w:r>
    </w:p>
    <w:p w:rsidR="00AE2DE5" w:rsidRPr="00F80ED2" w:rsidRDefault="00AE2DE5" w:rsidP="00AE2DE5">
      <w:pPr>
        <w:pStyle w:val="VIETA"/>
        <w:numPr>
          <w:ilvl w:val="0"/>
          <w:numId w:val="11"/>
        </w:numPr>
        <w:ind w:left="2098" w:hanging="357"/>
      </w:pPr>
      <w:r w:rsidRPr="00F80ED2">
        <w:t>Servicios de colocación de moquetas y revestimientos de suelos, si es posible distinguir el servicio en el precio.</w:t>
      </w:r>
    </w:p>
    <w:p w:rsidR="00AE2DE5" w:rsidRPr="00F80ED2" w:rsidRDefault="00AE2DE5" w:rsidP="00AE2DE5">
      <w:pPr>
        <w:pStyle w:val="A3"/>
        <w:keepNext w:val="0"/>
        <w:keepLines w:val="0"/>
        <w:spacing w:before="0"/>
        <w:ind w:left="2127"/>
        <w:rPr>
          <w:rFonts w:cs="Arial"/>
          <w:b w:val="0"/>
          <w:color w:val="000000"/>
          <w:sz w:val="22"/>
          <w:szCs w:val="22"/>
        </w:rPr>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Servicios de colocación de moquetas y revestimientos de suelo, cuando no sea posible distinguir el servicio en el precio (05.1.2.1 o 05.1.2.2 respectivamente).</w:t>
      </w:r>
    </w:p>
    <w:p w:rsidR="00AE2DE5" w:rsidRPr="00F80ED2" w:rsidRDefault="00AE2DE5" w:rsidP="00AE2DE5">
      <w:pPr>
        <w:pStyle w:val="VIETA"/>
        <w:numPr>
          <w:ilvl w:val="0"/>
          <w:numId w:val="11"/>
        </w:numPr>
        <w:ind w:left="2098" w:hanging="357"/>
      </w:pPr>
      <w:r w:rsidRPr="00F80ED2">
        <w:t>Lam</w:t>
      </w:r>
      <w:r>
        <w:t>as o tablones de madera, parqué</w:t>
      </w:r>
      <w:r w:rsidRPr="00F80ED2">
        <w:t>, embaldosado, enlosado… para la colocación o reparación por parte del hogar (04.3.1.0).</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05.1.3</w:t>
      </w:r>
      <w:r w:rsidRPr="00F80ED2">
        <w:rPr>
          <w:rFonts w:cs="Arial"/>
          <w:color w:val="000000"/>
          <w:sz w:val="22"/>
          <w:szCs w:val="22"/>
        </w:rPr>
        <w:tab/>
        <w:t>REPARACIÓN DE MUEBLES, ALFOMBRAS Y REVESTIMIENTOS DE SUELOS</w:t>
      </w: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rsidRPr="00F80ED2">
        <w:t>05.1.3.0</w:t>
      </w:r>
      <w:r w:rsidRPr="00F80ED2">
        <w:tab/>
        <w:t>SERVICIOS DE REPARACIÓN DE MUEBLES, ALFOMBRAS Y REVESTIMIENTOS DE SUELOS</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Reparación de muebles, alfombras, moquetas y otros revestimientos de suelo.</w:t>
      </w:r>
    </w:p>
    <w:p w:rsidR="00AE2DE5" w:rsidRPr="00F80ED2" w:rsidRDefault="00AE2DE5" w:rsidP="00AE2DE5">
      <w:pPr>
        <w:pStyle w:val="VIETA"/>
        <w:numPr>
          <w:ilvl w:val="0"/>
          <w:numId w:val="11"/>
        </w:numPr>
        <w:ind w:left="2098" w:hanging="357"/>
      </w:pPr>
      <w:r w:rsidRPr="00F80ED2">
        <w:t xml:space="preserve">Reparación de muebles antiguos y objetos de arte, si no son inversión. </w:t>
      </w:r>
    </w:p>
    <w:p w:rsidR="00AE2DE5" w:rsidRPr="00F80ED2" w:rsidRDefault="00AE2DE5" w:rsidP="00AE2DE5">
      <w:pPr>
        <w:pStyle w:val="VIETA"/>
        <w:ind w:firstLine="0"/>
        <w:rPr>
          <w:rStyle w:val="hps"/>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F80ED2" w:rsidRDefault="00AE2DE5" w:rsidP="00AE2DE5">
      <w:pPr>
        <w:ind w:left="2127"/>
        <w:jc w:val="both"/>
        <w:rPr>
          <w:rStyle w:val="hps"/>
          <w:rFonts w:ascii="Arial" w:hAnsi="Arial" w:cs="Arial"/>
        </w:rPr>
      </w:pPr>
    </w:p>
    <w:p w:rsidR="00AE2DE5" w:rsidRPr="00F80ED2" w:rsidRDefault="00AE2DE5" w:rsidP="00AE2DE5">
      <w:pPr>
        <w:pStyle w:val="Excluye"/>
        <w:rPr>
          <w:rStyle w:val="hps"/>
        </w:rPr>
      </w:pPr>
      <w:r w:rsidRPr="00F80ED2">
        <w:rPr>
          <w:rStyle w:val="hps"/>
        </w:rPr>
        <w:t xml:space="preserve">Excluye: </w:t>
      </w:r>
    </w:p>
    <w:p w:rsidR="00AE2DE5" w:rsidRPr="00F80ED2" w:rsidRDefault="00AE2DE5" w:rsidP="00AE2DE5">
      <w:pPr>
        <w:pStyle w:val="VIETA"/>
        <w:numPr>
          <w:ilvl w:val="0"/>
          <w:numId w:val="11"/>
        </w:numPr>
        <w:ind w:left="2098" w:hanging="357"/>
        <w:rPr>
          <w:color w:val="000000"/>
        </w:rPr>
      </w:pPr>
      <w:r w:rsidRPr="00F80ED2">
        <w:rPr>
          <w:rStyle w:val="hps"/>
        </w:rPr>
        <w:t>Restauración de obras de arte, muebles antiguos y alfombras adquiridas como inversión.</w:t>
      </w:r>
    </w:p>
    <w:p w:rsidR="00AE2DE5" w:rsidRPr="00F80ED2" w:rsidRDefault="00AE2DE5" w:rsidP="00AE2DE5">
      <w:pPr>
        <w:pStyle w:val="VIETA"/>
        <w:numPr>
          <w:ilvl w:val="0"/>
          <w:numId w:val="11"/>
        </w:numPr>
        <w:ind w:left="2098" w:hanging="357"/>
        <w:rPr>
          <w:color w:val="000000"/>
        </w:rPr>
      </w:pPr>
      <w:r w:rsidRPr="00F80ED2">
        <w:rPr>
          <w:color w:val="000000"/>
        </w:rPr>
        <w:t xml:space="preserve">La instalación de moquetas, o revestimientos de suelos (05.1.2). </w:t>
      </w:r>
    </w:p>
    <w:p w:rsidR="00AE2DE5" w:rsidRPr="00F80ED2" w:rsidRDefault="00AE2DE5" w:rsidP="00AE2DE5">
      <w:pPr>
        <w:pStyle w:val="VIETA"/>
        <w:numPr>
          <w:ilvl w:val="0"/>
          <w:numId w:val="11"/>
        </w:numPr>
        <w:ind w:left="2098" w:hanging="357"/>
        <w:rPr>
          <w:color w:val="000000"/>
        </w:rPr>
      </w:pPr>
      <w:r w:rsidRPr="00F80ED2">
        <w:rPr>
          <w:rStyle w:val="hps"/>
          <w:color w:val="000000"/>
        </w:rPr>
        <w:t>Compra de materiales por los hogares con la intención de realizar ellos mismos las reparaciones (</w:t>
      </w:r>
      <w:r w:rsidRPr="00F80ED2">
        <w:rPr>
          <w:color w:val="000000"/>
        </w:rPr>
        <w:t>05.1.1</w:t>
      </w:r>
      <w:r w:rsidRPr="00F80ED2">
        <w:rPr>
          <w:rStyle w:val="atn"/>
          <w:color w:val="000000"/>
        </w:rPr>
        <w:t xml:space="preserve"> o </w:t>
      </w:r>
      <w:r w:rsidRPr="00F80ED2">
        <w:rPr>
          <w:color w:val="000000"/>
        </w:rPr>
        <w:t>05.1.2).</w:t>
      </w:r>
    </w:p>
    <w:p w:rsidR="00AE2DE5" w:rsidRPr="00F80ED2" w:rsidRDefault="00AE2DE5" w:rsidP="00AE2DE5">
      <w:pPr>
        <w:pStyle w:val="VIETA"/>
        <w:numPr>
          <w:ilvl w:val="0"/>
          <w:numId w:val="11"/>
        </w:numPr>
        <w:ind w:left="2098" w:hanging="357"/>
        <w:rPr>
          <w:color w:val="000000"/>
        </w:rPr>
      </w:pPr>
      <w:r w:rsidRPr="00F80ED2">
        <w:rPr>
          <w:rStyle w:val="hps"/>
        </w:rPr>
        <w:t>Conservación y limpieza de alfombras (</w:t>
      </w:r>
      <w:r w:rsidRPr="00F80ED2">
        <w:t>05.6.2.3).</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05.2</w:t>
      </w:r>
      <w:r w:rsidRPr="00F80ED2">
        <w:rPr>
          <w:rFonts w:cs="Arial"/>
          <w:color w:val="000000"/>
          <w:sz w:val="22"/>
          <w:szCs w:val="22"/>
        </w:rPr>
        <w:tab/>
        <w:t>ARTÍCULOS TEXTILES PARA EL HOGAR</w:t>
      </w: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1757"/>
        </w:tabs>
        <w:spacing w:before="0"/>
        <w:ind w:left="2127" w:hanging="2127"/>
        <w:rPr>
          <w:rFonts w:cs="Arial"/>
          <w:color w:val="000000"/>
          <w:sz w:val="22"/>
          <w:szCs w:val="22"/>
        </w:rPr>
      </w:pPr>
      <w:r w:rsidRPr="00F80ED2">
        <w:rPr>
          <w:rFonts w:cs="Arial"/>
          <w:color w:val="000000"/>
          <w:sz w:val="22"/>
          <w:szCs w:val="22"/>
        </w:rPr>
        <w:t>05.2.0</w:t>
      </w:r>
      <w:r w:rsidRPr="00F80ED2">
        <w:rPr>
          <w:rFonts w:cs="Arial"/>
          <w:color w:val="000000"/>
          <w:sz w:val="22"/>
          <w:szCs w:val="22"/>
        </w:rPr>
        <w:tab/>
      </w:r>
      <w:r w:rsidRPr="00F80ED2">
        <w:rPr>
          <w:rFonts w:cs="Arial"/>
          <w:color w:val="000000"/>
          <w:sz w:val="22"/>
          <w:szCs w:val="22"/>
        </w:rPr>
        <w:tab/>
        <w:t>ARTÍCULOS TEXTILES PARA EL HOGAR</w:t>
      </w:r>
    </w:p>
    <w:p w:rsidR="00AE2DE5" w:rsidRPr="00F80ED2" w:rsidRDefault="00AE2DE5" w:rsidP="00AE2DE5">
      <w:pPr>
        <w:pStyle w:val="A3"/>
        <w:keepNext w:val="0"/>
        <w:keepLines w:val="0"/>
        <w:tabs>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firstLine="0"/>
        <w:rPr>
          <w:rFonts w:cs="Arial"/>
          <w:b w:val="0"/>
          <w:sz w:val="22"/>
          <w:szCs w:val="22"/>
        </w:rPr>
      </w:pPr>
      <w:r w:rsidRPr="00040D14">
        <w:rPr>
          <w:rFonts w:cs="Arial"/>
          <w:b w:val="0"/>
          <w:sz w:val="22"/>
          <w:szCs w:val="22"/>
        </w:rPr>
        <w:t xml:space="preserve">Se </w:t>
      </w:r>
      <w:r w:rsidRPr="00040D14">
        <w:rPr>
          <w:rFonts w:cs="Arial"/>
          <w:b w:val="0"/>
          <w:sz w:val="22"/>
          <w:szCs w:val="22"/>
          <w:u w:val="single"/>
        </w:rPr>
        <w:t>incluyen</w:t>
      </w:r>
      <w:r w:rsidRPr="00040D14">
        <w:rPr>
          <w:rFonts w:cs="Arial"/>
          <w:b w:val="0"/>
          <w:sz w:val="22"/>
          <w:szCs w:val="22"/>
        </w:rPr>
        <w:t xml:space="preserve"> los tejidos para la confección de un artículo textil en el código que corresponda.</w:t>
      </w:r>
    </w:p>
    <w:p w:rsidR="00AE2DE5" w:rsidRPr="00040D14" w:rsidRDefault="00AE2DE5" w:rsidP="00AE2DE5">
      <w:pPr>
        <w:pStyle w:val="A3"/>
        <w:keepNext w:val="0"/>
        <w:keepLines w:val="0"/>
        <w:tabs>
          <w:tab w:val="clear" w:pos="993"/>
          <w:tab w:val="clear" w:pos="1757"/>
        </w:tabs>
        <w:spacing w:before="0"/>
        <w:ind w:left="2126" w:firstLine="0"/>
        <w:rPr>
          <w:rFonts w:cs="Arial"/>
          <w:b w:val="0"/>
          <w:sz w:val="22"/>
          <w:szCs w:val="22"/>
        </w:rPr>
      </w:pPr>
    </w:p>
    <w:p w:rsidR="00AE2DE5" w:rsidRDefault="00AE2DE5" w:rsidP="00AE2DE5">
      <w:pPr>
        <w:rPr>
          <w:lang w:val="es-ES_tradnl"/>
        </w:rPr>
      </w:pPr>
    </w:p>
    <w:p w:rsidR="00AE2DE5" w:rsidRDefault="00AE2DE5" w:rsidP="00AE2DE5">
      <w:pPr>
        <w:rPr>
          <w:lang w:val="es-ES_tradnl"/>
        </w:rPr>
      </w:pPr>
    </w:p>
    <w:p w:rsidR="00AE2DE5" w:rsidRPr="004D678D" w:rsidRDefault="00AE2DE5" w:rsidP="00AE2DE5">
      <w:pPr>
        <w:rPr>
          <w:lang w:val="es-ES_tradnl"/>
        </w:rPr>
      </w:pPr>
    </w:p>
    <w:p w:rsidR="00AE2DE5" w:rsidRPr="004D678D" w:rsidRDefault="00AE2DE5" w:rsidP="00AE2DE5">
      <w:pPr>
        <w:rPr>
          <w:lang w:val="es-ES_tradnl"/>
        </w:rPr>
      </w:pPr>
    </w:p>
    <w:p w:rsidR="00AE2DE5" w:rsidRPr="004D678D" w:rsidRDefault="00AE2DE5" w:rsidP="00AE2DE5">
      <w:pPr>
        <w:rPr>
          <w:lang w:val="es-ES_tradnl"/>
        </w:rPr>
      </w:pPr>
    </w:p>
    <w:p w:rsidR="00AE2DE5" w:rsidRPr="00F80ED2" w:rsidRDefault="00AE2DE5" w:rsidP="00AE2DE5">
      <w:pPr>
        <w:pStyle w:val="TtuloCdigo"/>
      </w:pPr>
      <w:r w:rsidRPr="00F80ED2">
        <w:t>05.2.0.1</w:t>
      </w:r>
      <w:r w:rsidRPr="00F80ED2">
        <w:tab/>
        <w:t>CORTINAS Y TAPICERÍAS (NUEVO)</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Cortinones, cortinas, cortinas de baño, visillos, estores en tela, cortinas dobles, cortinas para puertas y persianas de tela, etc.; los tejidos para su confección y la confección de las mismas.</w:t>
      </w:r>
    </w:p>
    <w:p w:rsidR="00AE2DE5" w:rsidRPr="00F80ED2" w:rsidRDefault="00AE2DE5" w:rsidP="00AE2DE5">
      <w:pPr>
        <w:pStyle w:val="VIETA"/>
        <w:numPr>
          <w:ilvl w:val="0"/>
          <w:numId w:val="11"/>
        </w:numPr>
        <w:ind w:left="2098" w:hanging="357"/>
        <w:rPr>
          <w:rStyle w:val="hps"/>
          <w:color w:val="000000"/>
        </w:rPr>
      </w:pPr>
      <w:r w:rsidRPr="00F80ED2">
        <w:rPr>
          <w:rStyle w:val="hps"/>
        </w:rPr>
        <w:t>Tejidos para el hogar</w:t>
      </w:r>
      <w:r w:rsidRPr="00F80ED2">
        <w:t xml:space="preserve">, material de </w:t>
      </w:r>
      <w:r w:rsidRPr="00F80ED2">
        <w:rPr>
          <w:rStyle w:val="hps"/>
        </w:rPr>
        <w:t>cortina.</w:t>
      </w:r>
    </w:p>
    <w:p w:rsidR="00AE2DE5" w:rsidRPr="00F80ED2" w:rsidRDefault="00AE2DE5" w:rsidP="00AE2DE5">
      <w:pPr>
        <w:pStyle w:val="VIETA"/>
        <w:numPr>
          <w:ilvl w:val="0"/>
          <w:numId w:val="11"/>
        </w:numPr>
        <w:ind w:left="2098" w:hanging="357"/>
        <w:rPr>
          <w:rStyle w:val="hps"/>
          <w:color w:val="000000"/>
        </w:rPr>
      </w:pPr>
      <w:r w:rsidRPr="00F80ED2">
        <w:t>Confección de cortinas si es el propio hogar el que los confecciona o repara.</w:t>
      </w:r>
    </w:p>
    <w:p w:rsidR="00AE2DE5" w:rsidRPr="00F80ED2" w:rsidRDefault="00AE2DE5" w:rsidP="00AE2DE5">
      <w:pPr>
        <w:pStyle w:val="VIETA"/>
        <w:numPr>
          <w:ilvl w:val="0"/>
          <w:numId w:val="11"/>
        </w:numPr>
        <w:ind w:left="2098" w:hanging="357"/>
        <w:rPr>
          <w:rStyle w:val="hps"/>
          <w:color w:val="000000"/>
        </w:rPr>
      </w:pPr>
      <w:r w:rsidRPr="00F80ED2">
        <w:rPr>
          <w:rStyle w:val="hps"/>
        </w:rPr>
        <w:t>Telas de tapicería para sillas y sillones si es el hogar el que realiza el tapizado.</w:t>
      </w:r>
    </w:p>
    <w:p w:rsidR="00AE2DE5" w:rsidRPr="00F80ED2" w:rsidRDefault="00AE2DE5" w:rsidP="00AE2DE5">
      <w:pPr>
        <w:pStyle w:val="VIETA"/>
        <w:numPr>
          <w:ilvl w:val="0"/>
          <w:numId w:val="11"/>
        </w:numPr>
        <w:ind w:left="2098" w:hanging="357"/>
        <w:rPr>
          <w:rStyle w:val="hps"/>
          <w:color w:val="000000"/>
        </w:rPr>
      </w:pPr>
      <w:r w:rsidRPr="00F80ED2">
        <w:rPr>
          <w:rStyle w:val="hps"/>
        </w:rPr>
        <w:t>Persianas de tela.</w:t>
      </w:r>
    </w:p>
    <w:p w:rsidR="00AE2DE5" w:rsidRPr="00F80ED2" w:rsidRDefault="00AE2DE5" w:rsidP="00AE2DE5">
      <w:pPr>
        <w:ind w:left="2127" w:hanging="1756"/>
        <w:jc w:val="both"/>
        <w:rPr>
          <w:rStyle w:val="hps"/>
          <w:rFonts w:ascii="Arial" w:hAnsi="Arial" w:cs="Arial"/>
        </w:rPr>
      </w:pPr>
    </w:p>
    <w:p w:rsidR="00AE2DE5" w:rsidRPr="00F80ED2" w:rsidRDefault="00AE2DE5" w:rsidP="00AE2DE5">
      <w:pPr>
        <w:pStyle w:val="Excluye"/>
      </w:pPr>
      <w:r w:rsidRPr="00F80ED2">
        <w:rPr>
          <w:rStyle w:val="hps"/>
        </w:rPr>
        <w:t>Excluye:</w:t>
      </w:r>
    </w:p>
    <w:p w:rsidR="00AE2DE5" w:rsidRPr="00F80ED2" w:rsidRDefault="00AE2DE5" w:rsidP="00AE2DE5">
      <w:pPr>
        <w:numPr>
          <w:ilvl w:val="0"/>
          <w:numId w:val="26"/>
        </w:numPr>
        <w:tabs>
          <w:tab w:val="left" w:pos="1757"/>
        </w:tabs>
        <w:ind w:left="2127"/>
        <w:jc w:val="both"/>
        <w:rPr>
          <w:rFonts w:ascii="Arial" w:hAnsi="Arial" w:cs="Arial"/>
          <w:color w:val="000000"/>
        </w:rPr>
      </w:pPr>
      <w:r w:rsidRPr="00F80ED2">
        <w:rPr>
          <w:rFonts w:ascii="Arial" w:hAnsi="Arial" w:cs="Arial"/>
          <w:color w:val="000000"/>
        </w:rPr>
        <w:t>Compra de mueble y tela por separado, pero en una misma adquisición (05.1.1.1).</w:t>
      </w:r>
    </w:p>
    <w:p w:rsidR="00AE2DE5" w:rsidRPr="00F80ED2" w:rsidRDefault="00AE2DE5" w:rsidP="00AE2DE5">
      <w:pPr>
        <w:numPr>
          <w:ilvl w:val="0"/>
          <w:numId w:val="26"/>
        </w:numPr>
        <w:tabs>
          <w:tab w:val="left" w:pos="1757"/>
        </w:tabs>
        <w:ind w:left="2127"/>
        <w:jc w:val="both"/>
        <w:rPr>
          <w:rFonts w:ascii="Arial" w:hAnsi="Arial" w:cs="Arial"/>
          <w:color w:val="000000"/>
        </w:rPr>
      </w:pPr>
      <w:r w:rsidRPr="00F80ED2">
        <w:rPr>
          <w:rFonts w:ascii="Arial" w:hAnsi="Arial" w:cs="Arial"/>
        </w:rPr>
        <w:t>La reparación de cortinas y el retapizado de sillas y sillones (05.2.0.4).</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05.2.0.2</w:t>
      </w:r>
      <w:r w:rsidRPr="00F80ED2">
        <w:tab/>
        <w:t>ROPA DE CAMA (NUEVO)</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Almohadas, cojines; incluyendo su relleno, funda o ambos conjuntamente.</w:t>
      </w:r>
    </w:p>
    <w:p w:rsidR="00AE2DE5" w:rsidRPr="00F80ED2" w:rsidRDefault="00AE2DE5" w:rsidP="00AE2DE5">
      <w:pPr>
        <w:pStyle w:val="VIETA"/>
        <w:numPr>
          <w:ilvl w:val="0"/>
          <w:numId w:val="11"/>
        </w:numPr>
        <w:ind w:left="2098" w:hanging="357"/>
      </w:pPr>
      <w:r w:rsidRPr="00F80ED2">
        <w:t>Sábanas, juegos de cama, fundas de colchón, protectores de cama no desechables.</w:t>
      </w:r>
    </w:p>
    <w:p w:rsidR="00AE2DE5" w:rsidRPr="00F80ED2" w:rsidRDefault="00AE2DE5" w:rsidP="00AE2DE5">
      <w:pPr>
        <w:pStyle w:val="VIETA"/>
        <w:numPr>
          <w:ilvl w:val="0"/>
          <w:numId w:val="11"/>
        </w:numPr>
        <w:ind w:left="2098" w:hanging="357"/>
      </w:pPr>
      <w:r w:rsidRPr="00F80ED2">
        <w:t>Mantas, mantas de sofá, mantas de viaje, edredones, colchas y otros cobertores de cama; mosquiter</w:t>
      </w:r>
      <w:r>
        <w:t>a</w:t>
      </w:r>
      <w:r w:rsidRPr="00F80ED2">
        <w:t>s de cama.</w:t>
      </w:r>
    </w:p>
    <w:p w:rsidR="00AE2DE5" w:rsidRDefault="00AE2DE5" w:rsidP="00AE2DE5">
      <w:pPr>
        <w:pStyle w:val="VIETA"/>
        <w:ind w:firstLine="0"/>
      </w:pPr>
    </w:p>
    <w:p w:rsidR="00AE2DE5" w:rsidRPr="00F80ED2" w:rsidRDefault="00AE2DE5" w:rsidP="00AE2DE5">
      <w:pPr>
        <w:pStyle w:val="VIETA"/>
        <w:ind w:firstLine="0"/>
      </w:pPr>
      <w:r w:rsidRPr="0010230F">
        <w:rPr>
          <w:u w:val="single"/>
        </w:rPr>
        <w:t>Incluye</w:t>
      </w:r>
      <w:r w:rsidRPr="00F80ED2">
        <w:t xml:space="preserve"> los tejidos para su confección y su propia confección.</w:t>
      </w:r>
    </w:p>
    <w:p w:rsidR="00AE2DE5" w:rsidRPr="00F80ED2" w:rsidRDefault="00AE2DE5" w:rsidP="00AE2DE5">
      <w:pPr>
        <w:ind w:left="2127" w:hanging="1756"/>
        <w:jc w:val="both"/>
        <w:rPr>
          <w:rFonts w:ascii="Arial" w:hAnsi="Arial" w:cs="Arial"/>
          <w:color w:val="000000"/>
        </w:rPr>
      </w:pPr>
    </w:p>
    <w:p w:rsidR="00AE2DE5" w:rsidRPr="00F80ED2" w:rsidRDefault="00AE2DE5" w:rsidP="00AE2DE5">
      <w:pPr>
        <w:pStyle w:val="Excluye"/>
        <w:rPr>
          <w:rStyle w:val="Fuentedeencabezadopredeter"/>
        </w:rPr>
      </w:pPr>
      <w:r w:rsidRPr="00F80ED2">
        <w:t>Excluye:</w:t>
      </w:r>
    </w:p>
    <w:p w:rsidR="00AE2DE5" w:rsidRPr="00F80ED2" w:rsidRDefault="00AE2DE5" w:rsidP="00AE2DE5">
      <w:pPr>
        <w:pStyle w:val="VIETA"/>
        <w:numPr>
          <w:ilvl w:val="0"/>
          <w:numId w:val="11"/>
        </w:numPr>
        <w:ind w:left="2098" w:hanging="357"/>
        <w:rPr>
          <w:rStyle w:val="hps"/>
        </w:rPr>
      </w:pPr>
      <w:r w:rsidRPr="00F80ED2">
        <w:rPr>
          <w:rStyle w:val="hps"/>
        </w:rPr>
        <w:t>Colchones (05.1.1.1).</w:t>
      </w:r>
    </w:p>
    <w:p w:rsidR="00AE2DE5" w:rsidRPr="00F80ED2" w:rsidRDefault="00AE2DE5" w:rsidP="00AE2DE5">
      <w:pPr>
        <w:pStyle w:val="VIETA"/>
        <w:numPr>
          <w:ilvl w:val="0"/>
          <w:numId w:val="11"/>
        </w:numPr>
        <w:ind w:left="2098" w:hanging="357"/>
      </w:pPr>
      <w:r w:rsidRPr="00F80ED2">
        <w:rPr>
          <w:rStyle w:val="hps"/>
        </w:rPr>
        <w:t>Colchones hinchables y sacos de dormir (</w:t>
      </w:r>
      <w:r w:rsidRPr="00F80ED2">
        <w:t>09.3.2.2).</w:t>
      </w:r>
    </w:p>
    <w:p w:rsidR="00AE2DE5" w:rsidRPr="00F80ED2" w:rsidRDefault="00AE2DE5" w:rsidP="00AE2DE5">
      <w:pPr>
        <w:pStyle w:val="VIETA"/>
        <w:numPr>
          <w:ilvl w:val="0"/>
          <w:numId w:val="11"/>
        </w:numPr>
        <w:ind w:left="2098" w:hanging="357"/>
        <w:rPr>
          <w:color w:val="000000"/>
        </w:rPr>
      </w:pPr>
      <w:r w:rsidRPr="00F80ED2">
        <w:rPr>
          <w:rStyle w:val="hps"/>
        </w:rPr>
        <w:t>Mantas eléctricas (</w:t>
      </w:r>
      <w:r w:rsidRPr="00F80ED2">
        <w:t>05.3.2.9).</w:t>
      </w:r>
    </w:p>
    <w:p w:rsidR="00AE2DE5" w:rsidRPr="004B740F" w:rsidRDefault="00AE2DE5" w:rsidP="00AE2DE5">
      <w:pPr>
        <w:pStyle w:val="VIETA"/>
        <w:numPr>
          <w:ilvl w:val="0"/>
          <w:numId w:val="11"/>
        </w:numPr>
        <w:ind w:left="2098" w:hanging="357"/>
        <w:rPr>
          <w:color w:val="000000"/>
        </w:rPr>
      </w:pPr>
      <w:r w:rsidRPr="00F80ED2">
        <w:t>Reparación y zurcido de ropa de cama (05.2.0.4).</w:t>
      </w:r>
    </w:p>
    <w:p w:rsidR="00AE2DE5" w:rsidRPr="00F80ED2" w:rsidRDefault="00AE2DE5" w:rsidP="00AE2DE5">
      <w:pPr>
        <w:pStyle w:val="VIETA"/>
        <w:numPr>
          <w:ilvl w:val="0"/>
          <w:numId w:val="11"/>
        </w:numPr>
        <w:ind w:left="2098" w:hanging="357"/>
        <w:rPr>
          <w:color w:val="000000"/>
        </w:rPr>
      </w:pPr>
      <w:r>
        <w:t>Empapadores y protectores de cama desechables (12.1.3.2).</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05.2.0.3</w:t>
      </w:r>
      <w:r w:rsidRPr="00F80ED2">
        <w:tab/>
        <w:t>MANTELERÍAS Y ROPA DE COCINA Y BAÑO (NUEVO)</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Mantelerías completas, manteles, hules y servilletas.</w:t>
      </w:r>
    </w:p>
    <w:p w:rsidR="00AE2DE5" w:rsidRPr="00F80ED2" w:rsidRDefault="00AE2DE5" w:rsidP="00AE2DE5">
      <w:pPr>
        <w:pStyle w:val="VIETA"/>
        <w:numPr>
          <w:ilvl w:val="0"/>
          <w:numId w:val="11"/>
        </w:numPr>
        <w:ind w:left="2098" w:hanging="357"/>
        <w:rPr>
          <w:rStyle w:val="hps"/>
        </w:rPr>
      </w:pPr>
      <w:r w:rsidRPr="00F80ED2">
        <w:rPr>
          <w:rStyle w:val="hps"/>
        </w:rPr>
        <w:t>Manop</w:t>
      </w:r>
      <w:r w:rsidRPr="00F80ED2">
        <w:t>las y paños de cocina.</w:t>
      </w:r>
    </w:p>
    <w:p w:rsidR="00AE2DE5" w:rsidRPr="00F80ED2" w:rsidRDefault="00AE2DE5" w:rsidP="00AE2DE5">
      <w:pPr>
        <w:pStyle w:val="VIETA"/>
        <w:numPr>
          <w:ilvl w:val="0"/>
          <w:numId w:val="11"/>
        </w:numPr>
        <w:ind w:left="2098" w:hanging="357"/>
      </w:pPr>
      <w:r w:rsidRPr="00F80ED2">
        <w:t>Toallas de todo tipo y tamaño, guantes de baño, albornoces, alfombrillas de baño, etc.</w:t>
      </w:r>
    </w:p>
    <w:p w:rsidR="00AE2DE5" w:rsidRDefault="00AE2DE5" w:rsidP="00AE2DE5">
      <w:pPr>
        <w:pStyle w:val="VIETA"/>
        <w:ind w:firstLine="0"/>
      </w:pPr>
    </w:p>
    <w:p w:rsidR="00AE2DE5" w:rsidRPr="00F80ED2" w:rsidRDefault="00AE2DE5" w:rsidP="00AE2DE5">
      <w:pPr>
        <w:pStyle w:val="VIETA"/>
        <w:ind w:firstLine="0"/>
        <w:rPr>
          <w:rStyle w:val="hps"/>
          <w:color w:val="000000"/>
        </w:rPr>
      </w:pPr>
      <w:r w:rsidRPr="0010230F">
        <w:rPr>
          <w:u w:val="single"/>
        </w:rPr>
        <w:t>Incluye</w:t>
      </w:r>
      <w:r w:rsidRPr="00F80ED2">
        <w:t xml:space="preserve"> los tejidos para su confección y la propia confección.</w:t>
      </w:r>
    </w:p>
    <w:p w:rsidR="00AE2DE5" w:rsidRPr="00F80ED2" w:rsidRDefault="00AE2DE5" w:rsidP="00AE2DE5">
      <w:pPr>
        <w:ind w:left="2127" w:hanging="1756"/>
        <w:jc w:val="both"/>
        <w:rPr>
          <w:rStyle w:val="hps"/>
          <w:rFonts w:ascii="Arial" w:hAnsi="Arial" w:cs="Arial"/>
          <w:color w:val="000000"/>
        </w:rPr>
      </w:pPr>
    </w:p>
    <w:p w:rsidR="00AE2DE5" w:rsidRPr="00F80ED2" w:rsidRDefault="00AE2DE5" w:rsidP="00AE2DE5">
      <w:pPr>
        <w:pStyle w:val="Excluye"/>
        <w:rPr>
          <w:rStyle w:val="hps"/>
        </w:rPr>
      </w:pPr>
      <w:r w:rsidRPr="00F80ED2">
        <w:rPr>
          <w:rStyle w:val="hps"/>
        </w:rPr>
        <w:t xml:space="preserve">Excluye: </w:t>
      </w:r>
    </w:p>
    <w:p w:rsidR="00AE2DE5" w:rsidRPr="00F80ED2" w:rsidRDefault="00AE2DE5" w:rsidP="00AE2DE5">
      <w:pPr>
        <w:pStyle w:val="VIETA"/>
        <w:numPr>
          <w:ilvl w:val="0"/>
          <w:numId w:val="11"/>
        </w:numPr>
        <w:ind w:left="2098" w:hanging="357"/>
        <w:rPr>
          <w:color w:val="000000"/>
        </w:rPr>
      </w:pPr>
      <w:r w:rsidRPr="00F80ED2">
        <w:rPr>
          <w:rStyle w:val="hps"/>
        </w:rPr>
        <w:t>Reparación y zurcido de mantelerías y ropa de cocina y baño (</w:t>
      </w:r>
      <w:r w:rsidRPr="00F80ED2">
        <w:t>05.2.0.4).</w:t>
      </w:r>
    </w:p>
    <w:p w:rsidR="00AE2DE5" w:rsidRPr="00F80ED2" w:rsidRDefault="00AE2DE5" w:rsidP="00AE2DE5">
      <w:pPr>
        <w:pStyle w:val="VIETA"/>
        <w:numPr>
          <w:ilvl w:val="0"/>
          <w:numId w:val="11"/>
        </w:numPr>
        <w:ind w:left="2098" w:hanging="357"/>
        <w:rPr>
          <w:color w:val="000000"/>
        </w:rPr>
      </w:pPr>
      <w:r w:rsidRPr="00F80ED2">
        <w:t>Mantelería, manteles, servilletas de papel (05.6.1.2).</w:t>
      </w:r>
    </w:p>
    <w:p w:rsidR="00AE2DE5" w:rsidRPr="00F80ED2" w:rsidRDefault="00AE2DE5" w:rsidP="00AE2DE5">
      <w:pPr>
        <w:pStyle w:val="VIETA"/>
        <w:numPr>
          <w:ilvl w:val="0"/>
          <w:numId w:val="11"/>
        </w:numPr>
        <w:ind w:left="2098" w:hanging="357"/>
        <w:rPr>
          <w:color w:val="000000"/>
        </w:rPr>
      </w:pPr>
      <w:r w:rsidRPr="00F80ED2">
        <w:t>Delantales (03.1.3.1).</w:t>
      </w:r>
    </w:p>
    <w:p w:rsidR="00AE2DE5" w:rsidRPr="00F80ED2" w:rsidRDefault="00AE2DE5" w:rsidP="00AE2DE5">
      <w:pPr>
        <w:pStyle w:val="Prrafodelista"/>
        <w:ind w:left="2127"/>
        <w:jc w:val="both"/>
        <w:rPr>
          <w:rFonts w:ascii="Arial" w:hAnsi="Arial" w:cs="Arial"/>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05.2.0.4</w:t>
      </w:r>
      <w:r w:rsidRPr="00F80ED2">
        <w:tab/>
        <w:t>REPARACIÓN DE TEXTILES DEL HOGAR (NUEVO)</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Reparación y zurcido de artículos textiles para el hogar.</w:t>
      </w:r>
    </w:p>
    <w:p w:rsidR="00AE2DE5" w:rsidRPr="00F80ED2" w:rsidRDefault="00AE2DE5" w:rsidP="00AE2DE5">
      <w:pPr>
        <w:pStyle w:val="VIETA"/>
        <w:numPr>
          <w:ilvl w:val="0"/>
          <w:numId w:val="11"/>
        </w:numPr>
        <w:ind w:left="2098" w:hanging="357"/>
      </w:pPr>
      <w:r w:rsidRPr="00F80ED2">
        <w:t>Retapizado de muebles</w:t>
      </w:r>
      <w:r>
        <w:t>.</w:t>
      </w:r>
    </w:p>
    <w:p w:rsidR="00AE2DE5" w:rsidRPr="00F80ED2" w:rsidRDefault="00AE2DE5" w:rsidP="00AE2DE5">
      <w:pPr>
        <w:pStyle w:val="VIETA"/>
        <w:ind w:firstLine="0"/>
      </w:pPr>
    </w:p>
    <w:p w:rsidR="00AE2DE5" w:rsidRPr="00F80ED2" w:rsidRDefault="00AE2DE5" w:rsidP="00AE2DE5">
      <w:pPr>
        <w:pStyle w:val="VIETA"/>
        <w:ind w:firstLine="0"/>
      </w:pPr>
      <w:r w:rsidRPr="00F80ED2">
        <w:rPr>
          <w:u w:val="single"/>
        </w:rPr>
        <w:t>Incluye</w:t>
      </w:r>
      <w:r w:rsidRPr="00F80ED2">
        <w:t xml:space="preserve"> el valor total del servicio incluyendo los materiales utilizados.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El zurcido de prendas de vestir (03.1.4.2).</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05.2.0.9</w:t>
      </w:r>
      <w:r w:rsidRPr="00F80ED2">
        <w:tab/>
        <w:t>OTROS ARTÍCULOS TEXTILES PARA EL HOGAR</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Esteras, esterillas, f</w:t>
      </w:r>
      <w:r w:rsidRPr="00F80ED2">
        <w:rPr>
          <w:rStyle w:val="hps"/>
        </w:rPr>
        <w:t>elpudos</w:t>
      </w:r>
      <w:r w:rsidRPr="00F80ED2">
        <w:t>.</w:t>
      </w:r>
    </w:p>
    <w:p w:rsidR="00AE2DE5" w:rsidRPr="00F80ED2" w:rsidRDefault="00AE2DE5" w:rsidP="00AE2DE5">
      <w:pPr>
        <w:pStyle w:val="VIETA"/>
        <w:numPr>
          <w:ilvl w:val="0"/>
          <w:numId w:val="11"/>
        </w:numPr>
        <w:ind w:left="2098" w:hanging="357"/>
        <w:rPr>
          <w:rStyle w:val="hps"/>
          <w:color w:val="000000"/>
        </w:rPr>
      </w:pPr>
      <w:r w:rsidRPr="00F80ED2">
        <w:rPr>
          <w:rStyle w:val="hps"/>
        </w:rPr>
        <w:t>Bolsas de compra</w:t>
      </w:r>
      <w:r w:rsidRPr="00F80ED2">
        <w:t xml:space="preserve">, bolsas de lavandería, </w:t>
      </w:r>
      <w:r w:rsidRPr="00F80ED2">
        <w:rPr>
          <w:rStyle w:val="hps"/>
        </w:rPr>
        <w:t>bolsas de zapatos</w:t>
      </w:r>
      <w:r w:rsidRPr="00F80ED2">
        <w:t xml:space="preserve">, fundas para </w:t>
      </w:r>
      <w:r w:rsidRPr="00F80ED2">
        <w:rPr>
          <w:rStyle w:val="hps"/>
        </w:rPr>
        <w:t>ropa y muebles</w:t>
      </w:r>
      <w:r w:rsidRPr="00F80ED2">
        <w:t xml:space="preserve">, banderas, </w:t>
      </w:r>
      <w:r w:rsidRPr="00F80ED2">
        <w:rPr>
          <w:rStyle w:val="hps"/>
        </w:rPr>
        <w:t>etc.; todo</w:t>
      </w:r>
      <w:r w:rsidRPr="00F80ED2">
        <w:t xml:space="preserve"> ello de tela.</w:t>
      </w:r>
    </w:p>
    <w:p w:rsidR="00AE2DE5" w:rsidRPr="00F80ED2" w:rsidRDefault="00AE2DE5" w:rsidP="00AE2DE5">
      <w:pPr>
        <w:pStyle w:val="VIETA"/>
        <w:numPr>
          <w:ilvl w:val="0"/>
          <w:numId w:val="11"/>
        </w:numPr>
        <w:ind w:left="2098" w:hanging="357"/>
        <w:rPr>
          <w:rStyle w:val="hps"/>
          <w:color w:val="000000"/>
        </w:rPr>
      </w:pPr>
      <w:r w:rsidRPr="00F80ED2">
        <w:t>Bolsas para diversos usos domésticos (pan, pinzas, zapatos, ropa) de tela u otro material que no sea plástico</w:t>
      </w:r>
      <w:r w:rsidRPr="00F80ED2">
        <w:rPr>
          <w:rStyle w:val="hps"/>
        </w:rPr>
        <w:t>.</w:t>
      </w:r>
    </w:p>
    <w:p w:rsidR="00AE2DE5" w:rsidRPr="00F80ED2" w:rsidRDefault="00AE2DE5" w:rsidP="00AE2DE5">
      <w:pPr>
        <w:pStyle w:val="VIETA"/>
        <w:numPr>
          <w:ilvl w:val="0"/>
          <w:numId w:val="11"/>
        </w:numPr>
        <w:ind w:left="2098" w:hanging="357"/>
      </w:pPr>
      <w:r w:rsidRPr="00F80ED2">
        <w:t xml:space="preserve">Todo tipo de tapices, reposteros, tapetes… que se colocan sobre los muebles con fines decorativos. </w:t>
      </w:r>
    </w:p>
    <w:p w:rsidR="00AE2DE5" w:rsidRPr="00F80ED2" w:rsidRDefault="00AE2DE5" w:rsidP="00AE2DE5">
      <w:pPr>
        <w:pStyle w:val="VIETA"/>
        <w:numPr>
          <w:ilvl w:val="0"/>
          <w:numId w:val="11"/>
        </w:numPr>
        <w:ind w:left="2098" w:hanging="357"/>
      </w:pPr>
      <w:r w:rsidRPr="00F80ED2">
        <w:t>Todo tipo de toldos, sombrillas de terraza o jardín, hamacas, cuando se compra solo la tela sin la estructura.</w:t>
      </w:r>
    </w:p>
    <w:p w:rsidR="00AE2DE5" w:rsidRPr="00F80ED2" w:rsidRDefault="00AE2DE5" w:rsidP="00AE2DE5">
      <w:pPr>
        <w:pStyle w:val="VIETA"/>
        <w:numPr>
          <w:ilvl w:val="0"/>
          <w:numId w:val="11"/>
        </w:numPr>
        <w:ind w:left="2098" w:hanging="357"/>
      </w:pPr>
      <w:r w:rsidRPr="00F80ED2">
        <w:t>Mosquitera fabricada en tela.</w:t>
      </w:r>
    </w:p>
    <w:p w:rsidR="00AE2DE5" w:rsidRDefault="00AE2DE5" w:rsidP="00AE2DE5">
      <w:pPr>
        <w:pStyle w:val="VIETA"/>
        <w:ind w:firstLine="0"/>
      </w:pPr>
    </w:p>
    <w:p w:rsidR="00AE2DE5" w:rsidRPr="00F80ED2" w:rsidRDefault="00AE2DE5" w:rsidP="00AE2DE5">
      <w:pPr>
        <w:pStyle w:val="VIETA"/>
        <w:ind w:firstLine="0"/>
      </w:pPr>
      <w:r w:rsidRPr="0010230F">
        <w:rPr>
          <w:u w:val="single"/>
        </w:rPr>
        <w:t>Incluye</w:t>
      </w:r>
      <w:r w:rsidRPr="00F80ED2">
        <w:t xml:space="preserve"> los tejidos para su confección y la propia confección.</w:t>
      </w:r>
    </w:p>
    <w:p w:rsidR="00AE2DE5" w:rsidRPr="00F80ED2" w:rsidRDefault="00AE2DE5" w:rsidP="00AE2DE5">
      <w:pPr>
        <w:ind w:left="2127" w:hanging="1756"/>
        <w:jc w:val="both"/>
        <w:rPr>
          <w:rFonts w:ascii="Arial" w:hAnsi="Arial" w:cs="Arial"/>
          <w:color w:val="000000"/>
        </w:rPr>
      </w:pPr>
      <w:r w:rsidRPr="00F80ED2">
        <w:rPr>
          <w:rFonts w:ascii="Arial" w:hAnsi="Arial" w:cs="Arial"/>
          <w:color w:val="000000"/>
        </w:rPr>
        <w:tab/>
      </w: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Fundas de automóviles, motocicletas, etc. (07.2.1.3).</w:t>
      </w:r>
    </w:p>
    <w:p w:rsidR="00AE2DE5" w:rsidRPr="00F80ED2" w:rsidRDefault="00AE2DE5" w:rsidP="00AE2DE5">
      <w:pPr>
        <w:pStyle w:val="VIETA"/>
        <w:numPr>
          <w:ilvl w:val="0"/>
          <w:numId w:val="11"/>
        </w:numPr>
        <w:ind w:left="2098" w:hanging="357"/>
      </w:pPr>
      <w:r w:rsidRPr="00F80ED2">
        <w:rPr>
          <w:rStyle w:val="hps"/>
        </w:rPr>
        <w:t>Reparación de otros artículos textiles para el hogar (</w:t>
      </w:r>
      <w:r w:rsidRPr="00F80ED2">
        <w:t>05.2.0.4).</w:t>
      </w:r>
    </w:p>
    <w:p w:rsidR="00AE2DE5" w:rsidRPr="00F80ED2" w:rsidRDefault="00AE2DE5" w:rsidP="00AE2DE5">
      <w:pPr>
        <w:pStyle w:val="VIETA"/>
        <w:numPr>
          <w:ilvl w:val="0"/>
          <w:numId w:val="11"/>
        </w:numPr>
        <w:ind w:left="2098" w:hanging="357"/>
      </w:pPr>
      <w:r w:rsidRPr="00F80ED2">
        <w:t>Alfombras y moquetas (05.1.2.1).</w:t>
      </w:r>
    </w:p>
    <w:p w:rsidR="00AE2DE5" w:rsidRPr="00F80ED2" w:rsidRDefault="00AE2DE5" w:rsidP="00AE2DE5">
      <w:pPr>
        <w:pStyle w:val="VIETA"/>
        <w:numPr>
          <w:ilvl w:val="0"/>
          <w:numId w:val="11"/>
        </w:numPr>
        <w:ind w:left="2098" w:hanging="357"/>
      </w:pPr>
      <w:r w:rsidRPr="00F80ED2">
        <w:t>Bolsas para diversos usos domésticos (pan, pinzas, zapatos, ropa) de plástico (05.6.1.2).</w:t>
      </w:r>
    </w:p>
    <w:p w:rsidR="00AE2DE5" w:rsidRPr="00F80ED2" w:rsidRDefault="00AE2DE5" w:rsidP="00AE2DE5">
      <w:pPr>
        <w:pStyle w:val="VIETA"/>
        <w:numPr>
          <w:ilvl w:val="0"/>
          <w:numId w:val="11"/>
        </w:numPr>
        <w:ind w:left="2098" w:hanging="357"/>
      </w:pPr>
      <w:r w:rsidRPr="00F80ED2">
        <w:t>Toldos, sombrillas y hamacas compradas con su estructura (05.1.1.2).</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05.3</w:t>
      </w:r>
      <w:r w:rsidRPr="00F80ED2">
        <w:rPr>
          <w:rFonts w:cs="Arial"/>
          <w:color w:val="000000"/>
          <w:sz w:val="22"/>
          <w:szCs w:val="22"/>
        </w:rPr>
        <w:tab/>
        <w:t>APARATOS DE CALEFACCIÓN Y DE COCINA, FRIGORÍFICOS, LAVADORAS Y OTROS GRANDES ELECTRODOMÉSTICOS; ACCESORIOS Y REPARACIONES DE LOS MISMOS</w:t>
      </w: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05.3.1</w:t>
      </w:r>
      <w:r w:rsidRPr="00F80ED2">
        <w:rPr>
          <w:rFonts w:cs="Arial"/>
          <w:color w:val="000000"/>
          <w:sz w:val="22"/>
          <w:szCs w:val="22"/>
        </w:rPr>
        <w:tab/>
        <w:t>GRANDES ELECTRODOMÉSTICOS Y OTROS GRANDES APARATOS DEL HOGAR</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aparatos que forman parte de la estructura del inmueble, considerados inversión (p.ej.: instalación de aire acondicionado en la vivienda con conductos y rejillas integrados, placas solares que generan electricidad).</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05.3.1.1</w:t>
      </w:r>
      <w:r w:rsidRPr="00F80ED2">
        <w:tab/>
        <w:t>FRIGORÍFICOS, CONGELADORES Y FRIGORÍFICOS CONGELADORES</w:t>
      </w:r>
    </w:p>
    <w:p w:rsidR="00AE2DE5" w:rsidRPr="00F80ED2" w:rsidRDefault="00AE2DE5" w:rsidP="00AE2DE5">
      <w:pPr>
        <w:pStyle w:val="Referencia"/>
        <w:rPr>
          <w:b/>
        </w:rPr>
      </w:pPr>
      <w:r w:rsidRPr="00F80ED2">
        <w:t>Anual</w:t>
      </w:r>
      <w:r w:rsidRPr="00F80ED2">
        <w:rPr>
          <w:b/>
        </w:rPr>
        <w:tab/>
      </w:r>
    </w:p>
    <w:p w:rsidR="00AE2DE5" w:rsidRPr="00F80ED2" w:rsidRDefault="00AE2DE5" w:rsidP="00AE2DE5">
      <w:pPr>
        <w:pStyle w:val="VIETA"/>
        <w:numPr>
          <w:ilvl w:val="0"/>
          <w:numId w:val="11"/>
        </w:numPr>
        <w:ind w:left="2098" w:hanging="357"/>
        <w:rPr>
          <w:b/>
        </w:rPr>
      </w:pPr>
      <w:r w:rsidRPr="00F80ED2">
        <w:t>Frigoríficos de todo tipo con o sin congelador y congeladores.</w:t>
      </w:r>
    </w:p>
    <w:p w:rsidR="00AE2DE5" w:rsidRPr="00F80ED2" w:rsidRDefault="00AE2DE5" w:rsidP="00AE2DE5">
      <w:pPr>
        <w:pStyle w:val="VIETA"/>
        <w:numPr>
          <w:ilvl w:val="0"/>
          <w:numId w:val="11"/>
        </w:numPr>
        <w:ind w:left="2098" w:hanging="357"/>
        <w:rPr>
          <w:b/>
        </w:rPr>
      </w:pPr>
      <w:r w:rsidRPr="00F80ED2">
        <w:t xml:space="preserve">Vinotecas. </w:t>
      </w:r>
    </w:p>
    <w:p w:rsidR="00AE2DE5" w:rsidRPr="00F80ED2" w:rsidRDefault="00AE2DE5" w:rsidP="00AE2DE5">
      <w:pPr>
        <w:pStyle w:val="VIETA"/>
        <w:ind w:firstLine="0"/>
      </w:pPr>
    </w:p>
    <w:p w:rsidR="00AE2DE5" w:rsidRPr="00F80ED2" w:rsidRDefault="00AE2DE5" w:rsidP="00AE2DE5">
      <w:pPr>
        <w:pStyle w:val="VIETA"/>
        <w:ind w:firstLine="0"/>
      </w:pPr>
      <w:r w:rsidRPr="00F80ED2">
        <w:t xml:space="preserve">Se </w:t>
      </w:r>
      <w:r w:rsidRPr="00F80ED2">
        <w:rPr>
          <w:u w:val="single"/>
        </w:rPr>
        <w:t>incluye</w:t>
      </w:r>
      <w:r w:rsidRPr="00F80ED2">
        <w:t xml:space="preserve"> la instalación de los mismos, así como los materiales para su reparación si esta es a cuenta del hogar, y la compra de accesorios.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Reparaciones de frigoríficos, congeladores y frigoríficos congeladores (05.3.3.0).</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05.3.1.2</w:t>
      </w:r>
      <w:r w:rsidRPr="00F80ED2">
        <w:tab/>
        <w:t>LAVADORAS, SECADORAS Y LAVAVAJILLAS</w:t>
      </w:r>
    </w:p>
    <w:p w:rsidR="00AE2DE5" w:rsidRPr="00F80ED2" w:rsidRDefault="00AE2DE5" w:rsidP="00AE2DE5">
      <w:pPr>
        <w:pStyle w:val="Referencia"/>
      </w:pPr>
      <w:r w:rsidRPr="00F80ED2">
        <w:t>Anual</w:t>
      </w:r>
      <w:r w:rsidRPr="00F80ED2">
        <w:tab/>
        <w:t> </w:t>
      </w:r>
    </w:p>
    <w:p w:rsidR="00AE2DE5" w:rsidRPr="00F80ED2" w:rsidRDefault="00AE2DE5" w:rsidP="00AE2DE5">
      <w:pPr>
        <w:numPr>
          <w:ilvl w:val="0"/>
          <w:numId w:val="27"/>
        </w:numPr>
        <w:tabs>
          <w:tab w:val="left" w:pos="1757"/>
        </w:tabs>
        <w:ind w:left="2127"/>
        <w:jc w:val="both"/>
        <w:rPr>
          <w:rFonts w:ascii="Arial" w:hAnsi="Arial" w:cs="Arial"/>
          <w:color w:val="000000"/>
        </w:rPr>
      </w:pPr>
      <w:r w:rsidRPr="00F80ED2">
        <w:rPr>
          <w:rFonts w:ascii="Arial" w:hAnsi="Arial" w:cs="Arial"/>
          <w:color w:val="000000"/>
        </w:rPr>
        <w:t xml:space="preserve">Todo tipo de lavadoras automáticas o no, lavadoras-secadoras. </w:t>
      </w:r>
    </w:p>
    <w:p w:rsidR="00AE2DE5" w:rsidRPr="00F80ED2" w:rsidRDefault="00AE2DE5" w:rsidP="00AE2DE5">
      <w:pPr>
        <w:numPr>
          <w:ilvl w:val="0"/>
          <w:numId w:val="27"/>
        </w:numPr>
        <w:tabs>
          <w:tab w:val="left" w:pos="1757"/>
        </w:tabs>
        <w:ind w:left="2127"/>
        <w:jc w:val="both"/>
        <w:rPr>
          <w:rFonts w:ascii="Arial" w:hAnsi="Arial" w:cs="Arial"/>
          <w:color w:val="000000"/>
        </w:rPr>
      </w:pPr>
      <w:r w:rsidRPr="00F80ED2">
        <w:rPr>
          <w:rFonts w:ascii="Arial" w:hAnsi="Arial" w:cs="Arial"/>
          <w:color w:val="000000"/>
        </w:rPr>
        <w:t xml:space="preserve">Secadoras y armarios secadores de ropa. </w:t>
      </w:r>
    </w:p>
    <w:p w:rsidR="00AE2DE5" w:rsidRPr="00F80ED2" w:rsidRDefault="00AE2DE5" w:rsidP="00AE2DE5">
      <w:pPr>
        <w:numPr>
          <w:ilvl w:val="0"/>
          <w:numId w:val="27"/>
        </w:numPr>
        <w:tabs>
          <w:tab w:val="left" w:pos="1757"/>
        </w:tabs>
        <w:ind w:left="2127"/>
        <w:jc w:val="both"/>
        <w:rPr>
          <w:rFonts w:ascii="Arial" w:hAnsi="Arial" w:cs="Arial"/>
          <w:color w:val="000000"/>
        </w:rPr>
      </w:pPr>
      <w:r w:rsidRPr="00F80ED2">
        <w:rPr>
          <w:rFonts w:ascii="Arial" w:hAnsi="Arial" w:cs="Arial"/>
          <w:color w:val="000000"/>
        </w:rPr>
        <w:t xml:space="preserve">Lavavajillas. </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r w:rsidRPr="00F80ED2">
        <w:rPr>
          <w:rFonts w:ascii="Arial" w:hAnsi="Arial" w:cs="Arial"/>
          <w:color w:val="000000"/>
        </w:rPr>
        <w:t xml:space="preserve">Se </w:t>
      </w:r>
      <w:r w:rsidRPr="00F80ED2">
        <w:rPr>
          <w:rFonts w:ascii="Arial" w:hAnsi="Arial" w:cs="Arial"/>
          <w:color w:val="000000"/>
          <w:u w:val="single"/>
        </w:rPr>
        <w:t>incluye</w:t>
      </w:r>
      <w:r w:rsidRPr="00F80ED2">
        <w:rPr>
          <w:rFonts w:ascii="Arial" w:hAnsi="Arial" w:cs="Arial"/>
          <w:color w:val="000000"/>
        </w:rPr>
        <w:t xml:space="preserve"> la instalación de los mismos, así como los materiales para su reparación si esta es a cuenta del hogar, y la compra de accesorios.</w:t>
      </w:r>
    </w:p>
    <w:p w:rsidR="00AE2DE5" w:rsidRPr="00F80ED2" w:rsidRDefault="00AE2DE5" w:rsidP="00AE2DE5">
      <w:pPr>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tabs>
          <w:tab w:val="left" w:pos="1757"/>
        </w:tabs>
        <w:ind w:left="2127" w:hanging="357"/>
      </w:pPr>
      <w:r w:rsidRPr="00F80ED2">
        <w:t>Planchas de ropa, máquinas planchadoras y centros de planchado (05.3.2.3).</w:t>
      </w:r>
    </w:p>
    <w:p w:rsidR="00AE2DE5" w:rsidRPr="00F80ED2" w:rsidRDefault="00AE2DE5" w:rsidP="00AE2DE5">
      <w:pPr>
        <w:numPr>
          <w:ilvl w:val="0"/>
          <w:numId w:val="28"/>
        </w:numPr>
        <w:tabs>
          <w:tab w:val="left" w:pos="1757"/>
        </w:tabs>
        <w:ind w:left="2127"/>
        <w:jc w:val="both"/>
        <w:rPr>
          <w:rFonts w:ascii="Arial" w:hAnsi="Arial" w:cs="Arial"/>
        </w:rPr>
      </w:pPr>
      <w:r w:rsidRPr="00F80ED2">
        <w:rPr>
          <w:rFonts w:ascii="Arial" w:hAnsi="Arial" w:cs="Arial"/>
          <w:color w:val="000000"/>
        </w:rPr>
        <w:t>L</w:t>
      </w:r>
      <w:r w:rsidRPr="00F80ED2">
        <w:rPr>
          <w:rStyle w:val="hps"/>
          <w:rFonts w:ascii="Arial" w:hAnsi="Arial" w:cs="Arial"/>
        </w:rPr>
        <w:t>a reparación de lavadoras, secadoras y lavavajillas (</w:t>
      </w:r>
      <w:r w:rsidRPr="00F80ED2">
        <w:rPr>
          <w:rFonts w:ascii="Arial" w:hAnsi="Arial" w:cs="Arial"/>
        </w:rPr>
        <w:t>05.3.3.0).</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pStyle w:val="TtuloCdigo"/>
      </w:pPr>
      <w:r w:rsidRPr="00F80ED2">
        <w:t>05.3.1.3</w:t>
      </w:r>
      <w:r w:rsidRPr="00F80ED2">
        <w:tab/>
        <w:t>COCINAS, HORNOS Y MICROONDAS</w:t>
      </w:r>
    </w:p>
    <w:p w:rsidR="00AE2DE5" w:rsidRPr="00F80ED2" w:rsidRDefault="00AE2DE5" w:rsidP="00AE2DE5">
      <w:pPr>
        <w:pStyle w:val="Referencia"/>
        <w:rPr>
          <w:b/>
        </w:rPr>
      </w:pPr>
      <w:r w:rsidRPr="00F80ED2">
        <w:t>Anual</w:t>
      </w:r>
      <w:r w:rsidRPr="00F80ED2">
        <w:rPr>
          <w:b/>
        </w:rPr>
        <w:tab/>
        <w:t> </w:t>
      </w:r>
    </w:p>
    <w:p w:rsidR="00AE2DE5" w:rsidRPr="00F80ED2" w:rsidRDefault="00AE2DE5" w:rsidP="00AE2DE5">
      <w:pPr>
        <w:numPr>
          <w:ilvl w:val="0"/>
          <w:numId w:val="29"/>
        </w:numPr>
        <w:tabs>
          <w:tab w:val="left" w:pos="1757"/>
        </w:tabs>
        <w:ind w:left="2127"/>
        <w:jc w:val="both"/>
        <w:rPr>
          <w:rFonts w:ascii="Arial" w:hAnsi="Arial" w:cs="Arial"/>
          <w:b/>
          <w:color w:val="000000"/>
        </w:rPr>
      </w:pPr>
      <w:r w:rsidRPr="00F80ED2">
        <w:rPr>
          <w:rFonts w:ascii="Arial" w:hAnsi="Arial" w:cs="Arial"/>
          <w:color w:val="000000"/>
        </w:rPr>
        <w:t>Todo tipo de cocinas eléctricas, a gas, mixtas, a leña, a carbón y todo tipo de hornillos a gas, eléctricos; placas de cocina a gas, vitrocerámicas, de inducción o mixtas.</w:t>
      </w:r>
    </w:p>
    <w:p w:rsidR="00AE2DE5" w:rsidRPr="00F80ED2" w:rsidRDefault="00AE2DE5" w:rsidP="00AE2DE5">
      <w:pPr>
        <w:pStyle w:val="Prrafodelista"/>
        <w:numPr>
          <w:ilvl w:val="0"/>
          <w:numId w:val="29"/>
        </w:numPr>
        <w:tabs>
          <w:tab w:val="left" w:pos="1757"/>
        </w:tabs>
        <w:ind w:left="2127"/>
        <w:jc w:val="both"/>
        <w:rPr>
          <w:rStyle w:val="hps"/>
          <w:rFonts w:ascii="Arial" w:hAnsi="Arial" w:cs="Arial"/>
          <w:color w:val="000000"/>
        </w:rPr>
      </w:pPr>
      <w:r w:rsidRPr="00F80ED2">
        <w:rPr>
          <w:rStyle w:val="hps"/>
          <w:rFonts w:ascii="Arial" w:hAnsi="Arial" w:cs="Arial"/>
        </w:rPr>
        <w:t>Asadores</w:t>
      </w:r>
      <w:r w:rsidRPr="00F80ED2">
        <w:rPr>
          <w:rFonts w:ascii="Arial" w:hAnsi="Arial" w:cs="Arial"/>
        </w:rPr>
        <w:t xml:space="preserve">, hornos </w:t>
      </w:r>
      <w:r w:rsidRPr="00F80ED2">
        <w:rPr>
          <w:rStyle w:val="hps"/>
          <w:rFonts w:ascii="Arial" w:hAnsi="Arial" w:cs="Arial"/>
        </w:rPr>
        <w:t>de gas, eléctricos, de convección</w:t>
      </w:r>
      <w:r w:rsidRPr="00F80ED2">
        <w:rPr>
          <w:rFonts w:ascii="Arial" w:hAnsi="Arial" w:cs="Arial"/>
        </w:rPr>
        <w:t xml:space="preserve">, hornos </w:t>
      </w:r>
      <w:r w:rsidRPr="00F80ED2">
        <w:rPr>
          <w:rStyle w:val="hps"/>
          <w:rFonts w:ascii="Arial" w:hAnsi="Arial" w:cs="Arial"/>
        </w:rPr>
        <w:t>combinados y hornos microondas, empotrables o no.</w:t>
      </w:r>
    </w:p>
    <w:p w:rsidR="00AE2DE5" w:rsidRPr="00F80ED2" w:rsidRDefault="00AE2DE5" w:rsidP="00AE2DE5">
      <w:pPr>
        <w:pStyle w:val="Prrafodelista"/>
        <w:tabs>
          <w:tab w:val="left" w:pos="1757"/>
        </w:tabs>
        <w:ind w:left="2127"/>
        <w:jc w:val="both"/>
        <w:rPr>
          <w:rFonts w:ascii="Arial" w:hAnsi="Arial" w:cs="Arial"/>
          <w:color w:val="000000"/>
        </w:rPr>
      </w:pPr>
    </w:p>
    <w:p w:rsidR="00AE2DE5" w:rsidRPr="00F80ED2" w:rsidRDefault="00AE2DE5" w:rsidP="00AE2DE5">
      <w:pPr>
        <w:pStyle w:val="Prrafodelista"/>
        <w:tabs>
          <w:tab w:val="left" w:pos="1757"/>
        </w:tabs>
        <w:ind w:left="2127"/>
        <w:jc w:val="both"/>
        <w:rPr>
          <w:rFonts w:ascii="Arial" w:hAnsi="Arial" w:cs="Arial"/>
          <w:color w:val="000000"/>
        </w:rPr>
      </w:pPr>
      <w:r w:rsidRPr="00F80ED2">
        <w:rPr>
          <w:rFonts w:ascii="Arial" w:hAnsi="Arial" w:cs="Arial"/>
          <w:color w:val="000000"/>
        </w:rPr>
        <w:t xml:space="preserve">Se </w:t>
      </w:r>
      <w:r w:rsidRPr="00F80ED2">
        <w:rPr>
          <w:rFonts w:ascii="Arial" w:hAnsi="Arial" w:cs="Arial"/>
          <w:color w:val="000000"/>
          <w:u w:val="single"/>
        </w:rPr>
        <w:t>incluye</w:t>
      </w:r>
      <w:r w:rsidRPr="00F80ED2">
        <w:rPr>
          <w:rFonts w:ascii="Arial" w:hAnsi="Arial" w:cs="Arial"/>
          <w:color w:val="000000"/>
        </w:rPr>
        <w:t xml:space="preserve"> la instalación de los mismos, así como los materiales para su reparación si esta es a cuenta del hogar, y la compra de accesorios.</w:t>
      </w:r>
    </w:p>
    <w:p w:rsidR="00AE2DE5" w:rsidRPr="00F80ED2" w:rsidRDefault="00AE2DE5" w:rsidP="00AE2DE5">
      <w:pPr>
        <w:pStyle w:val="Prrafodelista"/>
        <w:tabs>
          <w:tab w:val="left" w:pos="1757"/>
        </w:tabs>
        <w:ind w:left="2127"/>
        <w:jc w:val="both"/>
        <w:rPr>
          <w:rFonts w:ascii="Arial" w:hAnsi="Arial" w:cs="Arial"/>
          <w:color w:val="000000"/>
        </w:rPr>
      </w:pPr>
    </w:p>
    <w:p w:rsidR="00AE2DE5" w:rsidRPr="00F80ED2" w:rsidRDefault="00AE2DE5" w:rsidP="00AE2DE5">
      <w:pPr>
        <w:pStyle w:val="Excluye"/>
      </w:pPr>
      <w:r>
        <w:t>Excluye</w:t>
      </w:r>
      <w:r w:rsidRPr="00F80ED2">
        <w:t>:</w:t>
      </w:r>
    </w:p>
    <w:p w:rsidR="00AE2DE5" w:rsidRPr="00F80ED2" w:rsidRDefault="00AE2DE5" w:rsidP="00AE2DE5">
      <w:pPr>
        <w:pStyle w:val="VIETA"/>
        <w:numPr>
          <w:ilvl w:val="0"/>
          <w:numId w:val="11"/>
        </w:numPr>
        <w:ind w:left="2098" w:hanging="357"/>
      </w:pPr>
      <w:r w:rsidRPr="00F80ED2">
        <w:t>Los hornillos de alcohol para fondue (05.4.0.3).</w:t>
      </w:r>
    </w:p>
    <w:p w:rsidR="00AE2DE5" w:rsidRPr="00F80ED2" w:rsidRDefault="00AE2DE5" w:rsidP="00AE2DE5">
      <w:pPr>
        <w:pStyle w:val="VIETA"/>
        <w:numPr>
          <w:ilvl w:val="0"/>
          <w:numId w:val="11"/>
        </w:numPr>
        <w:ind w:left="2098" w:hanging="357"/>
      </w:pPr>
      <w:r w:rsidRPr="00F80ED2">
        <w:t>Camping-gas, hornillos de acampada y barbacoas (09.3.2.2).</w:t>
      </w:r>
    </w:p>
    <w:p w:rsidR="00AE2DE5" w:rsidRPr="00F80ED2" w:rsidRDefault="00AE2DE5" w:rsidP="00AE2DE5">
      <w:pPr>
        <w:pStyle w:val="VIETA"/>
        <w:numPr>
          <w:ilvl w:val="0"/>
          <w:numId w:val="11"/>
        </w:numPr>
        <w:ind w:left="2098" w:hanging="357"/>
      </w:pPr>
      <w:r w:rsidRPr="00F80ED2">
        <w:t>Calientaplatos eléctricos (05.3.2.9).</w:t>
      </w:r>
    </w:p>
    <w:p w:rsidR="00AE2DE5" w:rsidRPr="00F80ED2" w:rsidRDefault="00AE2DE5" w:rsidP="00AE2DE5">
      <w:pPr>
        <w:pStyle w:val="VIETA"/>
        <w:numPr>
          <w:ilvl w:val="0"/>
          <w:numId w:val="11"/>
        </w:numPr>
        <w:ind w:left="2098" w:hanging="357"/>
      </w:pPr>
      <w:r w:rsidRPr="00F80ED2">
        <w:t>Reparaciones de cocinas, placas, hornos y microondas (05.3.3.0).</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05.3.1.4</w:t>
      </w:r>
      <w:r w:rsidRPr="00F80ED2">
        <w:tab/>
        <w:t>APARATOS DE CALEFACCIÓN, DE AIRE ACONDICIONADO, CALENTADORES DE AGUA Y CAMPANAS EXTRACTORAS</w:t>
      </w:r>
    </w:p>
    <w:p w:rsidR="00AE2DE5" w:rsidRPr="00F80ED2" w:rsidRDefault="00AE2DE5" w:rsidP="00AE2DE5">
      <w:pPr>
        <w:pStyle w:val="Referencia"/>
        <w:rPr>
          <w:b/>
        </w:rPr>
      </w:pPr>
      <w:r w:rsidRPr="00F80ED2">
        <w:t>Anual</w:t>
      </w:r>
    </w:p>
    <w:p w:rsidR="00AE2DE5" w:rsidRPr="00F80ED2" w:rsidRDefault="00AE2DE5" w:rsidP="00AE2DE5">
      <w:pPr>
        <w:pStyle w:val="VIETA"/>
        <w:numPr>
          <w:ilvl w:val="0"/>
          <w:numId w:val="11"/>
        </w:numPr>
        <w:ind w:left="2098" w:hanging="357"/>
        <w:rPr>
          <w:b/>
        </w:rPr>
      </w:pPr>
      <w:r w:rsidRPr="00F80ED2">
        <w:t>Todo tipo de aparatos destinados a elevar la temperatura ambiental, eléctricos o no, tales como: braseros, salamandras, estufas, calderas, radiadores, convectores, etc.</w:t>
      </w:r>
    </w:p>
    <w:p w:rsidR="00AE2DE5" w:rsidRPr="00F80ED2" w:rsidRDefault="00AE2DE5" w:rsidP="00AE2DE5">
      <w:pPr>
        <w:pStyle w:val="VIETA"/>
        <w:numPr>
          <w:ilvl w:val="0"/>
          <w:numId w:val="11"/>
        </w:numPr>
        <w:ind w:left="2098" w:hanging="357"/>
        <w:rPr>
          <w:b/>
        </w:rPr>
      </w:pPr>
      <w:r w:rsidRPr="00F80ED2">
        <w:t>Todo tipo de aparatos destinados a disminuir la temperatura ambiental: acondicionadores y refrigeradores de aire portátiles o no y ventiladores de todo tipo.</w:t>
      </w:r>
    </w:p>
    <w:p w:rsidR="00AE2DE5" w:rsidRPr="00F80ED2" w:rsidRDefault="00AE2DE5" w:rsidP="00AE2DE5">
      <w:pPr>
        <w:pStyle w:val="VIETA"/>
        <w:numPr>
          <w:ilvl w:val="0"/>
          <w:numId w:val="11"/>
        </w:numPr>
        <w:ind w:left="2098" w:hanging="357"/>
        <w:rPr>
          <w:b/>
        </w:rPr>
      </w:pPr>
      <w:r w:rsidRPr="00F80ED2">
        <w:t xml:space="preserve">Calentadores y termos de agua. </w:t>
      </w:r>
    </w:p>
    <w:p w:rsidR="00AE2DE5" w:rsidRPr="00F80ED2" w:rsidRDefault="00AE2DE5" w:rsidP="00AE2DE5">
      <w:pPr>
        <w:pStyle w:val="VIETA"/>
        <w:numPr>
          <w:ilvl w:val="0"/>
          <w:numId w:val="11"/>
        </w:numPr>
        <w:ind w:left="2098" w:hanging="357"/>
        <w:rPr>
          <w:b/>
        </w:rPr>
      </w:pPr>
      <w:r w:rsidRPr="00F80ED2">
        <w:t>Campanas extractoras y purificadores de aire.</w:t>
      </w:r>
    </w:p>
    <w:p w:rsidR="00AE2DE5" w:rsidRPr="00F4563D" w:rsidRDefault="00AE2DE5" w:rsidP="00AE2DE5">
      <w:pPr>
        <w:pStyle w:val="VIETA"/>
        <w:numPr>
          <w:ilvl w:val="0"/>
          <w:numId w:val="11"/>
        </w:numPr>
        <w:ind w:left="2098" w:hanging="357"/>
        <w:rPr>
          <w:b/>
        </w:rPr>
      </w:pPr>
      <w:r w:rsidRPr="00F80ED2">
        <w:t>Humidificadores de todo tipo.</w:t>
      </w:r>
    </w:p>
    <w:p w:rsidR="00AE2DE5" w:rsidRPr="00E2179F" w:rsidRDefault="00AE2DE5" w:rsidP="00AE2DE5">
      <w:pPr>
        <w:pStyle w:val="VIETA"/>
        <w:numPr>
          <w:ilvl w:val="0"/>
          <w:numId w:val="11"/>
        </w:numPr>
        <w:ind w:left="2098" w:hanging="357"/>
        <w:rPr>
          <w:b/>
        </w:rPr>
      </w:pPr>
      <w:r w:rsidRPr="00E2179F">
        <w:t>Máquina de ozono.</w:t>
      </w:r>
    </w:p>
    <w:p w:rsidR="00AE2DE5" w:rsidRPr="00F80ED2" w:rsidRDefault="00AE2DE5" w:rsidP="00AE2DE5">
      <w:pPr>
        <w:pStyle w:val="VIETA"/>
        <w:ind w:firstLine="0"/>
      </w:pPr>
    </w:p>
    <w:p w:rsidR="00AE2DE5" w:rsidRPr="00F80ED2" w:rsidRDefault="00AE2DE5" w:rsidP="00AE2DE5">
      <w:pPr>
        <w:pStyle w:val="VIETA"/>
        <w:ind w:firstLine="0"/>
      </w:pPr>
      <w:r w:rsidRPr="00F80ED2">
        <w:t xml:space="preserve">Se </w:t>
      </w:r>
      <w:r w:rsidRPr="00F80ED2">
        <w:rPr>
          <w:u w:val="single"/>
        </w:rPr>
        <w:t>incluye</w:t>
      </w:r>
      <w:r w:rsidRPr="00F80ED2">
        <w:t xml:space="preserve"> la instalación de los mismos, así como los materiales para su reparación si esta es a cuenta del hogar, y la compra de accesorios.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numPr>
          <w:ilvl w:val="0"/>
          <w:numId w:val="30"/>
        </w:numPr>
        <w:tabs>
          <w:tab w:val="left" w:pos="1757"/>
        </w:tabs>
        <w:ind w:left="2127"/>
        <w:jc w:val="both"/>
        <w:rPr>
          <w:rFonts w:ascii="Arial" w:hAnsi="Arial" w:cs="Arial"/>
          <w:color w:val="000000"/>
        </w:rPr>
      </w:pPr>
      <w:r w:rsidRPr="00F80ED2">
        <w:rPr>
          <w:rFonts w:ascii="Arial" w:hAnsi="Arial" w:cs="Arial"/>
          <w:color w:val="000000"/>
        </w:rPr>
        <w:t>Los aparatos de aire acondicionado integrados en la vivienda, que forman parte de la estructura del inmueble, considerados inversión.</w:t>
      </w:r>
    </w:p>
    <w:p w:rsidR="00AE2DE5" w:rsidRPr="00F80ED2" w:rsidRDefault="00AE2DE5" w:rsidP="00AE2DE5">
      <w:pPr>
        <w:numPr>
          <w:ilvl w:val="0"/>
          <w:numId w:val="30"/>
        </w:numPr>
        <w:tabs>
          <w:tab w:val="left" w:pos="1757"/>
        </w:tabs>
        <w:ind w:left="2127"/>
        <w:jc w:val="both"/>
        <w:rPr>
          <w:rFonts w:ascii="Arial" w:hAnsi="Arial" w:cs="Arial"/>
          <w:color w:val="000000"/>
        </w:rPr>
      </w:pPr>
      <w:r w:rsidRPr="00F80ED2">
        <w:rPr>
          <w:rFonts w:ascii="Arial" w:hAnsi="Arial" w:cs="Arial"/>
          <w:color w:val="000000"/>
        </w:rPr>
        <w:t>Reparaciones de aparatos de calefacción y de aire acondicionado, calderas y campanas (05.3.3.0).</w:t>
      </w:r>
    </w:p>
    <w:p w:rsidR="00AE2DE5" w:rsidRPr="00F80ED2" w:rsidRDefault="00AE2DE5" w:rsidP="00AE2DE5">
      <w:pPr>
        <w:numPr>
          <w:ilvl w:val="0"/>
          <w:numId w:val="30"/>
        </w:numPr>
        <w:tabs>
          <w:tab w:val="left" w:pos="1757"/>
        </w:tabs>
        <w:ind w:left="2127"/>
        <w:jc w:val="both"/>
        <w:rPr>
          <w:rFonts w:ascii="Arial" w:hAnsi="Arial" w:cs="Arial"/>
          <w:color w:val="000000"/>
        </w:rPr>
      </w:pPr>
      <w:r w:rsidRPr="00F80ED2">
        <w:rPr>
          <w:rFonts w:ascii="Arial" w:hAnsi="Arial" w:cs="Arial"/>
          <w:color w:val="000000"/>
        </w:rPr>
        <w:t>Gastos en instalación de placas solares en la vivienda que se consideran inversión.</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rPr>
          <w:b/>
          <w:u w:val="single"/>
        </w:rPr>
      </w:pPr>
      <w:r w:rsidRPr="00F80ED2">
        <w:t>05.3.1.5</w:t>
      </w:r>
      <w:r w:rsidRPr="00F80ED2">
        <w:tab/>
        <w:t>APARATOS DE LIMPIEZA</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 xml:space="preserve">Aspiradores, aspiradores de mano; aparatos de limpieza a vapor; </w:t>
      </w:r>
    </w:p>
    <w:p w:rsidR="00AE2DE5" w:rsidRPr="00F80ED2" w:rsidRDefault="00AE2DE5" w:rsidP="00AE2DE5">
      <w:pPr>
        <w:pStyle w:val="VIETA"/>
        <w:numPr>
          <w:ilvl w:val="0"/>
          <w:numId w:val="11"/>
        </w:numPr>
        <w:ind w:left="2098" w:hanging="357"/>
      </w:pPr>
      <w:r w:rsidRPr="00F80ED2">
        <w:t>Enceradoras, pulidoras de suelo.</w:t>
      </w:r>
    </w:p>
    <w:p w:rsidR="00AE2DE5" w:rsidRPr="00F80ED2" w:rsidRDefault="00AE2DE5" w:rsidP="00AE2DE5">
      <w:pPr>
        <w:pStyle w:val="VIETA"/>
        <w:numPr>
          <w:ilvl w:val="0"/>
          <w:numId w:val="11"/>
        </w:numPr>
        <w:ind w:left="2098" w:hanging="357"/>
      </w:pPr>
      <w:r w:rsidRPr="00F80ED2">
        <w:t>Máquinas limpiadoras de moquetas, de alfombras, de suelos y de pared.</w:t>
      </w:r>
    </w:p>
    <w:p w:rsidR="00AE2DE5" w:rsidRPr="00F80ED2" w:rsidRDefault="00AE2DE5" w:rsidP="00AE2DE5">
      <w:pPr>
        <w:pStyle w:val="VIETA"/>
        <w:ind w:firstLine="0"/>
      </w:pPr>
    </w:p>
    <w:p w:rsidR="00AE2DE5" w:rsidRPr="00F80ED2" w:rsidRDefault="00AE2DE5" w:rsidP="00AE2DE5">
      <w:pPr>
        <w:pStyle w:val="VIETA"/>
        <w:ind w:firstLine="0"/>
      </w:pPr>
      <w:r w:rsidRPr="00F80ED2">
        <w:t xml:space="preserve">Se </w:t>
      </w:r>
      <w:r w:rsidRPr="00F80ED2">
        <w:rPr>
          <w:u w:val="single"/>
        </w:rPr>
        <w:t>incluye</w:t>
      </w:r>
      <w:r w:rsidRPr="00F80ED2">
        <w:t xml:space="preserve"> los materiales para su reparación, si esta es a cuenta del hogar, y la compra de accesorios.</w:t>
      </w:r>
    </w:p>
    <w:p w:rsidR="00AE2DE5" w:rsidRPr="00F80ED2" w:rsidRDefault="00AE2DE5" w:rsidP="00AE2DE5">
      <w:pPr>
        <w:pStyle w:val="VIETA"/>
        <w:ind w:firstLine="0"/>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Reparaciones de aparatos de limpieza (05.3.3.0).</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05.3.1.9</w:t>
      </w:r>
      <w:r w:rsidRPr="00F80ED2">
        <w:tab/>
        <w:t>OTROS GRANDES APARATOS DEL HOGAR</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Purificadores, dispensadores o depuradoras de agua (para el hogar).</w:t>
      </w:r>
    </w:p>
    <w:p w:rsidR="00AE2DE5" w:rsidRDefault="00AE2DE5" w:rsidP="00AE2DE5">
      <w:pPr>
        <w:pStyle w:val="VIETA"/>
        <w:numPr>
          <w:ilvl w:val="0"/>
          <w:numId w:val="11"/>
        </w:numPr>
        <w:ind w:left="2098" w:hanging="357"/>
      </w:pPr>
      <w:r w:rsidRPr="00F80ED2">
        <w:t>Cajas fuertes</w:t>
      </w:r>
      <w:r>
        <w:t xml:space="preserve"> fijas.</w:t>
      </w:r>
    </w:p>
    <w:p w:rsidR="00AE2DE5" w:rsidRPr="00F80ED2" w:rsidRDefault="00AE2DE5" w:rsidP="00AE2DE5">
      <w:pPr>
        <w:pStyle w:val="VIETA"/>
        <w:numPr>
          <w:ilvl w:val="0"/>
          <w:numId w:val="11"/>
        </w:numPr>
        <w:ind w:left="2098" w:hanging="357"/>
      </w:pPr>
      <w:r>
        <w:t>Trituradoras de desperdicio.</w:t>
      </w:r>
      <w:r w:rsidRPr="00F80ED2">
        <w:t xml:space="preserve"> </w:t>
      </w:r>
    </w:p>
    <w:p w:rsidR="00AE2DE5" w:rsidRPr="00F80ED2" w:rsidRDefault="00AE2DE5" w:rsidP="00AE2DE5">
      <w:pPr>
        <w:pStyle w:val="VIETA"/>
        <w:numPr>
          <w:ilvl w:val="0"/>
          <w:numId w:val="11"/>
        </w:numPr>
        <w:ind w:left="2098" w:hanging="357"/>
      </w:pPr>
      <w:r w:rsidRPr="00F80ED2">
        <w:t xml:space="preserve">Todo tipo de máquinas de coser, tricotar y hacer punto. </w:t>
      </w:r>
    </w:p>
    <w:p w:rsidR="00AE2DE5" w:rsidRPr="00F80ED2"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r w:rsidRPr="00F80ED2">
        <w:rPr>
          <w:rFonts w:ascii="Arial" w:hAnsi="Arial" w:cs="Arial"/>
          <w:color w:val="000000"/>
        </w:rPr>
        <w:t xml:space="preserve">Se </w:t>
      </w:r>
      <w:r w:rsidRPr="00F80ED2">
        <w:rPr>
          <w:rFonts w:ascii="Arial" w:hAnsi="Arial" w:cs="Arial"/>
          <w:color w:val="000000"/>
          <w:u w:val="single"/>
        </w:rPr>
        <w:t>incluye</w:t>
      </w:r>
      <w:r w:rsidRPr="00F80ED2">
        <w:rPr>
          <w:rFonts w:ascii="Arial" w:hAnsi="Arial" w:cs="Arial"/>
          <w:color w:val="000000"/>
        </w:rPr>
        <w:t xml:space="preserve"> la instalación de los mismos, así como los materiales para su reparación si esta es a cuenta del hogar, y la compra de accesorios.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Reparaciones de otros grandes aparatos del hogar (05.3.3.0).</w:t>
      </w:r>
    </w:p>
    <w:p w:rsidR="00AE2DE5" w:rsidRPr="00F80ED2" w:rsidRDefault="00AE2DE5" w:rsidP="00AE2DE5">
      <w:pPr>
        <w:pStyle w:val="VIETA"/>
        <w:numPr>
          <w:ilvl w:val="0"/>
          <w:numId w:val="11"/>
        </w:numPr>
        <w:ind w:left="2098" w:hanging="357"/>
      </w:pPr>
      <w:r w:rsidRPr="00F80ED2">
        <w:t>Las depuradoras para piscina (05.5.1.1).</w:t>
      </w:r>
    </w:p>
    <w:p w:rsidR="00AE2DE5" w:rsidRPr="00F80ED2" w:rsidRDefault="00AE2DE5" w:rsidP="00AE2DE5">
      <w:pPr>
        <w:pStyle w:val="VIETA"/>
        <w:numPr>
          <w:ilvl w:val="0"/>
          <w:numId w:val="11"/>
        </w:numPr>
        <w:ind w:left="2098" w:hanging="357"/>
      </w:pPr>
      <w:r w:rsidRPr="00F80ED2">
        <w:t>Cajas fuertes portátiles (05.4.0.3).</w:t>
      </w:r>
    </w:p>
    <w:p w:rsidR="00AE2DE5" w:rsidRPr="00F80ED2" w:rsidRDefault="00AE2DE5" w:rsidP="00AE2DE5">
      <w:pPr>
        <w:pStyle w:val="VIETA"/>
        <w:numPr>
          <w:ilvl w:val="0"/>
          <w:numId w:val="11"/>
        </w:numPr>
        <w:ind w:left="2098" w:hanging="357"/>
      </w:pPr>
      <w:r w:rsidRPr="00F80ED2">
        <w:t>Alquiler de cajas fuertes en bancos (12.6.2.0).</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05.3.2</w:t>
      </w:r>
      <w:r w:rsidRPr="00F80ED2">
        <w:rPr>
          <w:rFonts w:cs="Arial"/>
          <w:color w:val="000000"/>
          <w:sz w:val="22"/>
          <w:szCs w:val="22"/>
        </w:rPr>
        <w:tab/>
        <w:t>PEQUEÑOS ELECTRODOMÉSTICOS</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firstLine="0"/>
        <w:rPr>
          <w:rStyle w:val="hps"/>
          <w:rFonts w:cs="Arial"/>
          <w:b w:val="0"/>
          <w:sz w:val="22"/>
          <w:szCs w:val="22"/>
        </w:rPr>
      </w:pPr>
      <w:r w:rsidRPr="00F80ED2">
        <w:rPr>
          <w:rStyle w:val="hps"/>
          <w:rFonts w:cs="Arial"/>
          <w:b w:val="0"/>
          <w:sz w:val="22"/>
          <w:szCs w:val="22"/>
        </w:rPr>
        <w:t xml:space="preserve">Se </w:t>
      </w:r>
      <w:r w:rsidRPr="00F80ED2">
        <w:rPr>
          <w:rStyle w:val="hps"/>
          <w:rFonts w:cs="Arial"/>
          <w:b w:val="0"/>
          <w:sz w:val="22"/>
          <w:szCs w:val="22"/>
          <w:u w:val="single"/>
        </w:rPr>
        <w:t>incluyen</w:t>
      </w:r>
      <w:r w:rsidRPr="00F80ED2">
        <w:rPr>
          <w:rStyle w:val="hps"/>
          <w:rFonts w:cs="Arial"/>
          <w:b w:val="0"/>
          <w:sz w:val="22"/>
          <w:szCs w:val="22"/>
        </w:rPr>
        <w:t xml:space="preserve"> los materiales para la reparación por parte del hogar, en su código correspondiente.</w:t>
      </w:r>
    </w:p>
    <w:p w:rsidR="00AE2DE5" w:rsidRPr="00F80ED2" w:rsidRDefault="00AE2DE5" w:rsidP="00AE2DE5">
      <w:pPr>
        <w:pStyle w:val="A3"/>
        <w:keepNext w:val="0"/>
        <w:keepLines w:val="0"/>
        <w:spacing w:before="0"/>
        <w:ind w:left="2127"/>
        <w:rPr>
          <w:rFonts w:cs="Arial"/>
          <w:color w:val="000000"/>
          <w:sz w:val="22"/>
          <w:szCs w:val="22"/>
        </w:rPr>
      </w:pPr>
      <w:r w:rsidRPr="00F80ED2">
        <w:rPr>
          <w:rFonts w:cs="Arial"/>
          <w:color w:val="000000"/>
          <w:sz w:val="22"/>
          <w:szCs w:val="22"/>
        </w:rPr>
        <w:tab/>
      </w:r>
      <w:r w:rsidRPr="00F80ED2">
        <w:rPr>
          <w:rFonts w:cs="Arial"/>
          <w:color w:val="000000"/>
          <w:sz w:val="22"/>
          <w:szCs w:val="22"/>
        </w:rPr>
        <w:tab/>
      </w: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Los ventiladores de todo tipo (05.3.1.4).</w:t>
      </w:r>
    </w:p>
    <w:p w:rsidR="00AE2DE5" w:rsidRPr="00F80ED2" w:rsidRDefault="00AE2DE5" w:rsidP="00AE2DE5">
      <w:pPr>
        <w:pStyle w:val="VIETA"/>
        <w:numPr>
          <w:ilvl w:val="0"/>
          <w:numId w:val="11"/>
        </w:numPr>
        <w:ind w:left="2098" w:hanging="357"/>
      </w:pPr>
      <w:r w:rsidRPr="00F80ED2">
        <w:t>Pequeños aparatos y utensilios no eléctricos (05.4.0).</w:t>
      </w:r>
    </w:p>
    <w:p w:rsidR="00AE2DE5" w:rsidRPr="00F80ED2" w:rsidRDefault="00AE2DE5" w:rsidP="00AE2DE5">
      <w:pPr>
        <w:pStyle w:val="VIETA"/>
        <w:numPr>
          <w:ilvl w:val="0"/>
          <w:numId w:val="11"/>
        </w:numPr>
        <w:ind w:left="2098" w:hanging="357"/>
      </w:pPr>
      <w:r w:rsidRPr="00F80ED2">
        <w:t>Básculas de peso tanto de adultos como de bebés (12.1.3.1).</w:t>
      </w:r>
    </w:p>
    <w:p w:rsidR="00AE2DE5" w:rsidRPr="00F80ED2" w:rsidRDefault="00AE2DE5" w:rsidP="00AE2DE5">
      <w:pPr>
        <w:pStyle w:val="VIETA"/>
        <w:numPr>
          <w:ilvl w:val="0"/>
          <w:numId w:val="11"/>
        </w:numPr>
        <w:ind w:left="2098" w:hanging="357"/>
        <w:rPr>
          <w:rStyle w:val="hps"/>
        </w:rPr>
      </w:pPr>
      <w:r w:rsidRPr="00F80ED2">
        <w:rPr>
          <w:rStyle w:val="hps"/>
        </w:rPr>
        <w:t>Las reparaciones de pequeños aparatos electrodomésticos (05.3.3.0).</w:t>
      </w:r>
    </w:p>
    <w:p w:rsidR="00AE2DE5" w:rsidRPr="00F80ED2" w:rsidRDefault="00AE2DE5" w:rsidP="00AE2DE5">
      <w:pPr>
        <w:pStyle w:val="A3"/>
        <w:keepNext w:val="0"/>
        <w:keepLines w:val="0"/>
        <w:spacing w:before="0"/>
        <w:ind w:left="2127" w:firstLine="0"/>
        <w:rPr>
          <w:rStyle w:val="hps"/>
          <w:rFonts w:cs="Arial"/>
          <w:b w:val="0"/>
          <w:sz w:val="22"/>
          <w:szCs w:val="22"/>
        </w:rPr>
      </w:pPr>
    </w:p>
    <w:p w:rsidR="00AE2DE5" w:rsidRPr="00F80ED2" w:rsidRDefault="00AE2DE5" w:rsidP="00AE2DE5">
      <w:pPr>
        <w:pStyle w:val="TtuloCdigo"/>
      </w:pPr>
      <w:r w:rsidRPr="00F80ED2">
        <w:t>05.3.2.1</w:t>
      </w:r>
      <w:r w:rsidRPr="00F80ED2">
        <w:tab/>
        <w:t>ELECTRODOMÉSTICOS PARA EL PROCESAMIENTO DE ALIMENTOS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Batidoras y licuadoras.</w:t>
      </w:r>
    </w:p>
    <w:p w:rsidR="00AE2DE5" w:rsidRPr="00F80ED2" w:rsidRDefault="00AE2DE5" w:rsidP="00AE2DE5">
      <w:pPr>
        <w:pStyle w:val="VIETA"/>
        <w:numPr>
          <w:ilvl w:val="0"/>
          <w:numId w:val="11"/>
        </w:numPr>
        <w:ind w:left="2098" w:hanging="357"/>
        <w:rPr>
          <w:color w:val="000000"/>
        </w:rPr>
      </w:pPr>
      <w:r w:rsidRPr="00F80ED2">
        <w:rPr>
          <w:rStyle w:val="hps"/>
        </w:rPr>
        <w:t>Cortadoras</w:t>
      </w:r>
      <w:r w:rsidRPr="00F80ED2">
        <w:rPr>
          <w:color w:val="000000"/>
        </w:rPr>
        <w:t>, trituradoras, mezcladoras.</w:t>
      </w:r>
    </w:p>
    <w:p w:rsidR="00AE2DE5" w:rsidRPr="00F80ED2" w:rsidRDefault="00AE2DE5" w:rsidP="00AE2DE5">
      <w:pPr>
        <w:pStyle w:val="VIETA"/>
        <w:numPr>
          <w:ilvl w:val="0"/>
          <w:numId w:val="11"/>
        </w:numPr>
        <w:ind w:left="2098" w:hanging="357"/>
        <w:rPr>
          <w:color w:val="000000"/>
        </w:rPr>
      </w:pPr>
      <w:r w:rsidRPr="00F80ED2">
        <w:rPr>
          <w:color w:val="000000"/>
        </w:rPr>
        <w:t>Thermomix.</w:t>
      </w:r>
    </w:p>
    <w:p w:rsidR="00AE2DE5" w:rsidRPr="00F80ED2"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r w:rsidRPr="00F80ED2">
        <w:rPr>
          <w:rFonts w:ascii="Arial" w:hAnsi="Arial" w:cs="Arial"/>
          <w:color w:val="000000"/>
          <w:u w:val="single"/>
        </w:rPr>
        <w:t>Incluye</w:t>
      </w:r>
      <w:r w:rsidRPr="00F80ED2">
        <w:rPr>
          <w:rFonts w:ascii="Arial" w:hAnsi="Arial" w:cs="Arial"/>
          <w:color w:val="000000"/>
        </w:rPr>
        <w:t xml:space="preserve"> los accesorios no desechables y los materiales para la reparación si es a cuenta del hogar.</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Reparaciones de aparatos de procesamiento de alimentos (05.3.3.0).</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Style w:val="hps"/>
          <w:rFonts w:ascii="Arial" w:hAnsi="Arial" w:cs="Arial"/>
          <w:color w:val="000000"/>
        </w:rPr>
      </w:pPr>
    </w:p>
    <w:p w:rsidR="00AE2DE5" w:rsidRPr="00F80ED2" w:rsidRDefault="00AE2DE5" w:rsidP="00AE2DE5">
      <w:pPr>
        <w:pStyle w:val="TtuloCdigo"/>
      </w:pPr>
      <w:r w:rsidRPr="00F80ED2">
        <w:t>05.3.2.2</w:t>
      </w:r>
      <w:r w:rsidRPr="00F80ED2">
        <w:tab/>
        <w:t>CAFETERAS Y TETERAS ELÉCTRICAS Y SIMILARES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rStyle w:val="hps"/>
        </w:rPr>
      </w:pPr>
      <w:r w:rsidRPr="00F80ED2">
        <w:rPr>
          <w:rStyle w:val="hps"/>
        </w:rPr>
        <w:t xml:space="preserve">Cafeteras, </w:t>
      </w:r>
      <w:r w:rsidRPr="00F80ED2">
        <w:t>t</w:t>
      </w:r>
      <w:r w:rsidRPr="00F80ED2">
        <w:rPr>
          <w:rStyle w:val="hps"/>
        </w:rPr>
        <w:t xml:space="preserve">eteras, </w:t>
      </w:r>
      <w:r w:rsidRPr="00F80ED2">
        <w:t>c</w:t>
      </w:r>
      <w:r w:rsidRPr="00F80ED2">
        <w:rPr>
          <w:rStyle w:val="hps"/>
        </w:rPr>
        <w:t>alentadores de agua y hervidores. Todos ellos eléctricos.</w:t>
      </w:r>
    </w:p>
    <w:p w:rsidR="00AE2DE5" w:rsidRPr="00F80ED2" w:rsidRDefault="00AE2DE5" w:rsidP="00AE2DE5">
      <w:pPr>
        <w:pStyle w:val="VIETA"/>
        <w:ind w:firstLine="0"/>
        <w:rPr>
          <w:color w:val="000000"/>
        </w:rPr>
      </w:pPr>
    </w:p>
    <w:p w:rsidR="00AE2DE5" w:rsidRPr="00F80ED2" w:rsidRDefault="00AE2DE5" w:rsidP="00AE2DE5">
      <w:pPr>
        <w:pStyle w:val="VIETA"/>
        <w:ind w:firstLine="0"/>
        <w:rPr>
          <w:color w:val="000000"/>
        </w:rPr>
      </w:pPr>
      <w:r w:rsidRPr="00F80ED2">
        <w:rPr>
          <w:color w:val="000000"/>
          <w:u w:val="single"/>
        </w:rPr>
        <w:t>Incluye</w:t>
      </w:r>
      <w:r w:rsidRPr="00F80ED2">
        <w:rPr>
          <w:color w:val="000000"/>
        </w:rPr>
        <w:t xml:space="preserve"> los accesorios no desechables y los materiales para la reparación si es a cuenta del hogar.</w:t>
      </w:r>
    </w:p>
    <w:p w:rsidR="00AE2DE5" w:rsidRPr="00F80ED2" w:rsidRDefault="00AE2DE5" w:rsidP="00AE2DE5">
      <w:pPr>
        <w:pStyle w:val="VIETA"/>
        <w:ind w:firstLine="0"/>
        <w:rPr>
          <w:color w:val="000000"/>
        </w:rPr>
      </w:pPr>
    </w:p>
    <w:p w:rsidR="00AE2DE5" w:rsidRPr="00F80ED2" w:rsidRDefault="00AE2DE5" w:rsidP="00AE2DE5">
      <w:pPr>
        <w:pStyle w:val="Excluye"/>
      </w:pPr>
      <w:r w:rsidRPr="00F80ED2">
        <w:t>Excluye:</w:t>
      </w:r>
    </w:p>
    <w:p w:rsidR="00AE2DE5" w:rsidRPr="00F80ED2" w:rsidRDefault="00AE2DE5" w:rsidP="00AE2DE5">
      <w:pPr>
        <w:numPr>
          <w:ilvl w:val="0"/>
          <w:numId w:val="31"/>
        </w:numPr>
        <w:tabs>
          <w:tab w:val="left" w:pos="1757"/>
        </w:tabs>
        <w:ind w:left="2127"/>
        <w:jc w:val="both"/>
        <w:rPr>
          <w:rFonts w:ascii="Arial" w:hAnsi="Arial" w:cs="Arial"/>
          <w:color w:val="000000"/>
        </w:rPr>
      </w:pPr>
      <w:r w:rsidRPr="00F80ED2">
        <w:rPr>
          <w:rFonts w:ascii="Arial" w:hAnsi="Arial" w:cs="Arial"/>
          <w:color w:val="000000"/>
        </w:rPr>
        <w:t>Reparaciones de cafeteras y teteras eléctricas y aparatos similares (05.3.3.0).</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Style w:val="hps"/>
          <w:rFonts w:ascii="Arial" w:hAnsi="Arial" w:cs="Arial"/>
          <w:color w:val="000000"/>
        </w:rPr>
      </w:pPr>
    </w:p>
    <w:p w:rsidR="00AE2DE5" w:rsidRPr="00F80ED2" w:rsidRDefault="00AE2DE5" w:rsidP="00AE2DE5">
      <w:pPr>
        <w:pStyle w:val="TtuloCdigo"/>
      </w:pPr>
      <w:r w:rsidRPr="00F80ED2">
        <w:t>05.3.2.3</w:t>
      </w:r>
      <w:r w:rsidRPr="00F80ED2">
        <w:tab/>
        <w:t>PLANCHAS DE ROPA (NUEVO)</w:t>
      </w:r>
    </w:p>
    <w:p w:rsidR="00AE2DE5" w:rsidRPr="00F80ED2" w:rsidRDefault="00AE2DE5" w:rsidP="00AE2DE5">
      <w:pPr>
        <w:pStyle w:val="Referencia"/>
      </w:pPr>
      <w:r w:rsidRPr="00F80ED2">
        <w:t>Trimestral</w:t>
      </w:r>
    </w:p>
    <w:p w:rsidR="00AE2DE5" w:rsidRPr="00F80ED2" w:rsidRDefault="00AE2DE5" w:rsidP="00AE2DE5">
      <w:pPr>
        <w:pStyle w:val="VIETA"/>
        <w:numPr>
          <w:ilvl w:val="0"/>
          <w:numId w:val="11"/>
        </w:numPr>
        <w:ind w:left="2098" w:hanging="357"/>
      </w:pPr>
      <w:r w:rsidRPr="00F80ED2">
        <w:t>Planchas de ropa.</w:t>
      </w:r>
    </w:p>
    <w:p w:rsidR="00AE2DE5" w:rsidRPr="00F80ED2" w:rsidRDefault="00AE2DE5" w:rsidP="00AE2DE5">
      <w:pPr>
        <w:pStyle w:val="VIETA"/>
        <w:numPr>
          <w:ilvl w:val="0"/>
          <w:numId w:val="11"/>
        </w:numPr>
        <w:ind w:left="2098" w:hanging="357"/>
      </w:pPr>
      <w:r w:rsidRPr="00F80ED2">
        <w:t>Máquinas planchadoras, centros de planchado y planchas con calderín de agua.</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VIETA"/>
        <w:ind w:firstLine="0"/>
        <w:rPr>
          <w:color w:val="000000"/>
        </w:rPr>
      </w:pPr>
      <w:r w:rsidRPr="00F80ED2">
        <w:rPr>
          <w:color w:val="000000"/>
          <w:u w:val="single"/>
        </w:rPr>
        <w:t>Incluye</w:t>
      </w:r>
      <w:r w:rsidRPr="00F80ED2">
        <w:rPr>
          <w:color w:val="000000"/>
        </w:rPr>
        <w:t xml:space="preserve"> los accesorios no desechables y los materiales para la reparación si es a cuenta del hogar.</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rPr>
          <w:color w:val="000000"/>
        </w:rPr>
      </w:pPr>
      <w:r w:rsidRPr="00F80ED2">
        <w:t>Reparaciones de planchas de ropa (05.3.3.0).</w:t>
      </w:r>
    </w:p>
    <w:p w:rsidR="00AE2DE5" w:rsidRPr="00F80ED2" w:rsidRDefault="00AE2DE5" w:rsidP="00AE2DE5">
      <w:pPr>
        <w:pStyle w:val="VIETA"/>
        <w:ind w:firstLine="0"/>
        <w:rPr>
          <w:rStyle w:val="hps"/>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05.3.2.4</w:t>
      </w:r>
      <w:r w:rsidRPr="00F80ED2">
        <w:tab/>
        <w:t>TOSTADORAS Y GRILLS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color w:val="000000"/>
        </w:rPr>
      </w:pPr>
      <w:r w:rsidRPr="00F80ED2">
        <w:rPr>
          <w:rStyle w:val="hps"/>
        </w:rPr>
        <w:t xml:space="preserve">Tostadoras y </w:t>
      </w:r>
      <w:r w:rsidRPr="00F80ED2">
        <w:t>sa</w:t>
      </w:r>
      <w:r w:rsidRPr="00F80ED2">
        <w:rPr>
          <w:rStyle w:val="hps"/>
        </w:rPr>
        <w:t>ndwicheras.</w:t>
      </w:r>
    </w:p>
    <w:p w:rsidR="00AE2DE5" w:rsidRPr="00F80ED2" w:rsidRDefault="00AE2DE5" w:rsidP="00AE2DE5">
      <w:pPr>
        <w:pStyle w:val="VIETA"/>
        <w:numPr>
          <w:ilvl w:val="0"/>
          <w:numId w:val="11"/>
        </w:numPr>
        <w:ind w:left="2098" w:hanging="357"/>
        <w:rPr>
          <w:color w:val="000000"/>
        </w:rPr>
      </w:pPr>
      <w:r w:rsidRPr="00F80ED2">
        <w:rPr>
          <w:color w:val="000000"/>
        </w:rPr>
        <w:t>Planchas eléctricas para asar o tostar.</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VIETA"/>
        <w:ind w:firstLine="0"/>
        <w:rPr>
          <w:color w:val="000000"/>
        </w:rPr>
      </w:pPr>
      <w:r w:rsidRPr="00F80ED2">
        <w:rPr>
          <w:color w:val="000000"/>
          <w:u w:val="single"/>
        </w:rPr>
        <w:t>Incluye</w:t>
      </w:r>
      <w:r w:rsidRPr="00F80ED2">
        <w:rPr>
          <w:color w:val="000000"/>
        </w:rPr>
        <w:t xml:space="preserve"> los accesorios no desechables y los materiales para la reparación si es a cuenta del hogar.</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rPr>
          <w:color w:val="000000"/>
        </w:rPr>
      </w:pPr>
      <w:r w:rsidRPr="00F80ED2">
        <w:t>Reparaciones de tostadoras y grills (05.3.3.0).</w:t>
      </w:r>
    </w:p>
    <w:p w:rsidR="00AE2DE5" w:rsidRPr="00F80ED2" w:rsidRDefault="00AE2DE5" w:rsidP="00AE2DE5">
      <w:pPr>
        <w:pStyle w:val="VIETA"/>
        <w:ind w:firstLine="0"/>
        <w:rPr>
          <w:rStyle w:val="hps"/>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05.3.2.9</w:t>
      </w:r>
      <w:r w:rsidRPr="00F80ED2">
        <w:tab/>
        <w:t>OTROS PEQUEÑOS ELECTRODOMÉSTICOS</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rStyle w:val="hps"/>
        </w:rPr>
      </w:pPr>
      <w:r w:rsidRPr="00F80ED2">
        <w:rPr>
          <w:rStyle w:val="hps"/>
        </w:rPr>
        <w:t>Molinillos de café.</w:t>
      </w:r>
    </w:p>
    <w:p w:rsidR="00AE2DE5" w:rsidRPr="00F80ED2" w:rsidRDefault="00AE2DE5" w:rsidP="00AE2DE5">
      <w:pPr>
        <w:pStyle w:val="VIETA"/>
        <w:numPr>
          <w:ilvl w:val="0"/>
          <w:numId w:val="11"/>
        </w:numPr>
        <w:ind w:left="2098" w:hanging="357"/>
        <w:rPr>
          <w:rStyle w:val="hps"/>
        </w:rPr>
      </w:pPr>
      <w:r w:rsidRPr="00F80ED2">
        <w:rPr>
          <w:rStyle w:val="hps"/>
        </w:rPr>
        <w:t>Exprimidores.</w:t>
      </w:r>
    </w:p>
    <w:p w:rsidR="00AE2DE5" w:rsidRPr="00F80ED2" w:rsidRDefault="00AE2DE5" w:rsidP="00AE2DE5">
      <w:pPr>
        <w:pStyle w:val="VIETA"/>
        <w:numPr>
          <w:ilvl w:val="0"/>
          <w:numId w:val="11"/>
        </w:numPr>
        <w:ind w:left="2098" w:hanging="357"/>
        <w:rPr>
          <w:rStyle w:val="hps"/>
        </w:rPr>
      </w:pPr>
      <w:r w:rsidRPr="00F80ED2">
        <w:rPr>
          <w:rStyle w:val="hps"/>
        </w:rPr>
        <w:t>Abrelatas, abrebotellas eléctricos.</w:t>
      </w:r>
    </w:p>
    <w:p w:rsidR="00AE2DE5" w:rsidRPr="00F80ED2" w:rsidRDefault="00AE2DE5" w:rsidP="00AE2DE5">
      <w:pPr>
        <w:pStyle w:val="VIETA"/>
        <w:numPr>
          <w:ilvl w:val="0"/>
          <w:numId w:val="11"/>
        </w:numPr>
        <w:ind w:left="2098" w:hanging="357"/>
        <w:rPr>
          <w:rStyle w:val="hps"/>
        </w:rPr>
      </w:pPr>
      <w:r w:rsidRPr="00F80ED2">
        <w:rPr>
          <w:rStyle w:val="hps"/>
        </w:rPr>
        <w:t>Freidoras eléctricas.</w:t>
      </w:r>
    </w:p>
    <w:p w:rsidR="00AE2DE5" w:rsidRPr="00F80ED2" w:rsidRDefault="00AE2DE5" w:rsidP="00AE2DE5">
      <w:pPr>
        <w:pStyle w:val="VIETA"/>
        <w:numPr>
          <w:ilvl w:val="0"/>
          <w:numId w:val="11"/>
        </w:numPr>
        <w:ind w:left="2098" w:hanging="357"/>
        <w:rPr>
          <w:rStyle w:val="hps"/>
        </w:rPr>
      </w:pPr>
      <w:r w:rsidRPr="00F80ED2">
        <w:rPr>
          <w:rStyle w:val="hps"/>
        </w:rPr>
        <w:t>Cuchillos y afiladores eléctricos.</w:t>
      </w:r>
    </w:p>
    <w:p w:rsidR="00AE2DE5" w:rsidRPr="00F80ED2" w:rsidRDefault="00AE2DE5" w:rsidP="00AE2DE5">
      <w:pPr>
        <w:pStyle w:val="VIETA"/>
        <w:numPr>
          <w:ilvl w:val="0"/>
          <w:numId w:val="11"/>
        </w:numPr>
        <w:ind w:left="2098" w:hanging="357"/>
        <w:rPr>
          <w:color w:val="000000"/>
        </w:rPr>
      </w:pPr>
      <w:r w:rsidRPr="00F80ED2">
        <w:rPr>
          <w:color w:val="000000"/>
        </w:rPr>
        <w:t xml:space="preserve">Heladoras y yogurteras eléctricas. </w:t>
      </w:r>
    </w:p>
    <w:p w:rsidR="00AE2DE5" w:rsidRPr="00F80ED2" w:rsidRDefault="00AE2DE5" w:rsidP="00AE2DE5">
      <w:pPr>
        <w:pStyle w:val="VIETA"/>
        <w:numPr>
          <w:ilvl w:val="0"/>
          <w:numId w:val="11"/>
        </w:numPr>
        <w:ind w:left="2098" w:hanging="357"/>
        <w:rPr>
          <w:color w:val="000000"/>
        </w:rPr>
      </w:pPr>
      <w:r w:rsidRPr="00F80ED2">
        <w:rPr>
          <w:color w:val="000000"/>
        </w:rPr>
        <w:t xml:space="preserve">Calientaplatos eléctricos. </w:t>
      </w:r>
    </w:p>
    <w:p w:rsidR="00AE2DE5" w:rsidRPr="00F80ED2" w:rsidRDefault="00AE2DE5" w:rsidP="00AE2DE5">
      <w:pPr>
        <w:pStyle w:val="VIETA"/>
        <w:numPr>
          <w:ilvl w:val="0"/>
          <w:numId w:val="11"/>
        </w:numPr>
        <w:ind w:left="2098" w:hanging="357"/>
        <w:rPr>
          <w:color w:val="000000"/>
        </w:rPr>
      </w:pPr>
      <w:r w:rsidRPr="00F80ED2">
        <w:rPr>
          <w:color w:val="000000"/>
        </w:rPr>
        <w:t xml:space="preserve">Pesos de cocina eléctricos. </w:t>
      </w:r>
    </w:p>
    <w:p w:rsidR="00AE2DE5" w:rsidRPr="00F80ED2" w:rsidRDefault="00AE2DE5" w:rsidP="00AE2DE5">
      <w:pPr>
        <w:pStyle w:val="VIETA"/>
        <w:numPr>
          <w:ilvl w:val="0"/>
          <w:numId w:val="11"/>
        </w:numPr>
        <w:ind w:left="2098" w:hanging="357"/>
        <w:rPr>
          <w:color w:val="000000"/>
        </w:rPr>
      </w:pPr>
      <w:r w:rsidRPr="00F80ED2">
        <w:rPr>
          <w:color w:val="000000"/>
        </w:rPr>
        <w:t>Envasadora al vacío.</w:t>
      </w:r>
      <w:r w:rsidRPr="00F80ED2">
        <w:rPr>
          <w:color w:val="000000"/>
        </w:rPr>
        <w:tab/>
      </w:r>
    </w:p>
    <w:p w:rsidR="00AE2DE5" w:rsidRPr="00F80ED2" w:rsidRDefault="00AE2DE5" w:rsidP="00AE2DE5">
      <w:pPr>
        <w:pStyle w:val="VIETA"/>
        <w:numPr>
          <w:ilvl w:val="0"/>
          <w:numId w:val="11"/>
        </w:numPr>
        <w:ind w:left="2098" w:hanging="357"/>
        <w:rPr>
          <w:color w:val="000000"/>
        </w:rPr>
      </w:pPr>
      <w:r w:rsidRPr="00F80ED2">
        <w:t>Mantas eléctricas.</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r w:rsidRPr="00F80ED2">
        <w:rPr>
          <w:rFonts w:ascii="Arial" w:hAnsi="Arial" w:cs="Arial"/>
          <w:color w:val="000000"/>
        </w:rPr>
        <w:tab/>
      </w:r>
      <w:r w:rsidRPr="00F80ED2">
        <w:rPr>
          <w:rFonts w:ascii="Arial" w:hAnsi="Arial" w:cs="Arial"/>
          <w:color w:val="000000"/>
        </w:rPr>
        <w:tab/>
      </w:r>
    </w:p>
    <w:p w:rsidR="00AE2DE5" w:rsidRPr="00F80ED2" w:rsidRDefault="00AE2DE5" w:rsidP="00AE2DE5">
      <w:pPr>
        <w:pStyle w:val="VIETA"/>
        <w:ind w:firstLine="0"/>
        <w:rPr>
          <w:color w:val="000000"/>
        </w:rPr>
      </w:pPr>
      <w:r w:rsidRPr="00F80ED2">
        <w:rPr>
          <w:color w:val="000000"/>
          <w:u w:val="single"/>
        </w:rPr>
        <w:t>Incluye</w:t>
      </w:r>
      <w:r w:rsidRPr="00F80ED2">
        <w:rPr>
          <w:color w:val="000000"/>
        </w:rPr>
        <w:t xml:space="preserve"> los accesorios no desechables y los materiales para la reparación si es a cuenta del hogar.</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Reparaciones de otros pequeños electrodomésticos (05.3.3.0).</w:t>
      </w:r>
    </w:p>
    <w:p w:rsidR="00AE2DE5" w:rsidRPr="00F80ED2" w:rsidRDefault="00AE2DE5" w:rsidP="00AE2DE5">
      <w:pPr>
        <w:pStyle w:val="VIETA"/>
        <w:numPr>
          <w:ilvl w:val="0"/>
          <w:numId w:val="11"/>
        </w:numPr>
        <w:ind w:left="2098" w:hanging="357"/>
      </w:pPr>
      <w:r w:rsidRPr="00F80ED2">
        <w:t>Pesos de cocina no eléctricos (05.4.0.3).</w:t>
      </w:r>
    </w:p>
    <w:p w:rsidR="00AE2DE5" w:rsidRPr="00F80ED2" w:rsidRDefault="00AE2DE5" w:rsidP="00AE2DE5">
      <w:pPr>
        <w:pStyle w:val="VIETA"/>
        <w:numPr>
          <w:ilvl w:val="0"/>
          <w:numId w:val="11"/>
        </w:numPr>
        <w:ind w:left="2098" w:hanging="357"/>
      </w:pPr>
      <w:r w:rsidRPr="00F80ED2">
        <w:t>Ventiladores y humidificadores de todo tipo (05.3.1.4).</w:t>
      </w:r>
    </w:p>
    <w:p w:rsidR="00AE2DE5" w:rsidRPr="00F80ED2" w:rsidRDefault="00AE2DE5" w:rsidP="00AE2DE5">
      <w:pPr>
        <w:pStyle w:val="VIETA"/>
        <w:numPr>
          <w:ilvl w:val="0"/>
          <w:numId w:val="11"/>
        </w:numPr>
        <w:ind w:left="2098" w:hanging="357"/>
      </w:pPr>
      <w:r w:rsidRPr="00F80ED2">
        <w:t>Básculas de peso tanto de adultos como de bebés (12.1.3.1).</w:t>
      </w:r>
    </w:p>
    <w:p w:rsidR="00AE2DE5" w:rsidRPr="00F80ED2" w:rsidRDefault="00AE2DE5" w:rsidP="00AE2DE5">
      <w:pPr>
        <w:pStyle w:val="VIETA"/>
        <w:ind w:firstLine="0"/>
      </w:pPr>
    </w:p>
    <w:p w:rsidR="00AE2DE5" w:rsidRPr="00F80ED2" w:rsidRDefault="00AE2DE5" w:rsidP="00AE2DE5">
      <w:pPr>
        <w:pStyle w:val="VIETA"/>
        <w:ind w:firstLine="0"/>
        <w:rPr>
          <w:rStyle w:val="hps"/>
        </w:rPr>
      </w:pPr>
      <w:r w:rsidRPr="00F80ED2">
        <w:t xml:space="preserve"> </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05.3.3</w:t>
      </w:r>
      <w:r w:rsidRPr="00F80ED2">
        <w:rPr>
          <w:rFonts w:cs="Arial"/>
          <w:color w:val="000000"/>
          <w:sz w:val="22"/>
          <w:szCs w:val="22"/>
        </w:rPr>
        <w:tab/>
        <w:t>REPARACIONES Y ALQUILER DE TODOS LOS APARATOS DEL HOGAR</w:t>
      </w: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rsidRPr="00F80ED2">
        <w:t>05.3.3.0</w:t>
      </w:r>
      <w:r w:rsidRPr="00F80ED2">
        <w:tab/>
        <w:t xml:space="preserve">REPARACIONES Y ALQUILER DE TODOS LOS APARATOS DEL </w:t>
      </w:r>
    </w:p>
    <w:p w:rsidR="00AE2DE5" w:rsidRPr="00F80ED2" w:rsidRDefault="00AE2DE5" w:rsidP="00AE2DE5">
      <w:pPr>
        <w:pStyle w:val="TtuloCdigo"/>
      </w:pPr>
      <w:r w:rsidRPr="00F80ED2">
        <w:tab/>
        <w:t>HOGAR</w:t>
      </w:r>
    </w:p>
    <w:p w:rsidR="00AE2DE5" w:rsidRPr="00F80ED2" w:rsidRDefault="00AE2DE5" w:rsidP="00AE2DE5">
      <w:pPr>
        <w:pStyle w:val="TtuloCdigo"/>
      </w:pPr>
      <w:r w:rsidRPr="00F80ED2">
        <w:t>Mensual</w:t>
      </w:r>
    </w:p>
    <w:p w:rsidR="00AE2DE5" w:rsidRPr="00F80ED2" w:rsidRDefault="00AE2DE5" w:rsidP="00AE2DE5">
      <w:pPr>
        <w:pStyle w:val="VIETA"/>
        <w:numPr>
          <w:ilvl w:val="0"/>
          <w:numId w:val="11"/>
        </w:numPr>
        <w:ind w:left="2098" w:hanging="357"/>
      </w:pPr>
      <w:r w:rsidRPr="00F80ED2">
        <w:t>Reparación y alquiler de los artículos que figuran en los subgrupos 05.3.1 y 05.3.2.</w:t>
      </w:r>
    </w:p>
    <w:p w:rsidR="00AE2DE5" w:rsidRPr="00F80ED2" w:rsidRDefault="00AE2DE5" w:rsidP="00AE2DE5">
      <w:pPr>
        <w:pStyle w:val="VIETA"/>
        <w:numPr>
          <w:ilvl w:val="0"/>
          <w:numId w:val="11"/>
        </w:numPr>
        <w:ind w:left="2098" w:hanging="357"/>
      </w:pPr>
      <w:r w:rsidRPr="00F80ED2">
        <w:rPr>
          <w:rStyle w:val="hps"/>
        </w:rPr>
        <w:t>Los cargos por el arrendamiento.</w:t>
      </w:r>
    </w:p>
    <w:p w:rsidR="00AE2DE5" w:rsidRPr="00F80ED2" w:rsidRDefault="00AE2DE5" w:rsidP="00AE2DE5">
      <w:pPr>
        <w:pStyle w:val="VIETA"/>
        <w:ind w:firstLine="0"/>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rPr>
          <w:rStyle w:val="Fuentedeencabezadopredeter"/>
        </w:rPr>
      </w:pPr>
      <w:r w:rsidRPr="00F80ED2">
        <w:t>La instalación de grandes aparatos que se recoge en cada una de las rúbricas del subgrupo 05.3.1.</w:t>
      </w:r>
    </w:p>
    <w:p w:rsidR="00AE2DE5" w:rsidRDefault="00AE2DE5" w:rsidP="00AE2DE5">
      <w:pPr>
        <w:pStyle w:val="VIETA"/>
        <w:numPr>
          <w:ilvl w:val="0"/>
          <w:numId w:val="11"/>
        </w:numPr>
        <w:ind w:left="2098" w:hanging="357"/>
      </w:pPr>
      <w:r w:rsidRPr="00F80ED2">
        <w:rPr>
          <w:rStyle w:val="hps"/>
        </w:rPr>
        <w:t>Compra por separado de materiales por los hogares con la intención de realizar las reparaciones por cuenta propia (05.3.1</w:t>
      </w:r>
      <w:r w:rsidRPr="00F80ED2">
        <w:t xml:space="preserve"> </w:t>
      </w:r>
      <w:r w:rsidRPr="00F80ED2">
        <w:rPr>
          <w:rStyle w:val="hps"/>
        </w:rPr>
        <w:t xml:space="preserve">o </w:t>
      </w:r>
      <w:r w:rsidRPr="00F80ED2">
        <w:t>05.3.2).</w:t>
      </w:r>
    </w:p>
    <w:p w:rsidR="00AE2DE5" w:rsidRPr="00F80ED2" w:rsidRDefault="00AE2DE5" w:rsidP="00AE2DE5">
      <w:pPr>
        <w:pStyle w:val="VIETA"/>
        <w:numPr>
          <w:ilvl w:val="0"/>
          <w:numId w:val="11"/>
        </w:numPr>
        <w:ind w:left="2098" w:hanging="357"/>
        <w:rPr>
          <w:rStyle w:val="hps"/>
        </w:rPr>
      </w:pPr>
      <w:r w:rsidRPr="00F80ED2">
        <w:rPr>
          <w:rStyle w:val="hps"/>
        </w:rPr>
        <w:t xml:space="preserve">Seguros de rotura o mantenimiento de </w:t>
      </w:r>
      <w:r>
        <w:rPr>
          <w:rStyle w:val="hps"/>
        </w:rPr>
        <w:t>electrodomésticos y otros aparatos del hogar (12.5.5.9)</w:t>
      </w:r>
      <w:r w:rsidRPr="00F80ED2">
        <w:rPr>
          <w:rStyle w:val="hps"/>
        </w:rPr>
        <w:t>.</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05.4</w:t>
      </w:r>
      <w:r w:rsidRPr="00F80ED2">
        <w:rPr>
          <w:rFonts w:cs="Arial"/>
          <w:color w:val="000000"/>
          <w:sz w:val="22"/>
          <w:szCs w:val="22"/>
        </w:rPr>
        <w:tab/>
        <w:t>CRISTALERÍA, VAJILLA, CUBERTERÍA Y OTROS UTENSILIOS DEL HOGAR</w:t>
      </w: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05.4.0</w:t>
      </w:r>
      <w:r w:rsidRPr="00F80ED2">
        <w:rPr>
          <w:rFonts w:cs="Arial"/>
          <w:color w:val="000000"/>
          <w:sz w:val="22"/>
          <w:szCs w:val="22"/>
        </w:rPr>
        <w:tab/>
        <w:t>CRISTALERÍA, VAJILLA, CUBERTERÍA Y OTROS UTENSILIOS DEL HOGAR</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rsidRPr="00F80ED2">
        <w:t>05.4.0.1</w:t>
      </w:r>
      <w:r w:rsidRPr="00F80ED2">
        <w:tab/>
        <w:t xml:space="preserve">CRISTALERÍA, VAJILLA, VIDRIO, CERÁMICA Y PORCELANA </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 xml:space="preserve">Todo tipo de vajillas completas de cualquier material (cristal, cerámica, porcelana…), así como piezas sueltas (platos, soperas, fuentes…). </w:t>
      </w:r>
    </w:p>
    <w:p w:rsidR="00AE2DE5" w:rsidRPr="00F80ED2" w:rsidRDefault="00AE2DE5" w:rsidP="00AE2DE5">
      <w:pPr>
        <w:pStyle w:val="VIETA"/>
        <w:numPr>
          <w:ilvl w:val="0"/>
          <w:numId w:val="11"/>
        </w:numPr>
        <w:ind w:left="2098" w:hanging="357"/>
      </w:pPr>
      <w:r w:rsidRPr="00F80ED2">
        <w:t xml:space="preserve">Todo tipo de cristalerías completas. </w:t>
      </w:r>
    </w:p>
    <w:p w:rsidR="00AE2DE5" w:rsidRPr="00F80ED2" w:rsidRDefault="00AE2DE5" w:rsidP="00AE2DE5">
      <w:pPr>
        <w:pStyle w:val="VIETA"/>
        <w:numPr>
          <w:ilvl w:val="0"/>
          <w:numId w:val="11"/>
        </w:numPr>
        <w:ind w:left="2098" w:hanging="357"/>
      </w:pPr>
      <w:r w:rsidRPr="00F80ED2">
        <w:t xml:space="preserve">Vasos, tazas, juegos de café. </w:t>
      </w:r>
    </w:p>
    <w:p w:rsidR="00AE2DE5" w:rsidRPr="00F80ED2" w:rsidRDefault="00AE2DE5" w:rsidP="00AE2DE5">
      <w:pPr>
        <w:pStyle w:val="VIETA"/>
        <w:numPr>
          <w:ilvl w:val="0"/>
          <w:numId w:val="11"/>
        </w:numPr>
        <w:ind w:left="2098" w:hanging="357"/>
      </w:pPr>
      <w:r w:rsidRPr="00F80ED2">
        <w:t>Otros objetos en vidrio y cristal para menaje.</w:t>
      </w:r>
    </w:p>
    <w:p w:rsidR="00AE2DE5" w:rsidRPr="00F80ED2" w:rsidRDefault="00AE2DE5" w:rsidP="00AE2DE5">
      <w:pPr>
        <w:pStyle w:val="VIETA"/>
        <w:numPr>
          <w:ilvl w:val="0"/>
          <w:numId w:val="11"/>
        </w:numPr>
        <w:ind w:left="2098" w:hanging="357"/>
      </w:pPr>
      <w:r w:rsidRPr="00F80ED2">
        <w:t>Fuentes refractarias, bandejas, jarras, garrafas, botellas, frascos, tarros, y r</w:t>
      </w:r>
      <w:r>
        <w:t>ecipientes similares.</w:t>
      </w:r>
    </w:p>
    <w:p w:rsidR="00AE2DE5" w:rsidRPr="00F80ED2" w:rsidRDefault="00AE2DE5" w:rsidP="00AE2DE5">
      <w:pPr>
        <w:pStyle w:val="VIETA"/>
        <w:numPr>
          <w:ilvl w:val="0"/>
          <w:numId w:val="11"/>
        </w:numPr>
        <w:ind w:left="2098" w:hanging="357"/>
      </w:pPr>
      <w:r w:rsidRPr="00F80ED2">
        <w:t>Botijos y otros artículos similares.</w:t>
      </w:r>
    </w:p>
    <w:p w:rsidR="00AE2DE5" w:rsidRPr="00F80ED2" w:rsidRDefault="00AE2DE5" w:rsidP="00AE2DE5">
      <w:pPr>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 xml:space="preserve">Los vasos, tazas, platos… </w:t>
      </w:r>
      <w:r>
        <w:t>desechables</w:t>
      </w:r>
      <w:r w:rsidRPr="00F80ED2">
        <w:t xml:space="preserve"> (cartón, plástico, etc.) (05.6.1.2).</w:t>
      </w:r>
    </w:p>
    <w:p w:rsidR="00AE2DE5" w:rsidRPr="00F80ED2" w:rsidRDefault="00AE2DE5" w:rsidP="00AE2DE5">
      <w:pPr>
        <w:pStyle w:val="VIETA"/>
        <w:numPr>
          <w:ilvl w:val="0"/>
          <w:numId w:val="11"/>
        </w:numPr>
        <w:ind w:left="2098" w:hanging="357"/>
      </w:pPr>
      <w:r w:rsidRPr="00F80ED2">
        <w:t>Las reparaciones de cristalería, vajilla, cubertería (05.4.0.4).</w:t>
      </w:r>
    </w:p>
    <w:p w:rsidR="00AE2DE5" w:rsidRPr="00F80ED2" w:rsidRDefault="00AE2DE5" w:rsidP="00AE2DE5">
      <w:pPr>
        <w:pStyle w:val="VIETA"/>
        <w:numPr>
          <w:ilvl w:val="0"/>
          <w:numId w:val="11"/>
        </w:numPr>
        <w:ind w:left="2098" w:hanging="357"/>
      </w:pPr>
      <w:r w:rsidRPr="00F80ED2">
        <w:t>Artículos de decoración en cerámica y vidrio (05.1.1.5).</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05.4.0.2</w:t>
      </w:r>
      <w:r w:rsidRPr="00F80ED2">
        <w:tab/>
        <w:t>CUBERTERÍAS</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Juegos completos y piezas sueltas de cubertería, tales como: cucharas, tenedores, cuchillos, cucharillas, trinchantes, cucharones, espumaderas…</w:t>
      </w:r>
    </w:p>
    <w:p w:rsidR="00AE2DE5" w:rsidRPr="00F80ED2" w:rsidRDefault="00AE2DE5" w:rsidP="00AE2DE5">
      <w:pPr>
        <w:pStyle w:val="VIETA"/>
        <w:numPr>
          <w:ilvl w:val="0"/>
          <w:numId w:val="11"/>
        </w:numPr>
        <w:ind w:left="2098" w:hanging="357"/>
      </w:pPr>
      <w:r w:rsidRPr="00F80ED2">
        <w:t>Tijeras de cocina, tenacillas de cocina, tijeras de trinchar aves, pinzas para azúcar… en acero inoxidable, aluminio, alpaca, plata y toda clase de metales.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 xml:space="preserve">Los cubiertos </w:t>
      </w:r>
      <w:r>
        <w:t>desechables</w:t>
      </w:r>
      <w:r w:rsidRPr="00F80ED2">
        <w:t xml:space="preserve"> de cartón, plástico, etc. (05.6.1.2). </w:t>
      </w:r>
    </w:p>
    <w:p w:rsidR="00AE2DE5" w:rsidRPr="00F80ED2" w:rsidRDefault="00AE2DE5" w:rsidP="00AE2DE5">
      <w:pPr>
        <w:pStyle w:val="VIETA"/>
        <w:numPr>
          <w:ilvl w:val="0"/>
          <w:numId w:val="11"/>
        </w:numPr>
        <w:ind w:left="2098" w:hanging="357"/>
      </w:pPr>
      <w:r w:rsidRPr="00F80ED2">
        <w:t>Las reparaciones de cubertería (05.4.0.4).</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rsidRPr="00F80ED2">
        <w:t>05.4.0.3</w:t>
      </w:r>
      <w:r w:rsidRPr="00F80ED2">
        <w:tab/>
        <w:t>UTENSILIOS DE COCINA Y MENAJE Y OTROS ARTÍCULOS PARA EL HOGAR NO ELÉCTRICOS</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Baterías de cocina, ollas a presión, cazuelas, cacerolas, cazos, marmitas, teteras no eléctricas… en cualquier material.</w:t>
      </w:r>
    </w:p>
    <w:p w:rsidR="00AE2DE5" w:rsidRPr="00F80ED2" w:rsidRDefault="00AE2DE5" w:rsidP="00AE2DE5">
      <w:pPr>
        <w:pStyle w:val="VIETA"/>
        <w:numPr>
          <w:ilvl w:val="0"/>
          <w:numId w:val="11"/>
        </w:numPr>
        <w:ind w:left="2098" w:hanging="357"/>
      </w:pPr>
      <w:r w:rsidRPr="00F80ED2">
        <w:t>Sartenes de todo tipo; freidoras no eléctricas; planchas de asar o tostar y parrillas no eléctricas.</w:t>
      </w:r>
    </w:p>
    <w:p w:rsidR="00AE2DE5" w:rsidRPr="00F80ED2" w:rsidRDefault="00AE2DE5" w:rsidP="00AE2DE5">
      <w:pPr>
        <w:pStyle w:val="VIETA"/>
        <w:numPr>
          <w:ilvl w:val="0"/>
          <w:numId w:val="11"/>
        </w:numPr>
        <w:ind w:left="2098" w:hanging="357"/>
      </w:pPr>
      <w:r w:rsidRPr="00F80ED2">
        <w:t>Aparatos no eléctricos para preparar y acondicionar alimentos, de uso doméstico.</w:t>
      </w:r>
    </w:p>
    <w:p w:rsidR="00AE2DE5" w:rsidRPr="00F80ED2" w:rsidRDefault="00AE2DE5" w:rsidP="00AE2DE5">
      <w:pPr>
        <w:pStyle w:val="VIETA"/>
        <w:numPr>
          <w:ilvl w:val="0"/>
          <w:numId w:val="11"/>
        </w:numPr>
        <w:ind w:left="2098" w:hanging="357"/>
      </w:pPr>
      <w:r w:rsidRPr="00F80ED2">
        <w:t>Cafeteras no eléctricas de todo tipo y sus accesorios (p.ej.: filtros no desechables).</w:t>
      </w:r>
    </w:p>
    <w:p w:rsidR="00AE2DE5" w:rsidRPr="00F80ED2" w:rsidRDefault="00AE2DE5" w:rsidP="00AE2DE5">
      <w:pPr>
        <w:pStyle w:val="VIETA"/>
        <w:numPr>
          <w:ilvl w:val="0"/>
          <w:numId w:val="11"/>
        </w:numPr>
        <w:ind w:left="2098" w:hanging="357"/>
      </w:pPr>
      <w:r w:rsidRPr="00F80ED2">
        <w:t>Picadoras de carne no eléctricas; pasapurés; corta-huevos y corta-frutas; molinillos de café y especias no eléctricos.</w:t>
      </w:r>
    </w:p>
    <w:p w:rsidR="00AE2DE5" w:rsidRPr="00E2179F" w:rsidRDefault="00AE2DE5" w:rsidP="00AE2DE5">
      <w:pPr>
        <w:pStyle w:val="VIETA"/>
        <w:numPr>
          <w:ilvl w:val="0"/>
          <w:numId w:val="11"/>
        </w:numPr>
        <w:ind w:left="2098" w:hanging="357"/>
      </w:pPr>
      <w:r w:rsidRPr="00E2179F">
        <w:t>Botes para legumbres, café, especias… Fiambreras, tarteras de plástico.</w:t>
      </w:r>
    </w:p>
    <w:p w:rsidR="00AE2DE5" w:rsidRPr="00F80ED2" w:rsidRDefault="00AE2DE5" w:rsidP="00AE2DE5">
      <w:pPr>
        <w:pStyle w:val="VIETA"/>
        <w:numPr>
          <w:ilvl w:val="0"/>
          <w:numId w:val="11"/>
        </w:numPr>
        <w:ind w:left="2098" w:hanging="357"/>
      </w:pPr>
      <w:r>
        <w:t>T</w:t>
      </w:r>
      <w:r w:rsidRPr="00F80ED2">
        <w:t xml:space="preserve">ablas de picar, mazos y morteros. </w:t>
      </w:r>
    </w:p>
    <w:p w:rsidR="00AE2DE5" w:rsidRPr="00F80ED2" w:rsidRDefault="00AE2DE5" w:rsidP="00AE2DE5">
      <w:pPr>
        <w:pStyle w:val="VIETA"/>
        <w:numPr>
          <w:ilvl w:val="0"/>
          <w:numId w:val="11"/>
        </w:numPr>
        <w:ind w:left="2098" w:hanging="357"/>
      </w:pPr>
      <w:r w:rsidRPr="00F80ED2">
        <w:t xml:space="preserve">Encendedores de cocina. </w:t>
      </w:r>
    </w:p>
    <w:p w:rsidR="00AE2DE5" w:rsidRPr="00F80ED2" w:rsidRDefault="00AE2DE5" w:rsidP="00AE2DE5">
      <w:pPr>
        <w:pStyle w:val="VIETA"/>
        <w:numPr>
          <w:ilvl w:val="0"/>
          <w:numId w:val="11"/>
        </w:numPr>
        <w:ind w:left="2098" w:hanging="357"/>
      </w:pPr>
      <w:r w:rsidRPr="00F80ED2">
        <w:t xml:space="preserve">Exprimidores no eléctricos; cubos y pinzas para hielo. </w:t>
      </w:r>
    </w:p>
    <w:p w:rsidR="00AE2DE5" w:rsidRDefault="00AE2DE5" w:rsidP="00AE2DE5">
      <w:pPr>
        <w:pStyle w:val="VIETA"/>
        <w:numPr>
          <w:ilvl w:val="0"/>
          <w:numId w:val="11"/>
        </w:numPr>
        <w:ind w:left="2098" w:hanging="357"/>
      </w:pPr>
      <w:r w:rsidRPr="00F80ED2">
        <w:t>Bidones y cantimploras para transportar líquidos, termos no eléctricos, jarras de agua tipo "Brita" y sus filtros.</w:t>
      </w:r>
    </w:p>
    <w:p w:rsidR="00AE2DE5" w:rsidRPr="00F80ED2" w:rsidRDefault="00AE2DE5" w:rsidP="00AE2DE5">
      <w:pPr>
        <w:pStyle w:val="VIETA"/>
        <w:numPr>
          <w:ilvl w:val="0"/>
          <w:numId w:val="11"/>
        </w:numPr>
        <w:ind w:left="2098" w:hanging="357"/>
      </w:pPr>
      <w:r>
        <w:t>Platos, vasos y cubiertos de plástico reutilizables para acampada y similar.</w:t>
      </w:r>
    </w:p>
    <w:p w:rsidR="00AE2DE5" w:rsidRPr="00F80ED2" w:rsidRDefault="00AE2DE5" w:rsidP="00AE2DE5">
      <w:pPr>
        <w:pStyle w:val="VIETA"/>
        <w:numPr>
          <w:ilvl w:val="0"/>
          <w:numId w:val="11"/>
        </w:numPr>
        <w:ind w:left="2098" w:hanging="357"/>
      </w:pPr>
      <w:r w:rsidRPr="00F80ED2">
        <w:t xml:space="preserve">Servilleteros, sacacorchos, abrebotellas y abrelatas no eléctricos. </w:t>
      </w:r>
    </w:p>
    <w:p w:rsidR="00AE2DE5" w:rsidRPr="00F80ED2" w:rsidRDefault="00AE2DE5" w:rsidP="00AE2DE5">
      <w:pPr>
        <w:pStyle w:val="VIETA"/>
        <w:numPr>
          <w:ilvl w:val="0"/>
          <w:numId w:val="11"/>
        </w:numPr>
        <w:ind w:left="2098" w:hanging="357"/>
      </w:pPr>
      <w:r w:rsidRPr="00F80ED2">
        <w:t xml:space="preserve">Básculas de cocina no eléctricas. </w:t>
      </w:r>
    </w:p>
    <w:p w:rsidR="00AE2DE5" w:rsidRPr="00F80ED2" w:rsidRDefault="00AE2DE5" w:rsidP="00AE2DE5">
      <w:pPr>
        <w:pStyle w:val="VIETA"/>
        <w:numPr>
          <w:ilvl w:val="0"/>
          <w:numId w:val="11"/>
        </w:numPr>
        <w:ind w:left="2098" w:hanging="357"/>
      </w:pPr>
      <w:r w:rsidRPr="00F80ED2">
        <w:t>Cascanueces; ralladores, varillas, afila-cuchillos no eléctrico; moldes de cocina y flaneras; paneras, hornillos de alcohol, cocinas de alcohol y petróleo y otros utensilios de cocina y menaje.</w:t>
      </w:r>
    </w:p>
    <w:p w:rsidR="00AE2DE5" w:rsidRPr="00F80ED2" w:rsidRDefault="00AE2DE5" w:rsidP="00AE2DE5">
      <w:pPr>
        <w:pStyle w:val="VIETA"/>
        <w:numPr>
          <w:ilvl w:val="0"/>
          <w:numId w:val="11"/>
        </w:numPr>
        <w:ind w:left="2098" w:hanging="357"/>
      </w:pPr>
      <w:r w:rsidRPr="00F80ED2">
        <w:t>Cubos de basura, paragüeros, papeleras y cestas de la ropa.</w:t>
      </w:r>
    </w:p>
    <w:p w:rsidR="00AE2DE5" w:rsidRPr="00F80ED2" w:rsidRDefault="00AE2DE5" w:rsidP="00AE2DE5">
      <w:pPr>
        <w:pStyle w:val="VIETA"/>
        <w:numPr>
          <w:ilvl w:val="0"/>
          <w:numId w:val="11"/>
        </w:numPr>
        <w:ind w:left="2098" w:hanging="357"/>
      </w:pPr>
      <w:r w:rsidRPr="00F80ED2">
        <w:t>Huchas y cajas fuertes portátiles.</w:t>
      </w:r>
    </w:p>
    <w:p w:rsidR="00AE2DE5" w:rsidRPr="00F80ED2" w:rsidRDefault="00AE2DE5" w:rsidP="00AE2DE5">
      <w:pPr>
        <w:pStyle w:val="VIETA"/>
        <w:numPr>
          <w:ilvl w:val="0"/>
          <w:numId w:val="11"/>
        </w:numPr>
        <w:ind w:left="2098" w:hanging="357"/>
      </w:pPr>
      <w:r w:rsidRPr="00F80ED2">
        <w:t xml:space="preserve">Buzones. </w:t>
      </w:r>
    </w:p>
    <w:p w:rsidR="00AE2DE5" w:rsidRPr="00F80ED2" w:rsidRDefault="00AE2DE5" w:rsidP="00AE2DE5">
      <w:pPr>
        <w:pStyle w:val="VIETA"/>
        <w:numPr>
          <w:ilvl w:val="0"/>
          <w:numId w:val="11"/>
        </w:numPr>
        <w:ind w:left="2098" w:hanging="357"/>
      </w:pPr>
      <w:r w:rsidRPr="00F80ED2">
        <w:t xml:space="preserve">Accesorios y artículos de cuarto de baño (jabonera, toalleros, portarrollos, tablas para WC, escobilleros, escobillas, cubos higiénicos de cuartos de baño o aseo, orinal). </w:t>
      </w:r>
    </w:p>
    <w:p w:rsidR="00AE2DE5" w:rsidRPr="00F80ED2" w:rsidRDefault="00AE2DE5" w:rsidP="00AE2DE5">
      <w:pPr>
        <w:pStyle w:val="VIETA"/>
        <w:numPr>
          <w:ilvl w:val="0"/>
          <w:numId w:val="11"/>
        </w:numPr>
        <w:ind w:left="2098" w:hanging="357"/>
      </w:pPr>
      <w:r w:rsidRPr="00F80ED2">
        <w:t>Tendederos. Mesas y tablas de planchar.</w:t>
      </w:r>
    </w:p>
    <w:p w:rsidR="00AE2DE5" w:rsidRPr="00F80ED2" w:rsidRDefault="00AE2DE5" w:rsidP="00AE2DE5">
      <w:pPr>
        <w:pStyle w:val="VIETA"/>
        <w:numPr>
          <w:ilvl w:val="0"/>
          <w:numId w:val="11"/>
        </w:numPr>
        <w:ind w:left="2098" w:hanging="357"/>
      </w:pPr>
      <w:r w:rsidRPr="00F80ED2">
        <w:t>Otros artículos para el aseo, en porcelana, cerámica, gres, loza…</w:t>
      </w:r>
    </w:p>
    <w:p w:rsidR="00AE2DE5" w:rsidRPr="00F80ED2" w:rsidRDefault="00AE2DE5" w:rsidP="00AE2DE5">
      <w:pPr>
        <w:pStyle w:val="VIETA"/>
        <w:numPr>
          <w:ilvl w:val="0"/>
          <w:numId w:val="11"/>
        </w:numPr>
        <w:ind w:left="2098" w:hanging="357"/>
      </w:pPr>
      <w:r w:rsidRPr="00F80ED2">
        <w:t xml:space="preserve">Imanes para la nevera y tablón de corcho. </w:t>
      </w:r>
    </w:p>
    <w:p w:rsidR="00AE2DE5" w:rsidRDefault="00AE2DE5" w:rsidP="00AE2DE5">
      <w:pPr>
        <w:pStyle w:val="VIETA"/>
        <w:numPr>
          <w:ilvl w:val="0"/>
          <w:numId w:val="11"/>
        </w:numPr>
        <w:ind w:left="2098" w:hanging="357"/>
      </w:pPr>
      <w:r w:rsidRPr="00F80ED2">
        <w:t>Mamparas de baño.</w:t>
      </w:r>
    </w:p>
    <w:p w:rsidR="00AE2DE5" w:rsidRPr="00F80ED2" w:rsidRDefault="00AE2DE5" w:rsidP="00AE2DE5">
      <w:pPr>
        <w:pStyle w:val="VIETA"/>
        <w:numPr>
          <w:ilvl w:val="0"/>
          <w:numId w:val="11"/>
        </w:numPr>
        <w:ind w:left="2098" w:hanging="357"/>
      </w:pPr>
      <w:r>
        <w:t>Cajas de cartón, plástico, mimbre… para almacenaje.</w:t>
      </w:r>
    </w:p>
    <w:p w:rsidR="00AE2DE5" w:rsidRPr="00F80ED2" w:rsidRDefault="00AE2DE5" w:rsidP="00AE2DE5">
      <w:pPr>
        <w:tabs>
          <w:tab w:val="left" w:pos="1757"/>
        </w:tabs>
        <w:ind w:left="2127"/>
        <w:jc w:val="both"/>
        <w:rPr>
          <w:rFonts w:ascii="Arial" w:hAnsi="Arial" w:cs="Arial"/>
          <w:color w:val="000000"/>
        </w:rPr>
      </w:pPr>
    </w:p>
    <w:p w:rsidR="00AE2DE5" w:rsidRDefault="00AE2DE5" w:rsidP="00AE2DE5">
      <w:pPr>
        <w:pStyle w:val="Excluye"/>
      </w:pPr>
      <w:r w:rsidRPr="00F80ED2">
        <w:t>Excluye:</w:t>
      </w:r>
    </w:p>
    <w:p w:rsidR="00AE2DE5" w:rsidRPr="00F54FF9" w:rsidRDefault="00AE2DE5" w:rsidP="00AE2DE5">
      <w:pPr>
        <w:pStyle w:val="VIETA"/>
        <w:numPr>
          <w:ilvl w:val="0"/>
          <w:numId w:val="11"/>
        </w:numPr>
        <w:ind w:left="2098" w:hanging="357"/>
      </w:pPr>
      <w:r w:rsidRPr="00F54FF9">
        <w:t xml:space="preserve">Platos, vasos y cubiertos de cartón o plástico </w:t>
      </w:r>
      <w:r w:rsidRPr="00CB3979">
        <w:t>desechables</w:t>
      </w:r>
      <w:r w:rsidRPr="00F54FF9">
        <w:t xml:space="preserve"> (05.6.1.2).</w:t>
      </w:r>
    </w:p>
    <w:p w:rsidR="00AE2DE5" w:rsidRPr="00F80ED2" w:rsidRDefault="00AE2DE5" w:rsidP="00AE2DE5">
      <w:pPr>
        <w:pStyle w:val="VIETA"/>
        <w:numPr>
          <w:ilvl w:val="0"/>
          <w:numId w:val="11"/>
        </w:numPr>
        <w:ind w:left="2098" w:hanging="357"/>
      </w:pPr>
      <w:r w:rsidRPr="00F80ED2">
        <w:t xml:space="preserve">Básculas de peso tanto de adultos como de bebés (12.1.3.1).  </w:t>
      </w:r>
    </w:p>
    <w:p w:rsidR="00AE2DE5" w:rsidRPr="00F80ED2" w:rsidRDefault="00AE2DE5" w:rsidP="00AE2DE5">
      <w:pPr>
        <w:pStyle w:val="VIETA"/>
        <w:numPr>
          <w:ilvl w:val="0"/>
          <w:numId w:val="11"/>
        </w:numPr>
        <w:ind w:left="2098" w:hanging="357"/>
      </w:pPr>
      <w:r w:rsidRPr="00F80ED2">
        <w:t>Carritos de la compra (12.3.2.1).</w:t>
      </w:r>
    </w:p>
    <w:p w:rsidR="00AE2DE5" w:rsidRPr="00F80ED2" w:rsidRDefault="00AE2DE5" w:rsidP="00AE2DE5">
      <w:pPr>
        <w:pStyle w:val="VIETA"/>
        <w:numPr>
          <w:ilvl w:val="0"/>
          <w:numId w:val="11"/>
        </w:numPr>
        <w:ind w:left="2098" w:hanging="357"/>
      </w:pPr>
      <w:r w:rsidRPr="00F80ED2">
        <w:t>Cajas fuertes fijas (05.3.1.9).</w:t>
      </w:r>
    </w:p>
    <w:p w:rsidR="00AE2DE5" w:rsidRPr="00F80ED2" w:rsidRDefault="00AE2DE5" w:rsidP="00AE2DE5">
      <w:pPr>
        <w:pStyle w:val="VIETA"/>
        <w:numPr>
          <w:ilvl w:val="0"/>
          <w:numId w:val="11"/>
        </w:numPr>
        <w:ind w:left="2098" w:hanging="357"/>
      </w:pPr>
      <w:r w:rsidRPr="00F80ED2">
        <w:t>Reparaciones de otros utensilios del hogar no eléctricos (05.4.0.4).</w:t>
      </w:r>
    </w:p>
    <w:p w:rsidR="00AE2DE5" w:rsidRDefault="00AE2DE5" w:rsidP="00AE2DE5">
      <w:pPr>
        <w:pStyle w:val="VIETA"/>
        <w:numPr>
          <w:ilvl w:val="0"/>
          <w:numId w:val="11"/>
        </w:numPr>
        <w:ind w:left="2098" w:hanging="357"/>
      </w:pPr>
      <w:r w:rsidRPr="00F80ED2">
        <w:rPr>
          <w:b/>
        </w:rPr>
        <w:t>Biberones</w:t>
      </w:r>
      <w:r w:rsidRPr="00F80ED2">
        <w:t>, va a artículos para bebé (12.3.2.2) (cambio de criterio de la COICOP 2006 a COICOP 2016).</w:t>
      </w:r>
    </w:p>
    <w:p w:rsidR="00AE2DE5" w:rsidRPr="003B3092" w:rsidRDefault="00AE2DE5" w:rsidP="00AE2DE5">
      <w:pPr>
        <w:pStyle w:val="VIETA"/>
        <w:numPr>
          <w:ilvl w:val="0"/>
          <w:numId w:val="11"/>
        </w:numPr>
        <w:ind w:left="2098" w:hanging="357"/>
      </w:pPr>
      <w:r w:rsidRPr="003B3092">
        <w:t>Cajas de cartón para envíos (08.1.0.9) y para mudanzas (07.3.6.2).</w:t>
      </w:r>
    </w:p>
    <w:p w:rsidR="00AE2DE5" w:rsidRPr="00F80ED2" w:rsidRDefault="00AE2DE5" w:rsidP="00AE2DE5">
      <w:pPr>
        <w:tabs>
          <w:tab w:val="left" w:pos="1757"/>
        </w:tabs>
        <w:ind w:left="2127"/>
        <w:jc w:val="both"/>
        <w:rPr>
          <w:rFonts w:ascii="Arial" w:hAnsi="Arial" w:cs="Arial"/>
          <w:b/>
          <w:color w:val="000000"/>
        </w:rPr>
      </w:pPr>
    </w:p>
    <w:p w:rsidR="00AE2DE5" w:rsidRPr="00F80ED2" w:rsidRDefault="00AE2DE5" w:rsidP="00AE2DE5">
      <w:pPr>
        <w:tabs>
          <w:tab w:val="left" w:pos="1757"/>
        </w:tabs>
        <w:ind w:left="2127"/>
        <w:jc w:val="both"/>
        <w:rPr>
          <w:rFonts w:ascii="Arial" w:hAnsi="Arial" w:cs="Arial"/>
          <w:b/>
          <w:i/>
          <w:color w:val="000000"/>
        </w:rPr>
      </w:pPr>
    </w:p>
    <w:p w:rsidR="00AE2DE5" w:rsidRPr="00F80ED2" w:rsidRDefault="00AE2DE5" w:rsidP="00AE2DE5">
      <w:pPr>
        <w:pStyle w:val="TtuloCdigo"/>
      </w:pPr>
      <w:r w:rsidRPr="00F80ED2">
        <w:t>05.4.0.4</w:t>
      </w:r>
      <w:r w:rsidRPr="00F80ED2">
        <w:tab/>
        <w:t>REPARACIÓN DE CRISTALERÍA, VAJILLA, CUBERTERÍA Y OTROS UTENSILIO DEL HOGAR NO ELÉCTRICOS</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Reparación y accesorios de los artículos que figuran en el subgrupo 05.4.0.</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05.5</w:t>
      </w:r>
      <w:r w:rsidRPr="00F80ED2">
        <w:rPr>
          <w:rFonts w:cs="Arial"/>
          <w:color w:val="000000"/>
          <w:sz w:val="22"/>
          <w:szCs w:val="22"/>
        </w:rPr>
        <w:tab/>
        <w:t>HERRAMIENTAS PARA CASA Y JARDÍN</w:t>
      </w: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6" w:hanging="2126"/>
        <w:rPr>
          <w:rFonts w:cs="Arial"/>
          <w:color w:val="000000"/>
          <w:sz w:val="22"/>
          <w:szCs w:val="22"/>
        </w:rPr>
      </w:pPr>
      <w:r w:rsidRPr="00F80ED2">
        <w:rPr>
          <w:rFonts w:cs="Arial"/>
          <w:color w:val="000000"/>
          <w:sz w:val="22"/>
          <w:szCs w:val="22"/>
        </w:rPr>
        <w:t>05.5.1</w:t>
      </w:r>
      <w:r w:rsidRPr="00F80ED2">
        <w:rPr>
          <w:rFonts w:cs="Arial"/>
          <w:color w:val="000000"/>
          <w:sz w:val="22"/>
          <w:szCs w:val="22"/>
        </w:rPr>
        <w:tab/>
        <w:t xml:space="preserve">HERRAMIENTAS ELÉCTRICAS Y ACCESORIOS </w:t>
      </w:r>
    </w:p>
    <w:p w:rsidR="00AE2DE5" w:rsidRPr="00F80ED2" w:rsidRDefault="00AE2DE5" w:rsidP="00AE2DE5">
      <w:pPr>
        <w:pStyle w:val="A3"/>
        <w:keepNext w:val="0"/>
        <w:keepLines w:val="0"/>
        <w:tabs>
          <w:tab w:val="clear" w:pos="993"/>
          <w:tab w:val="clear" w:pos="1757"/>
        </w:tabs>
        <w:spacing w:before="0"/>
        <w:ind w:left="2126" w:hanging="2126"/>
        <w:rPr>
          <w:rFonts w:cs="Arial"/>
          <w:color w:val="000000"/>
          <w:sz w:val="22"/>
          <w:szCs w:val="22"/>
        </w:rPr>
      </w:pPr>
    </w:p>
    <w:p w:rsidR="00AE2DE5" w:rsidRPr="00F80ED2" w:rsidRDefault="00AE2DE5" w:rsidP="00AE2DE5">
      <w:pPr>
        <w:pStyle w:val="A3"/>
        <w:keepNext w:val="0"/>
        <w:keepLines w:val="0"/>
        <w:spacing w:before="0"/>
        <w:ind w:left="2127" w:firstLine="0"/>
        <w:rPr>
          <w:rStyle w:val="hps"/>
          <w:rFonts w:cs="Arial"/>
          <w:b w:val="0"/>
          <w:color w:val="000000"/>
          <w:sz w:val="22"/>
          <w:szCs w:val="22"/>
        </w:rPr>
      </w:pPr>
      <w:r w:rsidRPr="00F80ED2">
        <w:rPr>
          <w:rStyle w:val="hps"/>
          <w:rFonts w:cs="Arial"/>
          <w:b w:val="0"/>
          <w:sz w:val="22"/>
          <w:szCs w:val="22"/>
          <w:u w:val="single"/>
        </w:rPr>
        <w:t>Incluye</w:t>
      </w:r>
      <w:r w:rsidRPr="00F80ED2">
        <w:rPr>
          <w:rStyle w:val="hps"/>
          <w:rFonts w:cs="Arial"/>
          <w:b w:val="0"/>
          <w:sz w:val="22"/>
          <w:szCs w:val="22"/>
        </w:rPr>
        <w:t xml:space="preserve"> pagos por el alquiler de máquinas y equipos por el propio hogar.</w:t>
      </w:r>
    </w:p>
    <w:p w:rsidR="00AE2DE5" w:rsidRPr="00F80ED2" w:rsidRDefault="00AE2DE5" w:rsidP="00AE2DE5">
      <w:pPr>
        <w:pStyle w:val="A3"/>
        <w:keepNext w:val="0"/>
        <w:keepLines w:val="0"/>
        <w:spacing w:before="0"/>
        <w:ind w:left="2127" w:firstLine="0"/>
        <w:rPr>
          <w:rStyle w:val="hps"/>
          <w:rFonts w:cs="Arial"/>
          <w:b w:val="0"/>
          <w:sz w:val="22"/>
          <w:szCs w:val="22"/>
        </w:rPr>
      </w:pPr>
    </w:p>
    <w:p w:rsidR="00AE2DE5" w:rsidRPr="00F80ED2" w:rsidRDefault="00AE2DE5" w:rsidP="00AE2DE5">
      <w:pPr>
        <w:pStyle w:val="A3"/>
        <w:keepNext w:val="0"/>
        <w:keepLines w:val="0"/>
        <w:spacing w:before="0"/>
        <w:ind w:left="2127" w:firstLine="0"/>
        <w:rPr>
          <w:rFonts w:cs="Arial"/>
          <w:b w:val="0"/>
          <w:color w:val="000000"/>
          <w:sz w:val="22"/>
          <w:szCs w:val="22"/>
        </w:rPr>
      </w:pPr>
    </w:p>
    <w:p w:rsidR="00AE2DE5" w:rsidRPr="00F80ED2" w:rsidRDefault="00AE2DE5" w:rsidP="00AE2DE5">
      <w:pPr>
        <w:pStyle w:val="TtuloCdigo"/>
      </w:pPr>
      <w:r w:rsidRPr="00F80ED2">
        <w:t>05.5.1.1</w:t>
      </w:r>
      <w:r w:rsidRPr="00F80ED2">
        <w:tab/>
        <w:t xml:space="preserve">HERRAMIENTAS ELÉCTRICAS Y ACCESORIOS </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Taladradoras, soldadoras, sierras, soldadores, pistolas de pintar, destornillador eléctrico</w:t>
      </w:r>
      <w:r>
        <w:t>,</w:t>
      </w:r>
      <w:r w:rsidRPr="00F80ED2">
        <w:t xml:space="preserve"> cizal</w:t>
      </w:r>
      <w:r>
        <w:t>las eléctricas y lijadoras eléctricas.</w:t>
      </w:r>
    </w:p>
    <w:p w:rsidR="00AE2DE5" w:rsidRPr="00F80ED2" w:rsidRDefault="00AE2DE5" w:rsidP="00AE2DE5">
      <w:pPr>
        <w:pStyle w:val="VIETA"/>
        <w:numPr>
          <w:ilvl w:val="0"/>
          <w:numId w:val="11"/>
        </w:numPr>
        <w:ind w:left="2098" w:hanging="357"/>
      </w:pPr>
      <w:r w:rsidRPr="00F80ED2">
        <w:t>Tractores de jardín, cortacésped a motor, podadoras, bombas de agua, motocultivadores, tronzadoras, aspersores no manuales, depuradoras de agua de piscina y otros aparatos de motor de jardinería.</w:t>
      </w:r>
    </w:p>
    <w:p w:rsidR="00AE2DE5" w:rsidRPr="00F80ED2" w:rsidRDefault="00AE2DE5" w:rsidP="00AE2DE5">
      <w:pPr>
        <w:pStyle w:val="VIETA"/>
        <w:numPr>
          <w:ilvl w:val="0"/>
          <w:numId w:val="11"/>
        </w:numPr>
        <w:ind w:left="2098" w:hanging="357"/>
      </w:pPr>
      <w:r w:rsidRPr="00F80ED2">
        <w:t>Motor para puerta de garaje individual.</w:t>
      </w:r>
    </w:p>
    <w:p w:rsidR="00AE2DE5" w:rsidRPr="00F80ED2" w:rsidRDefault="00AE2DE5" w:rsidP="00AE2DE5">
      <w:pPr>
        <w:pStyle w:val="VIETA"/>
        <w:numPr>
          <w:ilvl w:val="0"/>
          <w:numId w:val="11"/>
        </w:numPr>
        <w:ind w:left="2098" w:hanging="357"/>
      </w:pPr>
      <w:r w:rsidRPr="00F80ED2">
        <w:t>Brocas de taladros y otros accesorios de las herramientas arriba mencionadas.</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rsidRPr="00F80ED2">
        <w:t>05.5.1.2</w:t>
      </w:r>
      <w:r w:rsidRPr="00F80ED2">
        <w:tab/>
      </w:r>
      <w:r>
        <w:t>REPARACIÓN, LEASING Y ALQUILER</w:t>
      </w:r>
      <w:r w:rsidRPr="00F80ED2">
        <w:t xml:space="preserve"> DE HERRAMIENTAS ELÉCTRICAS Y ACCESORIOS (NUEVO)</w:t>
      </w:r>
    </w:p>
    <w:p w:rsidR="00AE2DE5" w:rsidRPr="00F80ED2" w:rsidRDefault="00AE2DE5" w:rsidP="00AE2DE5">
      <w:pPr>
        <w:pStyle w:val="Referencia"/>
      </w:pPr>
      <w:r w:rsidRPr="00F80ED2">
        <w:t>Mensual</w:t>
      </w:r>
      <w:r w:rsidRPr="00F80ED2">
        <w:tab/>
      </w:r>
    </w:p>
    <w:p w:rsidR="00AE2DE5" w:rsidRPr="0027739A" w:rsidRDefault="00AE2DE5" w:rsidP="00AE2DE5">
      <w:pPr>
        <w:pStyle w:val="VIETA"/>
        <w:numPr>
          <w:ilvl w:val="0"/>
          <w:numId w:val="11"/>
        </w:numPr>
        <w:ind w:left="2098" w:hanging="357"/>
        <w:rPr>
          <w:color w:val="000000"/>
        </w:rPr>
      </w:pPr>
      <w:r w:rsidRPr="00F80ED2">
        <w:rPr>
          <w:rStyle w:val="hps"/>
          <w:color w:val="000000"/>
        </w:rPr>
        <w:t>Reparación</w:t>
      </w:r>
      <w:r w:rsidRPr="00F80ED2">
        <w:rPr>
          <w:color w:val="000000"/>
        </w:rPr>
        <w:t>, lea</w:t>
      </w:r>
      <w:r w:rsidRPr="00F80ED2">
        <w:t xml:space="preserve">sing y </w:t>
      </w:r>
      <w:r w:rsidRPr="00F80ED2">
        <w:rPr>
          <w:rStyle w:val="hps"/>
        </w:rPr>
        <w:t>alquiler de grandes herramientas</w:t>
      </w:r>
      <w:r w:rsidRPr="00F80ED2">
        <w:t xml:space="preserve"> eléctricas y equipos motorizados.</w:t>
      </w:r>
    </w:p>
    <w:p w:rsidR="00AE2DE5" w:rsidRDefault="00AE2DE5" w:rsidP="00AE2DE5">
      <w:pPr>
        <w:pStyle w:val="VIETA"/>
        <w:ind w:firstLine="0"/>
      </w:pPr>
    </w:p>
    <w:p w:rsidR="00AE2DE5" w:rsidRPr="00F80ED2" w:rsidRDefault="00AE2DE5" w:rsidP="00AE2DE5">
      <w:pPr>
        <w:pStyle w:val="TtuloSUBGRUPO"/>
        <w:spacing w:after="0"/>
        <w:ind w:left="2126" w:hanging="2126"/>
      </w:pPr>
      <w:r w:rsidRPr="00F80ED2">
        <w:t>05.5.2</w:t>
      </w:r>
      <w:r w:rsidRPr="00F80ED2">
        <w:tab/>
        <w:t>HERRAMIENTAS NO ELÉCTRICAS Y ACCESORIOS DIVERSOS PARA EL HOGAR</w:t>
      </w:r>
    </w:p>
    <w:p w:rsidR="00AE2DE5" w:rsidRPr="00F80ED2" w:rsidRDefault="00AE2DE5" w:rsidP="00AE2DE5">
      <w:pPr>
        <w:pStyle w:val="TtuloSUBGRUPO"/>
        <w:spacing w:after="0"/>
        <w:ind w:left="2126" w:hanging="2126"/>
      </w:pPr>
    </w:p>
    <w:p w:rsidR="00AE2DE5" w:rsidRPr="00F80ED2" w:rsidRDefault="00AE2DE5" w:rsidP="00AE2DE5">
      <w:pPr>
        <w:pStyle w:val="TtuloCdigo"/>
      </w:pPr>
      <w:r w:rsidRPr="00F80ED2">
        <w:t>05.5.2.1</w:t>
      </w:r>
      <w:r w:rsidRPr="00F80ED2">
        <w:tab/>
        <w:t>HERRAMIENTAS Y ACCESORIOS NO ELÉCTRICOS</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Martillos, alicates, destornilladores no eléctri</w:t>
      </w:r>
      <w:r>
        <w:t>cos, limas, tenazas, serruchos no eléctricos</w:t>
      </w:r>
      <w:r w:rsidRPr="00F80ED2">
        <w:t>, punzones, cizallas</w:t>
      </w:r>
      <w:r>
        <w:t xml:space="preserve">, </w:t>
      </w:r>
      <w:r w:rsidRPr="00F80ED2">
        <w:t>ta</w:t>
      </w:r>
      <w:r>
        <w:t>ladradores no eléctricos y lijadoras no eléctricas.</w:t>
      </w:r>
      <w:r w:rsidRPr="00F80ED2">
        <w:t xml:space="preserve"> </w:t>
      </w:r>
    </w:p>
    <w:p w:rsidR="00AE2DE5" w:rsidRPr="00F80ED2" w:rsidRDefault="00AE2DE5" w:rsidP="00AE2DE5">
      <w:pPr>
        <w:pStyle w:val="VIETA"/>
        <w:numPr>
          <w:ilvl w:val="0"/>
          <w:numId w:val="11"/>
        </w:numPr>
        <w:ind w:left="2098" w:hanging="357"/>
      </w:pPr>
      <w:r w:rsidRPr="00F80ED2">
        <w:t>Llaves fijas y llaves inglesas.</w:t>
      </w:r>
    </w:p>
    <w:p w:rsidR="00AE2DE5" w:rsidRPr="00F80ED2" w:rsidRDefault="00AE2DE5" w:rsidP="00AE2DE5">
      <w:pPr>
        <w:pStyle w:val="VIETA"/>
        <w:numPr>
          <w:ilvl w:val="0"/>
          <w:numId w:val="11"/>
        </w:numPr>
        <w:ind w:left="2098" w:hanging="357"/>
      </w:pPr>
      <w:r w:rsidRPr="00F80ED2">
        <w:t xml:space="preserve">Escaleras de mano de cualquier material, banco de carpintero (formado por pequeñas herramientas). </w:t>
      </w:r>
    </w:p>
    <w:p w:rsidR="00AE2DE5" w:rsidRPr="00F80ED2" w:rsidRDefault="00AE2DE5" w:rsidP="00AE2DE5">
      <w:pPr>
        <w:pStyle w:val="VIETA"/>
        <w:numPr>
          <w:ilvl w:val="0"/>
          <w:numId w:val="11"/>
        </w:numPr>
        <w:ind w:left="2098" w:hanging="357"/>
      </w:pPr>
      <w:r w:rsidRPr="00F80ED2">
        <w:t xml:space="preserve">Cortacésped sin motor; carretillas, layas, palas, rastrillos, hachas, azadas, podadoras no eléctricas, hoces, guadañas, tijeras de jardín, mangueras, regaderas, aspersores manuales y todo tipo de artículos o complementos agrícolas y forestales manuales usados en el jardín. </w:t>
      </w:r>
    </w:p>
    <w:p w:rsidR="00AE2DE5" w:rsidRPr="00F80ED2" w:rsidRDefault="00AE2DE5" w:rsidP="00AE2DE5">
      <w:pPr>
        <w:pStyle w:val="Sangra2detindependiente"/>
        <w:ind w:left="2127"/>
        <w:rPr>
          <w:rFonts w:cs="Arial"/>
          <w:color w:val="000000"/>
          <w:sz w:val="22"/>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Las reparaciones de herramientas y accesorios no eléctricos (05.5.2.3).</w:t>
      </w:r>
    </w:p>
    <w:p w:rsidR="00AE2DE5" w:rsidRPr="00F80ED2" w:rsidRDefault="00AE2DE5" w:rsidP="00AE2DE5">
      <w:pPr>
        <w:pStyle w:val="Sangra2detindependiente"/>
        <w:ind w:left="2127"/>
        <w:rPr>
          <w:rFonts w:cs="Arial"/>
          <w:color w:val="000000"/>
          <w:sz w:val="22"/>
          <w:szCs w:val="22"/>
        </w:rPr>
      </w:pPr>
    </w:p>
    <w:p w:rsidR="00AE2DE5" w:rsidRPr="00F80ED2" w:rsidRDefault="00AE2DE5" w:rsidP="00AE2DE5">
      <w:pPr>
        <w:pStyle w:val="Sangra2detindependiente"/>
        <w:ind w:left="2127"/>
        <w:rPr>
          <w:rFonts w:cs="Arial"/>
          <w:color w:val="000000"/>
          <w:sz w:val="22"/>
          <w:szCs w:val="22"/>
        </w:rPr>
      </w:pPr>
    </w:p>
    <w:p w:rsidR="00AE2DE5" w:rsidRPr="00F80ED2" w:rsidRDefault="00AE2DE5" w:rsidP="00AE2DE5">
      <w:pPr>
        <w:pStyle w:val="TtuloCdigo"/>
      </w:pPr>
      <w:r w:rsidRPr="00F80ED2">
        <w:t>05.5.2.2</w:t>
      </w:r>
      <w:r w:rsidRPr="00F80ED2">
        <w:tab/>
        <w:t>ACCESORIOS DE FERRETERÍA</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Cintas métricas (no de costura), artículos de cerrajería (bisagras, picaportes, manillas, cerraduras, candados para los hogares, copias de llaves, llaves de paso…) y otros útiles y herramientas utilizados en el hogar.</w:t>
      </w:r>
    </w:p>
    <w:p w:rsidR="00AE2DE5" w:rsidRPr="00F80ED2" w:rsidRDefault="00AE2DE5" w:rsidP="00AE2DE5">
      <w:pPr>
        <w:pStyle w:val="VIETA"/>
        <w:numPr>
          <w:ilvl w:val="0"/>
          <w:numId w:val="11"/>
        </w:numPr>
        <w:ind w:left="2098" w:hanging="357"/>
      </w:pPr>
      <w:r w:rsidRPr="00F80ED2">
        <w:t>Artículos metálicos para la casa: barras y rieles para cortinas; barras de fijación para alfombras; ganchos y otros artículos metálicos para el jardín: cadenas, rejas, estacas… para cercar…</w:t>
      </w:r>
    </w:p>
    <w:p w:rsidR="00AE2DE5" w:rsidRPr="00F80ED2" w:rsidRDefault="00AE2DE5" w:rsidP="00AE2DE5">
      <w:pPr>
        <w:pStyle w:val="VIETA"/>
        <w:numPr>
          <w:ilvl w:val="0"/>
          <w:numId w:val="11"/>
        </w:numPr>
        <w:ind w:left="2098" w:hanging="357"/>
      </w:pPr>
      <w:r w:rsidRPr="00F80ED2">
        <w:t>Piezas para radiadores, termostatos, chimeneas.</w:t>
      </w:r>
    </w:p>
    <w:p w:rsidR="00AE2DE5" w:rsidRPr="00F80ED2" w:rsidRDefault="00AE2DE5" w:rsidP="00AE2DE5">
      <w:pPr>
        <w:pStyle w:val="VIETA"/>
        <w:numPr>
          <w:ilvl w:val="0"/>
          <w:numId w:val="11"/>
        </w:numPr>
        <w:ind w:left="2098" w:hanging="357"/>
      </w:pPr>
      <w:r w:rsidRPr="00F80ED2">
        <w:t xml:space="preserve">Todo tipo de bombillas y tubos fluorescentes para iluminación, incluidos los halógenos y leds, tanto para la vivienda como para jardines, terrazas... </w:t>
      </w:r>
    </w:p>
    <w:p w:rsidR="00AE2DE5" w:rsidRPr="00F80ED2" w:rsidRDefault="00AE2DE5" w:rsidP="00AE2DE5">
      <w:pPr>
        <w:pStyle w:val="VIETA"/>
        <w:numPr>
          <w:ilvl w:val="0"/>
          <w:numId w:val="11"/>
        </w:numPr>
        <w:ind w:left="2098" w:hanging="357"/>
      </w:pPr>
      <w:r w:rsidRPr="00F80ED2">
        <w:t>Tomas de corriente, interruptores, cables, disyuntores, cortacircuitos.</w:t>
      </w:r>
    </w:p>
    <w:p w:rsidR="00AE2DE5" w:rsidRPr="00F80ED2" w:rsidRDefault="00AE2DE5" w:rsidP="00AE2DE5">
      <w:pPr>
        <w:pStyle w:val="VIETA"/>
        <w:numPr>
          <w:ilvl w:val="0"/>
          <w:numId w:val="11"/>
        </w:numPr>
        <w:ind w:left="2098" w:hanging="357"/>
      </w:pPr>
      <w:r w:rsidRPr="00F80ED2">
        <w:t>Timbres, contestadores automáticos de portales, mandos a distancia para puertas de garaje.</w:t>
      </w:r>
    </w:p>
    <w:p w:rsidR="00AE2DE5" w:rsidRPr="00F80ED2" w:rsidRDefault="00AE2DE5" w:rsidP="00AE2DE5">
      <w:pPr>
        <w:pStyle w:val="VIETA"/>
        <w:numPr>
          <w:ilvl w:val="0"/>
          <w:numId w:val="11"/>
        </w:numPr>
        <w:ind w:left="2098" w:hanging="357"/>
      </w:pPr>
      <w:r w:rsidRPr="00F80ED2">
        <w:t xml:space="preserve">Alarmas, cámaras de seguridad y detectores de presencia. </w:t>
      </w:r>
    </w:p>
    <w:p w:rsidR="00AE2DE5" w:rsidRPr="00F80ED2" w:rsidRDefault="00AE2DE5" w:rsidP="00AE2DE5">
      <w:pPr>
        <w:pStyle w:val="VIETA"/>
        <w:numPr>
          <w:ilvl w:val="0"/>
          <w:numId w:val="11"/>
        </w:numPr>
        <w:ind w:left="2098" w:hanging="357"/>
      </w:pPr>
      <w:r w:rsidRPr="00F80ED2">
        <w:t xml:space="preserve">Casquillos para bombillas, enchufes, protector de enchufe. </w:t>
      </w:r>
    </w:p>
    <w:p w:rsidR="00AE2DE5" w:rsidRPr="00F80ED2" w:rsidRDefault="00AE2DE5" w:rsidP="00AE2DE5">
      <w:pPr>
        <w:pStyle w:val="VIETA"/>
        <w:numPr>
          <w:ilvl w:val="0"/>
          <w:numId w:val="11"/>
        </w:numPr>
        <w:ind w:left="2098" w:hanging="357"/>
      </w:pPr>
      <w:r w:rsidRPr="00F80ED2">
        <w:t>Compra de material utilizado para soldar (estaño).</w:t>
      </w:r>
    </w:p>
    <w:p w:rsidR="00AE2DE5" w:rsidRPr="00F80ED2" w:rsidRDefault="00AE2DE5" w:rsidP="00AE2DE5">
      <w:pPr>
        <w:pStyle w:val="VIETA"/>
        <w:numPr>
          <w:ilvl w:val="0"/>
          <w:numId w:val="11"/>
        </w:numPr>
        <w:ind w:left="2098" w:hanging="357"/>
      </w:pPr>
      <w:r w:rsidRPr="00F80ED2">
        <w:t xml:space="preserve">Todo tipo de pilas para todos los usos (petaca, botón...). </w:t>
      </w:r>
    </w:p>
    <w:p w:rsidR="00AE2DE5" w:rsidRPr="00F80ED2" w:rsidRDefault="00AE2DE5" w:rsidP="00AE2DE5">
      <w:pPr>
        <w:pStyle w:val="VIETA"/>
        <w:numPr>
          <w:ilvl w:val="0"/>
          <w:numId w:val="11"/>
        </w:numPr>
        <w:ind w:left="2098" w:hanging="357"/>
      </w:pPr>
      <w:r w:rsidRPr="00F80ED2">
        <w:t>Estabilizadores y transformadores de tensión y otros pequeños materiales para usos eléctricos, utilizados en el hogar.</w:t>
      </w:r>
    </w:p>
    <w:p w:rsidR="00AE2DE5" w:rsidRPr="00F80ED2" w:rsidRDefault="00AE2DE5" w:rsidP="00AE2DE5">
      <w:pPr>
        <w:pStyle w:val="VIETA"/>
        <w:numPr>
          <w:ilvl w:val="0"/>
          <w:numId w:val="11"/>
        </w:numPr>
        <w:ind w:left="2098" w:hanging="357"/>
      </w:pPr>
      <w:r w:rsidRPr="00F80ED2">
        <w:t xml:space="preserve">Linternas, </w:t>
      </w:r>
      <w:r w:rsidRPr="00F80ED2">
        <w:rPr>
          <w:rStyle w:val="hps"/>
        </w:rPr>
        <w:t>lámparas de mano</w:t>
      </w:r>
      <w:r w:rsidRPr="00F80ED2">
        <w:t>, antorchas de jardín.</w:t>
      </w:r>
    </w:p>
    <w:p w:rsidR="00AE2DE5" w:rsidRPr="00F80ED2" w:rsidRDefault="00AE2DE5" w:rsidP="00AE2DE5">
      <w:pPr>
        <w:pStyle w:val="VIETA"/>
        <w:ind w:firstLine="0"/>
        <w:rPr>
          <w:rStyle w:val="hps"/>
          <w:color w:val="000000"/>
        </w:rPr>
      </w:pPr>
    </w:p>
    <w:p w:rsidR="00AE2DE5" w:rsidRPr="00F80ED2" w:rsidRDefault="00AE2DE5" w:rsidP="00AE2DE5">
      <w:pPr>
        <w:pStyle w:val="Excluye"/>
      </w:pPr>
      <w:r w:rsidRPr="00F80ED2">
        <w:t>Excluye:</w:t>
      </w:r>
    </w:p>
    <w:p w:rsidR="00AE2DE5" w:rsidRPr="00F80ED2" w:rsidRDefault="00AE2DE5" w:rsidP="00AE2DE5">
      <w:pPr>
        <w:pStyle w:val="Sangra2detindependiente"/>
        <w:numPr>
          <w:ilvl w:val="0"/>
          <w:numId w:val="32"/>
        </w:numPr>
        <w:tabs>
          <w:tab w:val="left" w:pos="1757"/>
        </w:tabs>
        <w:ind w:left="2127"/>
        <w:rPr>
          <w:rFonts w:cs="Arial"/>
          <w:color w:val="000000"/>
          <w:sz w:val="22"/>
          <w:szCs w:val="22"/>
        </w:rPr>
      </w:pPr>
      <w:r w:rsidRPr="00F80ED2">
        <w:rPr>
          <w:rFonts w:cs="Arial"/>
          <w:color w:val="000000"/>
          <w:sz w:val="22"/>
          <w:szCs w:val="22"/>
        </w:rPr>
        <w:t>Las reparaciones de accesorios de ferretería (05.5.2.3).</w:t>
      </w:r>
    </w:p>
    <w:p w:rsidR="00AE2DE5" w:rsidRPr="00F80ED2" w:rsidRDefault="00AE2DE5" w:rsidP="00AE2DE5">
      <w:pPr>
        <w:pStyle w:val="Sangra2detindependiente"/>
        <w:numPr>
          <w:ilvl w:val="0"/>
          <w:numId w:val="32"/>
        </w:numPr>
        <w:tabs>
          <w:tab w:val="left" w:pos="1757"/>
        </w:tabs>
        <w:ind w:left="2127"/>
        <w:rPr>
          <w:rFonts w:cs="Arial"/>
          <w:color w:val="000000"/>
          <w:sz w:val="22"/>
          <w:szCs w:val="22"/>
        </w:rPr>
      </w:pPr>
      <w:r w:rsidRPr="00F80ED2">
        <w:rPr>
          <w:rFonts w:cs="Arial"/>
          <w:color w:val="000000"/>
          <w:sz w:val="22"/>
          <w:szCs w:val="22"/>
        </w:rPr>
        <w:t>Clavos, tornillos, tuercas y arandelas (05.6.1.2)</w:t>
      </w:r>
      <w:r>
        <w:rPr>
          <w:rFonts w:cs="Arial"/>
          <w:color w:val="000000"/>
          <w:sz w:val="22"/>
          <w:szCs w:val="22"/>
        </w:rPr>
        <w:t>.</w:t>
      </w:r>
    </w:p>
    <w:p w:rsidR="00AE2DE5" w:rsidRPr="00F80ED2" w:rsidRDefault="00AE2DE5" w:rsidP="00AE2DE5">
      <w:pPr>
        <w:pStyle w:val="Sangra2detindependiente"/>
        <w:ind w:left="2127"/>
        <w:rPr>
          <w:rFonts w:cs="Arial"/>
          <w:color w:val="000000"/>
          <w:sz w:val="22"/>
          <w:szCs w:val="22"/>
        </w:rPr>
      </w:pPr>
    </w:p>
    <w:p w:rsidR="00AE2DE5" w:rsidRPr="00F80ED2" w:rsidRDefault="00AE2DE5" w:rsidP="00AE2DE5">
      <w:pPr>
        <w:pStyle w:val="Sangra2detindependiente"/>
        <w:ind w:left="2127"/>
        <w:rPr>
          <w:rFonts w:cs="Arial"/>
          <w:color w:val="000000"/>
          <w:sz w:val="22"/>
          <w:szCs w:val="22"/>
        </w:rPr>
      </w:pPr>
    </w:p>
    <w:p w:rsidR="00AE2DE5" w:rsidRPr="00F80ED2" w:rsidRDefault="00AE2DE5" w:rsidP="00AE2DE5">
      <w:pPr>
        <w:pStyle w:val="TtuloCdigo"/>
      </w:pPr>
      <w:r w:rsidRPr="00F80ED2">
        <w:t>05.5.2.3</w:t>
      </w:r>
      <w:r w:rsidRPr="00F80ED2">
        <w:tab/>
        <w:t>REPARACIONES DE HERRAMIENTAS Y ACCESORIOS NO ELÉCTRICOS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color w:val="000000"/>
        </w:rPr>
      </w:pPr>
      <w:r w:rsidRPr="00F80ED2">
        <w:rPr>
          <w:rStyle w:val="hps"/>
        </w:rPr>
        <w:t>Reparación de pequeñas herramientas y accesorios no eléctricos</w:t>
      </w:r>
      <w:r w:rsidRPr="00F80ED2">
        <w:rPr>
          <w:color w:val="000000"/>
        </w:rPr>
        <w:t xml:space="preserve">. </w:t>
      </w:r>
    </w:p>
    <w:p w:rsidR="00AE2DE5" w:rsidRPr="00F80ED2" w:rsidRDefault="00AE2DE5" w:rsidP="00AE2DE5">
      <w:pPr>
        <w:pStyle w:val="VIETA"/>
        <w:numPr>
          <w:ilvl w:val="0"/>
          <w:numId w:val="11"/>
        </w:numPr>
        <w:ind w:left="2098" w:hanging="357"/>
      </w:pPr>
      <w:r w:rsidRPr="00F80ED2">
        <w:t xml:space="preserve">Reparación de accesorios de ferretería. </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05.6</w:t>
      </w:r>
      <w:r w:rsidRPr="00F80ED2">
        <w:rPr>
          <w:rFonts w:cs="Arial"/>
          <w:color w:val="000000"/>
          <w:sz w:val="22"/>
          <w:szCs w:val="22"/>
        </w:rPr>
        <w:tab/>
        <w:t>BIENES Y SERVICIOS PARA EL MANTENIMIENTO CORRIENTE DEL HOGAR</w:t>
      </w: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05.6.1</w:t>
      </w:r>
      <w:r w:rsidRPr="00F80ED2">
        <w:rPr>
          <w:rFonts w:cs="Arial"/>
          <w:color w:val="000000"/>
          <w:sz w:val="22"/>
          <w:szCs w:val="22"/>
        </w:rPr>
        <w:tab/>
        <w:t>ARTÍCULOS NO DURADEROS PARA EL HOGAR</w:t>
      </w:r>
    </w:p>
    <w:p w:rsidR="00AE2DE5" w:rsidRPr="00F80ED2" w:rsidRDefault="00AE2DE5" w:rsidP="00AE2DE5">
      <w:pPr>
        <w:pStyle w:val="Piedepgina"/>
        <w:tabs>
          <w:tab w:val="clear" w:pos="4252"/>
          <w:tab w:val="clear" w:pos="8504"/>
        </w:tabs>
        <w:ind w:left="2127"/>
        <w:rPr>
          <w:rFonts w:cs="Arial"/>
          <w:color w:val="000000"/>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rPr>
          <w:rStyle w:val="hps"/>
        </w:rPr>
        <w:t>Pinceles y espátulas para pintar y reparar la vivienda (</w:t>
      </w:r>
      <w:r w:rsidRPr="00F80ED2">
        <w:t>04.3.1.0).</w:t>
      </w:r>
    </w:p>
    <w:p w:rsidR="00AE2DE5" w:rsidRPr="00F80ED2" w:rsidRDefault="00AE2DE5" w:rsidP="00AE2DE5">
      <w:pPr>
        <w:pStyle w:val="VIETA"/>
        <w:numPr>
          <w:ilvl w:val="0"/>
          <w:numId w:val="11"/>
        </w:numPr>
        <w:ind w:left="2098" w:hanging="357"/>
      </w:pPr>
      <w:r w:rsidRPr="00F80ED2">
        <w:rPr>
          <w:rStyle w:val="hps"/>
        </w:rPr>
        <w:t>Extintores para vehículos (</w:t>
      </w:r>
      <w:r w:rsidRPr="00F80ED2">
        <w:t>07.2.1.3).</w:t>
      </w:r>
    </w:p>
    <w:p w:rsidR="00AE2DE5" w:rsidRPr="00F80ED2" w:rsidRDefault="00AE2DE5" w:rsidP="00AE2DE5">
      <w:pPr>
        <w:pStyle w:val="VIETA"/>
        <w:numPr>
          <w:ilvl w:val="0"/>
          <w:numId w:val="11"/>
        </w:numPr>
        <w:ind w:left="2098" w:hanging="357"/>
      </w:pPr>
      <w:r w:rsidRPr="00F80ED2">
        <w:rPr>
          <w:rStyle w:val="hps"/>
        </w:rPr>
        <w:t xml:space="preserve">Productos específicos para la limpieza y mantenimiento </w:t>
      </w:r>
      <w:r w:rsidRPr="00F80ED2">
        <w:t xml:space="preserve">vehículos, (limpiadores de cromo, compuestos </w:t>
      </w:r>
      <w:r w:rsidRPr="00F80ED2">
        <w:rPr>
          <w:rStyle w:val="hps"/>
        </w:rPr>
        <w:t>de sellado y ceras para carrocería, etc.) (</w:t>
      </w:r>
      <w:r w:rsidRPr="00F80ED2">
        <w:t>07.2.1.3).</w:t>
      </w:r>
    </w:p>
    <w:p w:rsidR="00AE2DE5" w:rsidRPr="00F80ED2" w:rsidRDefault="00AE2DE5" w:rsidP="00AE2DE5">
      <w:pPr>
        <w:pStyle w:val="VIETA"/>
        <w:numPr>
          <w:ilvl w:val="0"/>
          <w:numId w:val="11"/>
        </w:numPr>
        <w:ind w:left="2098" w:hanging="357"/>
      </w:pPr>
      <w:r w:rsidRPr="00F80ED2">
        <w:rPr>
          <w:rStyle w:val="hps"/>
        </w:rPr>
        <w:t>Productos de horticultura para el mantenimiento de jardines ornamentales (</w:t>
      </w:r>
      <w:r w:rsidRPr="00F80ED2">
        <w:t>09.3.3).</w:t>
      </w:r>
    </w:p>
    <w:p w:rsidR="00AE2DE5" w:rsidRPr="00F80ED2" w:rsidRDefault="00AE2DE5" w:rsidP="00AE2DE5">
      <w:pPr>
        <w:pStyle w:val="VIETA"/>
        <w:numPr>
          <w:ilvl w:val="0"/>
          <w:numId w:val="11"/>
        </w:numPr>
        <w:ind w:left="2098" w:hanging="357"/>
      </w:pPr>
      <w:r w:rsidRPr="00F80ED2">
        <w:t>Esponjas de baño (12.1.3.1)</w:t>
      </w:r>
    </w:p>
    <w:p w:rsidR="00AE2DE5" w:rsidRPr="00F80ED2" w:rsidRDefault="00AE2DE5" w:rsidP="00AE2DE5">
      <w:pPr>
        <w:pStyle w:val="VIETA"/>
        <w:numPr>
          <w:ilvl w:val="0"/>
          <w:numId w:val="11"/>
        </w:numPr>
        <w:ind w:left="2098" w:hanging="357"/>
        <w:rPr>
          <w:rStyle w:val="hps"/>
        </w:rPr>
      </w:pPr>
      <w:r w:rsidRPr="00F80ED2">
        <w:rPr>
          <w:rStyle w:val="hps"/>
        </w:rPr>
        <w:t>Pañuelos de papel, papel higiénico, jabones de tocador y otros productos de aseo personal (12.1.3.2).</w:t>
      </w:r>
    </w:p>
    <w:p w:rsidR="00AE2DE5" w:rsidRPr="00F80ED2" w:rsidRDefault="00AE2DE5" w:rsidP="00AE2DE5">
      <w:pPr>
        <w:pStyle w:val="VIETA"/>
        <w:numPr>
          <w:ilvl w:val="0"/>
          <w:numId w:val="11"/>
        </w:numPr>
        <w:ind w:left="2098" w:hanging="357"/>
        <w:rPr>
          <w:rStyle w:val="hps"/>
        </w:rPr>
      </w:pPr>
      <w:r w:rsidRPr="00F80ED2">
        <w:rPr>
          <w:rStyle w:val="hps"/>
        </w:rPr>
        <w:t>Mecheros (12.3.2.9).</w:t>
      </w:r>
    </w:p>
    <w:p w:rsidR="00AE2DE5" w:rsidRPr="00F80ED2" w:rsidRDefault="00AE2DE5" w:rsidP="00AE2DE5">
      <w:pPr>
        <w:pStyle w:val="Piedepgina"/>
        <w:tabs>
          <w:tab w:val="clear" w:pos="4252"/>
          <w:tab w:val="clear" w:pos="8504"/>
        </w:tabs>
        <w:ind w:left="2127"/>
        <w:rPr>
          <w:rStyle w:val="hps"/>
          <w:rFonts w:cs="Arial"/>
          <w:szCs w:val="22"/>
        </w:rPr>
      </w:pPr>
    </w:p>
    <w:p w:rsidR="00AE2DE5" w:rsidRPr="00F80ED2" w:rsidRDefault="00AE2DE5" w:rsidP="00AE2DE5">
      <w:pPr>
        <w:pStyle w:val="Piedepgina"/>
        <w:tabs>
          <w:tab w:val="clear" w:pos="4252"/>
          <w:tab w:val="clear" w:pos="8504"/>
        </w:tabs>
        <w:ind w:left="2127"/>
        <w:rPr>
          <w:rFonts w:cs="Arial"/>
          <w:szCs w:val="22"/>
        </w:rPr>
      </w:pPr>
    </w:p>
    <w:p w:rsidR="00AE2DE5" w:rsidRPr="00F80ED2" w:rsidRDefault="00AE2DE5" w:rsidP="00AE2DE5">
      <w:pPr>
        <w:pStyle w:val="TtuloCdigo"/>
      </w:pPr>
      <w:r w:rsidRPr="00F80ED2">
        <w:t>05.6.1.1</w:t>
      </w:r>
      <w:r w:rsidRPr="00F80ED2">
        <w:tab/>
        <w:t>PRODUCTOS DE LIMPIEZA Y MANTENIMIENTO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Detergentes, jabones, suavizantes y abrillantadores para vajillas de lavado a mano o a máquina...</w:t>
      </w:r>
    </w:p>
    <w:p w:rsidR="00AE2DE5" w:rsidRPr="00F80ED2" w:rsidRDefault="00AE2DE5" w:rsidP="00AE2DE5">
      <w:pPr>
        <w:pStyle w:val="VIETA"/>
        <w:numPr>
          <w:ilvl w:val="0"/>
          <w:numId w:val="11"/>
        </w:numPr>
        <w:ind w:left="2098" w:hanging="357"/>
      </w:pPr>
      <w:r w:rsidRPr="00F80ED2">
        <w:t>Lejías y líquidos utilizados para la limpieza del hogar (limpiacristales, limpiahornos). Agua destilada, disolventes, sosa cáustica, alcanfor, almidón, naftalina, blanco España, quitamanchas, amoníaco, aguarrás.</w:t>
      </w:r>
    </w:p>
    <w:p w:rsidR="00AE2DE5" w:rsidRDefault="00AE2DE5" w:rsidP="00AE2DE5">
      <w:pPr>
        <w:pStyle w:val="VIETA"/>
        <w:numPr>
          <w:ilvl w:val="0"/>
          <w:numId w:val="11"/>
        </w:numPr>
        <w:ind w:left="2098" w:hanging="357"/>
      </w:pPr>
      <w:r w:rsidRPr="00F80ED2">
        <w:t>Productos de limpieza de ventanas, colorantes, blanqueantes, desinfectantes, desatascadores.</w:t>
      </w:r>
    </w:p>
    <w:p w:rsidR="00AE2DE5" w:rsidRPr="00F80ED2" w:rsidRDefault="00AE2DE5" w:rsidP="00AE2DE5">
      <w:pPr>
        <w:pStyle w:val="VIETA"/>
        <w:numPr>
          <w:ilvl w:val="0"/>
          <w:numId w:val="11"/>
        </w:numPr>
        <w:ind w:left="2098" w:hanging="357"/>
      </w:pPr>
      <w:r>
        <w:t>Pastillas para esterilizar biberones. Amukina.</w:t>
      </w:r>
    </w:p>
    <w:p w:rsidR="00AE2DE5" w:rsidRPr="00F80ED2" w:rsidRDefault="00AE2DE5" w:rsidP="00AE2DE5">
      <w:pPr>
        <w:pStyle w:val="VIETA"/>
        <w:numPr>
          <w:ilvl w:val="0"/>
          <w:numId w:val="11"/>
        </w:numPr>
        <w:ind w:left="2098" w:hanging="357"/>
      </w:pPr>
      <w:r w:rsidRPr="00F80ED2">
        <w:t>Ceras y barnices para el suelo y para los muebles. Productos químicos para la limpieza de alfombras.</w:t>
      </w:r>
    </w:p>
    <w:p w:rsidR="00AE2DE5" w:rsidRPr="00F80ED2" w:rsidRDefault="00AE2DE5" w:rsidP="00AE2DE5">
      <w:pPr>
        <w:pStyle w:val="VIETA"/>
        <w:numPr>
          <w:ilvl w:val="0"/>
          <w:numId w:val="11"/>
        </w:numPr>
        <w:ind w:left="2098" w:hanging="357"/>
      </w:pPr>
      <w:r w:rsidRPr="00F80ED2">
        <w:t>Tintes para ropa, detergentes de ropa para lavado manual o automático. Suavizantes para ropa.</w:t>
      </w:r>
    </w:p>
    <w:p w:rsidR="00AE2DE5" w:rsidRPr="00F80ED2" w:rsidRDefault="00AE2DE5" w:rsidP="00AE2DE5">
      <w:pPr>
        <w:pStyle w:val="VIETA"/>
        <w:numPr>
          <w:ilvl w:val="0"/>
          <w:numId w:val="11"/>
        </w:numPr>
        <w:ind w:left="2098" w:hanging="357"/>
      </w:pPr>
      <w:r w:rsidRPr="00F80ED2">
        <w:t>Betunes, tintes y cremas para la limpieza del calzado en cualquier forma y presentación; tintes para trajes y tejidos de la vivienda, tintes para artículos de cuero.</w:t>
      </w:r>
    </w:p>
    <w:p w:rsidR="00AE2DE5" w:rsidRPr="00F80ED2" w:rsidRDefault="00AE2DE5" w:rsidP="00AE2DE5">
      <w:pPr>
        <w:pStyle w:val="VIETA"/>
        <w:numPr>
          <w:ilvl w:val="0"/>
          <w:numId w:val="11"/>
        </w:numPr>
        <w:ind w:left="2098" w:hanging="357"/>
      </w:pPr>
      <w:r w:rsidRPr="00F80ED2">
        <w:t>Inse</w:t>
      </w:r>
      <w:r>
        <w:t>cticidas, fungicidas, raticidas; eléctricos o no.</w:t>
      </w:r>
    </w:p>
    <w:p w:rsidR="00AE2DE5" w:rsidRPr="00F80ED2" w:rsidRDefault="00AE2DE5" w:rsidP="00AE2DE5">
      <w:pPr>
        <w:pStyle w:val="VIETA"/>
        <w:numPr>
          <w:ilvl w:val="0"/>
          <w:numId w:val="11"/>
        </w:numPr>
        <w:ind w:left="2098" w:hanging="357"/>
      </w:pPr>
      <w:r w:rsidRPr="00F80ED2">
        <w:t xml:space="preserve">Desodorantes ambientales y ambientadores; </w:t>
      </w:r>
      <w:r>
        <w:t>eléctricos o no</w:t>
      </w:r>
      <w:r w:rsidRPr="00F80ED2">
        <w:t>.</w:t>
      </w:r>
    </w:p>
    <w:p w:rsidR="00AE2DE5" w:rsidRPr="00F80ED2" w:rsidRDefault="00AE2DE5" w:rsidP="00AE2DE5">
      <w:pPr>
        <w:pStyle w:val="VIETA"/>
        <w:numPr>
          <w:ilvl w:val="0"/>
          <w:numId w:val="11"/>
        </w:numPr>
        <w:ind w:left="2098" w:hanging="357"/>
      </w:pPr>
      <w:r w:rsidRPr="00F80ED2">
        <w:t>Incienso, popurrí.</w:t>
      </w:r>
    </w:p>
    <w:p w:rsidR="00AE2DE5" w:rsidRPr="00F80ED2" w:rsidRDefault="00AE2DE5" w:rsidP="00AE2DE5">
      <w:pPr>
        <w:pStyle w:val="VIETA"/>
        <w:numPr>
          <w:ilvl w:val="0"/>
          <w:numId w:val="11"/>
        </w:numPr>
        <w:ind w:left="2098" w:hanging="357"/>
      </w:pPr>
      <w:r w:rsidRPr="00F80ED2">
        <w:t>Cloro y otros productos para el mantenimiento de piscinas.</w:t>
      </w:r>
    </w:p>
    <w:p w:rsidR="00AE2DE5" w:rsidRPr="00F80ED2" w:rsidRDefault="00AE2DE5" w:rsidP="00AE2DE5">
      <w:pPr>
        <w:pStyle w:val="VIETA"/>
        <w:numPr>
          <w:ilvl w:val="0"/>
          <w:numId w:val="11"/>
        </w:numPr>
        <w:ind w:left="2098" w:hanging="357"/>
      </w:pPr>
      <w:r w:rsidRPr="00F80ED2">
        <w:t>Serrín y resto de artículos de limpieza no mencionados anteriormente.</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Prrafodelista"/>
        <w:numPr>
          <w:ilvl w:val="0"/>
          <w:numId w:val="70"/>
        </w:numPr>
        <w:tabs>
          <w:tab w:val="left" w:pos="1757"/>
        </w:tabs>
        <w:ind w:left="2127"/>
        <w:jc w:val="both"/>
        <w:rPr>
          <w:rFonts w:ascii="Arial" w:hAnsi="Arial" w:cs="Arial"/>
          <w:color w:val="000000"/>
        </w:rPr>
      </w:pPr>
      <w:r w:rsidRPr="00F80ED2">
        <w:rPr>
          <w:rFonts w:ascii="Arial" w:hAnsi="Arial" w:cs="Arial"/>
          <w:color w:val="000000"/>
        </w:rPr>
        <w:t>Jabón de tocador (12.1.3.2).</w:t>
      </w:r>
    </w:p>
    <w:p w:rsidR="00AE2DE5" w:rsidRPr="003C43F5" w:rsidRDefault="00AE2DE5" w:rsidP="00AE2DE5">
      <w:pPr>
        <w:pStyle w:val="Prrafodelista"/>
        <w:numPr>
          <w:ilvl w:val="0"/>
          <w:numId w:val="70"/>
        </w:numPr>
        <w:tabs>
          <w:tab w:val="left" w:pos="1757"/>
        </w:tabs>
        <w:ind w:left="2127"/>
        <w:jc w:val="both"/>
        <w:rPr>
          <w:rFonts w:ascii="Arial" w:hAnsi="Arial" w:cs="Arial"/>
          <w:i/>
          <w:color w:val="000000"/>
          <w:spacing w:val="-2"/>
          <w:lang w:val="es-ES_tradnl"/>
        </w:rPr>
      </w:pPr>
      <w:r w:rsidRPr="003C43F5">
        <w:rPr>
          <w:rFonts w:ascii="Arial" w:hAnsi="Arial" w:cs="Arial"/>
          <w:color w:val="000000"/>
        </w:rPr>
        <w:t>Insecticidas, plaguicidas para plantas de uso doméstico (09.3.3.1).</w:t>
      </w:r>
    </w:p>
    <w:p w:rsidR="00AE2DE5" w:rsidRDefault="00AE2DE5" w:rsidP="00AE2DE5">
      <w:pPr>
        <w:pStyle w:val="Prrafodelista"/>
        <w:tabs>
          <w:tab w:val="left" w:pos="1757"/>
        </w:tabs>
        <w:ind w:left="2127"/>
        <w:jc w:val="both"/>
        <w:rPr>
          <w:rFonts w:ascii="Arial" w:hAnsi="Arial" w:cs="Arial"/>
          <w:color w:val="000000"/>
        </w:rPr>
      </w:pPr>
    </w:p>
    <w:p w:rsidR="00AE2DE5" w:rsidRPr="003C43F5" w:rsidRDefault="00AE2DE5" w:rsidP="00AE2DE5">
      <w:pPr>
        <w:pStyle w:val="Prrafodelista"/>
        <w:tabs>
          <w:tab w:val="left" w:pos="1757"/>
        </w:tabs>
        <w:ind w:left="2127"/>
        <w:jc w:val="both"/>
        <w:rPr>
          <w:rFonts w:ascii="Arial" w:hAnsi="Arial" w:cs="Arial"/>
          <w:i/>
          <w:color w:val="000000"/>
          <w:spacing w:val="-2"/>
          <w:lang w:val="es-ES_tradnl"/>
        </w:rPr>
      </w:pPr>
    </w:p>
    <w:p w:rsidR="00AE2DE5" w:rsidRPr="00F80ED2" w:rsidRDefault="00AE2DE5" w:rsidP="00AE2DE5">
      <w:pPr>
        <w:pStyle w:val="TtuloCdigo"/>
      </w:pPr>
      <w:r w:rsidRPr="00F80ED2">
        <w:t>05.6.1.2</w:t>
      </w:r>
      <w:r w:rsidRPr="00F80ED2">
        <w:tab/>
        <w:t>OTROS PRODUCTOS NO DURADEROS PARA EL HOGAR</w:t>
      </w:r>
    </w:p>
    <w:p w:rsidR="00AE2DE5" w:rsidRPr="00F80ED2" w:rsidRDefault="00AE2DE5" w:rsidP="00AE2DE5">
      <w:pPr>
        <w:pStyle w:val="Referencia"/>
        <w:rPr>
          <w:b/>
        </w:rPr>
      </w:pPr>
      <w:r w:rsidRPr="00F80ED2">
        <w:t>Bisemanal</w:t>
      </w:r>
      <w:r w:rsidRPr="00F80ED2">
        <w:rPr>
          <w:b/>
        </w:rPr>
        <w:tab/>
      </w:r>
    </w:p>
    <w:p w:rsidR="00AE2DE5" w:rsidRPr="00F80ED2" w:rsidRDefault="00AE2DE5" w:rsidP="00AE2DE5">
      <w:pPr>
        <w:pStyle w:val="VIETA"/>
        <w:numPr>
          <w:ilvl w:val="0"/>
          <w:numId w:val="11"/>
        </w:numPr>
        <w:ind w:left="2098" w:hanging="357"/>
      </w:pPr>
      <w:r w:rsidRPr="00F80ED2">
        <w:t>Artículos de menaje en papel, cartón y similares (no recuperables), tales como manteles, servilletas, pajitas para la bebida, platos, vasos y cubiertos desechables.</w:t>
      </w:r>
    </w:p>
    <w:p w:rsidR="00AE2DE5" w:rsidRPr="00F80ED2" w:rsidRDefault="00AE2DE5" w:rsidP="00AE2DE5">
      <w:pPr>
        <w:pStyle w:val="VIETA"/>
        <w:numPr>
          <w:ilvl w:val="0"/>
          <w:numId w:val="11"/>
        </w:numPr>
        <w:ind w:left="2098" w:hanging="357"/>
      </w:pPr>
      <w:r w:rsidRPr="00F80ED2">
        <w:t>Cubiteras de plástico o papel, bolsas para hacer hielo, blíster.</w:t>
      </w:r>
    </w:p>
    <w:p w:rsidR="00AE2DE5" w:rsidRDefault="00AE2DE5" w:rsidP="00AE2DE5">
      <w:pPr>
        <w:pStyle w:val="VIETA"/>
        <w:numPr>
          <w:ilvl w:val="0"/>
          <w:numId w:val="11"/>
        </w:numPr>
        <w:ind w:left="2098" w:hanging="357"/>
      </w:pPr>
      <w:r w:rsidRPr="00F80ED2">
        <w:t>Filtros desechables; bolsas de aspiradoras</w:t>
      </w:r>
      <w:r>
        <w:t>.</w:t>
      </w:r>
    </w:p>
    <w:p w:rsidR="00AE2DE5" w:rsidRPr="00E2179F" w:rsidRDefault="00AE2DE5" w:rsidP="00AE2DE5">
      <w:pPr>
        <w:pStyle w:val="VIETA"/>
        <w:numPr>
          <w:ilvl w:val="0"/>
          <w:numId w:val="11"/>
        </w:numPr>
        <w:ind w:left="2098" w:hanging="357"/>
      </w:pPr>
      <w:r w:rsidRPr="00E2179F">
        <w:t>Mascarillas con filtro de aire para limpieza o trabajos manuales.</w:t>
      </w:r>
    </w:p>
    <w:p w:rsidR="00AE2DE5" w:rsidRPr="00E2179F" w:rsidRDefault="00AE2DE5" w:rsidP="00AE2DE5">
      <w:pPr>
        <w:pStyle w:val="VIETA"/>
        <w:numPr>
          <w:ilvl w:val="0"/>
          <w:numId w:val="11"/>
        </w:numPr>
        <w:ind w:left="2098" w:hanging="357"/>
      </w:pPr>
      <w:r w:rsidRPr="00E2179F">
        <w:t>Moldes de papel de aluminio; papel de cocina, aluminio, plástico...</w:t>
      </w:r>
    </w:p>
    <w:p w:rsidR="00AE2DE5" w:rsidRDefault="00AE2DE5" w:rsidP="00AE2DE5">
      <w:pPr>
        <w:pStyle w:val="VIETA"/>
        <w:numPr>
          <w:ilvl w:val="0"/>
          <w:numId w:val="11"/>
        </w:numPr>
        <w:ind w:left="2098" w:hanging="357"/>
      </w:pPr>
      <w:r w:rsidRPr="00E2179F">
        <w:t xml:space="preserve">Bolsas de basura, bolsas de plástico de la compra, bolsas de la compra isotérmicas de plástico y aluminio, bolsas para </w:t>
      </w:r>
      <w:r w:rsidRPr="00F80ED2">
        <w:t>excrementos de perros...</w:t>
      </w:r>
    </w:p>
    <w:p w:rsidR="00AE2DE5" w:rsidRPr="00F80ED2" w:rsidRDefault="00AE2DE5" w:rsidP="00AE2DE5">
      <w:pPr>
        <w:pStyle w:val="VIETA"/>
        <w:numPr>
          <w:ilvl w:val="0"/>
          <w:numId w:val="11"/>
        </w:numPr>
        <w:ind w:left="2098" w:hanging="357"/>
      </w:pPr>
      <w:r w:rsidRPr="00F80ED2">
        <w:t>Artículos para la limpieza tales como: escobas, escobones; barredoras no eléctricas; recogedores; fregonas; cepillos para encerar; cepillos para el hogar (ropa, calzado); desatascadores; paños, plumeros, trapos, gamuzas; bayetas de todo tipo (limpiar, pulir, fregar), spontex, esponjas, estropajos de fibra o acero; muñequillas para encerar, brochas y pinceles para usos varios del hogar; guantes de fregar, guantes de trabajo, etc.</w:t>
      </w:r>
    </w:p>
    <w:p w:rsidR="00AE2DE5" w:rsidRDefault="00AE2DE5" w:rsidP="00AE2DE5">
      <w:pPr>
        <w:pStyle w:val="VIETA"/>
        <w:numPr>
          <w:ilvl w:val="0"/>
          <w:numId w:val="11"/>
        </w:numPr>
        <w:ind w:left="2098" w:hanging="357"/>
      </w:pPr>
      <w:r w:rsidRPr="00F80ED2">
        <w:t>Gafas de protección.</w:t>
      </w:r>
    </w:p>
    <w:p w:rsidR="00AE2DE5" w:rsidRPr="00F80ED2" w:rsidRDefault="00AE2DE5" w:rsidP="00AE2DE5">
      <w:pPr>
        <w:pStyle w:val="VIETA"/>
        <w:numPr>
          <w:ilvl w:val="0"/>
          <w:numId w:val="11"/>
        </w:numPr>
        <w:ind w:left="2098" w:hanging="357"/>
      </w:pPr>
      <w:r>
        <w:t>Gorros de ducha.</w:t>
      </w:r>
    </w:p>
    <w:p w:rsidR="00AE2DE5" w:rsidRPr="00F80ED2" w:rsidRDefault="00AE2DE5" w:rsidP="00AE2DE5">
      <w:pPr>
        <w:pStyle w:val="VIETA"/>
        <w:numPr>
          <w:ilvl w:val="0"/>
          <w:numId w:val="11"/>
        </w:numPr>
        <w:ind w:left="2098" w:hanging="357"/>
      </w:pPr>
      <w:r w:rsidRPr="00F80ED2">
        <w:t>Otros artículos del hogar no duraderos, tales como: cerillas, velas y mechas para lámparas; alcohol de quemar, pastillas de combustible para encender la chimenea o la barbacoa; pinzas de ropa, palillos dentales, cuerdas y cordeles, etc.</w:t>
      </w:r>
    </w:p>
    <w:p w:rsidR="00AE2DE5" w:rsidRPr="00F80ED2" w:rsidRDefault="00AE2DE5" w:rsidP="00AE2DE5">
      <w:pPr>
        <w:pStyle w:val="VIETA"/>
        <w:numPr>
          <w:ilvl w:val="0"/>
          <w:numId w:val="11"/>
        </w:numPr>
        <w:ind w:left="2098" w:hanging="357"/>
      </w:pPr>
      <w:r w:rsidRPr="00F80ED2">
        <w:t>Tijeras de costura, ganchillos, agujas de coser, tejer y tricotar, imperdibles, alfileres, alfileteros, dedales.</w:t>
      </w:r>
    </w:p>
    <w:p w:rsidR="00AE2DE5" w:rsidRPr="00F80ED2" w:rsidRDefault="00AE2DE5" w:rsidP="00AE2DE5">
      <w:pPr>
        <w:pStyle w:val="VIETA"/>
        <w:numPr>
          <w:ilvl w:val="0"/>
          <w:numId w:val="11"/>
        </w:numPr>
        <w:ind w:left="2098" w:hanging="357"/>
      </w:pPr>
      <w:r w:rsidRPr="00F80ED2">
        <w:t>Perchas adhesivas, de tornillo o de armario…</w:t>
      </w:r>
    </w:p>
    <w:p w:rsidR="00AE2DE5" w:rsidRDefault="00AE2DE5" w:rsidP="00AE2DE5">
      <w:pPr>
        <w:pStyle w:val="VIETA"/>
        <w:numPr>
          <w:ilvl w:val="0"/>
          <w:numId w:val="11"/>
        </w:numPr>
        <w:ind w:left="2098" w:hanging="357"/>
      </w:pPr>
      <w:r w:rsidRPr="00F80ED2">
        <w:t>Clavos, puntas, tornillos, tuercas</w:t>
      </w:r>
      <w:r>
        <w:t xml:space="preserve"> y</w:t>
      </w:r>
      <w:r w:rsidRPr="00F80ED2">
        <w:t xml:space="preserve"> arandelas</w:t>
      </w:r>
      <w:r>
        <w:t xml:space="preserve"> (por criterio de Eurostat).</w:t>
      </w:r>
    </w:p>
    <w:p w:rsidR="00AE2DE5" w:rsidRPr="00F80ED2" w:rsidRDefault="00AE2DE5" w:rsidP="00AE2DE5">
      <w:pPr>
        <w:pStyle w:val="VIETA"/>
        <w:numPr>
          <w:ilvl w:val="0"/>
          <w:numId w:val="11"/>
        </w:numPr>
        <w:ind w:left="2098" w:hanging="357"/>
      </w:pPr>
      <w:r>
        <w:t>C</w:t>
      </w:r>
      <w:r w:rsidRPr="00F80ED2">
        <w:t xml:space="preserve">hinchetas, tachuelas, escarpias, alcayatas, tacos, papel de lija… </w:t>
      </w:r>
    </w:p>
    <w:p w:rsidR="00AE2DE5" w:rsidRPr="00F80ED2" w:rsidRDefault="00AE2DE5" w:rsidP="00AE2DE5">
      <w:pPr>
        <w:pStyle w:val="VIETA"/>
        <w:numPr>
          <w:ilvl w:val="0"/>
          <w:numId w:val="11"/>
        </w:numPr>
        <w:ind w:left="2098" w:hanging="357"/>
      </w:pPr>
      <w:r w:rsidRPr="00F80ED2">
        <w:t>Colas, pegamentos, cintas adhesivas de uso doméstico y cintas aislantes.</w:t>
      </w:r>
    </w:p>
    <w:p w:rsidR="00AE2DE5" w:rsidRDefault="00AE2DE5" w:rsidP="00AE2DE5">
      <w:pPr>
        <w:pStyle w:val="VIETA"/>
        <w:numPr>
          <w:ilvl w:val="0"/>
          <w:numId w:val="11"/>
        </w:numPr>
        <w:ind w:left="2098" w:hanging="357"/>
      </w:pPr>
      <w:r w:rsidRPr="00F80ED2">
        <w:t>Extintores para el hogar.</w:t>
      </w:r>
    </w:p>
    <w:p w:rsidR="00AE2DE5" w:rsidRDefault="00AE2DE5" w:rsidP="00AE2DE5">
      <w:pPr>
        <w:pStyle w:val="VIETA"/>
        <w:ind w:firstLine="0"/>
      </w:pPr>
    </w:p>
    <w:p w:rsidR="00AE2DE5" w:rsidRPr="00F80ED2" w:rsidRDefault="00AE2DE5" w:rsidP="00AE2DE5">
      <w:pPr>
        <w:pStyle w:val="Excluye"/>
      </w:pPr>
      <w:r w:rsidRPr="00F80ED2">
        <w:t xml:space="preserve">Excluye: </w:t>
      </w:r>
    </w:p>
    <w:p w:rsidR="00AE2DE5" w:rsidRPr="00640F1C" w:rsidRDefault="00AE2DE5" w:rsidP="00AE2DE5">
      <w:pPr>
        <w:pStyle w:val="VIETA"/>
        <w:numPr>
          <w:ilvl w:val="0"/>
          <w:numId w:val="11"/>
        </w:numPr>
        <w:ind w:left="2098" w:hanging="357"/>
        <w:rPr>
          <w:i/>
        </w:rPr>
      </w:pPr>
      <w:r w:rsidRPr="00640F1C">
        <w:t>Platos, vasos y cubiertos de plástico reutilizables para acampada y simi</w:t>
      </w:r>
      <w:r>
        <w:t>lar (05.4.0.3).</w:t>
      </w: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05.6.2</w:t>
      </w:r>
      <w:r w:rsidRPr="00F80ED2">
        <w:rPr>
          <w:rFonts w:cs="Arial"/>
          <w:color w:val="000000"/>
          <w:sz w:val="22"/>
          <w:szCs w:val="22"/>
        </w:rPr>
        <w:tab/>
        <w:t>SERVICIO DOMÉSTICO Y OTROS SERVICIOS PARA LA VIVIENDA</w:t>
      </w:r>
    </w:p>
    <w:p w:rsidR="00AE2DE5" w:rsidRPr="00F80ED2" w:rsidRDefault="00AE2DE5" w:rsidP="00AE2DE5">
      <w:pPr>
        <w:ind w:left="2127"/>
        <w:jc w:val="both"/>
        <w:rPr>
          <w:rStyle w:val="hps"/>
          <w:rFonts w:ascii="Arial" w:hAnsi="Arial" w:cs="Arial"/>
          <w:color w:val="000000"/>
        </w:rPr>
      </w:pPr>
      <w:r w:rsidRPr="00F80ED2">
        <w:rPr>
          <w:rStyle w:val="hps"/>
          <w:rFonts w:ascii="Arial" w:hAnsi="Arial" w:cs="Arial"/>
        </w:rPr>
        <w:tab/>
      </w:r>
      <w:r w:rsidRPr="00F80ED2">
        <w:rPr>
          <w:rStyle w:val="hps"/>
          <w:rFonts w:ascii="Arial" w:hAnsi="Arial" w:cs="Arial"/>
        </w:rPr>
        <w:tab/>
      </w: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rPr>
          <w:rStyle w:val="hps"/>
        </w:rPr>
        <w:t>Gastos comunitarios en concepto de conservación, jardinería, limpieza de escaleras, calefacción y alumbrado, conservación de ascensores y puntos de recogida, de eliminación</w:t>
      </w:r>
      <w:r w:rsidRPr="00F80ED2">
        <w:t xml:space="preserve">, etc. en </w:t>
      </w:r>
      <w:r w:rsidRPr="00F80ED2">
        <w:rPr>
          <w:rStyle w:val="hps"/>
        </w:rPr>
        <w:t>comunidades de vecinos (</w:t>
      </w:r>
      <w:r w:rsidRPr="00F80ED2">
        <w:t>04.4.4).</w:t>
      </w:r>
    </w:p>
    <w:p w:rsidR="00AE2DE5" w:rsidRPr="00F80ED2" w:rsidRDefault="00AE2DE5" w:rsidP="00AE2DE5">
      <w:pPr>
        <w:pStyle w:val="VIETA"/>
        <w:numPr>
          <w:ilvl w:val="0"/>
          <w:numId w:val="11"/>
        </w:numPr>
        <w:ind w:left="2098" w:hanging="357"/>
      </w:pPr>
      <w:r w:rsidRPr="00F80ED2">
        <w:rPr>
          <w:rStyle w:val="hps"/>
        </w:rPr>
        <w:t>Servicios de seguridad (</w:t>
      </w:r>
      <w:r w:rsidRPr="00F80ED2">
        <w:t>04.4.4).</w:t>
      </w:r>
    </w:p>
    <w:p w:rsidR="00AE2DE5" w:rsidRPr="00F80ED2" w:rsidRDefault="00AE2DE5" w:rsidP="00AE2DE5">
      <w:pPr>
        <w:pStyle w:val="VIETA"/>
        <w:numPr>
          <w:ilvl w:val="0"/>
          <w:numId w:val="11"/>
        </w:numPr>
        <w:ind w:left="2098" w:hanging="357"/>
      </w:pPr>
      <w:r w:rsidRPr="00F80ED2">
        <w:rPr>
          <w:rStyle w:val="hps"/>
        </w:rPr>
        <w:t>Retirada de nieve y limpieza de chimeneas (</w:t>
      </w:r>
      <w:r w:rsidRPr="00F80ED2">
        <w:t>04.4.4).</w:t>
      </w:r>
    </w:p>
    <w:p w:rsidR="00AE2DE5" w:rsidRPr="00F80ED2" w:rsidRDefault="00AE2DE5" w:rsidP="00AE2DE5">
      <w:pPr>
        <w:pStyle w:val="VIETA"/>
        <w:numPr>
          <w:ilvl w:val="0"/>
          <w:numId w:val="11"/>
        </w:numPr>
        <w:ind w:left="2098" w:hanging="357"/>
      </w:pPr>
      <w:r w:rsidRPr="00F80ED2">
        <w:rPr>
          <w:rStyle w:val="hps"/>
        </w:rPr>
        <w:t>Servicios de mudanza y guardamuebles (</w:t>
      </w:r>
      <w:r w:rsidRPr="00F80ED2">
        <w:t>07.3.6.2).</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pStyle w:val="TtuloCdigo"/>
      </w:pPr>
      <w:r w:rsidRPr="00F80ED2">
        <w:t>05.6.2.1</w:t>
      </w:r>
      <w:r w:rsidRPr="00F80ED2">
        <w:tab/>
        <w:t>SERVICIO DOMÉSTICO (EXCLUIDOS PAGOS A LA SEGURIDAD SOCIAL)</w:t>
      </w:r>
    </w:p>
    <w:p w:rsidR="00AE2DE5" w:rsidRPr="00F80ED2" w:rsidRDefault="00AE2DE5" w:rsidP="00AE2DE5">
      <w:pPr>
        <w:pStyle w:val="Referencia"/>
        <w:rPr>
          <w:b/>
        </w:rPr>
      </w:pPr>
      <w:r w:rsidRPr="00F80ED2">
        <w:t>Mensual</w:t>
      </w:r>
      <w:r w:rsidRPr="00F80ED2">
        <w:rPr>
          <w:b/>
        </w:rPr>
        <w:tab/>
      </w:r>
    </w:p>
    <w:p w:rsidR="00AE2DE5" w:rsidRPr="00F80ED2" w:rsidRDefault="00AE2DE5" w:rsidP="00AE2DE5">
      <w:pPr>
        <w:pStyle w:val="VIETA"/>
        <w:numPr>
          <w:ilvl w:val="0"/>
          <w:numId w:val="11"/>
        </w:numPr>
        <w:ind w:left="2098" w:hanging="357"/>
      </w:pPr>
      <w:r w:rsidRPr="00F80ED2">
        <w:t>Remuneración en metálico y en especie (excluidos pagos a la Seguridad Social) de los asistentes, cocineros, doncellas, mayordomos, cuidadores de niños, canguros, choferes, jardineros, gobernantas, secretarios, preceptores, au-pairs, niñeras…</w:t>
      </w:r>
    </w:p>
    <w:p w:rsidR="00AE2DE5" w:rsidRPr="00F80ED2" w:rsidRDefault="00AE2DE5" w:rsidP="00AE2DE5">
      <w:pPr>
        <w:pStyle w:val="VIETA"/>
        <w:numPr>
          <w:ilvl w:val="0"/>
          <w:numId w:val="11"/>
        </w:numPr>
        <w:ind w:left="2098" w:hanging="357"/>
        <w:rPr>
          <w:rStyle w:val="hps"/>
          <w:color w:val="000000"/>
        </w:rPr>
      </w:pPr>
      <w:r w:rsidRPr="00F80ED2">
        <w:t>Ropa de trabajo del servicio doméstico (mandiles, mandilones, uniformes, guantes de servir, cofias, gorras de plato…) compradas por el hogar.</w:t>
      </w:r>
    </w:p>
    <w:p w:rsidR="00AE2DE5" w:rsidRPr="00F80ED2" w:rsidRDefault="00AE2DE5" w:rsidP="00AE2DE5">
      <w:pPr>
        <w:pStyle w:val="VIETA"/>
        <w:numPr>
          <w:ilvl w:val="0"/>
          <w:numId w:val="11"/>
        </w:numPr>
        <w:ind w:left="2098" w:hanging="357"/>
        <w:rPr>
          <w:rStyle w:val="hps"/>
        </w:rPr>
      </w:pPr>
      <w:r w:rsidRPr="00F80ED2">
        <w:rPr>
          <w:rStyle w:val="hps"/>
        </w:rPr>
        <w:t>Servicio de limpiacristales, planchado de ropa.</w:t>
      </w:r>
    </w:p>
    <w:p w:rsidR="00AE2DE5" w:rsidRPr="00F80ED2" w:rsidRDefault="00AE2DE5" w:rsidP="00AE2DE5">
      <w:pPr>
        <w:pStyle w:val="VIETA"/>
        <w:numPr>
          <w:ilvl w:val="0"/>
          <w:numId w:val="11"/>
        </w:numPr>
        <w:ind w:left="2098" w:hanging="357"/>
        <w:rPr>
          <w:rStyle w:val="hps"/>
        </w:rPr>
      </w:pPr>
      <w:r w:rsidRPr="00F80ED2">
        <w:rPr>
          <w:rStyle w:val="hps"/>
        </w:rPr>
        <w:t>Limpieza de piscina para uso particular, no comunitario y su mantenimiento.</w:t>
      </w:r>
    </w:p>
    <w:p w:rsidR="00AE2DE5" w:rsidRPr="00F80ED2" w:rsidRDefault="00AE2DE5" w:rsidP="00AE2DE5">
      <w:pPr>
        <w:pStyle w:val="VIETA"/>
        <w:ind w:firstLine="0"/>
        <w:rPr>
          <w:rStyle w:val="hps"/>
        </w:rPr>
      </w:pPr>
    </w:p>
    <w:p w:rsidR="00AE2DE5" w:rsidRPr="00F80ED2" w:rsidRDefault="00AE2DE5" w:rsidP="00AE2DE5">
      <w:pPr>
        <w:pStyle w:val="VIETA"/>
        <w:ind w:firstLine="0"/>
        <w:rPr>
          <w:rStyle w:val="hps"/>
        </w:rPr>
      </w:pPr>
    </w:p>
    <w:p w:rsidR="00AE2DE5" w:rsidRPr="00F80ED2" w:rsidRDefault="00AE2DE5" w:rsidP="00AE2DE5">
      <w:pPr>
        <w:pStyle w:val="TtuloCdigo"/>
      </w:pPr>
      <w:r w:rsidRPr="00F80ED2">
        <w:t>05.6.2.2</w:t>
      </w:r>
      <w:r w:rsidRPr="00F80ED2">
        <w:tab/>
        <w:t>PAGOS A LA SEGURIDAD SOCIAL DEL SERVICIO DOMÉSTICO</w:t>
      </w:r>
    </w:p>
    <w:p w:rsidR="00AE2DE5" w:rsidRPr="00F80ED2" w:rsidRDefault="00AE2DE5" w:rsidP="00AE2DE5">
      <w:pPr>
        <w:pStyle w:val="Referencia"/>
      </w:pPr>
      <w:r w:rsidRPr="00F80ED2">
        <w:t>Mensual</w:t>
      </w:r>
    </w:p>
    <w:p w:rsidR="00AE2DE5" w:rsidRDefault="00AE2DE5" w:rsidP="00AE2DE5">
      <w:pPr>
        <w:pStyle w:val="Prrafodelista"/>
        <w:numPr>
          <w:ilvl w:val="0"/>
          <w:numId w:val="63"/>
        </w:numPr>
        <w:ind w:left="2127"/>
        <w:jc w:val="both"/>
        <w:rPr>
          <w:rFonts w:ascii="Arial" w:hAnsi="Arial" w:cs="Arial"/>
          <w:color w:val="000000"/>
        </w:rPr>
      </w:pPr>
      <w:r w:rsidRPr="00F80ED2">
        <w:rPr>
          <w:rFonts w:ascii="Arial" w:hAnsi="Arial" w:cs="Arial"/>
          <w:color w:val="000000"/>
        </w:rPr>
        <w:t>Pagos a la Seguridad Social del servicio doméstico.</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05.6.2.3</w:t>
      </w:r>
      <w:r w:rsidRPr="00F80ED2">
        <w:tab/>
        <w:t>SERVICIOS DE LAVANDERÍA Y TINTORERÍA DE ARTÍCULOS DE HOGAR  (NUEVO)</w:t>
      </w:r>
    </w:p>
    <w:p w:rsidR="00AE2DE5" w:rsidRPr="00F80ED2" w:rsidRDefault="00AE2DE5" w:rsidP="00AE2DE5">
      <w:pPr>
        <w:pStyle w:val="Referencia"/>
      </w:pPr>
      <w:r w:rsidRPr="00F80ED2">
        <w:t>Mensual</w:t>
      </w:r>
    </w:p>
    <w:p w:rsidR="00AE2DE5" w:rsidRPr="00F80ED2" w:rsidRDefault="00AE2DE5" w:rsidP="00AE2DE5">
      <w:pPr>
        <w:pStyle w:val="VIETA"/>
        <w:numPr>
          <w:ilvl w:val="0"/>
          <w:numId w:val="11"/>
        </w:numPr>
        <w:ind w:left="2098" w:hanging="357"/>
      </w:pPr>
      <w:r w:rsidRPr="00F80ED2">
        <w:t>Limpieza en seco, lavandería, tintorería y el planchado de artículos del hogar, textiles para el hogar y alfombras.</w:t>
      </w:r>
    </w:p>
    <w:p w:rsidR="00AE2DE5" w:rsidRPr="00F80ED2" w:rsidRDefault="00AE2DE5" w:rsidP="00AE2DE5">
      <w:pPr>
        <w:pStyle w:val="VIETA"/>
        <w:numPr>
          <w:ilvl w:val="0"/>
          <w:numId w:val="11"/>
        </w:numPr>
        <w:ind w:left="2098" w:hanging="357"/>
      </w:pPr>
      <w:r w:rsidRPr="00F80ED2">
        <w:t>Conservación de alfombras.</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Estos servicios cuando estén referidos a prendas de vestir (03.1.4).</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rsidRPr="00F80ED2">
        <w:t>05.6.2.4</w:t>
      </w:r>
      <w:r w:rsidRPr="00F80ED2">
        <w:tab/>
        <w:t>ALQUILER DE MOBILIARIO Y ENSERES (NUEVO)</w:t>
      </w:r>
    </w:p>
    <w:p w:rsidR="00AE2DE5" w:rsidRPr="00F80ED2" w:rsidRDefault="00AE2DE5" w:rsidP="00AE2DE5">
      <w:pPr>
        <w:pStyle w:val="Referencia"/>
      </w:pPr>
      <w:r w:rsidRPr="00F80ED2">
        <w:t>Mensual</w:t>
      </w:r>
      <w:r w:rsidRPr="00F80ED2">
        <w:tab/>
      </w:r>
      <w:r w:rsidRPr="00F80ED2">
        <w:tab/>
      </w:r>
    </w:p>
    <w:p w:rsidR="00AE2DE5" w:rsidRPr="00F80ED2" w:rsidRDefault="00AE2DE5" w:rsidP="00AE2DE5">
      <w:pPr>
        <w:pStyle w:val="VIETA"/>
        <w:numPr>
          <w:ilvl w:val="0"/>
          <w:numId w:val="11"/>
        </w:numPr>
        <w:ind w:left="2098" w:hanging="357"/>
        <w:rPr>
          <w:rStyle w:val="hps"/>
        </w:rPr>
      </w:pPr>
      <w:r w:rsidRPr="00F80ED2">
        <w:t>Alquiler de muebles (salvo si los muebles forman parte del alquiler de la vivienda que irían a los códigos 04.1.1.0, 04.1.2.1 o 04.1.2.2), de artículos de amueblamiento, de equipo para la casa, etc.</w:t>
      </w:r>
    </w:p>
    <w:p w:rsidR="00AE2DE5" w:rsidRPr="00F80ED2" w:rsidRDefault="00AE2DE5" w:rsidP="00AE2DE5">
      <w:pPr>
        <w:pStyle w:val="VIETA"/>
        <w:numPr>
          <w:ilvl w:val="0"/>
          <w:numId w:val="11"/>
        </w:numPr>
        <w:ind w:left="2098" w:hanging="357"/>
      </w:pPr>
      <w:r w:rsidRPr="00F80ED2">
        <w:rPr>
          <w:rStyle w:val="hps"/>
        </w:rPr>
        <w:t>Alquiler de alfombras, artículos para el hogar y ropa de hogar</w:t>
      </w:r>
      <w:r w:rsidRPr="00F80ED2">
        <w:t>.</w:t>
      </w:r>
    </w:p>
    <w:p w:rsidR="00AE2DE5" w:rsidRPr="00F80ED2" w:rsidRDefault="00AE2DE5" w:rsidP="00AE2DE5">
      <w:pPr>
        <w:pStyle w:val="A4"/>
        <w:keepNext w:val="0"/>
        <w:keepLines w:val="0"/>
        <w:tabs>
          <w:tab w:val="clear" w:pos="1757"/>
          <w:tab w:val="left" w:pos="1843"/>
        </w:tabs>
        <w:spacing w:before="0"/>
        <w:ind w:left="2127" w:firstLine="0"/>
        <w:rPr>
          <w:rStyle w:val="hps"/>
          <w:rFonts w:cs="Arial"/>
          <w:i w:val="0"/>
          <w:sz w:val="22"/>
          <w:szCs w:val="22"/>
        </w:rPr>
      </w:pPr>
    </w:p>
    <w:p w:rsidR="00AE2DE5" w:rsidRPr="00F80ED2" w:rsidRDefault="00AE2DE5" w:rsidP="00AE2DE5">
      <w:pPr>
        <w:pStyle w:val="A4"/>
        <w:keepNext w:val="0"/>
        <w:keepLines w:val="0"/>
        <w:tabs>
          <w:tab w:val="clear" w:pos="1757"/>
          <w:tab w:val="left" w:pos="1843"/>
        </w:tabs>
        <w:spacing w:before="0"/>
        <w:ind w:left="2127" w:firstLine="0"/>
        <w:rPr>
          <w:rFonts w:cs="Arial"/>
          <w:i w:val="0"/>
          <w:color w:val="000000"/>
          <w:sz w:val="22"/>
          <w:szCs w:val="22"/>
        </w:rPr>
      </w:pPr>
    </w:p>
    <w:p w:rsidR="00AE2DE5" w:rsidRPr="00F80ED2" w:rsidRDefault="00AE2DE5" w:rsidP="00AE2DE5">
      <w:pPr>
        <w:pStyle w:val="TtuloCdigo"/>
      </w:pPr>
      <w:r w:rsidRPr="00F80ED2">
        <w:t>05.6.2.9</w:t>
      </w:r>
      <w:r w:rsidRPr="00F80ED2">
        <w:tab/>
        <w:t>OTROS SERVICIOS DOMÉSTICOS Y PARA EL HOGAR</w:t>
      </w:r>
    </w:p>
    <w:p w:rsidR="00AE2DE5" w:rsidRPr="00F80ED2" w:rsidRDefault="00AE2DE5" w:rsidP="00AE2DE5">
      <w:pPr>
        <w:pStyle w:val="Referencia"/>
      </w:pPr>
      <w:r w:rsidRPr="00F80ED2">
        <w:t>Mensual</w:t>
      </w:r>
      <w:r w:rsidRPr="00F80ED2">
        <w:tab/>
      </w:r>
      <w:r w:rsidRPr="00F80ED2">
        <w:tab/>
      </w:r>
    </w:p>
    <w:p w:rsidR="00AE2DE5" w:rsidRPr="00F80ED2" w:rsidRDefault="00AE2DE5" w:rsidP="00AE2DE5">
      <w:pPr>
        <w:pStyle w:val="VIETA"/>
        <w:numPr>
          <w:ilvl w:val="0"/>
          <w:numId w:val="11"/>
        </w:numPr>
        <w:ind w:left="2098" w:hanging="357"/>
      </w:pPr>
      <w:r w:rsidRPr="00F80ED2">
        <w:t>Desinfección, desinsectación, fumigación y desratización de la vivienda.</w:t>
      </w:r>
    </w:p>
    <w:p w:rsidR="00AE2DE5" w:rsidRPr="00F80ED2" w:rsidRDefault="00AE2DE5" w:rsidP="00AE2DE5">
      <w:pPr>
        <w:pStyle w:val="VIETA"/>
        <w:numPr>
          <w:ilvl w:val="0"/>
          <w:numId w:val="11"/>
        </w:numPr>
        <w:ind w:left="2098" w:hanging="357"/>
      </w:pPr>
      <w:r w:rsidRPr="00F80ED2">
        <w:t>Otros servicios domésticos no declarados anteriormente de la vivienda.</w:t>
      </w:r>
    </w:p>
    <w:p w:rsidR="00AE2DE5" w:rsidRPr="00F80ED2" w:rsidRDefault="00AE2DE5" w:rsidP="00AE2DE5">
      <w:pPr>
        <w:pStyle w:val="VIETA"/>
        <w:ind w:firstLine="0"/>
      </w:pPr>
    </w:p>
    <w:p w:rsidR="00AE2DE5" w:rsidRPr="00F80ED2" w:rsidRDefault="00AE2DE5" w:rsidP="00AE2DE5">
      <w:pPr>
        <w:pStyle w:val="Excluye"/>
      </w:pPr>
      <w:r w:rsidRPr="00F80ED2">
        <w:t xml:space="preserve">Excluye: </w:t>
      </w:r>
    </w:p>
    <w:p w:rsidR="00AE2DE5" w:rsidRPr="00F80ED2" w:rsidRDefault="00AE2DE5" w:rsidP="00AE2DE5">
      <w:pPr>
        <w:pStyle w:val="VIETA"/>
        <w:numPr>
          <w:ilvl w:val="0"/>
          <w:numId w:val="11"/>
        </w:numPr>
        <w:ind w:left="2098" w:hanging="357"/>
      </w:pPr>
      <w:r w:rsidRPr="00F80ED2">
        <w:t>Reparación e instalación de aparatos para el hogar (05.3.3.0).</w:t>
      </w:r>
    </w:p>
    <w:p w:rsidR="00AE2DE5" w:rsidRPr="00F80ED2" w:rsidRDefault="00AE2DE5" w:rsidP="00AE2DE5">
      <w:pPr>
        <w:pStyle w:val="VIETA"/>
        <w:numPr>
          <w:ilvl w:val="0"/>
          <w:numId w:val="11"/>
        </w:numPr>
        <w:ind w:left="2098" w:hanging="357"/>
      </w:pPr>
      <w:r w:rsidRPr="00F80ED2">
        <w:t>Servicios de lavandería y tintorería de artículos del hogar (05.6.2.3).</w:t>
      </w:r>
    </w:p>
    <w:p w:rsidR="00AE2DE5" w:rsidRPr="00F80ED2" w:rsidRDefault="00AE2DE5" w:rsidP="00AE2DE5">
      <w:pPr>
        <w:pStyle w:val="VIETA"/>
        <w:numPr>
          <w:ilvl w:val="0"/>
          <w:numId w:val="11"/>
        </w:numPr>
        <w:ind w:left="2098" w:hanging="357"/>
      </w:pPr>
      <w:r w:rsidRPr="00F80ED2">
        <w:t>Reparación de textiles para el hogar (05.2.0.4).</w:t>
      </w:r>
    </w:p>
    <w:p w:rsidR="00AE2DE5" w:rsidRPr="00F80ED2" w:rsidRDefault="00AE2DE5" w:rsidP="00AE2DE5">
      <w:pPr>
        <w:pStyle w:val="VIETA"/>
        <w:numPr>
          <w:ilvl w:val="0"/>
          <w:numId w:val="11"/>
        </w:numPr>
        <w:ind w:left="2098" w:hanging="357"/>
      </w:pPr>
      <w:r w:rsidRPr="00F80ED2">
        <w:t>Reparaciones de pequeñas herramientas y accesorios eléctricos y no eléctricos (05.5.2.3).</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ind w:left="2127" w:hanging="1756"/>
        <w:jc w:val="both"/>
        <w:rPr>
          <w:rFonts w:ascii="Arial" w:hAnsi="Arial" w:cs="Arial"/>
          <w:color w:val="000000"/>
        </w:rPr>
      </w:pPr>
    </w:p>
    <w:p w:rsidR="00AE2DE5" w:rsidRPr="00D27AAD" w:rsidRDefault="00AE2DE5" w:rsidP="00AE2DE5">
      <w:pPr>
        <w:pStyle w:val="A1"/>
        <w:tabs>
          <w:tab w:val="clear" w:pos="1757"/>
        </w:tabs>
        <w:ind w:left="2127" w:hanging="2127"/>
        <w:rPr>
          <w:rFonts w:cs="Arial"/>
          <w:i w:val="0"/>
          <w:color w:val="000000"/>
          <w:sz w:val="22"/>
          <w:szCs w:val="22"/>
        </w:rPr>
      </w:pPr>
      <w:r w:rsidRPr="00D27AAD">
        <w:rPr>
          <w:rFonts w:cs="Arial"/>
          <w:i w:val="0"/>
          <w:color w:val="000000"/>
          <w:sz w:val="22"/>
          <w:szCs w:val="22"/>
        </w:rPr>
        <w:t>GRUPO 06.</w:t>
      </w:r>
      <w:r w:rsidRPr="00D27AAD">
        <w:rPr>
          <w:rFonts w:cs="Arial"/>
          <w:i w:val="0"/>
          <w:color w:val="000000"/>
          <w:sz w:val="22"/>
          <w:szCs w:val="22"/>
        </w:rPr>
        <w:tab/>
        <w:t>SALUD</w:t>
      </w:r>
    </w:p>
    <w:p w:rsidR="00AE2DE5"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A2"/>
        <w:tabs>
          <w:tab w:val="clear" w:pos="993"/>
          <w:tab w:val="clear" w:pos="1757"/>
        </w:tabs>
        <w:spacing w:before="0"/>
        <w:ind w:left="2127" w:hanging="2127"/>
        <w:outlineLvl w:val="0"/>
        <w:rPr>
          <w:rFonts w:cs="Arial"/>
          <w:color w:val="000000"/>
          <w:sz w:val="22"/>
          <w:szCs w:val="22"/>
        </w:rPr>
      </w:pPr>
      <w:r>
        <w:rPr>
          <w:rFonts w:cs="Arial"/>
          <w:color w:val="000000"/>
          <w:sz w:val="22"/>
          <w:szCs w:val="22"/>
        </w:rPr>
        <w:t>06.1</w:t>
      </w:r>
      <w:r>
        <w:rPr>
          <w:rFonts w:cs="Arial"/>
          <w:color w:val="000000"/>
          <w:sz w:val="22"/>
          <w:szCs w:val="22"/>
        </w:rPr>
        <w:tab/>
      </w:r>
      <w:r w:rsidRPr="00F80ED2">
        <w:rPr>
          <w:rFonts w:cs="Arial"/>
          <w:color w:val="000000"/>
          <w:sz w:val="22"/>
          <w:szCs w:val="22"/>
        </w:rPr>
        <w:t xml:space="preserve">PRODUCTOS FARMACÉUTICOS; </w:t>
      </w:r>
      <w:r>
        <w:rPr>
          <w:rFonts w:cs="Arial"/>
          <w:color w:val="000000"/>
          <w:sz w:val="22"/>
          <w:szCs w:val="22"/>
        </w:rPr>
        <w:t>APARATOS Y MATERIAL TERAPÉUTICO</w:t>
      </w:r>
    </w:p>
    <w:p w:rsidR="00AE2DE5" w:rsidRPr="00F80ED2" w:rsidRDefault="00AE2DE5" w:rsidP="00AE2DE5">
      <w:pPr>
        <w:pStyle w:val="Prrafodelista"/>
        <w:keepNext/>
        <w:ind w:left="2127"/>
        <w:jc w:val="both"/>
        <w:rPr>
          <w:rFonts w:ascii="Arial" w:hAnsi="Arial" w:cs="Arial"/>
          <w:color w:val="000000"/>
        </w:rPr>
      </w:pPr>
    </w:p>
    <w:p w:rsidR="00AE2DE5" w:rsidRPr="00F80ED2" w:rsidRDefault="00AE2DE5" w:rsidP="00AE2DE5">
      <w:pPr>
        <w:pStyle w:val="Prrafodelista"/>
        <w:keepNext/>
        <w:ind w:left="2127"/>
        <w:jc w:val="both"/>
        <w:rPr>
          <w:rFonts w:ascii="Arial" w:hAnsi="Arial" w:cs="Arial"/>
          <w:color w:val="000000"/>
        </w:rPr>
      </w:pPr>
      <w:r>
        <w:rPr>
          <w:rFonts w:ascii="Arial" w:hAnsi="Arial" w:cs="Arial"/>
          <w:color w:val="000000"/>
        </w:rPr>
        <w:t>M</w:t>
      </w:r>
      <w:r w:rsidRPr="00F80ED2">
        <w:rPr>
          <w:rFonts w:ascii="Arial" w:hAnsi="Arial" w:cs="Arial"/>
          <w:color w:val="000000"/>
        </w:rPr>
        <w:t xml:space="preserve">edicamentos, prótesis, aparatos y material terapéutico y otros productos relacionados con la salud comprados en farmacias, tiendas de material terapéutico o similar. </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r w:rsidRPr="00F80ED2">
        <w:rPr>
          <w:rFonts w:ascii="Arial" w:hAnsi="Arial" w:cs="Arial"/>
          <w:color w:val="000000"/>
        </w:rPr>
        <w:tab/>
      </w:r>
      <w:r w:rsidRPr="00F80ED2">
        <w:rPr>
          <w:rFonts w:ascii="Arial" w:hAnsi="Arial" w:cs="Arial"/>
          <w:color w:val="000000"/>
        </w:rPr>
        <w:tab/>
      </w: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F80ED2">
        <w:t>Los productos proporcionados a los pacientes en hospitales o en servicios médicos no hospitalarios, por médicos, dentistas y paramédicos</w:t>
      </w:r>
      <w:r>
        <w:t xml:space="preserve"> (</w:t>
      </w:r>
      <w:r w:rsidRPr="00F80ED2">
        <w:t>06.3 o 06.2 respectivamente</w:t>
      </w:r>
      <w:r>
        <w:t>)</w:t>
      </w:r>
      <w:r w:rsidRPr="00F80ED2">
        <w:t>.</w:t>
      </w:r>
    </w:p>
    <w:p w:rsidR="00AE2DE5"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Default="00AE2DE5" w:rsidP="00AE2DE5">
      <w:pPr>
        <w:pStyle w:val="A4"/>
        <w:tabs>
          <w:tab w:val="clear" w:pos="993"/>
          <w:tab w:val="clear" w:pos="1757"/>
        </w:tabs>
        <w:spacing w:before="0"/>
        <w:ind w:left="2127" w:hanging="2127"/>
        <w:rPr>
          <w:rFonts w:cs="Arial"/>
          <w:b/>
          <w:color w:val="000000"/>
          <w:sz w:val="22"/>
          <w:szCs w:val="22"/>
        </w:rPr>
      </w:pPr>
      <w:r w:rsidRPr="00F80ED2">
        <w:rPr>
          <w:rFonts w:cs="Arial"/>
          <w:b/>
          <w:color w:val="000000"/>
          <w:sz w:val="22"/>
          <w:szCs w:val="22"/>
        </w:rPr>
        <w:t>06.1.1</w:t>
      </w:r>
      <w:r w:rsidRPr="00F80ED2">
        <w:rPr>
          <w:rFonts w:cs="Arial"/>
          <w:b/>
          <w:color w:val="000000"/>
          <w:sz w:val="22"/>
          <w:szCs w:val="22"/>
        </w:rPr>
        <w:tab/>
        <w:t>PRODUCTOS FARMACÉUTICOS (NUEVO)</w:t>
      </w:r>
    </w:p>
    <w:p w:rsidR="00AE2DE5" w:rsidRDefault="00AE2DE5" w:rsidP="00AE2DE5">
      <w:pPr>
        <w:pStyle w:val="A4"/>
        <w:spacing w:before="0"/>
        <w:ind w:left="2127"/>
        <w:rPr>
          <w:rFonts w:cs="Arial"/>
          <w:b/>
          <w:color w:val="000000"/>
          <w:sz w:val="22"/>
          <w:szCs w:val="22"/>
        </w:rPr>
      </w:pPr>
    </w:p>
    <w:p w:rsidR="00AE2DE5" w:rsidRPr="00F80ED2" w:rsidRDefault="00AE2DE5" w:rsidP="00AE2DE5">
      <w:pPr>
        <w:pStyle w:val="A4"/>
        <w:spacing w:before="0"/>
        <w:ind w:left="2127"/>
        <w:rPr>
          <w:rFonts w:cs="Arial"/>
          <w:b/>
          <w:color w:val="000000"/>
          <w:sz w:val="22"/>
          <w:szCs w:val="22"/>
        </w:rPr>
      </w:pPr>
    </w:p>
    <w:p w:rsidR="00AE2DE5" w:rsidRPr="00F80ED2" w:rsidRDefault="00AE2DE5" w:rsidP="00AE2DE5">
      <w:pPr>
        <w:pStyle w:val="TtuloCdigo"/>
      </w:pPr>
      <w:r>
        <w:t>06.1.1.1</w:t>
      </w:r>
      <w:r>
        <w:tab/>
      </w:r>
      <w:r w:rsidRPr="00F80ED2">
        <w:t>PRODUCTOS FARMACÉUTICOS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Copagos farmacéuticos.</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 xml:space="preserve">Medicinas y preparados medicinales (fórmulas magistrales). </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Sueros, vacunas, vitaminas, minerales, c</w:t>
      </w:r>
      <w:r>
        <w:rPr>
          <w:rFonts w:eastAsia="Times New Roman"/>
        </w:rPr>
        <w:t>alcio, complementos vitamínicos.</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Aceite de hígado de bacalao y halibut (fletán), bicarbonato, sal de frutas,</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 xml:space="preserve">Anticonceptivos orales. </w:t>
      </w:r>
    </w:p>
    <w:p w:rsidR="00AE2DE5" w:rsidRPr="00F80ED2" w:rsidRDefault="00AE2DE5" w:rsidP="00AE2DE5">
      <w:pPr>
        <w:pStyle w:val="content"/>
        <w:spacing w:before="0" w:beforeAutospacing="0" w:after="0" w:afterAutospacing="0"/>
        <w:ind w:left="2127"/>
        <w:jc w:val="both"/>
        <w:rPr>
          <w:rFonts w:ascii="Arial" w:hAnsi="Arial" w:cs="Arial"/>
          <w:color w:val="000000"/>
          <w:sz w:val="22"/>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Productos para el cuidado de mascotas (09.3.4.2)</w:t>
      </w:r>
      <w:r>
        <w:t>.</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Artículos para la higiene personal, como jabones medicinales (12.1.3.2)</w:t>
      </w:r>
      <w:r>
        <w:rPr>
          <w:rFonts w:eastAsia="Times New Roman"/>
        </w:rPr>
        <w:t>.</w:t>
      </w:r>
    </w:p>
    <w:p w:rsidR="00AE2DE5" w:rsidRDefault="00AE2DE5" w:rsidP="00AE2DE5">
      <w:pPr>
        <w:pStyle w:val="VIETA"/>
        <w:numPr>
          <w:ilvl w:val="0"/>
          <w:numId w:val="11"/>
        </w:numPr>
        <w:ind w:left="2098" w:hanging="357"/>
        <w:rPr>
          <w:rFonts w:eastAsia="Times New Roman"/>
        </w:rPr>
      </w:pPr>
      <w:r w:rsidRPr="00F80ED2">
        <w:rPr>
          <w:rFonts w:eastAsia="Times New Roman"/>
        </w:rPr>
        <w:t xml:space="preserve">Batidos de proteínas, barritas energéticas y otros productos de </w:t>
      </w:r>
      <w:r>
        <w:rPr>
          <w:rFonts w:eastAsia="Times New Roman"/>
        </w:rPr>
        <w:t xml:space="preserve">nutrición deportiva compuestos </w:t>
      </w:r>
      <w:r w:rsidRPr="00F80ED2">
        <w:rPr>
          <w:rFonts w:eastAsia="Times New Roman"/>
        </w:rPr>
        <w:t>fundamentalmente de proteínas (01.1.9.5)</w:t>
      </w:r>
      <w:r>
        <w:rPr>
          <w:rFonts w:eastAsia="Times New Roman"/>
        </w:rPr>
        <w:t>.</w:t>
      </w:r>
    </w:p>
    <w:p w:rsidR="00AE2DE5" w:rsidRPr="00E2179F" w:rsidRDefault="00AE2DE5" w:rsidP="00AE2DE5">
      <w:pPr>
        <w:pStyle w:val="VIETA"/>
        <w:numPr>
          <w:ilvl w:val="0"/>
          <w:numId w:val="11"/>
        </w:numPr>
        <w:ind w:left="2098" w:hanging="357"/>
        <w:rPr>
          <w:rFonts w:eastAsia="Times New Roman"/>
        </w:rPr>
      </w:pPr>
      <w:r w:rsidRPr="00E2179F">
        <w:rPr>
          <w:rFonts w:eastAsia="Times New Roman"/>
        </w:rPr>
        <w:t>Suero fisiológico (compuesto únicamente por agua y sal, y que no contiene ningún medicamento).</w:t>
      </w:r>
    </w:p>
    <w:p w:rsidR="00AE2DE5" w:rsidRPr="00151F6D" w:rsidRDefault="00AE2DE5" w:rsidP="00AE2DE5">
      <w:pPr>
        <w:keepNext/>
        <w:keepLines/>
        <w:tabs>
          <w:tab w:val="left" w:pos="1757"/>
        </w:tabs>
        <w:ind w:left="2127"/>
        <w:jc w:val="both"/>
        <w:rPr>
          <w:rFonts w:ascii="Arial" w:hAnsi="Arial" w:cs="Arial"/>
          <w:color w:val="000000"/>
          <w:lang w:val="es-ES_tradnl"/>
        </w:rPr>
      </w:pPr>
    </w:p>
    <w:p w:rsidR="00AE2DE5" w:rsidRPr="00F80ED2" w:rsidRDefault="00AE2DE5" w:rsidP="00AE2DE5">
      <w:pPr>
        <w:keepNext/>
        <w:keepLines/>
        <w:tabs>
          <w:tab w:val="left" w:pos="1757"/>
        </w:tabs>
        <w:ind w:left="2127"/>
        <w:jc w:val="both"/>
        <w:rPr>
          <w:rFonts w:ascii="Arial" w:hAnsi="Arial" w:cs="Arial"/>
          <w:color w:val="000000"/>
        </w:rPr>
      </w:pPr>
    </w:p>
    <w:p w:rsidR="00AE2DE5" w:rsidRPr="003C43F5" w:rsidRDefault="00AE2DE5" w:rsidP="00AE2DE5">
      <w:pPr>
        <w:pStyle w:val="TtuloCdigo"/>
      </w:pPr>
      <w:r>
        <w:t>06.1.1.2</w:t>
      </w:r>
      <w:r>
        <w:tab/>
      </w:r>
      <w:r w:rsidRPr="003C43F5">
        <w:t>PRODUCTOS HOMEOPÁTICOS (NUEVO EPF)</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Son productos que no presentan contraindicaciones, interacciones medicamentosas ni efectos adversos relevantes relacionados con su toma</w:t>
      </w:r>
      <w:r>
        <w:t>.</w:t>
      </w:r>
    </w:p>
    <w:p w:rsidR="00AE2DE5" w:rsidRPr="00F80ED2" w:rsidRDefault="00AE2DE5" w:rsidP="00AE2DE5">
      <w:pPr>
        <w:pStyle w:val="VIETA"/>
        <w:numPr>
          <w:ilvl w:val="0"/>
          <w:numId w:val="11"/>
        </w:numPr>
        <w:ind w:left="2098" w:hanging="357"/>
      </w:pPr>
      <w:r w:rsidRPr="00F80ED2">
        <w:t>Los medicamentos homeopáticos son de venta exclusiva en farmacias y parafarmacias.</w:t>
      </w:r>
      <w:r>
        <w:t xml:space="preserve"> </w:t>
      </w:r>
      <w:r w:rsidRPr="00F80ED2">
        <w:t>Los laboratorios más importantes en homeopatía: Boiron, Heel, DHU, Heliosar Spagyrica, etc.</w:t>
      </w:r>
    </w:p>
    <w:p w:rsidR="00AE2DE5" w:rsidRPr="00F80ED2" w:rsidRDefault="00AE2DE5" w:rsidP="00AE2DE5">
      <w:pPr>
        <w:pStyle w:val="content"/>
        <w:spacing w:before="0" w:beforeAutospacing="0" w:after="0" w:afterAutospacing="0"/>
        <w:ind w:left="2127"/>
        <w:jc w:val="both"/>
        <w:rPr>
          <w:rFonts w:ascii="Arial" w:hAnsi="Arial" w:cs="Arial"/>
          <w:color w:val="000000"/>
          <w:sz w:val="22"/>
          <w:szCs w:val="22"/>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Artículos para la higiene personal, como jabones medicinales (12.1.3.2)</w:t>
      </w:r>
      <w:r>
        <w:t>.</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Productos dietéticos de tiendas especializadas tipo Santiveri, herbolarios o productos dietéticos en zonas habilitadas de supermercado o gran superficie y otras (01.1.9.5)</w:t>
      </w:r>
      <w:r>
        <w:rPr>
          <w:rFonts w:eastAsia="Times New Roman"/>
        </w:rPr>
        <w:t>.</w:t>
      </w:r>
    </w:p>
    <w:p w:rsidR="00AE2DE5" w:rsidRPr="00F95489" w:rsidRDefault="00AE2DE5" w:rsidP="00AE2DE5"/>
    <w:p w:rsidR="00AE2DE5" w:rsidRPr="00F95489" w:rsidRDefault="00AE2DE5" w:rsidP="00AE2DE5"/>
    <w:p w:rsidR="00AE2DE5" w:rsidRDefault="00AE2DE5" w:rsidP="00AE2DE5">
      <w:pPr>
        <w:pStyle w:val="A4"/>
        <w:tabs>
          <w:tab w:val="clear" w:pos="993"/>
          <w:tab w:val="clear" w:pos="1757"/>
        </w:tabs>
        <w:spacing w:before="0"/>
        <w:ind w:left="2127" w:hanging="2127"/>
        <w:rPr>
          <w:rFonts w:cs="Arial"/>
          <w:b/>
          <w:i w:val="0"/>
          <w:color w:val="000000"/>
          <w:spacing w:val="0"/>
          <w:sz w:val="22"/>
          <w:szCs w:val="22"/>
          <w:lang w:val="es-ES"/>
        </w:rPr>
      </w:pPr>
      <w:r>
        <w:rPr>
          <w:rFonts w:cs="Arial"/>
          <w:b/>
          <w:i w:val="0"/>
          <w:color w:val="000000"/>
          <w:spacing w:val="0"/>
          <w:sz w:val="22"/>
          <w:szCs w:val="22"/>
          <w:lang w:val="es-ES"/>
        </w:rPr>
        <w:t>06.1.2</w:t>
      </w:r>
      <w:r>
        <w:rPr>
          <w:rFonts w:cs="Arial"/>
          <w:b/>
          <w:i w:val="0"/>
          <w:color w:val="000000"/>
          <w:spacing w:val="0"/>
          <w:sz w:val="22"/>
          <w:szCs w:val="22"/>
          <w:lang w:val="es-ES"/>
        </w:rPr>
        <w:tab/>
      </w:r>
      <w:r w:rsidRPr="00F80ED2">
        <w:rPr>
          <w:rFonts w:cs="Arial"/>
          <w:b/>
          <w:i w:val="0"/>
          <w:color w:val="000000"/>
          <w:spacing w:val="0"/>
          <w:sz w:val="22"/>
          <w:szCs w:val="22"/>
          <w:lang w:val="es-ES"/>
        </w:rPr>
        <w:t>OTROS PRODUCTOS MÉDICOS (NUEVO)</w:t>
      </w:r>
    </w:p>
    <w:p w:rsidR="00AE2DE5" w:rsidRPr="00F80ED2" w:rsidRDefault="00AE2DE5" w:rsidP="00AE2DE5">
      <w:pPr>
        <w:pStyle w:val="A4"/>
        <w:tabs>
          <w:tab w:val="clear" w:pos="993"/>
          <w:tab w:val="clear" w:pos="1757"/>
        </w:tabs>
        <w:spacing w:before="0"/>
        <w:ind w:left="2127" w:hanging="2127"/>
        <w:rPr>
          <w:rFonts w:cs="Arial"/>
          <w:b/>
          <w:i w:val="0"/>
          <w:color w:val="000000"/>
          <w:spacing w:val="0"/>
          <w:sz w:val="22"/>
          <w:szCs w:val="22"/>
          <w:lang w:val="es-ES"/>
        </w:rPr>
      </w:pPr>
    </w:p>
    <w:p w:rsidR="00AE2DE5" w:rsidRPr="00F80ED2" w:rsidRDefault="00AE2DE5" w:rsidP="00AE2DE5">
      <w:pPr>
        <w:pStyle w:val="content"/>
        <w:spacing w:before="0" w:beforeAutospacing="0" w:after="0" w:afterAutospacing="0"/>
        <w:ind w:left="2127"/>
        <w:jc w:val="both"/>
        <w:rPr>
          <w:rFonts w:ascii="Arial" w:hAnsi="Arial" w:cs="Arial"/>
          <w:color w:val="000000"/>
          <w:sz w:val="22"/>
          <w:szCs w:val="22"/>
        </w:rPr>
      </w:pPr>
    </w:p>
    <w:p w:rsidR="00AE2DE5" w:rsidRPr="00F80ED2" w:rsidRDefault="00AE2DE5" w:rsidP="00AE2DE5">
      <w:pPr>
        <w:pStyle w:val="TtuloCdigo"/>
      </w:pPr>
      <w:r>
        <w:t>06.1.2.1</w:t>
      </w:r>
      <w:r>
        <w:tab/>
      </w:r>
      <w:r w:rsidRPr="00F80ED2">
        <w:t>PRUEBA DE EMBARAZO Y DISPOSITIVOS ANTICONCEPTIVOS NO ORALES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Pruebas de embarazo, test de ovulación.</w:t>
      </w:r>
    </w:p>
    <w:p w:rsidR="00AE2DE5" w:rsidRDefault="00AE2DE5" w:rsidP="00AE2DE5">
      <w:pPr>
        <w:pStyle w:val="VIETA"/>
        <w:numPr>
          <w:ilvl w:val="0"/>
          <w:numId w:val="11"/>
        </w:numPr>
        <w:ind w:left="2098" w:hanging="357"/>
      </w:pPr>
      <w:r w:rsidRPr="00F80ED2">
        <w:t xml:space="preserve">Preservativos, otros dispositivos anticonceptivos mecánicos, diafragmas, </w:t>
      </w:r>
      <w:r>
        <w:t>etc.</w:t>
      </w:r>
    </w:p>
    <w:p w:rsidR="00AE2DE5" w:rsidRDefault="00AE2DE5" w:rsidP="00AE2DE5">
      <w:pPr>
        <w:pStyle w:val="Prrafodelista"/>
        <w:keepNext/>
        <w:ind w:left="2127"/>
        <w:jc w:val="both"/>
        <w:rPr>
          <w:rFonts w:ascii="Arial" w:hAnsi="Arial" w:cs="Arial"/>
          <w:color w:val="000000"/>
        </w:rPr>
      </w:pPr>
    </w:p>
    <w:p w:rsidR="00AE2DE5" w:rsidRPr="00F80ED2" w:rsidRDefault="00AE2DE5" w:rsidP="00AE2DE5">
      <w:pPr>
        <w:pStyle w:val="Prrafodelista"/>
        <w:keepNext/>
        <w:ind w:left="2127"/>
        <w:jc w:val="both"/>
        <w:rPr>
          <w:rFonts w:ascii="Arial" w:hAnsi="Arial" w:cs="Arial"/>
          <w:color w:val="000000"/>
        </w:rPr>
      </w:pPr>
    </w:p>
    <w:p w:rsidR="00AE2DE5" w:rsidRPr="00F80ED2" w:rsidRDefault="00AE2DE5" w:rsidP="00AE2DE5">
      <w:pPr>
        <w:pStyle w:val="TtuloCdigo"/>
      </w:pPr>
      <w:r w:rsidRPr="00F80ED2">
        <w:t>06</w:t>
      </w:r>
      <w:r>
        <w:t>.1.2.9</w:t>
      </w:r>
      <w:r>
        <w:tab/>
        <w:t>OTROS PRODUCTOS MÉDICOS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 xml:space="preserve">Tapones de oídos, termómetros clínicos, jeringas, vendajes, esparadrapo, vendas, gasas y productos análogos. </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Botiquines y armarios de farmacia para primeros auxilios.</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 xml:space="preserve">Bolsas de agua caliente y de hielo. </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Productos de calcetería médica o traumatología, como medias elásticas, rodilleras y tobilleras, tanto de punto como de goma.</w:t>
      </w:r>
    </w:p>
    <w:p w:rsidR="00AE2DE5" w:rsidRPr="00F80ED2" w:rsidRDefault="00AE2DE5" w:rsidP="00AE2DE5">
      <w:pPr>
        <w:pStyle w:val="VIETA"/>
        <w:numPr>
          <w:ilvl w:val="0"/>
          <w:numId w:val="11"/>
        </w:numPr>
        <w:ind w:left="2098" w:hanging="357"/>
        <w:rPr>
          <w:rFonts w:eastAsia="Times New Roman"/>
        </w:rPr>
      </w:pPr>
      <w:r>
        <w:rPr>
          <w:rFonts w:eastAsia="Times New Roman"/>
        </w:rPr>
        <w:t>Alcohol, mercromi</w:t>
      </w:r>
      <w:r w:rsidRPr="00F80ED2">
        <w:rPr>
          <w:rFonts w:eastAsia="Times New Roman"/>
        </w:rPr>
        <w:t>na, betadine y agua oxigenada</w:t>
      </w:r>
      <w:r>
        <w:rPr>
          <w:rFonts w:eastAsia="Times New Roman"/>
        </w:rPr>
        <w:t>.</w:t>
      </w:r>
    </w:p>
    <w:p w:rsidR="00AE2DE5" w:rsidRPr="00F80ED2" w:rsidRDefault="00AE2DE5" w:rsidP="00AE2DE5">
      <w:pPr>
        <w:pStyle w:val="VIETA"/>
        <w:numPr>
          <w:ilvl w:val="0"/>
          <w:numId w:val="11"/>
        </w:numPr>
        <w:ind w:left="2098" w:hanging="357"/>
        <w:rPr>
          <w:rFonts w:eastAsia="Times New Roman"/>
        </w:rPr>
      </w:pPr>
      <w:r w:rsidRPr="00F80ED2">
        <w:rPr>
          <w:rFonts w:eastAsia="Times New Roman"/>
        </w:rPr>
        <w:t>Líquidos de lentillas.</w:t>
      </w:r>
    </w:p>
    <w:p w:rsidR="00AE2DE5" w:rsidRPr="00F80ED2" w:rsidRDefault="00AE2DE5" w:rsidP="00AE2DE5">
      <w:pPr>
        <w:pStyle w:val="VIETA"/>
        <w:numPr>
          <w:ilvl w:val="0"/>
          <w:numId w:val="11"/>
        </w:numPr>
        <w:ind w:left="2098" w:hanging="357"/>
        <w:rPr>
          <w:rFonts w:eastAsia="Times New Roman"/>
        </w:rPr>
      </w:pPr>
      <w:r w:rsidRPr="00F80ED2">
        <w:t>Tirita, apósito, aguja hipodérmica.</w:t>
      </w:r>
    </w:p>
    <w:p w:rsidR="00AE2DE5" w:rsidRDefault="00AE2DE5" w:rsidP="00AE2DE5">
      <w:pPr>
        <w:pStyle w:val="VIETA"/>
        <w:numPr>
          <w:ilvl w:val="0"/>
          <w:numId w:val="11"/>
        </w:numPr>
        <w:ind w:left="2098" w:hanging="357"/>
        <w:rPr>
          <w:rFonts w:eastAsia="Times New Roman"/>
        </w:rPr>
      </w:pPr>
      <w:r w:rsidRPr="00F80ED2">
        <w:rPr>
          <w:rFonts w:eastAsia="Times New Roman"/>
        </w:rPr>
        <w:t>Comida deshidratada para sondas, bolsas de colostomía y otros productos médicos.</w:t>
      </w:r>
    </w:p>
    <w:p w:rsidR="00AE2DE5" w:rsidRDefault="00AE2DE5" w:rsidP="00AE2DE5">
      <w:pPr>
        <w:pStyle w:val="VIETA"/>
        <w:numPr>
          <w:ilvl w:val="0"/>
          <w:numId w:val="11"/>
        </w:numPr>
        <w:ind w:left="2098" w:hanging="357"/>
        <w:rPr>
          <w:rFonts w:eastAsia="Times New Roman"/>
        </w:rPr>
      </w:pPr>
      <w:r>
        <w:rPr>
          <w:rFonts w:eastAsia="Times New Roman"/>
        </w:rPr>
        <w:t>Chicles para dejar de fumar (Nicorette…).</w:t>
      </w:r>
    </w:p>
    <w:p w:rsidR="00AE2DE5" w:rsidRPr="00E2179F" w:rsidRDefault="00AE2DE5" w:rsidP="00AE2DE5">
      <w:pPr>
        <w:pStyle w:val="VIETA"/>
        <w:numPr>
          <w:ilvl w:val="0"/>
          <w:numId w:val="11"/>
        </w:numPr>
        <w:ind w:left="2098" w:hanging="357"/>
        <w:rPr>
          <w:rFonts w:eastAsia="Times New Roman"/>
        </w:rPr>
      </w:pPr>
      <w:r w:rsidRPr="00E2179F">
        <w:rPr>
          <w:rFonts w:eastAsia="Times New Roman"/>
        </w:rPr>
        <w:t>Suero fisiológico (compuesto únicamente por agua y sal, y que no contiene ningún medicamento).</w:t>
      </w:r>
    </w:p>
    <w:p w:rsidR="00AE2DE5" w:rsidRPr="00E2179F" w:rsidRDefault="00AE2DE5" w:rsidP="00AE2DE5">
      <w:pPr>
        <w:pStyle w:val="VIETA"/>
        <w:numPr>
          <w:ilvl w:val="0"/>
          <w:numId w:val="11"/>
        </w:numPr>
        <w:ind w:left="2098" w:hanging="357"/>
        <w:rPr>
          <w:rFonts w:eastAsia="Times New Roman"/>
        </w:rPr>
      </w:pPr>
      <w:r w:rsidRPr="00E2179F">
        <w:rPr>
          <w:rFonts w:eastAsia="Times New Roman"/>
        </w:rPr>
        <w:t>Mascarillas y guantes sanitarios.</w:t>
      </w:r>
    </w:p>
    <w:p w:rsidR="00AE2DE5" w:rsidRPr="00E2179F" w:rsidRDefault="00AE2DE5" w:rsidP="00AE2DE5">
      <w:pPr>
        <w:pStyle w:val="VIETA"/>
        <w:numPr>
          <w:ilvl w:val="0"/>
          <w:numId w:val="11"/>
        </w:numPr>
        <w:ind w:left="2098" w:hanging="357"/>
        <w:rPr>
          <w:rFonts w:eastAsia="Times New Roman"/>
        </w:rPr>
      </w:pPr>
      <w:r w:rsidRPr="00E2179F">
        <w:rPr>
          <w:rFonts w:eastAsia="Times New Roman"/>
        </w:rPr>
        <w:t>Geles hidroalcohólicos y líquidos antisépticos para manos.</w:t>
      </w:r>
    </w:p>
    <w:p w:rsidR="00AE2DE5" w:rsidRDefault="00AE2DE5" w:rsidP="00AE2DE5">
      <w:pPr>
        <w:pStyle w:val="VIETA"/>
        <w:ind w:left="0" w:firstLine="0"/>
        <w:rPr>
          <w:rFonts w:eastAsia="Times New Roman"/>
        </w:rPr>
      </w:pPr>
    </w:p>
    <w:p w:rsidR="00AE2DE5" w:rsidRDefault="00AE2DE5" w:rsidP="00AE2DE5">
      <w:pPr>
        <w:pStyle w:val="Excluye"/>
      </w:pPr>
      <w:r>
        <w:t>Excluye:</w:t>
      </w:r>
    </w:p>
    <w:p w:rsidR="00AE2DE5" w:rsidRPr="00C6052C" w:rsidRDefault="00AE2DE5" w:rsidP="00AE2DE5">
      <w:pPr>
        <w:pStyle w:val="VIETA"/>
        <w:numPr>
          <w:ilvl w:val="0"/>
          <w:numId w:val="11"/>
        </w:numPr>
        <w:ind w:left="2098" w:hanging="357"/>
      </w:pPr>
      <w:r w:rsidRPr="00C6052C">
        <w:t>Pasti</w:t>
      </w:r>
      <w:r>
        <w:t>llas para esterilizar biberones y</w:t>
      </w:r>
      <w:r w:rsidRPr="00C6052C">
        <w:t xml:space="preserve"> </w:t>
      </w:r>
      <w:r>
        <w:t>amukina (05.6.1.1).</w:t>
      </w:r>
    </w:p>
    <w:p w:rsidR="00AE2DE5"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A4"/>
        <w:tabs>
          <w:tab w:val="clear" w:pos="993"/>
          <w:tab w:val="clear" w:pos="1757"/>
        </w:tabs>
        <w:spacing w:before="0"/>
        <w:ind w:left="2127" w:hanging="2127"/>
        <w:rPr>
          <w:rFonts w:cs="Arial"/>
          <w:b/>
          <w:i w:val="0"/>
          <w:color w:val="000000"/>
          <w:spacing w:val="0"/>
          <w:sz w:val="22"/>
          <w:szCs w:val="22"/>
          <w:lang w:val="es-ES"/>
        </w:rPr>
      </w:pPr>
      <w:r>
        <w:rPr>
          <w:rFonts w:cs="Arial"/>
          <w:b/>
          <w:i w:val="0"/>
          <w:color w:val="000000"/>
          <w:spacing w:val="0"/>
          <w:sz w:val="22"/>
          <w:szCs w:val="22"/>
          <w:lang w:val="es-ES"/>
        </w:rPr>
        <w:t>06.1.3</w:t>
      </w:r>
      <w:r>
        <w:rPr>
          <w:rFonts w:cs="Arial"/>
          <w:b/>
          <w:i w:val="0"/>
          <w:color w:val="000000"/>
          <w:spacing w:val="0"/>
          <w:sz w:val="22"/>
          <w:szCs w:val="22"/>
          <w:lang w:val="es-ES"/>
        </w:rPr>
        <w:tab/>
      </w:r>
      <w:r w:rsidRPr="00F80ED2">
        <w:rPr>
          <w:rFonts w:cs="Arial"/>
          <w:b/>
          <w:i w:val="0"/>
          <w:color w:val="000000"/>
          <w:spacing w:val="0"/>
          <w:sz w:val="22"/>
          <w:szCs w:val="22"/>
          <w:lang w:val="es-ES"/>
        </w:rPr>
        <w:t>OTROS APARATOS Y MATERIALES TERAPÉUTICOS (NUEVO)</w:t>
      </w:r>
    </w:p>
    <w:p w:rsidR="00AE2DE5" w:rsidRPr="00F80ED2" w:rsidRDefault="00AE2DE5" w:rsidP="00AE2DE5">
      <w:pPr>
        <w:pStyle w:val="A4"/>
        <w:spacing w:before="0"/>
        <w:ind w:left="2127"/>
        <w:rPr>
          <w:rFonts w:cs="Arial"/>
          <w:i w:val="0"/>
          <w:color w:val="000000"/>
          <w:spacing w:val="0"/>
          <w:sz w:val="22"/>
          <w:szCs w:val="22"/>
          <w:lang w:val="es-ES"/>
        </w:rPr>
      </w:pPr>
    </w:p>
    <w:p w:rsidR="00AE2DE5" w:rsidRPr="00F80ED2" w:rsidRDefault="00AE2DE5" w:rsidP="00AE2DE5">
      <w:pPr>
        <w:pStyle w:val="VIETA"/>
        <w:numPr>
          <w:ilvl w:val="0"/>
          <w:numId w:val="11"/>
        </w:numPr>
        <w:ind w:left="2098" w:hanging="357"/>
      </w:pPr>
      <w:r w:rsidRPr="00F80ED2">
        <w:t>Las gafas de corrección, lentes de contacto, ojos de vidrio y audífonos.</w:t>
      </w:r>
    </w:p>
    <w:p w:rsidR="00AE2DE5" w:rsidRPr="00F80ED2" w:rsidRDefault="00AE2DE5" w:rsidP="00AE2DE5">
      <w:pPr>
        <w:pStyle w:val="VIETA"/>
        <w:numPr>
          <w:ilvl w:val="0"/>
          <w:numId w:val="11"/>
        </w:numPr>
        <w:ind w:left="2098" w:hanging="357"/>
      </w:pPr>
      <w:r w:rsidRPr="00F80ED2">
        <w:t>Miembros artificiales y otras prótesis ortopédicas, calzado ortopédico, cinturones quirúrgicos, bragueros, collarines.</w:t>
      </w:r>
    </w:p>
    <w:p w:rsidR="00AE2DE5" w:rsidRPr="00F80ED2" w:rsidRDefault="00AE2DE5" w:rsidP="00AE2DE5">
      <w:pPr>
        <w:pStyle w:val="VIETA"/>
        <w:numPr>
          <w:ilvl w:val="0"/>
          <w:numId w:val="11"/>
        </w:numPr>
        <w:ind w:left="2098" w:hanging="357"/>
      </w:pPr>
      <w:r w:rsidRPr="00F80ED2">
        <w:t>Lámparas de tratamiento, sillas de ruedas con y sin motor y vehículos para discapacitados, camas con fines terapéuticos, muletas, aparatos para medir la presión arterial, etc.</w:t>
      </w:r>
    </w:p>
    <w:p w:rsidR="00AE2DE5" w:rsidRPr="00F80ED2" w:rsidRDefault="00AE2DE5" w:rsidP="00AE2DE5">
      <w:pPr>
        <w:pStyle w:val="VIETA"/>
        <w:numPr>
          <w:ilvl w:val="0"/>
          <w:numId w:val="11"/>
        </w:numPr>
        <w:ind w:left="2098" w:hanging="357"/>
      </w:pPr>
      <w:r w:rsidRPr="00F80ED2">
        <w:t xml:space="preserve">Implantes y dentaduras postizas. Incluye el servicio siempre que no se pueda desglosar del precio. </w:t>
      </w:r>
    </w:p>
    <w:p w:rsidR="00AE2DE5" w:rsidRPr="00F80ED2" w:rsidRDefault="00AE2DE5" w:rsidP="00AE2DE5">
      <w:pPr>
        <w:pStyle w:val="VIETA"/>
        <w:numPr>
          <w:ilvl w:val="0"/>
          <w:numId w:val="11"/>
        </w:numPr>
        <w:ind w:left="2098" w:hanging="357"/>
      </w:pPr>
      <w:r w:rsidRPr="00F80ED2">
        <w:t>Aparatos de electroestimulación con fines terapéuticos</w:t>
      </w:r>
      <w:r>
        <w:t>.</w:t>
      </w:r>
    </w:p>
    <w:p w:rsidR="00AE2DE5" w:rsidRDefault="00AE2DE5" w:rsidP="00AE2DE5">
      <w:pPr>
        <w:pStyle w:val="VIETA"/>
        <w:numPr>
          <w:ilvl w:val="0"/>
          <w:numId w:val="11"/>
        </w:numPr>
        <w:ind w:left="2098" w:hanging="357"/>
      </w:pPr>
      <w:r w:rsidRPr="00F80ED2">
        <w:t>La reparación de aparatos y equipos terapéuticos</w:t>
      </w:r>
      <w:r>
        <w:t>.</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Alquiler de equipos terapéuticos (06.2.3.2)</w:t>
      </w:r>
      <w:r>
        <w:t>.</w:t>
      </w:r>
    </w:p>
    <w:p w:rsidR="00AE2DE5" w:rsidRPr="00F80ED2" w:rsidRDefault="00AE2DE5" w:rsidP="00AE2DE5">
      <w:pPr>
        <w:pStyle w:val="VIETA"/>
        <w:numPr>
          <w:ilvl w:val="0"/>
          <w:numId w:val="11"/>
        </w:numPr>
        <w:ind w:left="2098" w:hanging="357"/>
      </w:pPr>
      <w:r w:rsidRPr="00F80ED2">
        <w:t>Gafas protectoras, cinturones y soportes deportivos (09.3.2.1)</w:t>
      </w:r>
      <w:r>
        <w:t>.</w:t>
      </w:r>
    </w:p>
    <w:p w:rsidR="00AE2DE5" w:rsidRPr="00F80ED2" w:rsidRDefault="00AE2DE5" w:rsidP="00AE2DE5">
      <w:pPr>
        <w:pStyle w:val="VIETA"/>
        <w:numPr>
          <w:ilvl w:val="0"/>
          <w:numId w:val="11"/>
        </w:numPr>
        <w:ind w:left="2098" w:hanging="357"/>
      </w:pPr>
      <w:r w:rsidRPr="00F80ED2">
        <w:t>Gafas de sol no graduadas (12.3.2.9)</w:t>
      </w:r>
      <w:r>
        <w:t>.</w:t>
      </w:r>
    </w:p>
    <w:p w:rsidR="00AE2DE5" w:rsidRPr="00F80ED2" w:rsidRDefault="00AE2DE5" w:rsidP="00AE2DE5">
      <w:pPr>
        <w:pStyle w:val="VIETA"/>
        <w:numPr>
          <w:ilvl w:val="0"/>
          <w:numId w:val="11"/>
        </w:numPr>
        <w:ind w:left="2098" w:hanging="357"/>
      </w:pPr>
      <w:r w:rsidRPr="00F80ED2">
        <w:t>Aparatos de electroestimulación con fines no terapéuticos (12.1.2.1)</w:t>
      </w:r>
      <w:r>
        <w:t>.</w:t>
      </w:r>
    </w:p>
    <w:p w:rsidR="00AE2DE5" w:rsidRDefault="00AE2DE5" w:rsidP="00AE2DE5">
      <w:pPr>
        <w:pStyle w:val="VIETA"/>
        <w:numPr>
          <w:ilvl w:val="0"/>
          <w:numId w:val="11"/>
        </w:numPr>
        <w:ind w:left="2098" w:hanging="357"/>
      </w:pPr>
      <w:r w:rsidRPr="00F80ED2">
        <w:t xml:space="preserve">Costes de colocación </w:t>
      </w:r>
      <w:r>
        <w:t xml:space="preserve">o reparación </w:t>
      </w:r>
      <w:r w:rsidRPr="00F80ED2">
        <w:t>de implantes o dentadura</w:t>
      </w:r>
      <w:r>
        <w:t>s</w:t>
      </w:r>
      <w:r w:rsidRPr="00F80ED2">
        <w:t xml:space="preserve"> postiza</w:t>
      </w:r>
      <w:r>
        <w:t>s</w:t>
      </w:r>
      <w:r w:rsidRPr="00F80ED2">
        <w:t>, siempre que se pueda desglosar el precio (06.2.2.0 o 06.2.1.2, según corresponda).</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t>06.1.3.1</w:t>
      </w:r>
      <w:r>
        <w:tab/>
      </w:r>
      <w:r w:rsidRPr="00F80ED2">
        <w:t>GAFAS</w:t>
      </w:r>
      <w:r>
        <w:t xml:space="preserve"> GRADUADAS Y LENTES DE CONTACTO </w:t>
      </w:r>
      <w:r w:rsidRPr="00F80ED2">
        <w:t>(NUEVO)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 xml:space="preserve">Gafas y cristales graduados. </w:t>
      </w:r>
    </w:p>
    <w:p w:rsidR="00AE2DE5" w:rsidRPr="00F80ED2" w:rsidRDefault="00AE2DE5" w:rsidP="00AE2DE5">
      <w:pPr>
        <w:pStyle w:val="VIETA"/>
        <w:numPr>
          <w:ilvl w:val="0"/>
          <w:numId w:val="11"/>
        </w:numPr>
        <w:ind w:left="2098" w:hanging="357"/>
      </w:pPr>
      <w:r w:rsidRPr="00F80ED2">
        <w:t>Lentes de contacto.</w:t>
      </w:r>
    </w:p>
    <w:p w:rsidR="00AE2DE5" w:rsidRDefault="00AE2DE5" w:rsidP="00AE2DE5">
      <w:pPr>
        <w:pStyle w:val="VIETA"/>
        <w:numPr>
          <w:ilvl w:val="0"/>
          <w:numId w:val="11"/>
        </w:numPr>
        <w:ind w:left="2098" w:hanging="357"/>
      </w:pPr>
      <w:r w:rsidRPr="00F80ED2">
        <w:t>Gafas de sol graduadas.</w:t>
      </w:r>
    </w:p>
    <w:p w:rsidR="00AE2DE5" w:rsidRDefault="00AE2DE5" w:rsidP="00AE2DE5">
      <w:pPr>
        <w:pStyle w:val="VIETA"/>
        <w:ind w:firstLine="0"/>
      </w:pPr>
    </w:p>
    <w:p w:rsidR="00AE2DE5" w:rsidRDefault="00AE2DE5" w:rsidP="00AE2DE5">
      <w:pPr>
        <w:pStyle w:val="VIETA"/>
        <w:ind w:firstLine="0"/>
      </w:pPr>
    </w:p>
    <w:p w:rsidR="00AE2DE5" w:rsidRPr="00F80ED2" w:rsidRDefault="00AE2DE5" w:rsidP="00AE2DE5">
      <w:pPr>
        <w:pStyle w:val="TtuloCdigo"/>
      </w:pPr>
      <w:r>
        <w:t>06.1.3.2</w:t>
      </w:r>
      <w:r>
        <w:tab/>
      </w:r>
      <w:r w:rsidRPr="00F80ED2">
        <w:t>AUDÍFONOS (NUEVO)</w:t>
      </w:r>
    </w:p>
    <w:p w:rsidR="00AE2DE5" w:rsidRPr="00F80ED2" w:rsidRDefault="00AE2DE5" w:rsidP="00AE2DE5">
      <w:pPr>
        <w:pStyle w:val="Referencia"/>
      </w:pPr>
      <w:r w:rsidRPr="00F80ED2">
        <w:t>Anual</w:t>
      </w:r>
      <w:r w:rsidRPr="00F80ED2">
        <w:tab/>
      </w:r>
    </w:p>
    <w:p w:rsidR="00AE2DE5" w:rsidRDefault="00AE2DE5" w:rsidP="00AE2DE5">
      <w:pPr>
        <w:pStyle w:val="VIETA"/>
        <w:numPr>
          <w:ilvl w:val="0"/>
          <w:numId w:val="11"/>
        </w:numPr>
        <w:ind w:left="2098" w:hanging="357"/>
      </w:pPr>
      <w:r w:rsidRPr="00F80ED2">
        <w:t>Audífonos y otros aparatos de ayuda a la audición.</w:t>
      </w:r>
    </w:p>
    <w:p w:rsidR="00AE2DE5" w:rsidRDefault="00AE2DE5" w:rsidP="00AE2DE5">
      <w:pPr>
        <w:pStyle w:val="A5"/>
        <w:tabs>
          <w:tab w:val="clear" w:pos="993"/>
        </w:tabs>
        <w:spacing w:before="0"/>
        <w:ind w:left="2127" w:firstLine="0"/>
        <w:rPr>
          <w:rFonts w:cs="Arial"/>
          <w:color w:val="000000"/>
          <w:sz w:val="22"/>
          <w:szCs w:val="22"/>
        </w:rPr>
      </w:pPr>
    </w:p>
    <w:p w:rsidR="00AE2DE5" w:rsidRPr="00F80ED2" w:rsidRDefault="00AE2DE5" w:rsidP="00AE2DE5">
      <w:pPr>
        <w:pStyle w:val="A5"/>
        <w:tabs>
          <w:tab w:val="clear" w:pos="993"/>
        </w:tabs>
        <w:spacing w:before="0"/>
        <w:ind w:left="2127" w:firstLine="0"/>
        <w:rPr>
          <w:rFonts w:cs="Arial"/>
          <w:color w:val="000000"/>
          <w:sz w:val="22"/>
          <w:szCs w:val="22"/>
        </w:rPr>
      </w:pPr>
    </w:p>
    <w:p w:rsidR="00AE2DE5" w:rsidRPr="00F80ED2" w:rsidRDefault="00AE2DE5" w:rsidP="00AE2DE5">
      <w:pPr>
        <w:pStyle w:val="TtuloCdigo"/>
      </w:pPr>
      <w:r>
        <w:t>06.1.3.3</w:t>
      </w:r>
      <w:r>
        <w:tab/>
      </w:r>
      <w:r w:rsidRPr="00F80ED2">
        <w:t>REPARACIÓN DE APARATOS Y MATERIALES TERAPÉUTICOS.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Style w:val="hps"/>
        </w:rPr>
      </w:pPr>
      <w:r w:rsidRPr="00F80ED2">
        <w:rPr>
          <w:rStyle w:val="hps"/>
        </w:rPr>
        <w:t>La reparación de aparatos y material terapéuticos</w:t>
      </w:r>
      <w:r>
        <w:rPr>
          <w:rStyle w:val="hps"/>
        </w:rPr>
        <w:t>.</w:t>
      </w:r>
    </w:p>
    <w:p w:rsidR="00AE2DE5" w:rsidRPr="00DB3BD8" w:rsidRDefault="00AE2DE5" w:rsidP="00AE2DE5">
      <w:pPr>
        <w:pStyle w:val="VIETA"/>
        <w:numPr>
          <w:ilvl w:val="0"/>
          <w:numId w:val="11"/>
        </w:numPr>
        <w:ind w:left="2098" w:hanging="357"/>
        <w:rPr>
          <w:rStyle w:val="hps"/>
          <w:b/>
          <w:color w:val="000000"/>
          <w:u w:val="single"/>
        </w:rPr>
      </w:pPr>
      <w:r w:rsidRPr="00F80ED2">
        <w:t>Reparación de prótesis dentales y/o d</w:t>
      </w:r>
      <w:r w:rsidRPr="00F80ED2">
        <w:rPr>
          <w:rStyle w:val="hps"/>
        </w:rPr>
        <w:t>entaduras postizas</w:t>
      </w:r>
      <w:r>
        <w:rPr>
          <w:rStyle w:val="hps"/>
        </w:rPr>
        <w:t>.</w:t>
      </w:r>
    </w:p>
    <w:p w:rsidR="00AE2DE5" w:rsidRDefault="00AE2DE5" w:rsidP="00AE2DE5">
      <w:pPr>
        <w:pStyle w:val="A5"/>
        <w:tabs>
          <w:tab w:val="clear" w:pos="993"/>
        </w:tabs>
        <w:spacing w:before="0"/>
        <w:ind w:left="2127" w:firstLine="0"/>
        <w:rPr>
          <w:rStyle w:val="hps"/>
          <w:rFonts w:cs="Arial"/>
          <w:sz w:val="22"/>
          <w:szCs w:val="22"/>
        </w:rPr>
      </w:pPr>
    </w:p>
    <w:p w:rsidR="00AE2DE5" w:rsidRPr="00F80ED2" w:rsidRDefault="00AE2DE5" w:rsidP="00AE2DE5">
      <w:pPr>
        <w:pStyle w:val="A5"/>
        <w:tabs>
          <w:tab w:val="clear" w:pos="993"/>
        </w:tabs>
        <w:spacing w:before="0"/>
        <w:ind w:left="2127" w:firstLine="0"/>
        <w:rPr>
          <w:rFonts w:cs="Arial"/>
          <w:b/>
          <w:color w:val="000000"/>
          <w:sz w:val="22"/>
          <w:szCs w:val="22"/>
          <w:u w:val="single"/>
        </w:rPr>
      </w:pPr>
    </w:p>
    <w:p w:rsidR="00AE2DE5" w:rsidRPr="00F80ED2" w:rsidRDefault="00AE2DE5" w:rsidP="00AE2DE5">
      <w:pPr>
        <w:pStyle w:val="TtuloCdigo"/>
      </w:pPr>
      <w:r>
        <w:t>06.1.3.9</w:t>
      </w:r>
      <w:r>
        <w:tab/>
      </w:r>
      <w:r w:rsidRPr="00F80ED2">
        <w:t>OTROS APARATOS Y MATERIALES TERAPÉUTICOS</w:t>
      </w:r>
    </w:p>
    <w:p w:rsidR="00AE2DE5" w:rsidRPr="00F80ED2" w:rsidRDefault="00AE2DE5" w:rsidP="00AE2DE5">
      <w:pPr>
        <w:pStyle w:val="Referencia"/>
      </w:pPr>
      <w:r w:rsidRPr="00F80ED2">
        <w:t>Anual</w:t>
      </w:r>
      <w:r w:rsidRPr="00F80ED2">
        <w:tab/>
      </w:r>
    </w:p>
    <w:p w:rsidR="00AE2DE5" w:rsidRDefault="00AE2DE5" w:rsidP="00AE2DE5">
      <w:pPr>
        <w:pStyle w:val="VIETA"/>
        <w:numPr>
          <w:ilvl w:val="0"/>
          <w:numId w:val="11"/>
        </w:numPr>
        <w:ind w:left="2098" w:hanging="357"/>
      </w:pPr>
      <w:r w:rsidRPr="00DB3BD8">
        <w:t>Ojos de cristal, miembros artificiales, armaduras ortopédicas, corsés y otros aparatos ortopédicos; calzado ortopédico, plantillas con fines terapéuticos, bragueros,</w:t>
      </w:r>
      <w:r>
        <w:t xml:space="preserve"> fajas quirúrgicas, collarines.</w:t>
      </w:r>
    </w:p>
    <w:p w:rsidR="00AE2DE5" w:rsidRPr="00DB3BD8" w:rsidRDefault="00AE2DE5" w:rsidP="00AE2DE5">
      <w:pPr>
        <w:pStyle w:val="VIETA"/>
        <w:numPr>
          <w:ilvl w:val="0"/>
          <w:numId w:val="11"/>
        </w:numPr>
        <w:ind w:left="2098" w:hanging="357"/>
      </w:pPr>
      <w:r w:rsidRPr="00DB3BD8">
        <w:t xml:space="preserve">Cinturones quirúrgicos. </w:t>
      </w:r>
    </w:p>
    <w:p w:rsidR="00AE2DE5" w:rsidRPr="00DB3BD8" w:rsidRDefault="00AE2DE5" w:rsidP="00AE2DE5">
      <w:pPr>
        <w:pStyle w:val="VIETA"/>
        <w:numPr>
          <w:ilvl w:val="0"/>
          <w:numId w:val="11"/>
        </w:numPr>
        <w:ind w:left="2098" w:hanging="357"/>
      </w:pPr>
      <w:r w:rsidRPr="00DB3BD8">
        <w:t>Aparatos y camillas para masajes médicos, lámparas de tratamiento.</w:t>
      </w:r>
    </w:p>
    <w:p w:rsidR="00AE2DE5" w:rsidRPr="00DB3BD8" w:rsidRDefault="00AE2DE5" w:rsidP="00AE2DE5">
      <w:pPr>
        <w:pStyle w:val="VIETA"/>
        <w:numPr>
          <w:ilvl w:val="0"/>
          <w:numId w:val="11"/>
        </w:numPr>
        <w:ind w:left="2098" w:hanging="357"/>
      </w:pPr>
      <w:r w:rsidRPr="00DB3BD8">
        <w:t xml:space="preserve">Sillas de ruedas con o sin motor y otros vehículos para discapacitados, muletas, bastones ortopédicos, andadores. </w:t>
      </w:r>
    </w:p>
    <w:p w:rsidR="00AE2DE5" w:rsidRPr="00DB3BD8" w:rsidRDefault="00AE2DE5" w:rsidP="00AE2DE5">
      <w:pPr>
        <w:pStyle w:val="VIETA"/>
        <w:numPr>
          <w:ilvl w:val="0"/>
          <w:numId w:val="11"/>
        </w:numPr>
        <w:ind w:left="2098" w:hanging="357"/>
      </w:pPr>
      <w:r w:rsidRPr="00DB3BD8">
        <w:t>Colchón anti escaras. Camas con fines terapéuticos.</w:t>
      </w:r>
    </w:p>
    <w:p w:rsidR="00AE2DE5" w:rsidRPr="00DB3BD8" w:rsidRDefault="00AE2DE5" w:rsidP="00AE2DE5">
      <w:pPr>
        <w:pStyle w:val="VIETA"/>
        <w:numPr>
          <w:ilvl w:val="0"/>
          <w:numId w:val="11"/>
        </w:numPr>
        <w:ind w:left="2098" w:hanging="357"/>
      </w:pPr>
      <w:r w:rsidRPr="00DB3BD8">
        <w:t>Aparatos para medir la presión arterial, tensiómetros, aparatos para medir el azúcar en sangre y sus recambios.</w:t>
      </w:r>
    </w:p>
    <w:p w:rsidR="00AE2DE5" w:rsidRPr="00DB3BD8" w:rsidRDefault="00AE2DE5" w:rsidP="00AE2DE5">
      <w:pPr>
        <w:pStyle w:val="VIETA"/>
        <w:numPr>
          <w:ilvl w:val="0"/>
          <w:numId w:val="11"/>
        </w:numPr>
        <w:ind w:left="2098" w:hanging="357"/>
      </w:pPr>
      <w:r w:rsidRPr="00DB3BD8">
        <w:t>Fonendoscopio, estetoscopio, comprados por estudiantes de medicina o para uso particular.</w:t>
      </w:r>
    </w:p>
    <w:p w:rsidR="00AE2DE5" w:rsidRPr="00DB3BD8" w:rsidRDefault="00AE2DE5" w:rsidP="00AE2DE5">
      <w:pPr>
        <w:pStyle w:val="VIETA"/>
        <w:numPr>
          <w:ilvl w:val="0"/>
          <w:numId w:val="11"/>
        </w:numPr>
        <w:ind w:left="2098" w:hanging="357"/>
      </w:pPr>
      <w:r w:rsidRPr="00DB3BD8">
        <w:t>Férulas de descarga.</w:t>
      </w:r>
    </w:p>
    <w:p w:rsidR="00AE2DE5" w:rsidRPr="00DB3BD8" w:rsidRDefault="00AE2DE5" w:rsidP="00AE2DE5">
      <w:pPr>
        <w:pStyle w:val="VIETA"/>
        <w:numPr>
          <w:ilvl w:val="0"/>
          <w:numId w:val="11"/>
        </w:numPr>
        <w:ind w:left="2098" w:hanging="357"/>
      </w:pPr>
      <w:r>
        <w:t>Implantes y dentaduras postizas. Incluye el servicio siempre que no se pueda desglosar del precio</w:t>
      </w:r>
      <w:r w:rsidRPr="00DB3BD8">
        <w:t xml:space="preserve">. </w:t>
      </w:r>
    </w:p>
    <w:p w:rsidR="00AE2DE5" w:rsidRPr="00DB3BD8" w:rsidRDefault="00AE2DE5" w:rsidP="00AE2DE5">
      <w:pPr>
        <w:pStyle w:val="VIETA"/>
        <w:numPr>
          <w:ilvl w:val="0"/>
          <w:numId w:val="11"/>
        </w:numPr>
        <w:ind w:left="2098" w:hanging="357"/>
      </w:pPr>
      <w:r w:rsidRPr="00DB3BD8">
        <w:t>Materiales y aparatos para facilitar la vida diari</w:t>
      </w:r>
      <w:r>
        <w:t>a (accesibilidad, aseo personal</w:t>
      </w:r>
      <w:r w:rsidRPr="00DB3BD8">
        <w:t xml:space="preserve">...) de enfermos y otras personas dependientes (retrete portátil para personas postradas en cama, escaleras mecánicas, </w:t>
      </w:r>
      <w:r>
        <w:t>etc.</w:t>
      </w:r>
      <w:r w:rsidRPr="00DB3BD8">
        <w:t>).</w:t>
      </w:r>
    </w:p>
    <w:p w:rsidR="00AE2DE5" w:rsidRPr="00DB3BD8" w:rsidRDefault="00AE2DE5" w:rsidP="00AE2DE5">
      <w:pPr>
        <w:pStyle w:val="VIETA"/>
        <w:numPr>
          <w:ilvl w:val="0"/>
          <w:numId w:val="11"/>
        </w:numPr>
        <w:ind w:left="2098" w:hanging="357"/>
      </w:pPr>
      <w:r w:rsidRPr="00DB3BD8">
        <w:t>Aparatos de electroestimulación con fines terapéuticos.</w:t>
      </w: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Excluye"/>
        <w:rPr>
          <w:color w:val="000000"/>
        </w:rPr>
      </w:pPr>
      <w:r w:rsidRPr="00F80ED2">
        <w:t>Excluye:</w:t>
      </w:r>
    </w:p>
    <w:p w:rsidR="00AE2DE5" w:rsidRPr="00F80ED2" w:rsidRDefault="00AE2DE5" w:rsidP="00AE2DE5">
      <w:pPr>
        <w:pStyle w:val="VIETA"/>
        <w:numPr>
          <w:ilvl w:val="0"/>
          <w:numId w:val="11"/>
        </w:numPr>
        <w:ind w:left="2098" w:hanging="357"/>
      </w:pPr>
      <w:r w:rsidRPr="00F80ED2">
        <w:t xml:space="preserve">Coste del servicio de colocación de implantes (06.2.2.0) y dentaduras postizas (06.2.1.2), siempre que se pueda desglosar </w:t>
      </w:r>
      <w:r>
        <w:t>d</w:t>
      </w:r>
      <w:r w:rsidRPr="00F80ED2">
        <w:t>el material.</w:t>
      </w:r>
    </w:p>
    <w:p w:rsidR="00AE2DE5" w:rsidRPr="00F80ED2" w:rsidRDefault="00AE2DE5" w:rsidP="00AE2DE5">
      <w:pPr>
        <w:pStyle w:val="VIETA"/>
        <w:numPr>
          <w:ilvl w:val="0"/>
          <w:numId w:val="11"/>
        </w:numPr>
        <w:ind w:left="2098" w:hanging="357"/>
      </w:pPr>
      <w:r w:rsidRPr="00F80ED2">
        <w:t xml:space="preserve">Coste de adaptación </w:t>
      </w:r>
      <w:r>
        <w:t xml:space="preserve">de un coche para discapacitados </w:t>
      </w:r>
      <w:r w:rsidRPr="00F80ED2">
        <w:t>(07.2.3.0)</w:t>
      </w:r>
      <w:r>
        <w:t>.</w:t>
      </w:r>
    </w:p>
    <w:p w:rsidR="00AE2DE5" w:rsidRPr="00F80ED2" w:rsidRDefault="00AE2DE5" w:rsidP="00AE2DE5">
      <w:pPr>
        <w:pStyle w:val="VIETA"/>
        <w:numPr>
          <w:ilvl w:val="0"/>
          <w:numId w:val="11"/>
        </w:numPr>
        <w:ind w:left="2098" w:hanging="357"/>
      </w:pPr>
      <w:r w:rsidRPr="00F80ED2">
        <w:t xml:space="preserve">Aparatos y equipos terapéuticos adquiridos por el hogar para el ejercicio de su profesión (fonendoscopios, estetoscopios, camillas para masajes médicos, </w:t>
      </w:r>
      <w:r>
        <w:t>etc.</w:t>
      </w:r>
      <w:r w:rsidRPr="00F80ED2">
        <w:t>).</w:t>
      </w:r>
    </w:p>
    <w:p w:rsidR="00AE2DE5" w:rsidRPr="00F80ED2" w:rsidRDefault="00AE2DE5" w:rsidP="00AE2DE5">
      <w:pPr>
        <w:pStyle w:val="VIETA"/>
        <w:numPr>
          <w:ilvl w:val="0"/>
          <w:numId w:val="11"/>
        </w:numPr>
        <w:ind w:left="2098" w:hanging="357"/>
      </w:pPr>
      <w:r w:rsidRPr="00DB3BD8">
        <w:t>Sacaleches</w:t>
      </w:r>
      <w:r w:rsidRPr="00F80ED2">
        <w:t xml:space="preserve"> (12.3.2.2)</w:t>
      </w:r>
    </w:p>
    <w:p w:rsidR="00AE2DE5" w:rsidRPr="00F80ED2" w:rsidRDefault="00AE2DE5" w:rsidP="00AE2DE5">
      <w:pPr>
        <w:pStyle w:val="VIETA"/>
        <w:numPr>
          <w:ilvl w:val="0"/>
          <w:numId w:val="11"/>
        </w:numPr>
        <w:ind w:left="2098" w:hanging="357"/>
      </w:pPr>
      <w:r w:rsidRPr="00F80ED2">
        <w:t>Alquiler de material terapéutico (06.2.3.2)</w:t>
      </w:r>
    </w:p>
    <w:p w:rsidR="00AE2DE5" w:rsidRDefault="00AE2DE5" w:rsidP="00AE2DE5">
      <w:pPr>
        <w:pStyle w:val="VIETA"/>
        <w:numPr>
          <w:ilvl w:val="0"/>
          <w:numId w:val="11"/>
        </w:numPr>
        <w:ind w:left="2098" w:hanging="357"/>
      </w:pPr>
      <w:r w:rsidRPr="00F80ED2">
        <w:t>Aparatos de electroestimulación con fines no terapéuticos (12.1.2.1)</w:t>
      </w:r>
      <w:r>
        <w:t>.</w:t>
      </w:r>
    </w:p>
    <w:p w:rsidR="00AE2DE5" w:rsidRDefault="00AE2DE5" w:rsidP="00AE2DE5">
      <w:pPr>
        <w:pStyle w:val="Prrafodelista"/>
        <w:keepLines/>
        <w:tabs>
          <w:tab w:val="left" w:pos="1757"/>
        </w:tabs>
        <w:ind w:left="2127"/>
        <w:jc w:val="both"/>
        <w:rPr>
          <w:rFonts w:ascii="Arial" w:hAnsi="Arial" w:cs="Arial"/>
          <w:color w:val="000000"/>
        </w:rPr>
      </w:pPr>
    </w:p>
    <w:p w:rsidR="00AE2DE5" w:rsidRPr="00F80ED2" w:rsidRDefault="00AE2DE5" w:rsidP="00AE2DE5">
      <w:pPr>
        <w:pStyle w:val="Prrafodelista"/>
        <w:keepLines/>
        <w:tabs>
          <w:tab w:val="left" w:pos="1757"/>
        </w:tabs>
        <w:ind w:left="2127"/>
        <w:jc w:val="both"/>
        <w:rPr>
          <w:rFonts w:ascii="Arial" w:hAnsi="Arial" w:cs="Arial"/>
          <w:color w:val="000000"/>
        </w:rPr>
      </w:pPr>
    </w:p>
    <w:p w:rsidR="00AE2DE5" w:rsidRDefault="00AE2DE5" w:rsidP="00AE2DE5">
      <w:pPr>
        <w:pStyle w:val="A2"/>
        <w:tabs>
          <w:tab w:val="clear" w:pos="993"/>
          <w:tab w:val="clear" w:pos="1757"/>
        </w:tabs>
        <w:spacing w:before="0"/>
        <w:ind w:left="2127" w:hanging="2127"/>
        <w:outlineLvl w:val="0"/>
        <w:rPr>
          <w:rFonts w:cs="Arial"/>
          <w:color w:val="000000"/>
          <w:sz w:val="22"/>
          <w:szCs w:val="22"/>
        </w:rPr>
      </w:pPr>
      <w:r>
        <w:rPr>
          <w:rFonts w:cs="Arial"/>
          <w:color w:val="000000"/>
          <w:sz w:val="22"/>
          <w:szCs w:val="22"/>
        </w:rPr>
        <w:t>06.2</w:t>
      </w:r>
      <w:r>
        <w:rPr>
          <w:rFonts w:cs="Arial"/>
          <w:color w:val="000000"/>
          <w:sz w:val="22"/>
          <w:szCs w:val="22"/>
        </w:rPr>
        <w:tab/>
      </w:r>
      <w:r w:rsidRPr="00F80ED2">
        <w:rPr>
          <w:rFonts w:cs="Arial"/>
          <w:color w:val="000000"/>
          <w:sz w:val="22"/>
          <w:szCs w:val="22"/>
        </w:rPr>
        <w:t xml:space="preserve">SERVICIOS MÉDICOS Y PARAMÉDICOS AMBULATORIOS </w:t>
      </w:r>
    </w:p>
    <w:p w:rsidR="00AE2DE5" w:rsidRPr="00F80ED2"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Pr="00E8418F" w:rsidRDefault="00AE2DE5" w:rsidP="00AE2DE5">
      <w:pPr>
        <w:pStyle w:val="VIETA"/>
        <w:numPr>
          <w:ilvl w:val="0"/>
          <w:numId w:val="11"/>
        </w:numPr>
        <w:ind w:left="2098" w:hanging="357"/>
      </w:pPr>
      <w:r>
        <w:t>T</w:t>
      </w:r>
      <w:r w:rsidRPr="00F80ED2">
        <w:t xml:space="preserve">odos los servicios médicos, dentales y paramédicos prestados a pacientes por médicos, dentistas, profesionales paramédicos y auxiliares de servicios médicos ambulatorios. </w:t>
      </w:r>
      <w:r w:rsidRPr="00F80ED2">
        <w:rPr>
          <w:rStyle w:val="hps"/>
        </w:rPr>
        <w:t>Los servicios ambulatorios incluyen los medicamentos, prótesis</w:t>
      </w:r>
      <w:r w:rsidRPr="00F80ED2">
        <w:t xml:space="preserve">, </w:t>
      </w:r>
      <w:r w:rsidRPr="00F80ED2">
        <w:rPr>
          <w:rStyle w:val="hps"/>
        </w:rPr>
        <w:t>aparatos y equipos médicos y otros productos relacionados con la salud suministrados directamente a los pacientes externos por profesionales y auxiliares médicos</w:t>
      </w:r>
      <w:r>
        <w:t>, dentales y paramédicos.</w:t>
      </w:r>
    </w:p>
    <w:p w:rsidR="00AE2DE5" w:rsidRPr="00F80ED2" w:rsidRDefault="00AE2DE5" w:rsidP="00AE2DE5">
      <w:pPr>
        <w:pStyle w:val="VIETA"/>
        <w:numPr>
          <w:ilvl w:val="0"/>
          <w:numId w:val="11"/>
        </w:numPr>
        <w:ind w:left="2098" w:hanging="357"/>
      </w:pPr>
      <w:r w:rsidRPr="00F80ED2">
        <w:t>El gasto por exámenes biológicos, radiológicos y otras pruebas diagnósticas en laboratorios de análisis y otros centros de diagnóstico deben figurar en la rúbrica 06.2.3.1.</w:t>
      </w:r>
    </w:p>
    <w:p w:rsidR="00AE2DE5" w:rsidRPr="00F80ED2" w:rsidRDefault="00AE2DE5" w:rsidP="00AE2DE5">
      <w:pPr>
        <w:pStyle w:val="VIETA"/>
        <w:numPr>
          <w:ilvl w:val="0"/>
          <w:numId w:val="11"/>
        </w:numPr>
        <w:ind w:left="2098" w:hanging="357"/>
      </w:pPr>
      <w:r w:rsidRPr="00F80ED2">
        <w:t>El gasto por exámenes médicos (tales como exámenes cardiológicos y ecográficos) o radiológicos (dentales principalmente) cuando son realizados directamente por los médicos y/o  dentistas así como los honorarios percibidos por médicos y/o  dentistas por la interpretación de las radiografías y análisis, se incluirán también según el caso en 06.2.1 o 06.2.2.</w:t>
      </w:r>
    </w:p>
    <w:p w:rsidR="00AE2DE5" w:rsidRPr="00D859B6" w:rsidRDefault="00AE2DE5" w:rsidP="00AE2DE5">
      <w:pPr>
        <w:pStyle w:val="VIETA"/>
        <w:numPr>
          <w:ilvl w:val="0"/>
          <w:numId w:val="11"/>
        </w:numPr>
        <w:ind w:left="2098" w:hanging="357"/>
        <w:rPr>
          <w:rStyle w:val="hps"/>
          <w:color w:val="000000"/>
          <w:u w:val="single"/>
        </w:rPr>
      </w:pPr>
      <w:r w:rsidRPr="00F80ED2">
        <w:rPr>
          <w:rStyle w:val="hps"/>
        </w:rPr>
        <w:t>Los servicios se pueden prestar</w:t>
      </w:r>
      <w:r>
        <w:rPr>
          <w:rStyle w:val="hps"/>
        </w:rPr>
        <w:t xml:space="preserve"> </w:t>
      </w:r>
      <w:r w:rsidRPr="00F80ED2">
        <w:rPr>
          <w:rStyle w:val="hps"/>
        </w:rPr>
        <w:t>en el hogar, en consultas individuales o en grupo, en dispensarios o en las consultas externas de</w:t>
      </w:r>
      <w:r>
        <w:rPr>
          <w:rStyle w:val="hps"/>
        </w:rPr>
        <w:t xml:space="preserve"> </w:t>
      </w:r>
      <w:r w:rsidRPr="00F80ED2">
        <w:rPr>
          <w:rStyle w:val="hps"/>
        </w:rPr>
        <w:t>los hospitales y similares.</w:t>
      </w:r>
    </w:p>
    <w:p w:rsidR="00AE2DE5" w:rsidRPr="00F80ED2" w:rsidRDefault="00AE2DE5" w:rsidP="00AE2DE5">
      <w:pPr>
        <w:pStyle w:val="Prrafodelista"/>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D859B6">
        <w:t>Los cuidados médicos, dentales y paramédicos prestados a los pacientes hospitalizados en establecimi</w:t>
      </w:r>
      <w:r>
        <w:t>entos hospitalarios y similares</w:t>
      </w:r>
      <w:r w:rsidRPr="00D859B6">
        <w:t xml:space="preserve"> (06.3.0.0).</w:t>
      </w:r>
    </w:p>
    <w:p w:rsidR="00AE2DE5" w:rsidRDefault="00AE2DE5" w:rsidP="00AE2DE5">
      <w:pPr>
        <w:pStyle w:val="VIETA"/>
        <w:ind w:firstLine="0"/>
      </w:pPr>
    </w:p>
    <w:p w:rsidR="00AE2DE5" w:rsidRPr="00D859B6" w:rsidRDefault="00AE2DE5" w:rsidP="00AE2DE5">
      <w:pPr>
        <w:pStyle w:val="VIETA"/>
        <w:ind w:firstLine="0"/>
      </w:pPr>
    </w:p>
    <w:p w:rsidR="00AE2DE5" w:rsidRDefault="00AE2DE5" w:rsidP="00AE2DE5">
      <w:pPr>
        <w:pStyle w:val="A3"/>
        <w:tabs>
          <w:tab w:val="clear" w:pos="993"/>
          <w:tab w:val="clear" w:pos="1757"/>
        </w:tabs>
        <w:spacing w:before="0"/>
        <w:ind w:left="2127" w:hanging="2127"/>
        <w:rPr>
          <w:rFonts w:cs="Arial"/>
          <w:color w:val="000000"/>
          <w:sz w:val="22"/>
          <w:szCs w:val="22"/>
        </w:rPr>
      </w:pPr>
      <w:r w:rsidRPr="00F80ED2">
        <w:rPr>
          <w:rFonts w:cs="Arial"/>
          <w:color w:val="000000"/>
          <w:sz w:val="22"/>
          <w:szCs w:val="22"/>
        </w:rPr>
        <w:t>06.2.1</w:t>
      </w:r>
      <w:r w:rsidRPr="00F80ED2">
        <w:rPr>
          <w:rFonts w:cs="Arial"/>
          <w:color w:val="000000"/>
          <w:sz w:val="22"/>
          <w:szCs w:val="22"/>
        </w:rPr>
        <w:tab/>
      </w:r>
      <w:r>
        <w:rPr>
          <w:rFonts w:cs="Arial"/>
          <w:color w:val="000000"/>
          <w:sz w:val="22"/>
          <w:szCs w:val="22"/>
        </w:rPr>
        <w:t>SERVICIOS MÉDICOS AMBULATORIOS</w:t>
      </w:r>
    </w:p>
    <w:p w:rsidR="00AE2DE5" w:rsidRDefault="00AE2DE5" w:rsidP="00AE2DE5">
      <w:pPr>
        <w:pStyle w:val="A3"/>
        <w:spacing w:before="0"/>
        <w:ind w:left="2127"/>
        <w:rPr>
          <w:rFonts w:cs="Arial"/>
          <w:color w:val="000000"/>
          <w:sz w:val="22"/>
          <w:szCs w:val="22"/>
        </w:rPr>
      </w:pPr>
    </w:p>
    <w:p w:rsidR="00AE2DE5" w:rsidRPr="00F80ED2" w:rsidRDefault="00AE2DE5" w:rsidP="00AE2DE5">
      <w:pPr>
        <w:pStyle w:val="A3"/>
        <w:spacing w:before="0"/>
        <w:ind w:left="2127"/>
        <w:rPr>
          <w:rFonts w:cs="Arial"/>
          <w:color w:val="000000"/>
          <w:sz w:val="22"/>
          <w:szCs w:val="22"/>
        </w:rPr>
      </w:pPr>
    </w:p>
    <w:p w:rsidR="00AE2DE5" w:rsidRPr="00F80ED2" w:rsidRDefault="00AE2DE5" w:rsidP="00AE2DE5">
      <w:pPr>
        <w:pStyle w:val="TtuloCdigo"/>
      </w:pPr>
      <w:r>
        <w:t>06.2.1.1</w:t>
      </w:r>
      <w:r>
        <w:tab/>
      </w:r>
      <w:r w:rsidRPr="00F80ED2">
        <w:t>MEDICINA G</w:t>
      </w:r>
      <w:r>
        <w:t>ENERALY PEDIATRÍA (AMBULATORIA)</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Consultas de médicos generales: servicio a domicilio, en consulta, dispensario, cirugía menor realizada en ambulatorios, consultas externas en los hospitales.</w:t>
      </w:r>
    </w:p>
    <w:p w:rsidR="00AE2DE5" w:rsidRPr="00F80ED2" w:rsidRDefault="00AE2DE5" w:rsidP="00AE2DE5">
      <w:pPr>
        <w:pStyle w:val="VIETA"/>
        <w:numPr>
          <w:ilvl w:val="0"/>
          <w:numId w:val="11"/>
        </w:numPr>
        <w:ind w:left="2098" w:hanging="357"/>
      </w:pPr>
      <w:r w:rsidRPr="00F80ED2">
        <w:t>Exámenes radiológicos, cardiológicos, ecografías y otras pruebas diagnósticas realizadas por el propio médico.</w:t>
      </w: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E8418F" w:rsidRDefault="00AE2DE5" w:rsidP="00AE2DE5">
      <w:pPr>
        <w:pStyle w:val="VIETA"/>
        <w:numPr>
          <w:ilvl w:val="0"/>
          <w:numId w:val="11"/>
        </w:numPr>
        <w:ind w:left="2098" w:hanging="357"/>
        <w:rPr>
          <w:rStyle w:val="hps"/>
        </w:rPr>
      </w:pPr>
      <w:r w:rsidRPr="00E8418F">
        <w:t>Los análisis y otras pruebas diagnósticas realizadas en laboratorios de análisis, centros de radiología, etc. (06.2.3.1).</w:t>
      </w:r>
    </w:p>
    <w:p w:rsidR="00AE2DE5" w:rsidRPr="00E8418F" w:rsidRDefault="00AE2DE5" w:rsidP="00AE2DE5">
      <w:pPr>
        <w:pStyle w:val="VIETA"/>
        <w:numPr>
          <w:ilvl w:val="0"/>
          <w:numId w:val="11"/>
        </w:numPr>
        <w:ind w:left="2098" w:hanging="357"/>
        <w:rPr>
          <w:rStyle w:val="hps"/>
        </w:rPr>
      </w:pPr>
      <w:r w:rsidRPr="00E8418F">
        <w:rPr>
          <w:rStyle w:val="hps"/>
        </w:rPr>
        <w:t>Los servicios de los profesionales de la medicina tradicional</w:t>
      </w:r>
      <w:r w:rsidRPr="00E8418F">
        <w:t xml:space="preserve"> y/o</w:t>
      </w:r>
      <w:r>
        <w:t xml:space="preserve"> alternativa (reiki, acupuntura</w:t>
      </w:r>
      <w:r w:rsidRPr="00E8418F">
        <w:t xml:space="preserve">...) </w:t>
      </w:r>
      <w:r w:rsidRPr="00E8418F">
        <w:rPr>
          <w:rStyle w:val="hps"/>
        </w:rPr>
        <w:t>(06.2.3.9)</w:t>
      </w:r>
      <w:r>
        <w:rPr>
          <w:rStyle w:val="hps"/>
        </w:rPr>
        <w:t>.</w:t>
      </w:r>
    </w:p>
    <w:p w:rsidR="00AE2DE5" w:rsidRDefault="00AE2DE5" w:rsidP="00AE2DE5">
      <w:pPr>
        <w:pStyle w:val="VIETA"/>
        <w:numPr>
          <w:ilvl w:val="0"/>
          <w:numId w:val="11"/>
        </w:numPr>
        <w:ind w:left="2098" w:hanging="357"/>
      </w:pPr>
      <w:r w:rsidRPr="00F80ED2">
        <w:t>Copagos por consulta</w:t>
      </w:r>
      <w:r w:rsidRPr="00FC14A7">
        <w:rPr>
          <w:color w:val="FF0000"/>
        </w:rPr>
        <w:t>,</w:t>
      </w:r>
      <w:r w:rsidRPr="00F80ED2">
        <w:t xml:space="preserve"> </w:t>
      </w:r>
      <w:r w:rsidRPr="00FC14A7">
        <w:rPr>
          <w:strike/>
          <w:color w:val="FF0000"/>
        </w:rPr>
        <w:t>y/o</w:t>
      </w:r>
      <w:r w:rsidRPr="00FC14A7">
        <w:rPr>
          <w:color w:val="FF0000"/>
        </w:rPr>
        <w:t xml:space="preserve"> </w:t>
      </w:r>
      <w:r w:rsidRPr="00F80ED2">
        <w:t>pruebas médicas</w:t>
      </w:r>
      <w:r>
        <w:t xml:space="preserve"> </w:t>
      </w:r>
      <w:r w:rsidRPr="00FC14A7">
        <w:rPr>
          <w:color w:val="FF0000"/>
        </w:rPr>
        <w:t>y/o tratamiento</w:t>
      </w:r>
      <w:r w:rsidRPr="00E8418F">
        <w:t xml:space="preserve">, cuando el hogar tiene contratado un seguro médico privado, pero paga </w:t>
      </w:r>
      <w:r>
        <w:t>parte de la consulta y/o prueba</w:t>
      </w:r>
      <w:r w:rsidRPr="00E8418F">
        <w:t xml:space="preserve"> (12.5.3.0)</w:t>
      </w:r>
      <w:r>
        <w:t>.</w:t>
      </w:r>
    </w:p>
    <w:p w:rsidR="00AE2DE5" w:rsidRDefault="00AE2DE5" w:rsidP="00AE2DE5">
      <w:pPr>
        <w:pStyle w:val="VIETA"/>
        <w:ind w:firstLine="0"/>
      </w:pPr>
    </w:p>
    <w:p w:rsidR="00AE2DE5" w:rsidRPr="00E8418F" w:rsidRDefault="00AE2DE5" w:rsidP="00AE2DE5">
      <w:pPr>
        <w:pStyle w:val="VIETA"/>
        <w:ind w:firstLine="0"/>
      </w:pPr>
    </w:p>
    <w:p w:rsidR="00AE2DE5" w:rsidRPr="00F80ED2" w:rsidRDefault="00AE2DE5" w:rsidP="00AE2DE5">
      <w:pPr>
        <w:pStyle w:val="TtuloCdigo"/>
      </w:pPr>
      <w:r>
        <w:t>06.2.1.2</w:t>
      </w:r>
      <w:r>
        <w:tab/>
      </w:r>
      <w:r w:rsidRPr="00F80ED2">
        <w:t>MÉDICO ESPECIALISTA (AMBULATORIO)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Consultas de médicos especialistas: servicio a domicilio, en consulta, dispensario, cirugía menor realizada en ambulatorios, consultas externas de los hospitales.</w:t>
      </w:r>
    </w:p>
    <w:p w:rsidR="00AE2DE5" w:rsidRPr="00F80ED2" w:rsidRDefault="00AE2DE5" w:rsidP="00AE2DE5">
      <w:pPr>
        <w:pStyle w:val="VIETA"/>
        <w:numPr>
          <w:ilvl w:val="0"/>
          <w:numId w:val="11"/>
        </w:numPr>
        <w:ind w:left="2098" w:hanging="357"/>
      </w:pPr>
      <w:r w:rsidRPr="00F80ED2">
        <w:t>Exámenes radiológicos, cardiológicos, ecografías y otras pruebas diagnósticas realizadas por el propio especialista</w:t>
      </w:r>
      <w:r>
        <w:t xml:space="preserve"> (p.ej.: psiquiatra, oftalmólogo</w:t>
      </w:r>
      <w:r w:rsidRPr="00F80ED2">
        <w:t>...).</w:t>
      </w:r>
    </w:p>
    <w:p w:rsidR="00AE2DE5" w:rsidRPr="00F80ED2" w:rsidRDefault="00AE2DE5" w:rsidP="00AE2DE5">
      <w:pPr>
        <w:pStyle w:val="VIETA"/>
        <w:numPr>
          <w:ilvl w:val="0"/>
          <w:numId w:val="11"/>
        </w:numPr>
        <w:ind w:left="2098" w:hanging="357"/>
      </w:pPr>
      <w:r w:rsidRPr="00F80ED2">
        <w:t>Servicios de ortodoncistas, como colocación de ortodoncias (incluye brack</w:t>
      </w:r>
      <w:r>
        <w:t xml:space="preserve">ets y otros aparatos similares </w:t>
      </w:r>
      <w:r w:rsidRPr="00F80ED2">
        <w:t>si</w:t>
      </w:r>
      <w:r>
        <w:t xml:space="preserve"> </w:t>
      </w:r>
      <w:r w:rsidRPr="00F80ED2">
        <w:t>no se puede desglosar del servicio</w:t>
      </w:r>
      <w:r>
        <w:t>)</w:t>
      </w:r>
      <w:r w:rsidRPr="00F80ED2">
        <w:t>. Cirujano maxilofacial.</w:t>
      </w:r>
      <w:r>
        <w:t xml:space="preserve"> Servicio de colocación de dentaduras postizas, si se puede desglosar del material.</w:t>
      </w:r>
    </w:p>
    <w:p w:rsidR="00AE2DE5" w:rsidRPr="00F80ED2" w:rsidRDefault="00AE2DE5" w:rsidP="00AE2DE5">
      <w:pPr>
        <w:pStyle w:val="VIETA"/>
        <w:numPr>
          <w:ilvl w:val="0"/>
          <w:numId w:val="11"/>
        </w:numPr>
        <w:ind w:left="2098" w:hanging="357"/>
      </w:pPr>
      <w:r w:rsidRPr="00F80ED2">
        <w:t>Consulta de reproducción asistida</w:t>
      </w:r>
      <w:r>
        <w:t>, que no incluya tratamiento</w:t>
      </w:r>
      <w:r w:rsidRPr="00F80ED2">
        <w:t>. Amniocentesis.</w:t>
      </w:r>
    </w:p>
    <w:p w:rsidR="00AE2DE5" w:rsidRPr="00F80ED2" w:rsidRDefault="00AE2DE5" w:rsidP="00AE2DE5">
      <w:pPr>
        <w:pStyle w:val="VIETA"/>
        <w:numPr>
          <w:ilvl w:val="0"/>
          <w:numId w:val="11"/>
        </w:numPr>
        <w:ind w:left="2098" w:hanging="357"/>
      </w:pPr>
      <w:r w:rsidRPr="00F80ED2">
        <w:t>Endoscopias, gastroscopias y colonoscopias, realizadas por el propio médico.</w:t>
      </w:r>
    </w:p>
    <w:p w:rsidR="00AE2DE5" w:rsidRPr="00F80ED2" w:rsidRDefault="00AE2DE5" w:rsidP="00AE2DE5">
      <w:pPr>
        <w:pStyle w:val="VIETA"/>
        <w:numPr>
          <w:ilvl w:val="0"/>
          <w:numId w:val="11"/>
        </w:numPr>
        <w:ind w:left="2098" w:hanging="357"/>
      </w:pPr>
      <w:r w:rsidRPr="00F80ED2">
        <w:t>Servicios de cirugía estética que no requieren asistencia hospitalaria (implantación de bótox, implantología capilar, etc.).</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r w:rsidRPr="00F80ED2">
        <w:rPr>
          <w:rFonts w:ascii="Arial" w:hAnsi="Arial" w:cs="Arial"/>
          <w:color w:val="000000"/>
        </w:rPr>
        <w:tab/>
      </w:r>
      <w:r w:rsidRPr="00F80ED2">
        <w:rPr>
          <w:rFonts w:ascii="Arial" w:hAnsi="Arial" w:cs="Arial"/>
          <w:color w:val="000000"/>
        </w:rPr>
        <w:tab/>
      </w:r>
    </w:p>
    <w:p w:rsidR="00AE2DE5" w:rsidRPr="00F80ED2" w:rsidRDefault="00AE2DE5" w:rsidP="00AE2DE5">
      <w:pPr>
        <w:pStyle w:val="Excluye"/>
      </w:pPr>
      <w:r w:rsidRPr="00F80ED2">
        <w:t>Excluye:</w:t>
      </w:r>
    </w:p>
    <w:p w:rsidR="00AE2DE5" w:rsidRPr="00E8418F" w:rsidRDefault="00AE2DE5" w:rsidP="00AE2DE5">
      <w:pPr>
        <w:pStyle w:val="VIETA"/>
        <w:numPr>
          <w:ilvl w:val="0"/>
          <w:numId w:val="11"/>
        </w:numPr>
        <w:ind w:left="2098" w:hanging="357"/>
      </w:pPr>
      <w:r w:rsidRPr="00E8418F">
        <w:t xml:space="preserve">Los análisis y radiografías realizadas en laboratorios de análisis y centros de radiología, </w:t>
      </w:r>
      <w:r>
        <w:t>etc.</w:t>
      </w:r>
      <w:r w:rsidRPr="00E8418F">
        <w:t xml:space="preserve"> (06.2.3.1). </w:t>
      </w:r>
    </w:p>
    <w:p w:rsidR="00AE2DE5" w:rsidRPr="00E8418F" w:rsidRDefault="00AE2DE5" w:rsidP="00AE2DE5">
      <w:pPr>
        <w:pStyle w:val="VIETA"/>
        <w:numPr>
          <w:ilvl w:val="0"/>
          <w:numId w:val="11"/>
        </w:numPr>
        <w:ind w:left="2098" w:hanging="357"/>
        <w:rPr>
          <w:rStyle w:val="hps"/>
        </w:rPr>
      </w:pPr>
      <w:r w:rsidRPr="00E8418F">
        <w:rPr>
          <w:rStyle w:val="hps"/>
        </w:rPr>
        <w:t>Los servicios de los profesionales de la medicina tradicional</w:t>
      </w:r>
      <w:r w:rsidRPr="00E8418F">
        <w:t xml:space="preserve">  y/o</w:t>
      </w:r>
      <w:r>
        <w:t xml:space="preserve"> alternativa (reiki, acupuntura</w:t>
      </w:r>
      <w:r w:rsidRPr="00E8418F">
        <w:t xml:space="preserve">...) </w:t>
      </w:r>
      <w:r w:rsidRPr="00E8418F">
        <w:rPr>
          <w:rStyle w:val="hps"/>
        </w:rPr>
        <w:t>(06.2.3.9)</w:t>
      </w:r>
      <w:r>
        <w:rPr>
          <w:rStyle w:val="hps"/>
        </w:rPr>
        <w:t>.</w:t>
      </w:r>
    </w:p>
    <w:p w:rsidR="00AE2DE5" w:rsidRPr="00E8418F" w:rsidRDefault="00AE2DE5" w:rsidP="00AE2DE5">
      <w:pPr>
        <w:pStyle w:val="VIETA"/>
        <w:numPr>
          <w:ilvl w:val="0"/>
          <w:numId w:val="11"/>
        </w:numPr>
        <w:ind w:left="2098" w:hanging="357"/>
        <w:rPr>
          <w:rStyle w:val="hps"/>
        </w:rPr>
      </w:pPr>
      <w:r w:rsidRPr="00E8418F">
        <w:rPr>
          <w:rStyle w:val="hps"/>
        </w:rPr>
        <w:t>Psicólogos (06.2.3.9)</w:t>
      </w:r>
      <w:r>
        <w:rPr>
          <w:rStyle w:val="hps"/>
        </w:rPr>
        <w:t>.</w:t>
      </w:r>
    </w:p>
    <w:p w:rsidR="00AE2DE5" w:rsidRPr="00E8418F" w:rsidRDefault="00AE2DE5" w:rsidP="00AE2DE5">
      <w:pPr>
        <w:pStyle w:val="VIETA"/>
        <w:numPr>
          <w:ilvl w:val="0"/>
          <w:numId w:val="11"/>
        </w:numPr>
        <w:ind w:left="2098" w:hanging="357"/>
        <w:rPr>
          <w:rStyle w:val="hps"/>
        </w:rPr>
      </w:pPr>
      <w:r w:rsidRPr="00E8418F">
        <w:rPr>
          <w:rStyle w:val="hps"/>
        </w:rPr>
        <w:t xml:space="preserve">Servicios propios de dentistas como colocación de fundas, puentes, extracciones, empastes, </w:t>
      </w:r>
      <w:r>
        <w:rPr>
          <w:rStyle w:val="hps"/>
        </w:rPr>
        <w:t>etc.</w:t>
      </w:r>
      <w:r w:rsidRPr="00E8418F">
        <w:rPr>
          <w:rStyle w:val="hps"/>
        </w:rPr>
        <w:t xml:space="preserve"> (06.2.2.0).</w:t>
      </w:r>
    </w:p>
    <w:p w:rsidR="00AE2DE5" w:rsidRPr="00E8418F" w:rsidRDefault="00AE2DE5" w:rsidP="00AE2DE5">
      <w:pPr>
        <w:pStyle w:val="VIETA"/>
        <w:numPr>
          <w:ilvl w:val="0"/>
          <w:numId w:val="11"/>
        </w:numPr>
        <w:ind w:left="2098" w:hanging="357"/>
        <w:rPr>
          <w:rStyle w:val="hps"/>
        </w:rPr>
      </w:pPr>
      <w:r w:rsidRPr="00E8418F">
        <w:rPr>
          <w:rStyle w:val="hps"/>
        </w:rPr>
        <w:t xml:space="preserve">Implantes realizados por dentistas: el material iría </w:t>
      </w:r>
      <w:r>
        <w:rPr>
          <w:rStyle w:val="hps"/>
        </w:rPr>
        <w:t xml:space="preserve">al </w:t>
      </w:r>
      <w:r w:rsidRPr="00E8418F">
        <w:rPr>
          <w:rStyle w:val="hps"/>
        </w:rPr>
        <w:t>06.1.3</w:t>
      </w:r>
      <w:r>
        <w:rPr>
          <w:rStyle w:val="hps"/>
        </w:rPr>
        <w:t>.9 y el servicio al 06.2.2.0;</w:t>
      </w:r>
      <w:r w:rsidRPr="00E8418F">
        <w:rPr>
          <w:rStyle w:val="hps"/>
        </w:rPr>
        <w:t xml:space="preserve"> si</w:t>
      </w:r>
      <w:r>
        <w:rPr>
          <w:rStyle w:val="hps"/>
        </w:rPr>
        <w:t xml:space="preserve"> </w:t>
      </w:r>
      <w:r w:rsidRPr="00E8418F">
        <w:rPr>
          <w:rStyle w:val="hps"/>
        </w:rPr>
        <w:t>no se puede desglosar</w:t>
      </w:r>
      <w:r>
        <w:rPr>
          <w:rStyle w:val="hps"/>
        </w:rPr>
        <w:t>, todo el gasto iría al 06.1.3.9</w:t>
      </w:r>
      <w:r w:rsidRPr="00E8418F">
        <w:rPr>
          <w:rStyle w:val="hps"/>
        </w:rPr>
        <w:t xml:space="preserve">. </w:t>
      </w:r>
    </w:p>
    <w:p w:rsidR="00AE2DE5" w:rsidRPr="00E8418F" w:rsidRDefault="00AE2DE5" w:rsidP="00AE2DE5">
      <w:pPr>
        <w:pStyle w:val="VIETA"/>
        <w:numPr>
          <w:ilvl w:val="0"/>
          <w:numId w:val="11"/>
        </w:numPr>
        <w:ind w:left="2098" w:hanging="357"/>
        <w:rPr>
          <w:rStyle w:val="hps"/>
        </w:rPr>
      </w:pPr>
      <w:r w:rsidRPr="00E8418F">
        <w:rPr>
          <w:rStyle w:val="hps"/>
        </w:rPr>
        <w:t>Dentadur</w:t>
      </w:r>
      <w:r>
        <w:rPr>
          <w:rStyle w:val="hps"/>
        </w:rPr>
        <w:t>a postiza: el material iría al 06.1.3.9 y el servicio al 06.2.1.2;</w:t>
      </w:r>
      <w:r w:rsidRPr="00E8418F">
        <w:rPr>
          <w:rStyle w:val="hps"/>
        </w:rPr>
        <w:t xml:space="preserve"> si</w:t>
      </w:r>
      <w:r>
        <w:rPr>
          <w:rStyle w:val="hps"/>
        </w:rPr>
        <w:t xml:space="preserve"> </w:t>
      </w:r>
      <w:r w:rsidRPr="00E8418F">
        <w:rPr>
          <w:rStyle w:val="hps"/>
        </w:rPr>
        <w:t>no se puede desglosar</w:t>
      </w:r>
      <w:r>
        <w:rPr>
          <w:rStyle w:val="hps"/>
        </w:rPr>
        <w:t xml:space="preserve">, todo el gasto iría al </w:t>
      </w:r>
      <w:r w:rsidRPr="00E8418F">
        <w:rPr>
          <w:rStyle w:val="hps"/>
        </w:rPr>
        <w:t>0</w:t>
      </w:r>
      <w:r>
        <w:rPr>
          <w:rStyle w:val="hps"/>
        </w:rPr>
        <w:t>6.1.3.9</w:t>
      </w:r>
      <w:r w:rsidRPr="00E8418F">
        <w:rPr>
          <w:rStyle w:val="hps"/>
        </w:rPr>
        <w:t>.</w:t>
      </w:r>
    </w:p>
    <w:p w:rsidR="00AE2DE5" w:rsidRDefault="00AE2DE5" w:rsidP="00AE2DE5">
      <w:pPr>
        <w:pStyle w:val="VIETA"/>
        <w:numPr>
          <w:ilvl w:val="0"/>
          <w:numId w:val="11"/>
        </w:numPr>
        <w:ind w:left="2098" w:hanging="357"/>
        <w:rPr>
          <w:rStyle w:val="hps"/>
        </w:rPr>
      </w:pPr>
      <w:r w:rsidRPr="00E8418F">
        <w:rPr>
          <w:rStyle w:val="hps"/>
        </w:rPr>
        <w:t>En la colocación de ortodoncias, si se puede desglosar,</w:t>
      </w:r>
      <w:r>
        <w:rPr>
          <w:rStyle w:val="hps"/>
        </w:rPr>
        <w:t xml:space="preserve"> el material iría al 06.1.3.9. </w:t>
      </w:r>
    </w:p>
    <w:p w:rsidR="00AE2DE5" w:rsidRPr="00E8418F" w:rsidRDefault="00AE2DE5" w:rsidP="00AE2DE5">
      <w:pPr>
        <w:pStyle w:val="VIETA"/>
        <w:numPr>
          <w:ilvl w:val="0"/>
          <w:numId w:val="11"/>
        </w:numPr>
        <w:ind w:left="2098" w:hanging="357"/>
        <w:rPr>
          <w:rStyle w:val="hps"/>
        </w:rPr>
      </w:pPr>
      <w:r>
        <w:t>Tratamientos de fertilidad y reproducción asistida, que no solo incluya consulta (06.3.0.0).</w:t>
      </w:r>
    </w:p>
    <w:p w:rsidR="00AE2DE5" w:rsidRDefault="00AE2DE5" w:rsidP="00AE2DE5">
      <w:pPr>
        <w:keepLines/>
        <w:tabs>
          <w:tab w:val="left" w:pos="1757"/>
        </w:tabs>
        <w:ind w:left="2127"/>
        <w:jc w:val="both"/>
        <w:rPr>
          <w:rStyle w:val="hps"/>
          <w:rFonts w:ascii="Arial" w:hAnsi="Arial" w:cs="Arial"/>
          <w:color w:val="000000"/>
        </w:rPr>
      </w:pPr>
    </w:p>
    <w:p w:rsidR="00AE2DE5" w:rsidRPr="00F80ED2" w:rsidRDefault="00AE2DE5" w:rsidP="00AE2DE5">
      <w:pPr>
        <w:keepLines/>
        <w:tabs>
          <w:tab w:val="left" w:pos="1757"/>
        </w:tabs>
        <w:ind w:left="2127"/>
        <w:jc w:val="both"/>
        <w:rPr>
          <w:rStyle w:val="hps"/>
          <w:rFonts w:ascii="Arial" w:hAnsi="Arial" w:cs="Arial"/>
          <w:color w:val="000000"/>
        </w:rPr>
      </w:pPr>
    </w:p>
    <w:p w:rsidR="00AE2DE5"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06.2.2</w:t>
      </w:r>
      <w:r>
        <w:rPr>
          <w:rFonts w:cs="Arial"/>
          <w:color w:val="000000"/>
          <w:sz w:val="22"/>
          <w:szCs w:val="22"/>
        </w:rPr>
        <w:tab/>
        <w:t>SERVICIOS DENTALES</w:t>
      </w:r>
    </w:p>
    <w:p w:rsidR="00AE2DE5"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t>06.2.2.0</w:t>
      </w:r>
      <w:r>
        <w:tab/>
        <w:t>SERVICIOS DENTALES</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color w:val="000000"/>
        </w:rPr>
      </w:pPr>
      <w:r w:rsidRPr="00F80ED2">
        <w:rPr>
          <w:color w:val="000000"/>
        </w:rPr>
        <w:t>Extracciones dentales, empastes, periodoncia, endodon</w:t>
      </w:r>
      <w:r w:rsidRPr="00F80ED2">
        <w:rPr>
          <w:color w:val="000000"/>
        </w:rPr>
        <w:softHyphen/>
        <w:t xml:space="preserve">cia. </w:t>
      </w:r>
    </w:p>
    <w:p w:rsidR="00AE2DE5" w:rsidRPr="00F80ED2" w:rsidRDefault="00AE2DE5" w:rsidP="00AE2DE5">
      <w:pPr>
        <w:pStyle w:val="VIETA"/>
        <w:numPr>
          <w:ilvl w:val="0"/>
          <w:numId w:val="11"/>
        </w:numPr>
        <w:ind w:left="2098" w:hanging="357"/>
        <w:rPr>
          <w:color w:val="000000"/>
        </w:rPr>
      </w:pPr>
      <w:r w:rsidRPr="00F80ED2">
        <w:rPr>
          <w:color w:val="000000"/>
        </w:rPr>
        <w:t>Servicio de colocación de fundas, p</w:t>
      </w:r>
      <w:r>
        <w:rPr>
          <w:color w:val="000000"/>
        </w:rPr>
        <w:t>uentes, planchas, coronas, etc.</w:t>
      </w:r>
      <w:r w:rsidRPr="00F80ED2">
        <w:rPr>
          <w:color w:val="000000"/>
        </w:rPr>
        <w:t xml:space="preserve"> </w:t>
      </w:r>
      <w:r>
        <w:rPr>
          <w:color w:val="000000"/>
        </w:rPr>
        <w:t>S</w:t>
      </w:r>
      <w:r w:rsidRPr="00F80ED2">
        <w:rPr>
          <w:color w:val="000000"/>
        </w:rPr>
        <w:t>e incluye el coste del material si no se puede desglosar del servicio.</w:t>
      </w:r>
    </w:p>
    <w:p w:rsidR="00AE2DE5" w:rsidRPr="00F80ED2" w:rsidRDefault="00AE2DE5" w:rsidP="00AE2DE5">
      <w:pPr>
        <w:pStyle w:val="VIETA"/>
        <w:numPr>
          <w:ilvl w:val="0"/>
          <w:numId w:val="11"/>
        </w:numPr>
        <w:ind w:left="2098" w:hanging="357"/>
        <w:rPr>
          <w:color w:val="000000"/>
        </w:rPr>
      </w:pPr>
      <w:r w:rsidRPr="00F80ED2">
        <w:rPr>
          <w:color w:val="000000"/>
        </w:rPr>
        <w:t>Servicio de colocación de implantes</w:t>
      </w:r>
      <w:r>
        <w:rPr>
          <w:color w:val="000000"/>
        </w:rPr>
        <w:t xml:space="preserve">, </w:t>
      </w:r>
      <w:r w:rsidRPr="00F80ED2">
        <w:rPr>
          <w:color w:val="000000"/>
        </w:rPr>
        <w:t>si se puede desglosar del material.</w:t>
      </w:r>
    </w:p>
    <w:p w:rsidR="00AE2DE5" w:rsidRPr="00F80ED2" w:rsidRDefault="00AE2DE5" w:rsidP="00AE2DE5">
      <w:pPr>
        <w:pStyle w:val="VIETA"/>
        <w:numPr>
          <w:ilvl w:val="0"/>
          <w:numId w:val="11"/>
        </w:numPr>
        <w:ind w:left="2098" w:hanging="357"/>
        <w:rPr>
          <w:color w:val="000000"/>
        </w:rPr>
      </w:pPr>
      <w:r w:rsidRPr="00F80ED2">
        <w:rPr>
          <w:color w:val="000000"/>
        </w:rPr>
        <w:t>Limpieza de boca y otros servicios prestados por dentistas, especialistas en higiene bucal y auxiliares dentales.</w:t>
      </w:r>
    </w:p>
    <w:p w:rsidR="00AE2DE5" w:rsidRDefault="00AE2DE5" w:rsidP="00AE2DE5">
      <w:pPr>
        <w:pStyle w:val="VIETA"/>
        <w:numPr>
          <w:ilvl w:val="0"/>
          <w:numId w:val="11"/>
        </w:numPr>
        <w:ind w:left="2098" w:hanging="357"/>
        <w:rPr>
          <w:color w:val="000000"/>
        </w:rPr>
      </w:pPr>
      <w:r w:rsidRPr="00F80ED2">
        <w:rPr>
          <w:color w:val="000000"/>
        </w:rPr>
        <w:t>Radiografías o análisis realizados por dentistas en clínicas dentales.</w:t>
      </w:r>
    </w:p>
    <w:p w:rsidR="00AE2DE5" w:rsidRPr="00F80ED2" w:rsidRDefault="00AE2DE5" w:rsidP="00AE2DE5">
      <w:pPr>
        <w:pStyle w:val="VIETA"/>
        <w:ind w:firstLine="0"/>
        <w:rPr>
          <w:color w:val="000000"/>
        </w:rPr>
      </w:pPr>
    </w:p>
    <w:p w:rsidR="00AE2DE5" w:rsidRPr="00F80ED2" w:rsidRDefault="00AE2DE5" w:rsidP="00AE2DE5">
      <w:pPr>
        <w:pStyle w:val="Excluye"/>
      </w:pPr>
      <w:r w:rsidRPr="00F80ED2">
        <w:t>Excluye:</w:t>
      </w:r>
    </w:p>
    <w:p w:rsidR="00AE2DE5" w:rsidRPr="00F536F2" w:rsidRDefault="00AE2DE5" w:rsidP="00AE2DE5">
      <w:pPr>
        <w:pStyle w:val="VIETA"/>
        <w:numPr>
          <w:ilvl w:val="0"/>
          <w:numId w:val="11"/>
        </w:numPr>
        <w:ind w:left="2098" w:hanging="357"/>
      </w:pPr>
      <w:r w:rsidRPr="00F536F2">
        <w:rPr>
          <w:rStyle w:val="hps"/>
        </w:rPr>
        <w:t>Servicios de laboratorios de análisis médicos y centros radiológicos (</w:t>
      </w:r>
      <w:r w:rsidRPr="00F536F2">
        <w:t>06.2.3.1).</w:t>
      </w:r>
    </w:p>
    <w:p w:rsidR="00AE2DE5" w:rsidRPr="00F536F2" w:rsidRDefault="00AE2DE5" w:rsidP="00AE2DE5">
      <w:pPr>
        <w:pStyle w:val="VIETA"/>
        <w:numPr>
          <w:ilvl w:val="0"/>
          <w:numId w:val="11"/>
        </w:numPr>
        <w:ind w:left="2098" w:hanging="357"/>
      </w:pPr>
      <w:r w:rsidRPr="00F536F2">
        <w:t>Reparación de prótesis dentales y/o dentaduras postizas (06.1.3.3)</w:t>
      </w:r>
      <w:r>
        <w:t>.</w:t>
      </w:r>
    </w:p>
    <w:p w:rsidR="00AE2DE5" w:rsidRPr="00F536F2" w:rsidRDefault="00AE2DE5" w:rsidP="00AE2DE5">
      <w:pPr>
        <w:pStyle w:val="VIETA"/>
        <w:numPr>
          <w:ilvl w:val="0"/>
          <w:numId w:val="11"/>
        </w:numPr>
        <w:ind w:left="2098" w:hanging="357"/>
      </w:pPr>
      <w:r w:rsidRPr="00F536F2">
        <w:t>Fundas, puentes y materiales similares si se pueden desglosar del servicio (06.1.3.9).</w:t>
      </w:r>
    </w:p>
    <w:p w:rsidR="00AE2DE5" w:rsidRPr="00F536F2" w:rsidRDefault="00AE2DE5" w:rsidP="00AE2DE5">
      <w:pPr>
        <w:pStyle w:val="VIETA"/>
        <w:numPr>
          <w:ilvl w:val="0"/>
          <w:numId w:val="11"/>
        </w:numPr>
        <w:ind w:left="2098" w:hanging="357"/>
        <w:rPr>
          <w:rStyle w:val="hps"/>
        </w:rPr>
      </w:pPr>
      <w:r>
        <w:t xml:space="preserve">Implantes: el material iría al 06.1.3.9 y el servicio al </w:t>
      </w:r>
      <w:r w:rsidRPr="00F536F2">
        <w:t>06.2.</w:t>
      </w:r>
      <w:r>
        <w:t>2</w:t>
      </w:r>
      <w:r w:rsidRPr="00F536F2">
        <w:t>.</w:t>
      </w:r>
      <w:r>
        <w:t xml:space="preserve">0; </w:t>
      </w:r>
      <w:r w:rsidRPr="00F536F2">
        <w:t>si</w:t>
      </w:r>
      <w:r>
        <w:t xml:space="preserve"> </w:t>
      </w:r>
      <w:r w:rsidRPr="00F536F2">
        <w:t>no se puede desglosar el servicio del material</w:t>
      </w:r>
      <w:r>
        <w:t>, todo el gasto iría al 06.1.3.9</w:t>
      </w:r>
      <w:r w:rsidRPr="00F536F2">
        <w:t>.</w:t>
      </w:r>
    </w:p>
    <w:p w:rsidR="00AE2DE5" w:rsidRDefault="00AE2DE5" w:rsidP="00AE2DE5">
      <w:pPr>
        <w:pStyle w:val="VIETA"/>
        <w:numPr>
          <w:ilvl w:val="0"/>
          <w:numId w:val="11"/>
        </w:numPr>
        <w:ind w:left="2098" w:hanging="357"/>
      </w:pPr>
      <w:r w:rsidRPr="00F536F2">
        <w:rPr>
          <w:rStyle w:val="hps"/>
        </w:rPr>
        <w:t>Servicios de ortodoncistas, colocación de ortodoncias, etc.</w:t>
      </w:r>
      <w:r>
        <w:rPr>
          <w:rStyle w:val="hps"/>
        </w:rPr>
        <w:t xml:space="preserve"> </w:t>
      </w:r>
      <w:r w:rsidRPr="00F536F2">
        <w:rPr>
          <w:rStyle w:val="hps"/>
        </w:rPr>
        <w:t>(</w:t>
      </w:r>
      <w:r w:rsidRPr="00F536F2">
        <w:t>06.2.1.2).</w:t>
      </w:r>
    </w:p>
    <w:p w:rsidR="00AE2DE5" w:rsidRPr="00F536F2" w:rsidRDefault="00AE2DE5" w:rsidP="00AE2DE5">
      <w:pPr>
        <w:pStyle w:val="VIETA"/>
        <w:numPr>
          <w:ilvl w:val="0"/>
          <w:numId w:val="11"/>
        </w:numPr>
        <w:ind w:left="2098" w:hanging="357"/>
        <w:rPr>
          <w:rStyle w:val="hps"/>
        </w:rPr>
      </w:pPr>
      <w:r w:rsidRPr="00F536F2">
        <w:t>Dentadu</w:t>
      </w:r>
      <w:r>
        <w:t xml:space="preserve">ras postizas: el material iría al 06.1.3.9 y el servicio al </w:t>
      </w:r>
      <w:r w:rsidRPr="00F536F2">
        <w:t>06.2.1.</w:t>
      </w:r>
      <w:r>
        <w:t xml:space="preserve">2; </w:t>
      </w:r>
      <w:r w:rsidRPr="00F536F2">
        <w:t>si</w:t>
      </w:r>
      <w:r>
        <w:t xml:space="preserve"> </w:t>
      </w:r>
      <w:r w:rsidRPr="00F536F2">
        <w:t>no se puede desglosar el servicio del material</w:t>
      </w:r>
      <w:r>
        <w:t>, todo el gasto iría al 06.1.3.9</w:t>
      </w:r>
      <w:r w:rsidRPr="00F536F2">
        <w:t>.</w:t>
      </w:r>
    </w:p>
    <w:p w:rsidR="00AE2DE5" w:rsidRDefault="00AE2DE5" w:rsidP="00AE2DE5">
      <w:pPr>
        <w:pStyle w:val="VIETA"/>
        <w:numPr>
          <w:ilvl w:val="0"/>
          <w:numId w:val="11"/>
        </w:numPr>
        <w:ind w:left="2098" w:hanging="357"/>
      </w:pPr>
      <w:r w:rsidRPr="00F536F2">
        <w:rPr>
          <w:rStyle w:val="hps"/>
        </w:rPr>
        <w:t>Servicios de ortodoncistas, colocación de ortodoncias, etc.</w:t>
      </w:r>
      <w:r>
        <w:rPr>
          <w:rStyle w:val="hps"/>
        </w:rPr>
        <w:t xml:space="preserve"> </w:t>
      </w:r>
      <w:r w:rsidRPr="00F536F2">
        <w:rPr>
          <w:rStyle w:val="hps"/>
        </w:rPr>
        <w:t>(</w:t>
      </w:r>
      <w:r w:rsidRPr="00F536F2">
        <w:t>06.2.1.2).</w:t>
      </w:r>
    </w:p>
    <w:p w:rsidR="00AE2DE5" w:rsidRPr="000253E3" w:rsidRDefault="00AE2DE5" w:rsidP="00AE2DE5"/>
    <w:p w:rsidR="00AE2DE5" w:rsidRPr="000253E3" w:rsidRDefault="00AE2DE5" w:rsidP="00AE2DE5"/>
    <w:p w:rsidR="00AE2DE5" w:rsidRPr="000253E3" w:rsidRDefault="00AE2DE5" w:rsidP="00AE2DE5">
      <w:pPr>
        <w:pStyle w:val="TtuloSUBGRUPO"/>
      </w:pPr>
      <w:r w:rsidRPr="000253E3">
        <w:t>06.2.3</w:t>
      </w:r>
      <w:r w:rsidRPr="000253E3">
        <w:tab/>
        <w:t>SERVICIOS PARAMÉDICOS AMBULATORIOS</w:t>
      </w:r>
    </w:p>
    <w:p w:rsidR="00AE2DE5" w:rsidRPr="000253E3" w:rsidRDefault="00AE2DE5" w:rsidP="00AE2DE5"/>
    <w:p w:rsidR="00AE2DE5" w:rsidRPr="00F80ED2" w:rsidRDefault="00AE2DE5" w:rsidP="00AE2DE5">
      <w:pPr>
        <w:pStyle w:val="TtuloCdigo"/>
      </w:pPr>
      <w:r>
        <w:t>06.2.3.1</w:t>
      </w:r>
      <w:r>
        <w:tab/>
      </w:r>
      <w:r w:rsidRPr="00F80ED2">
        <w:t>SERVICIOS DE ANÁLISIS CLÍNICOS Y PRUEBAS DIAGNÓSTICAS</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Servicios de laboratorios de análisis médicos (</w:t>
      </w:r>
      <w:r w:rsidRPr="00F80ED2">
        <w:t xml:space="preserve">análisis de ADN, análisis inmunológicos, </w:t>
      </w:r>
      <w:r>
        <w:t>etc.</w:t>
      </w:r>
      <w:r w:rsidRPr="00F80ED2">
        <w:t>).</w:t>
      </w:r>
    </w:p>
    <w:p w:rsidR="00AE2DE5" w:rsidRPr="00F80ED2" w:rsidRDefault="00AE2DE5" w:rsidP="00AE2DE5">
      <w:pPr>
        <w:pStyle w:val="VIETA"/>
        <w:numPr>
          <w:ilvl w:val="0"/>
          <w:numId w:val="11"/>
        </w:numPr>
        <w:ind w:left="2098" w:hanging="357"/>
      </w:pPr>
      <w:r w:rsidRPr="00F80ED2">
        <w:rPr>
          <w:rStyle w:val="hps"/>
        </w:rPr>
        <w:t>Centros de diagnóstico</w:t>
      </w:r>
      <w:r w:rsidRPr="00F80ED2">
        <w:t xml:space="preserve">, incluyendo </w:t>
      </w:r>
      <w:r w:rsidRPr="00F80ED2">
        <w:rPr>
          <w:rStyle w:val="hps"/>
        </w:rPr>
        <w:t>todos los métodos de diagnóstico y de imagen</w:t>
      </w:r>
      <w:r w:rsidRPr="00F80ED2">
        <w:t xml:space="preserve"> (radiografías, urografías, ecografías, resonancias, TAC, mamografías, escáneres, </w:t>
      </w:r>
      <w:r>
        <w:t>etc.</w:t>
      </w:r>
      <w:r w:rsidRPr="00F80ED2">
        <w:t>).</w:t>
      </w:r>
    </w:p>
    <w:p w:rsidR="00AE2DE5" w:rsidRPr="00F80ED2" w:rsidRDefault="00AE2DE5" w:rsidP="00AE2DE5">
      <w:pPr>
        <w:pStyle w:val="VIETA"/>
        <w:numPr>
          <w:ilvl w:val="0"/>
          <w:numId w:val="11"/>
        </w:numPr>
        <w:ind w:left="2098" w:hanging="357"/>
      </w:pPr>
      <w:r w:rsidRPr="00F80ED2">
        <w:t>Citologías,</w:t>
      </w:r>
      <w:r>
        <w:t xml:space="preserve"> biopsias, etc.</w:t>
      </w:r>
    </w:p>
    <w:p w:rsidR="00AE2DE5" w:rsidRPr="00F80ED2" w:rsidRDefault="00AE2DE5" w:rsidP="00AE2DE5">
      <w:pPr>
        <w:keepNext/>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Análisis y radiografías realizadas por el propio médico (06.2.1).</w:t>
      </w:r>
    </w:p>
    <w:p w:rsidR="00AE2DE5" w:rsidRDefault="00AE2DE5" w:rsidP="00AE2DE5">
      <w:pPr>
        <w:pStyle w:val="VIETA"/>
        <w:numPr>
          <w:ilvl w:val="0"/>
          <w:numId w:val="11"/>
        </w:numPr>
        <w:ind w:left="2098" w:hanging="357"/>
      </w:pPr>
      <w:r w:rsidRPr="00F80ED2">
        <w:t>Radiografías o análisis realizados por dentistas en clínica dental</w:t>
      </w:r>
      <w:r>
        <w:t xml:space="preserve"> </w:t>
      </w:r>
      <w:r w:rsidRPr="00F80ED2">
        <w:t>(06.2.2.0)</w:t>
      </w:r>
      <w:r>
        <w:t>.</w:t>
      </w:r>
    </w:p>
    <w:p w:rsidR="00AE2DE5" w:rsidRPr="00F80ED2" w:rsidRDefault="00AE2DE5" w:rsidP="00AE2DE5">
      <w:pPr>
        <w:pStyle w:val="VIETA"/>
        <w:ind w:firstLine="0"/>
      </w:pPr>
    </w:p>
    <w:p w:rsidR="00AE2DE5" w:rsidRPr="00F80ED2" w:rsidRDefault="00AE2DE5" w:rsidP="00AE2DE5">
      <w:pPr>
        <w:pStyle w:val="A5"/>
        <w:keepNext w:val="0"/>
        <w:tabs>
          <w:tab w:val="clear" w:pos="993"/>
        </w:tabs>
        <w:spacing w:before="0"/>
        <w:ind w:left="2127"/>
        <w:rPr>
          <w:rFonts w:cs="Arial"/>
          <w:color w:val="000000"/>
          <w:sz w:val="22"/>
          <w:szCs w:val="22"/>
        </w:rPr>
      </w:pPr>
    </w:p>
    <w:p w:rsidR="00AE2DE5" w:rsidRDefault="00AE2DE5" w:rsidP="00AE2DE5">
      <w:pPr>
        <w:pStyle w:val="TtuloCdigo"/>
      </w:pPr>
      <w:r w:rsidRPr="00F80ED2">
        <w:t>06.2.3.2</w:t>
      </w:r>
      <w:r w:rsidRPr="00F80ED2">
        <w:tab/>
        <w:t>SERVICIOS DE REHABILITACIÓN, ALQUILER DE EQUIPO TERAPÉUTICO,</w:t>
      </w:r>
      <w:r>
        <w:t xml:space="preserve"> </w:t>
      </w:r>
      <w:r w:rsidRPr="00F80ED2">
        <w:t>SERVICIOS DE AMBULANCIAS Y</w:t>
      </w:r>
      <w:r>
        <w:t xml:space="preserve"> TRATAMIENTOS TERMALES</w:t>
      </w:r>
    </w:p>
    <w:p w:rsidR="00AE2DE5" w:rsidRPr="00F80ED2" w:rsidRDefault="00AE2DE5" w:rsidP="00AE2DE5">
      <w:pPr>
        <w:pStyle w:val="Referencia"/>
      </w:pPr>
      <w:r w:rsidRPr="00F80ED2">
        <w:t>Trimestral</w:t>
      </w:r>
    </w:p>
    <w:p w:rsidR="00AE2DE5" w:rsidRPr="00F80ED2" w:rsidRDefault="00AE2DE5" w:rsidP="00AE2DE5">
      <w:pPr>
        <w:pStyle w:val="VIETA"/>
        <w:numPr>
          <w:ilvl w:val="0"/>
          <w:numId w:val="11"/>
        </w:numPr>
        <w:ind w:left="2098" w:hanging="357"/>
      </w:pPr>
      <w:r w:rsidRPr="00F80ED2">
        <w:t>Rehabilitación no hos</w:t>
      </w:r>
      <w:r>
        <w:t>pitalaria prescrita médicamente (onda corta,</w:t>
      </w:r>
      <w:r w:rsidRPr="00F80ED2">
        <w:t xml:space="preserve"> magnetoscopia, </w:t>
      </w:r>
      <w:r>
        <w:t>etc.</w:t>
      </w:r>
      <w:r w:rsidRPr="00F80ED2">
        <w:t xml:space="preserve">).  </w:t>
      </w:r>
    </w:p>
    <w:p w:rsidR="00AE2DE5" w:rsidRPr="00F80ED2" w:rsidRDefault="00AE2DE5" w:rsidP="00AE2DE5">
      <w:pPr>
        <w:pStyle w:val="VIETA"/>
        <w:numPr>
          <w:ilvl w:val="0"/>
          <w:numId w:val="11"/>
        </w:numPr>
        <w:ind w:left="2098" w:hanging="357"/>
      </w:pPr>
      <w:r w:rsidRPr="00F80ED2">
        <w:t xml:space="preserve">Balnearios, baños termales y talasoterapia (tratamientos de agua marina, con barros, algas, </w:t>
      </w:r>
      <w:r>
        <w:t>etc.</w:t>
      </w:r>
      <w:r w:rsidRPr="00F80ED2">
        <w:t>) con fines terapéuticos.</w:t>
      </w:r>
    </w:p>
    <w:p w:rsidR="00AE2DE5" w:rsidRPr="00F80ED2" w:rsidRDefault="00AE2DE5" w:rsidP="00AE2DE5">
      <w:pPr>
        <w:pStyle w:val="VIETA"/>
        <w:numPr>
          <w:ilvl w:val="0"/>
          <w:numId w:val="11"/>
        </w:numPr>
        <w:ind w:left="2098" w:hanging="357"/>
      </w:pPr>
      <w:r w:rsidRPr="00F80ED2">
        <w:t xml:space="preserve">Servicios de ambulancias distintos de las ambulancias hospitalarias y otros transportes de salvamento o evacuación de enfermos o heridos no hospitalarios. </w:t>
      </w:r>
    </w:p>
    <w:p w:rsidR="00AE2DE5" w:rsidRPr="00F80ED2" w:rsidRDefault="00AE2DE5" w:rsidP="00AE2DE5">
      <w:pPr>
        <w:pStyle w:val="VIETA"/>
        <w:numPr>
          <w:ilvl w:val="0"/>
          <w:numId w:val="11"/>
        </w:numPr>
        <w:ind w:left="2098" w:hanging="357"/>
      </w:pPr>
      <w:r w:rsidRPr="00F80ED2">
        <w:t>Alquiler de equipo terapéutico.</w:t>
      </w:r>
    </w:p>
    <w:p w:rsidR="00AE2DE5" w:rsidRPr="00F80ED2" w:rsidRDefault="00AE2DE5" w:rsidP="00AE2DE5">
      <w:pPr>
        <w:pStyle w:val="A5"/>
        <w:keepNext w:val="0"/>
        <w:tabs>
          <w:tab w:val="clear" w:pos="993"/>
        </w:tabs>
        <w:spacing w:before="0"/>
        <w:ind w:left="2127"/>
        <w:rPr>
          <w:rFonts w:cs="Arial"/>
          <w:sz w:val="22"/>
          <w:szCs w:val="22"/>
        </w:rPr>
      </w:pPr>
      <w:r w:rsidRPr="00F80ED2">
        <w:rPr>
          <w:rFonts w:cs="Arial"/>
          <w:sz w:val="22"/>
          <w:szCs w:val="22"/>
        </w:rPr>
        <w:tab/>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rPr>
          <w:rStyle w:val="hps"/>
        </w:rPr>
      </w:pPr>
      <w:r w:rsidRPr="00F80ED2">
        <w:rPr>
          <w:rStyle w:val="hps"/>
        </w:rPr>
        <w:t>Rehabilitación y gimnasia en residencias para ancianos o personas con discapacidad no prescritas médicamente</w:t>
      </w:r>
      <w:r>
        <w:rPr>
          <w:rStyle w:val="hps"/>
        </w:rPr>
        <w:t xml:space="preserve"> </w:t>
      </w:r>
      <w:r w:rsidRPr="00F80ED2">
        <w:rPr>
          <w:rStyle w:val="hps"/>
        </w:rPr>
        <w:t>(12.4.0.2)</w:t>
      </w:r>
      <w:r>
        <w:rPr>
          <w:rStyle w:val="hps"/>
        </w:rPr>
        <w:t>.</w:t>
      </w:r>
    </w:p>
    <w:p w:rsidR="00AE2DE5" w:rsidRPr="00F80ED2" w:rsidRDefault="00AE2DE5" w:rsidP="00AE2DE5">
      <w:pPr>
        <w:pStyle w:val="VIETA"/>
        <w:numPr>
          <w:ilvl w:val="0"/>
          <w:numId w:val="11"/>
        </w:numPr>
        <w:ind w:left="2098" w:hanging="357"/>
      </w:pPr>
      <w:r w:rsidRPr="00F80ED2">
        <w:t>Servicios de ambulancias hospitalarias (06.3.0.0)</w:t>
      </w:r>
      <w:r>
        <w:t>.</w:t>
      </w:r>
    </w:p>
    <w:p w:rsidR="00AE2DE5" w:rsidRPr="00F80ED2" w:rsidRDefault="00AE2DE5" w:rsidP="00AE2DE5">
      <w:pPr>
        <w:pStyle w:val="VIETA"/>
        <w:numPr>
          <w:ilvl w:val="0"/>
          <w:numId w:val="11"/>
        </w:numPr>
        <w:ind w:left="2098" w:hanging="357"/>
      </w:pPr>
      <w:r w:rsidRPr="00F80ED2">
        <w:t>Alojamiento en balnearios con fines no terapéuticos (11.2.0.1)</w:t>
      </w:r>
      <w:r>
        <w:t>.</w:t>
      </w:r>
    </w:p>
    <w:p w:rsidR="00AE2DE5" w:rsidRPr="00F80ED2" w:rsidRDefault="00AE2DE5" w:rsidP="00AE2DE5">
      <w:pPr>
        <w:pStyle w:val="VIETA"/>
        <w:numPr>
          <w:ilvl w:val="0"/>
          <w:numId w:val="11"/>
        </w:numPr>
        <w:ind w:left="2098" w:hanging="357"/>
      </w:pPr>
      <w:r w:rsidRPr="00F80ED2">
        <w:rPr>
          <w:color w:val="000000"/>
        </w:rPr>
        <w:t xml:space="preserve">Tratamientos de estética personal, como spas urbanos, talasoterapia </w:t>
      </w:r>
      <w:r w:rsidRPr="00F80ED2">
        <w:t xml:space="preserve">con fines </w:t>
      </w:r>
      <w:r w:rsidRPr="00F80ED2">
        <w:rPr>
          <w:rStyle w:val="hps"/>
        </w:rPr>
        <w:t xml:space="preserve">no terapéuticos </w:t>
      </w:r>
      <w:r w:rsidRPr="00F80ED2">
        <w:rPr>
          <w:color w:val="000000"/>
        </w:rPr>
        <w:t>(12.1.1.3).</w:t>
      </w:r>
    </w:p>
    <w:p w:rsidR="00AE2DE5" w:rsidRPr="00F80ED2" w:rsidRDefault="00AE2DE5" w:rsidP="00AE2DE5">
      <w:pPr>
        <w:pStyle w:val="A5"/>
        <w:keepNext w:val="0"/>
        <w:tabs>
          <w:tab w:val="clear" w:pos="993"/>
        </w:tabs>
        <w:spacing w:before="0"/>
        <w:ind w:left="2127"/>
        <w:rPr>
          <w:rFonts w:cs="Arial"/>
          <w:sz w:val="22"/>
          <w:szCs w:val="22"/>
        </w:rPr>
      </w:pPr>
      <w:r w:rsidRPr="00F80ED2">
        <w:rPr>
          <w:rFonts w:cs="Arial"/>
          <w:b/>
          <w:sz w:val="22"/>
          <w:szCs w:val="22"/>
        </w:rPr>
        <w:br/>
      </w:r>
    </w:p>
    <w:p w:rsidR="00AE2DE5" w:rsidRPr="00F80ED2" w:rsidRDefault="00AE2DE5" w:rsidP="00AE2DE5">
      <w:pPr>
        <w:pStyle w:val="TtuloCdigo"/>
      </w:pPr>
      <w:r w:rsidRPr="00F80ED2">
        <w:t>06.2.3.9</w:t>
      </w:r>
      <w:r w:rsidRPr="00F80ED2">
        <w:tab/>
        <w:t>OTROS SERVICIOS PARAMÉDICOS AMBULATORIOS</w:t>
      </w:r>
    </w:p>
    <w:p w:rsidR="00AE2DE5" w:rsidRPr="00F80ED2" w:rsidRDefault="00AE2DE5" w:rsidP="00AE2DE5">
      <w:pPr>
        <w:pStyle w:val="Referencia"/>
      </w:pPr>
      <w:r w:rsidRPr="00F80ED2">
        <w:t>Trimestral</w:t>
      </w:r>
      <w:r w:rsidRPr="00F80ED2">
        <w:tab/>
      </w:r>
    </w:p>
    <w:p w:rsidR="00AE2DE5" w:rsidRPr="00D55173" w:rsidRDefault="00AE2DE5" w:rsidP="00AE2DE5">
      <w:pPr>
        <w:pStyle w:val="VIETA"/>
        <w:numPr>
          <w:ilvl w:val="0"/>
          <w:numId w:val="11"/>
        </w:numPr>
        <w:ind w:left="2098" w:hanging="357"/>
      </w:pPr>
      <w:r w:rsidRPr="00D55173">
        <w:t>Servicios prestados por practicantes, enfermeros, obstetras, comadrones, ópticos, optometristas, podólogos, fisioterapeutas, quiroprácticos, logopedas, osteópatas, psicólogos, dietistas, homeópatas, naturistas... en ambulatorios o centros no hospitalarios.</w:t>
      </w:r>
    </w:p>
    <w:p w:rsidR="00AE2DE5" w:rsidRPr="00D55173" w:rsidRDefault="00AE2DE5" w:rsidP="00AE2DE5">
      <w:pPr>
        <w:pStyle w:val="VIETA"/>
        <w:numPr>
          <w:ilvl w:val="0"/>
          <w:numId w:val="11"/>
        </w:numPr>
        <w:ind w:left="2098" w:hanging="357"/>
      </w:pPr>
      <w:r w:rsidRPr="00D55173">
        <w:rPr>
          <w:rStyle w:val="hps"/>
        </w:rPr>
        <w:t>Servicios de los profesionales de la medicina tradicional</w:t>
      </w:r>
      <w:r w:rsidRPr="00D55173">
        <w:t xml:space="preserve"> y/o alternativa (reiki, acupuntura...).</w:t>
      </w:r>
    </w:p>
    <w:p w:rsidR="00AE2DE5" w:rsidRPr="00D55173" w:rsidRDefault="00AE2DE5" w:rsidP="00AE2DE5">
      <w:pPr>
        <w:pStyle w:val="VIETA"/>
        <w:numPr>
          <w:ilvl w:val="0"/>
          <w:numId w:val="11"/>
        </w:numPr>
        <w:ind w:left="2098" w:hanging="357"/>
        <w:rPr>
          <w:rStyle w:val="hps"/>
        </w:rPr>
      </w:pPr>
      <w:r w:rsidRPr="00D55173">
        <w:rPr>
          <w:rStyle w:val="hps"/>
        </w:rPr>
        <w:t>Servicios de custodia del cordón umbilical, vitrificación de óvulos...</w:t>
      </w:r>
    </w:p>
    <w:p w:rsidR="00AE2DE5" w:rsidRPr="00D55173" w:rsidRDefault="00AE2DE5" w:rsidP="00AE2DE5">
      <w:pPr>
        <w:pStyle w:val="VIETA"/>
        <w:numPr>
          <w:ilvl w:val="0"/>
          <w:numId w:val="11"/>
        </w:numPr>
        <w:ind w:left="2098" w:hanging="357"/>
      </w:pPr>
      <w:r w:rsidRPr="00D55173">
        <w:t xml:space="preserve">Pesajes en farmacias u otros lugares. </w:t>
      </w:r>
    </w:p>
    <w:p w:rsidR="00AE2DE5" w:rsidRPr="00D55173" w:rsidRDefault="00AE2DE5" w:rsidP="00AE2DE5">
      <w:pPr>
        <w:pStyle w:val="VIETA"/>
        <w:numPr>
          <w:ilvl w:val="0"/>
          <w:numId w:val="11"/>
        </w:numPr>
        <w:ind w:left="2098" w:hanging="357"/>
        <w:rPr>
          <w:rStyle w:val="hps"/>
        </w:rPr>
      </w:pPr>
      <w:r w:rsidRPr="00D55173">
        <w:t>Toma de tensión en farmacias u otros lugares.</w:t>
      </w:r>
    </w:p>
    <w:p w:rsidR="00AE2DE5" w:rsidRPr="00F80ED2" w:rsidRDefault="00AE2DE5" w:rsidP="00AE2DE5">
      <w:pPr>
        <w:pStyle w:val="A5"/>
        <w:keepNext w:val="0"/>
        <w:tabs>
          <w:tab w:val="clear" w:pos="993"/>
        </w:tabs>
        <w:spacing w:before="0"/>
        <w:ind w:left="2127"/>
        <w:rPr>
          <w:rStyle w:val="hps"/>
          <w:rFonts w:cs="Arial"/>
          <w:sz w:val="22"/>
          <w:szCs w:val="22"/>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rPr>
          <w:rStyle w:val="hps"/>
        </w:rPr>
      </w:pPr>
      <w:r w:rsidRPr="00F80ED2">
        <w:rPr>
          <w:rStyle w:val="hps"/>
        </w:rPr>
        <w:t>Servicios paramédicos prestados en residencias para ancianos o personas con discapacidad (12.4.0.2)</w:t>
      </w:r>
      <w:r>
        <w:rPr>
          <w:rStyle w:val="hps"/>
        </w:rPr>
        <w:t>.</w:t>
      </w:r>
    </w:p>
    <w:p w:rsidR="00AE2DE5" w:rsidRDefault="00AE2DE5" w:rsidP="00AE2DE5">
      <w:pPr>
        <w:pStyle w:val="VIETA"/>
        <w:numPr>
          <w:ilvl w:val="0"/>
          <w:numId w:val="11"/>
        </w:numPr>
        <w:ind w:left="2098" w:hanging="357"/>
        <w:rPr>
          <w:rStyle w:val="hps"/>
        </w:rPr>
      </w:pPr>
      <w:r w:rsidRPr="00F80ED2">
        <w:t>Servicios de a</w:t>
      </w:r>
      <w:r w:rsidRPr="00F80ED2">
        <w:rPr>
          <w:rStyle w:val="hps"/>
        </w:rPr>
        <w:t>sesoramiento, orientación psicológica</w:t>
      </w:r>
      <w:r w:rsidRPr="00F80ED2">
        <w:t xml:space="preserve">, arbitraje, </w:t>
      </w:r>
      <w:r w:rsidRPr="00F80ED2">
        <w:rPr>
          <w:rStyle w:val="hps"/>
        </w:rPr>
        <w:t>fomento y adopción para las familias (12.4.0.4)</w:t>
      </w:r>
      <w:r>
        <w:rPr>
          <w:rStyle w:val="hps"/>
        </w:rPr>
        <w:t>.</w:t>
      </w:r>
    </w:p>
    <w:p w:rsidR="00AE2DE5" w:rsidRDefault="00AE2DE5" w:rsidP="00AE2DE5">
      <w:pPr>
        <w:pStyle w:val="VIETA"/>
        <w:ind w:firstLine="0"/>
        <w:rPr>
          <w:rStyle w:val="hps"/>
        </w:rPr>
      </w:pPr>
    </w:p>
    <w:p w:rsidR="00AE2DE5" w:rsidRPr="00F80ED2" w:rsidRDefault="00AE2DE5" w:rsidP="00AE2DE5">
      <w:pPr>
        <w:pStyle w:val="VIETA"/>
        <w:ind w:firstLine="0"/>
      </w:pPr>
    </w:p>
    <w:p w:rsidR="00AE2DE5" w:rsidRPr="00F80ED2" w:rsidRDefault="00AE2DE5" w:rsidP="00AE2DE5">
      <w:pPr>
        <w:pStyle w:val="A5"/>
        <w:keepNext w:val="0"/>
        <w:tabs>
          <w:tab w:val="clear" w:pos="993"/>
        </w:tabs>
        <w:spacing w:before="0"/>
        <w:ind w:left="2127"/>
        <w:rPr>
          <w:rFonts w:cs="Arial"/>
          <w:b/>
          <w:color w:val="000000"/>
          <w:sz w:val="22"/>
          <w:szCs w:val="22"/>
        </w:rPr>
      </w:pPr>
      <w:r>
        <w:rPr>
          <w:rFonts w:cs="Arial"/>
          <w:b/>
          <w:color w:val="000000"/>
          <w:sz w:val="22"/>
          <w:szCs w:val="22"/>
        </w:rPr>
        <w:t>06.3</w:t>
      </w:r>
      <w:r>
        <w:rPr>
          <w:rFonts w:cs="Arial"/>
          <w:b/>
          <w:color w:val="000000"/>
          <w:sz w:val="22"/>
          <w:szCs w:val="22"/>
        </w:rPr>
        <w:tab/>
      </w:r>
      <w:r>
        <w:rPr>
          <w:rFonts w:cs="Arial"/>
          <w:b/>
          <w:color w:val="000000"/>
          <w:sz w:val="22"/>
          <w:szCs w:val="22"/>
        </w:rPr>
        <w:tab/>
        <w:t>SERVICIOS HOSPITALARIOS</w:t>
      </w:r>
    </w:p>
    <w:p w:rsidR="00AE2DE5" w:rsidRPr="00F80ED2" w:rsidRDefault="00AE2DE5" w:rsidP="00AE2DE5">
      <w:pPr>
        <w:keepNext/>
        <w:ind w:left="2127"/>
        <w:jc w:val="both"/>
        <w:rPr>
          <w:rFonts w:ascii="Arial" w:hAnsi="Arial" w:cs="Arial"/>
          <w:color w:val="000000"/>
        </w:rPr>
      </w:pPr>
      <w:r w:rsidRPr="00F80ED2">
        <w:rPr>
          <w:rFonts w:ascii="Arial" w:hAnsi="Arial" w:cs="Arial"/>
          <w:color w:val="000000"/>
        </w:rPr>
        <w:tab/>
      </w:r>
    </w:p>
    <w:p w:rsidR="00AE2DE5" w:rsidRPr="00D55173" w:rsidRDefault="00AE2DE5" w:rsidP="00AE2DE5">
      <w:pPr>
        <w:pStyle w:val="VIETA"/>
        <w:keepNext/>
        <w:numPr>
          <w:ilvl w:val="0"/>
          <w:numId w:val="11"/>
        </w:numPr>
        <w:ind w:left="2127" w:hanging="357"/>
        <w:rPr>
          <w:color w:val="000000"/>
        </w:rPr>
      </w:pPr>
      <w:r>
        <w:rPr>
          <w:color w:val="000000"/>
        </w:rPr>
        <w:t>Servicios de hospitalización</w:t>
      </w:r>
      <w:r w:rsidRPr="00F80ED2">
        <w:t xml:space="preserve"> de un paciente p</w:t>
      </w:r>
      <w:r>
        <w:t>ara un tratamiento determinado.</w:t>
      </w:r>
    </w:p>
    <w:p w:rsidR="00AE2DE5" w:rsidRPr="00D55173" w:rsidRDefault="00AE2DE5" w:rsidP="00AE2DE5">
      <w:pPr>
        <w:pStyle w:val="VIETA"/>
        <w:keepNext/>
        <w:numPr>
          <w:ilvl w:val="0"/>
          <w:numId w:val="11"/>
        </w:numPr>
        <w:ind w:left="2127" w:hanging="357"/>
        <w:rPr>
          <w:color w:val="000000"/>
        </w:rPr>
      </w:pPr>
      <w:r>
        <w:t>Servicios en h</w:t>
      </w:r>
      <w:r w:rsidRPr="00F80ED2">
        <w:t>ospitales de atención diurna (no implican pernoctación), tratamiento</w:t>
      </w:r>
      <w:r>
        <w:t>s</w:t>
      </w:r>
      <w:r w:rsidRPr="00F80ED2">
        <w:t xml:space="preserve"> hospitalario</w:t>
      </w:r>
      <w:r>
        <w:t xml:space="preserve">s en casa y </w:t>
      </w:r>
      <w:r w:rsidRPr="00F80ED2">
        <w:t>cuidados paliativos para pacientes en fase terminal.</w:t>
      </w:r>
    </w:p>
    <w:p w:rsidR="00AE2DE5" w:rsidRPr="00F80ED2" w:rsidRDefault="00AE2DE5" w:rsidP="00AE2DE5">
      <w:pPr>
        <w:keepNext/>
        <w:keepLines/>
        <w:numPr>
          <w:ilvl w:val="2"/>
          <w:numId w:val="59"/>
        </w:numPr>
        <w:tabs>
          <w:tab w:val="left" w:pos="1757"/>
        </w:tabs>
        <w:ind w:left="2127"/>
        <w:jc w:val="both"/>
        <w:rPr>
          <w:rFonts w:ascii="Arial" w:hAnsi="Arial" w:cs="Arial"/>
          <w:color w:val="000000"/>
        </w:rPr>
      </w:pPr>
      <w:r>
        <w:rPr>
          <w:rFonts w:ascii="Arial" w:hAnsi="Arial" w:cs="Arial"/>
          <w:color w:val="000000"/>
        </w:rPr>
        <w:t>M</w:t>
      </w:r>
      <w:r w:rsidRPr="00F80ED2">
        <w:rPr>
          <w:rFonts w:ascii="Arial" w:hAnsi="Arial" w:cs="Arial"/>
          <w:color w:val="000000"/>
        </w:rPr>
        <w:t xml:space="preserve">edicamentos, prótesis, aparatos y material terapéutico y otros productos ligados a la salud que son proporcionados a los pacientes hospitalizados. </w:t>
      </w:r>
    </w:p>
    <w:p w:rsidR="00AE2DE5" w:rsidRDefault="00AE2DE5" w:rsidP="00AE2DE5">
      <w:pPr>
        <w:keepNext/>
        <w:keepLines/>
        <w:numPr>
          <w:ilvl w:val="2"/>
          <w:numId w:val="59"/>
        </w:numPr>
        <w:tabs>
          <w:tab w:val="left" w:pos="1757"/>
        </w:tabs>
        <w:ind w:left="2127"/>
        <w:jc w:val="both"/>
        <w:rPr>
          <w:rFonts w:ascii="Arial" w:hAnsi="Arial" w:cs="Arial"/>
          <w:color w:val="000000"/>
        </w:rPr>
      </w:pPr>
      <w:r>
        <w:rPr>
          <w:rFonts w:ascii="Arial" w:hAnsi="Arial" w:cs="Arial"/>
          <w:color w:val="000000"/>
        </w:rPr>
        <w:t>G</w:t>
      </w:r>
      <w:r w:rsidRPr="00F80ED2">
        <w:rPr>
          <w:rFonts w:ascii="Arial" w:hAnsi="Arial" w:cs="Arial"/>
          <w:color w:val="000000"/>
        </w:rPr>
        <w:t>astos no estrictamente médicos, tales como gastos de administración, de personal no médico, en restauración y alojamiento</w:t>
      </w:r>
      <w:r w:rsidRPr="00F80ED2">
        <w:rPr>
          <w:rFonts w:ascii="Arial" w:hAnsi="Arial" w:cs="Arial"/>
          <w:color w:val="000000"/>
        </w:rPr>
        <w:sym w:font="Symbol" w:char="F0BC"/>
      </w: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rPr>
          <w:rStyle w:val="hps"/>
        </w:rPr>
        <w:t>Los servicios de consultorios</w:t>
      </w:r>
      <w:r w:rsidRPr="00F80ED2">
        <w:t xml:space="preserve">, clínicas </w:t>
      </w:r>
      <w:r w:rsidRPr="00F80ED2">
        <w:rPr>
          <w:rStyle w:val="hps"/>
        </w:rPr>
        <w:t>y dispensarios dedicados exclusivamente a la atención ambulatoria (</w:t>
      </w:r>
      <w:r w:rsidRPr="00F80ED2">
        <w:t>06.2).</w:t>
      </w:r>
    </w:p>
    <w:p w:rsidR="00AE2DE5" w:rsidRPr="000662CE" w:rsidRDefault="00AE2DE5" w:rsidP="00AE2DE5">
      <w:pPr>
        <w:pStyle w:val="VIETA"/>
        <w:ind w:firstLine="0"/>
      </w:pPr>
      <w:r w:rsidRPr="00F80ED2">
        <w:rPr>
          <w:rStyle w:val="hps"/>
        </w:rPr>
        <w:t>Los cuidados médicos en residencias de ancianos y para personas dependientes y centros de rehabilitación para asistencia a largo plazo (</w:t>
      </w:r>
      <w:r w:rsidRPr="00F80ED2">
        <w:t>12.4).</w:t>
      </w:r>
    </w:p>
    <w:p w:rsidR="00AE2DE5" w:rsidRPr="000662CE" w:rsidRDefault="00AE2DE5" w:rsidP="00AE2DE5"/>
    <w:p w:rsidR="00AE2DE5" w:rsidRDefault="00AE2DE5" w:rsidP="00AE2DE5">
      <w:pPr>
        <w:pStyle w:val="TtuloCdigo"/>
        <w:keepNext w:val="0"/>
        <w:keepLines w:val="0"/>
        <w:widowControl w:val="0"/>
        <w:ind w:left="2126" w:hanging="2126"/>
        <w:rPr>
          <w:b/>
          <w:i w:val="0"/>
        </w:rPr>
      </w:pPr>
    </w:p>
    <w:p w:rsidR="00AE2DE5" w:rsidRDefault="00AE2DE5" w:rsidP="00AE2DE5">
      <w:pPr>
        <w:pStyle w:val="TtuloCdigo"/>
        <w:keepNext w:val="0"/>
        <w:keepLines w:val="0"/>
        <w:widowControl w:val="0"/>
        <w:ind w:left="2126" w:hanging="2126"/>
        <w:rPr>
          <w:b/>
          <w:i w:val="0"/>
        </w:rPr>
      </w:pPr>
      <w:r w:rsidRPr="000662CE">
        <w:rPr>
          <w:b/>
          <w:i w:val="0"/>
        </w:rPr>
        <w:t>06.3.0</w:t>
      </w:r>
      <w:r w:rsidRPr="000662CE">
        <w:rPr>
          <w:b/>
          <w:i w:val="0"/>
        </w:rPr>
        <w:tab/>
        <w:t>SERVICIOS HOSPITALARIOS</w:t>
      </w:r>
    </w:p>
    <w:p w:rsidR="00AE2DE5" w:rsidRPr="000662CE" w:rsidRDefault="00AE2DE5" w:rsidP="00AE2DE5">
      <w:pPr>
        <w:pStyle w:val="TtuloCdigo"/>
        <w:keepNext w:val="0"/>
        <w:keepLines w:val="0"/>
        <w:widowControl w:val="0"/>
        <w:rPr>
          <w:b/>
          <w:i w:val="0"/>
        </w:rPr>
      </w:pPr>
    </w:p>
    <w:p w:rsidR="00AE2DE5" w:rsidRPr="00F80ED2" w:rsidRDefault="00AE2DE5" w:rsidP="00AE2DE5">
      <w:pPr>
        <w:pStyle w:val="A3"/>
        <w:keepNext w:val="0"/>
        <w:keepLines w:val="0"/>
        <w:widowControl w:val="0"/>
        <w:spacing w:before="0"/>
        <w:ind w:left="2127"/>
        <w:rPr>
          <w:rFonts w:cs="Arial"/>
          <w:color w:val="000000"/>
          <w:sz w:val="22"/>
          <w:szCs w:val="22"/>
        </w:rPr>
      </w:pPr>
    </w:p>
    <w:p w:rsidR="00AE2DE5" w:rsidRPr="00F80ED2" w:rsidRDefault="00AE2DE5" w:rsidP="00AE2DE5">
      <w:pPr>
        <w:pStyle w:val="TtuloCdigo"/>
        <w:keepNext w:val="0"/>
        <w:keepLines w:val="0"/>
        <w:widowControl w:val="0"/>
      </w:pPr>
      <w:r w:rsidRPr="00F80ED2">
        <w:t>06</w:t>
      </w:r>
      <w:r>
        <w:t>.3.0.0</w:t>
      </w:r>
      <w:r>
        <w:tab/>
        <w:t>SERVICIOS HOSPITALARIOS</w:t>
      </w:r>
    </w:p>
    <w:p w:rsidR="00AE2DE5" w:rsidRPr="00F80ED2" w:rsidRDefault="00AE2DE5" w:rsidP="00AE2DE5">
      <w:pPr>
        <w:pStyle w:val="Referencia"/>
        <w:keepNext w:val="0"/>
        <w:keepLines w:val="0"/>
        <w:widowControl w:val="0"/>
      </w:pPr>
      <w:r w:rsidRPr="00F80ED2">
        <w:t>Trimestral</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sidRPr="00F80ED2">
        <w:rPr>
          <w:rFonts w:ascii="Arial" w:hAnsi="Arial" w:cs="Arial"/>
          <w:color w:val="000000"/>
        </w:rPr>
        <w:t>Suministro de servicios básicos a los pacientes hospitalizados: administración, alojamiento, comida y bebida; supervisión y cuidado por personal no especialista (auxiliares sanitarios), primeros auxilios y reanimación, suministro de medicinas y otros productos farmacéuticos, suministro de aparatos y equipos terapéuticos, etc.</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sidRPr="00F80ED2">
        <w:rPr>
          <w:rFonts w:ascii="Arial" w:hAnsi="Arial" w:cs="Arial"/>
          <w:color w:val="000000"/>
        </w:rPr>
        <w:t xml:space="preserve">Servicios médicos: servicios de médicos en general o especialistas, cirujanos, etc. </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sidRPr="00F80ED2">
        <w:rPr>
          <w:rFonts w:ascii="Arial" w:hAnsi="Arial" w:cs="Arial"/>
          <w:color w:val="000000"/>
        </w:rPr>
        <w:t>Servicios de auxiliares médicos: enfermer</w:t>
      </w:r>
      <w:r>
        <w:rPr>
          <w:rFonts w:ascii="Arial" w:hAnsi="Arial" w:cs="Arial"/>
          <w:color w:val="000000"/>
        </w:rPr>
        <w:t>o</w:t>
      </w:r>
      <w:r w:rsidRPr="00F80ED2">
        <w:rPr>
          <w:rFonts w:ascii="Arial" w:hAnsi="Arial" w:cs="Arial"/>
          <w:color w:val="000000"/>
        </w:rPr>
        <w:t>s, comadron</w:t>
      </w:r>
      <w:r>
        <w:rPr>
          <w:rFonts w:ascii="Arial" w:hAnsi="Arial" w:cs="Arial"/>
          <w:color w:val="000000"/>
        </w:rPr>
        <w:t>e</w:t>
      </w:r>
      <w:r w:rsidRPr="00F80ED2">
        <w:rPr>
          <w:rFonts w:ascii="Arial" w:hAnsi="Arial" w:cs="Arial"/>
          <w:color w:val="000000"/>
        </w:rPr>
        <w:t xml:space="preserve">s, anestesistas… </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sidRPr="00F80ED2">
        <w:rPr>
          <w:rFonts w:ascii="Arial" w:hAnsi="Arial" w:cs="Arial"/>
          <w:color w:val="000000"/>
        </w:rPr>
        <w:t>Análisis clínicos y otras pruebas diagnósticas realizadas a pacientes hospitalizados.</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Pr>
          <w:rFonts w:ascii="Arial" w:hAnsi="Arial" w:cs="Arial"/>
          <w:color w:val="000000"/>
        </w:rPr>
        <w:t>T</w:t>
      </w:r>
      <w:r w:rsidRPr="00F80ED2">
        <w:rPr>
          <w:rFonts w:ascii="Arial" w:hAnsi="Arial" w:cs="Arial"/>
          <w:color w:val="000000"/>
        </w:rPr>
        <w:t>ratamientos de diálisis, radioterapia, quimioterapia, etc.</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sidRPr="00F80ED2">
        <w:rPr>
          <w:rFonts w:ascii="Arial" w:hAnsi="Arial" w:cs="Arial"/>
          <w:color w:val="000000"/>
        </w:rPr>
        <w:t>Intervenciones de cirugía refractiva (miopía, hipermetropía y astigmatismo) y otras intervenciones oculares (cataratas, etc.), aunque la intervención no implique la pernoctación en el hospital.</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sidRPr="00F80ED2">
        <w:rPr>
          <w:rFonts w:ascii="Arial" w:hAnsi="Arial" w:cs="Arial"/>
          <w:color w:val="000000"/>
        </w:rPr>
        <w:t>Cirugía estética: liposucción, aumento de pecho, retoque de nariz, pómulos, etc., aunque la intervención no implique la pernoctación en el hospital.</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sidRPr="00F80ED2">
        <w:rPr>
          <w:rFonts w:ascii="Arial" w:hAnsi="Arial" w:cs="Arial"/>
        </w:rPr>
        <w:t xml:space="preserve">Tratamiento hospitalario en </w:t>
      </w:r>
      <w:r>
        <w:rPr>
          <w:rFonts w:ascii="Arial" w:hAnsi="Arial" w:cs="Arial"/>
        </w:rPr>
        <w:t>el hogar</w:t>
      </w:r>
      <w:r w:rsidRPr="00F80ED2">
        <w:rPr>
          <w:rFonts w:ascii="Arial" w:hAnsi="Arial" w:cs="Arial"/>
        </w:rPr>
        <w:t xml:space="preserve"> (cuando las circunstancias desaconsejan el traslado del paciente al hospital)</w:t>
      </w:r>
      <w:r w:rsidRPr="00F80ED2">
        <w:rPr>
          <w:rFonts w:ascii="Arial" w:hAnsi="Arial" w:cs="Arial"/>
          <w:color w:val="000000"/>
        </w:rPr>
        <w:t>.</w:t>
      </w:r>
    </w:p>
    <w:p w:rsidR="00AE2DE5" w:rsidRPr="00F80ED2" w:rsidRDefault="00AE2DE5" w:rsidP="00AE2DE5">
      <w:pPr>
        <w:widowControl w:val="0"/>
        <w:numPr>
          <w:ilvl w:val="0"/>
          <w:numId w:val="60"/>
        </w:numPr>
        <w:tabs>
          <w:tab w:val="left" w:pos="1757"/>
        </w:tabs>
        <w:suppressAutoHyphens/>
        <w:ind w:left="2126" w:hanging="357"/>
        <w:jc w:val="both"/>
        <w:rPr>
          <w:rFonts w:ascii="Arial" w:hAnsi="Arial" w:cs="Arial"/>
          <w:color w:val="000000"/>
        </w:rPr>
      </w:pPr>
      <w:r w:rsidRPr="00F80ED2">
        <w:rPr>
          <w:rFonts w:ascii="Arial" w:hAnsi="Arial" w:cs="Arial"/>
        </w:rPr>
        <w:t>Cuidados paliativos hospitalarios para enfermos terminales.</w:t>
      </w:r>
    </w:p>
    <w:p w:rsidR="00AE2DE5" w:rsidRPr="00F80ED2" w:rsidRDefault="00AE2DE5" w:rsidP="00AE2DE5">
      <w:pPr>
        <w:pStyle w:val="A5"/>
        <w:keepNext w:val="0"/>
        <w:keepLines w:val="0"/>
        <w:widowControl w:val="0"/>
        <w:numPr>
          <w:ilvl w:val="0"/>
          <w:numId w:val="60"/>
        </w:numPr>
        <w:tabs>
          <w:tab w:val="clear" w:pos="993"/>
        </w:tabs>
        <w:suppressAutoHyphens/>
        <w:spacing w:before="0"/>
        <w:ind w:left="2126" w:hanging="357"/>
        <w:rPr>
          <w:rFonts w:cs="Arial"/>
          <w:color w:val="000000"/>
          <w:sz w:val="22"/>
          <w:szCs w:val="22"/>
        </w:rPr>
      </w:pPr>
      <w:r w:rsidRPr="00F80ED2">
        <w:rPr>
          <w:rFonts w:cs="Arial"/>
          <w:color w:val="000000"/>
          <w:sz w:val="22"/>
          <w:szCs w:val="22"/>
        </w:rPr>
        <w:t>Transporte en ambulancias hospitalarias.</w:t>
      </w:r>
    </w:p>
    <w:p w:rsidR="00AE2DE5" w:rsidRPr="000662CE" w:rsidRDefault="00AE2DE5" w:rsidP="00AE2DE5">
      <w:pPr>
        <w:pStyle w:val="A5"/>
        <w:keepNext w:val="0"/>
        <w:keepLines w:val="0"/>
        <w:widowControl w:val="0"/>
        <w:numPr>
          <w:ilvl w:val="0"/>
          <w:numId w:val="60"/>
        </w:numPr>
        <w:tabs>
          <w:tab w:val="clear" w:pos="993"/>
        </w:tabs>
        <w:suppressAutoHyphens/>
        <w:spacing w:before="0"/>
        <w:ind w:left="2126" w:hanging="357"/>
        <w:rPr>
          <w:rFonts w:cs="Arial"/>
          <w:sz w:val="22"/>
          <w:szCs w:val="22"/>
        </w:rPr>
      </w:pPr>
      <w:r w:rsidRPr="00F80ED2">
        <w:rPr>
          <w:rFonts w:cs="Arial"/>
          <w:color w:val="000000"/>
          <w:sz w:val="22"/>
          <w:szCs w:val="22"/>
        </w:rPr>
        <w:t>Salvamento, evacuación y traslado de enfermos o heridos a hospitales.</w:t>
      </w:r>
    </w:p>
    <w:p w:rsidR="00AE2DE5" w:rsidRPr="00F80ED2" w:rsidRDefault="00AE2DE5" w:rsidP="00AE2DE5">
      <w:pPr>
        <w:pStyle w:val="A5"/>
        <w:keepNext w:val="0"/>
        <w:keepLines w:val="0"/>
        <w:widowControl w:val="0"/>
        <w:numPr>
          <w:ilvl w:val="0"/>
          <w:numId w:val="60"/>
        </w:numPr>
        <w:tabs>
          <w:tab w:val="clear" w:pos="993"/>
        </w:tabs>
        <w:suppressAutoHyphens/>
        <w:spacing w:before="0"/>
        <w:ind w:left="2126" w:hanging="357"/>
        <w:rPr>
          <w:rFonts w:cs="Arial"/>
          <w:sz w:val="22"/>
          <w:szCs w:val="22"/>
        </w:rPr>
      </w:pPr>
      <w:r>
        <w:rPr>
          <w:rFonts w:cs="Arial"/>
          <w:color w:val="000000"/>
          <w:sz w:val="22"/>
          <w:szCs w:val="22"/>
        </w:rPr>
        <w:t>Tratamientos de fertilidad y reproducción asistida, que no solo incluya consulta.</w:t>
      </w: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rPr>
          <w:rStyle w:val="hps"/>
        </w:rPr>
        <w:t>Servicios de consultorios</w:t>
      </w:r>
      <w:r w:rsidRPr="00F80ED2">
        <w:t xml:space="preserve">, clínicas </w:t>
      </w:r>
      <w:r w:rsidRPr="00F80ED2">
        <w:rPr>
          <w:rStyle w:val="hps"/>
        </w:rPr>
        <w:t>y dispensarios dedicados exclusivamente a la atención ambulatoria (</w:t>
      </w:r>
      <w:r w:rsidRPr="00F80ED2">
        <w:t>06.2).</w:t>
      </w:r>
    </w:p>
    <w:p w:rsidR="00AE2DE5" w:rsidRPr="00F80ED2" w:rsidRDefault="00AE2DE5" w:rsidP="00AE2DE5">
      <w:pPr>
        <w:pStyle w:val="VIETA"/>
        <w:numPr>
          <w:ilvl w:val="0"/>
          <w:numId w:val="11"/>
        </w:numPr>
        <w:ind w:left="2098" w:hanging="357"/>
      </w:pPr>
      <w:r w:rsidRPr="00F80ED2">
        <w:t>Servicios de cirugía estética que no requieren asistencia hospitalaria (implantación de bótox, etc.) (06.2.1.2)</w:t>
      </w:r>
      <w:r>
        <w:t>.</w:t>
      </w:r>
    </w:p>
    <w:p w:rsidR="00AE2DE5" w:rsidRPr="00F80ED2" w:rsidRDefault="00AE2DE5" w:rsidP="00AE2DE5">
      <w:pPr>
        <w:pStyle w:val="VIETA"/>
        <w:numPr>
          <w:ilvl w:val="0"/>
          <w:numId w:val="11"/>
        </w:numPr>
        <w:ind w:left="2098" w:hanging="357"/>
      </w:pPr>
      <w:r w:rsidRPr="00F80ED2">
        <w:rPr>
          <w:rStyle w:val="hps"/>
        </w:rPr>
        <w:t>Los cuidados médicos en residencias de ancianos y para personas dependientes y centros de rehabilitación para asistencia a largo plazo (</w:t>
      </w:r>
      <w:r w:rsidRPr="00F80ED2">
        <w:t>12.4).</w:t>
      </w:r>
    </w:p>
    <w:p w:rsidR="00AE2DE5" w:rsidRDefault="00AE2DE5" w:rsidP="00AE2DE5">
      <w:pPr>
        <w:pStyle w:val="VIETA"/>
        <w:numPr>
          <w:ilvl w:val="0"/>
          <w:numId w:val="11"/>
        </w:numPr>
        <w:ind w:left="2098" w:hanging="357"/>
        <w:rPr>
          <w:color w:val="000000"/>
        </w:rPr>
      </w:pPr>
      <w:r w:rsidRPr="00F80ED2">
        <w:rPr>
          <w:color w:val="000000"/>
        </w:rPr>
        <w:t>Servicios de ambulancias distintos de las hospitalarias (06.2.3.2)</w:t>
      </w:r>
      <w:r>
        <w:rPr>
          <w:color w:val="000000"/>
        </w:rPr>
        <w:t>.</w:t>
      </w:r>
    </w:p>
    <w:p w:rsidR="00AE2DE5" w:rsidRDefault="00AE2DE5" w:rsidP="00AE2DE5">
      <w:pPr>
        <w:pStyle w:val="VIETA"/>
        <w:numPr>
          <w:ilvl w:val="0"/>
          <w:numId w:val="11"/>
        </w:numPr>
        <w:ind w:left="2098" w:hanging="357"/>
        <w:rPr>
          <w:color w:val="000000"/>
        </w:rPr>
      </w:pPr>
      <w:r>
        <w:rPr>
          <w:color w:val="000000"/>
        </w:rPr>
        <w:t>Consulta de reproducción asistida, que no incluya tratamiento (06.2.1.2).</w:t>
      </w:r>
    </w:p>
    <w:p w:rsidR="00AE2DE5" w:rsidRPr="00F80ED2" w:rsidRDefault="00AE2DE5" w:rsidP="00AE2DE5">
      <w:pPr>
        <w:pStyle w:val="VIETA"/>
        <w:ind w:firstLine="0"/>
        <w:rPr>
          <w:color w:val="000000"/>
        </w:rPr>
      </w:pP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A2"/>
        <w:keepNext w:val="0"/>
        <w:keepLines w:val="0"/>
        <w:tabs>
          <w:tab w:val="clear" w:pos="993"/>
        </w:tabs>
        <w:spacing w:before="0"/>
        <w:ind w:left="2127" w:firstLine="0"/>
        <w:rPr>
          <w:rFonts w:cs="Arial"/>
          <w:b w:val="0"/>
          <w:color w:val="000000"/>
          <w:sz w:val="22"/>
          <w:szCs w:val="22"/>
        </w:rPr>
      </w:pPr>
    </w:p>
    <w:p w:rsidR="00AE2DE5" w:rsidRPr="00F80ED2" w:rsidRDefault="00AE2DE5" w:rsidP="00AE2DE5">
      <w:pPr>
        <w:pStyle w:val="A2"/>
        <w:keepNext w:val="0"/>
        <w:keepLines w:val="0"/>
        <w:tabs>
          <w:tab w:val="clear" w:pos="993"/>
        </w:tabs>
        <w:spacing w:before="0"/>
        <w:ind w:left="2127" w:firstLine="0"/>
        <w:rPr>
          <w:rFonts w:cs="Arial"/>
          <w:b w:val="0"/>
          <w:color w:val="000000"/>
          <w:sz w:val="22"/>
          <w:szCs w:val="22"/>
        </w:rPr>
      </w:pPr>
    </w:p>
    <w:p w:rsidR="00AE2DE5" w:rsidRPr="00F80ED2" w:rsidRDefault="00AE2DE5" w:rsidP="00AE2DE5">
      <w:pPr>
        <w:ind w:left="2127"/>
        <w:jc w:val="both"/>
        <w:rPr>
          <w:rFonts w:ascii="Arial" w:hAnsi="Arial" w:cs="Arial"/>
          <w:lang w:val="es-ES_tradnl"/>
        </w:rPr>
      </w:pPr>
      <w:r w:rsidRPr="00F80ED2">
        <w:rPr>
          <w:rFonts w:ascii="Arial" w:hAnsi="Arial" w:cs="Arial"/>
          <w:lang w:val="es-ES_tradnl"/>
        </w:rPr>
        <w:br w:type="page"/>
      </w:r>
    </w:p>
    <w:p w:rsidR="00AE2DE5" w:rsidRPr="00E90558" w:rsidRDefault="00AE2DE5" w:rsidP="00AE2DE5">
      <w:pPr>
        <w:ind w:left="2127" w:hanging="2127"/>
        <w:rPr>
          <w:rFonts w:ascii="Arial" w:hAnsi="Arial" w:cs="Arial"/>
          <w:b/>
          <w:u w:val="single"/>
        </w:rPr>
      </w:pPr>
      <w:r w:rsidRPr="00E90558">
        <w:rPr>
          <w:rFonts w:ascii="Arial" w:hAnsi="Arial" w:cs="Arial"/>
          <w:b/>
          <w:u w:val="single"/>
        </w:rPr>
        <w:t>GRUPO 07.</w:t>
      </w:r>
      <w:r w:rsidRPr="00E90558">
        <w:rPr>
          <w:rFonts w:ascii="Arial" w:hAnsi="Arial" w:cs="Arial"/>
          <w:b/>
          <w:u w:val="single"/>
        </w:rPr>
        <w:tab/>
        <w:t>TRANSPORTES</w:t>
      </w:r>
    </w:p>
    <w:p w:rsidR="00AE2DE5" w:rsidRPr="00F80ED2" w:rsidRDefault="00AE2DE5" w:rsidP="00AE2DE5">
      <w:pPr>
        <w:rPr>
          <w:rFonts w:cs="Arial"/>
          <w:color w:val="000000"/>
        </w:rPr>
      </w:pPr>
    </w:p>
    <w:p w:rsidR="00AE2DE5" w:rsidRDefault="00AE2DE5" w:rsidP="00AE2DE5">
      <w:pPr>
        <w:ind w:left="2127" w:hanging="2127"/>
        <w:rPr>
          <w:rFonts w:ascii="Arial" w:hAnsi="Arial" w:cs="Arial"/>
          <w:b/>
        </w:rPr>
      </w:pPr>
    </w:p>
    <w:p w:rsidR="00AE2DE5" w:rsidRPr="00E90558" w:rsidRDefault="00AE2DE5" w:rsidP="00AE2DE5">
      <w:pPr>
        <w:ind w:left="2127" w:hanging="2127"/>
        <w:rPr>
          <w:rFonts w:ascii="Arial" w:hAnsi="Arial" w:cs="Arial"/>
          <w:b/>
        </w:rPr>
      </w:pPr>
      <w:r w:rsidRPr="00E90558">
        <w:rPr>
          <w:rFonts w:ascii="Arial" w:hAnsi="Arial" w:cs="Arial"/>
          <w:b/>
        </w:rPr>
        <w:t>07.1</w:t>
      </w:r>
      <w:r w:rsidRPr="00E90558">
        <w:rPr>
          <w:rFonts w:ascii="Arial" w:hAnsi="Arial" w:cs="Arial"/>
          <w:b/>
        </w:rPr>
        <w:tab/>
        <w:t>COMPRA DE VEHÍCULOS</w:t>
      </w:r>
    </w:p>
    <w:p w:rsidR="00AE2DE5" w:rsidRPr="00F80ED2"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F80ED2">
        <w:t>La compra de vehículos de recreo tales como caravanas, autocaravanas, remolques, aviones, barcos</w:t>
      </w:r>
      <w:r w:rsidRPr="00F80ED2">
        <w:sym w:font="Symbol" w:char="F0BC"/>
      </w:r>
      <w:r w:rsidRPr="00F80ED2">
        <w:t xml:space="preserve"> </w:t>
      </w:r>
      <w:r>
        <w:t>(</w:t>
      </w:r>
      <w:r w:rsidRPr="00F80ED2">
        <w:t>09.2.1.0</w:t>
      </w:r>
      <w:r>
        <w:t>)</w:t>
      </w:r>
      <w:r w:rsidRPr="00F80ED2">
        <w:t>.</w:t>
      </w:r>
    </w:p>
    <w:p w:rsidR="00AE2DE5" w:rsidRDefault="00AE2DE5" w:rsidP="00AE2DE5">
      <w:pPr>
        <w:pStyle w:val="Prrafodelista"/>
        <w:ind w:left="2127"/>
        <w:jc w:val="both"/>
        <w:rPr>
          <w:rFonts w:ascii="Arial" w:eastAsiaTheme="minorEastAsia" w:hAnsi="Arial" w:cs="Arial"/>
          <w:color w:val="000000"/>
        </w:rPr>
      </w:pPr>
    </w:p>
    <w:p w:rsidR="00AE2DE5" w:rsidRPr="00F80ED2" w:rsidRDefault="00AE2DE5" w:rsidP="00AE2DE5">
      <w:pPr>
        <w:pStyle w:val="Prrafodelista"/>
        <w:ind w:left="2127"/>
        <w:jc w:val="both"/>
        <w:rPr>
          <w:rFonts w:ascii="Arial" w:eastAsiaTheme="minorEastAsia" w:hAnsi="Arial" w:cs="Arial"/>
          <w:color w:val="000000"/>
        </w:rPr>
      </w:pPr>
    </w:p>
    <w:p w:rsidR="00AE2DE5" w:rsidRDefault="00AE2DE5" w:rsidP="00AE2DE5">
      <w:pPr>
        <w:pStyle w:val="A3"/>
        <w:tabs>
          <w:tab w:val="clear" w:pos="993"/>
          <w:tab w:val="clear" w:pos="1757"/>
        </w:tabs>
        <w:spacing w:before="0"/>
        <w:ind w:left="2127" w:hanging="2127"/>
        <w:outlineLvl w:val="0"/>
        <w:rPr>
          <w:rFonts w:cs="Arial"/>
          <w:color w:val="000000"/>
          <w:sz w:val="22"/>
          <w:szCs w:val="22"/>
        </w:rPr>
      </w:pPr>
      <w:r>
        <w:rPr>
          <w:rFonts w:cs="Arial"/>
          <w:color w:val="000000"/>
          <w:sz w:val="22"/>
          <w:szCs w:val="22"/>
        </w:rPr>
        <w:t>07.1.1</w:t>
      </w:r>
      <w:r>
        <w:rPr>
          <w:rFonts w:cs="Arial"/>
          <w:color w:val="000000"/>
          <w:sz w:val="22"/>
          <w:szCs w:val="22"/>
        </w:rPr>
        <w:tab/>
        <w:t>AUTOMÓVILES</w:t>
      </w:r>
    </w:p>
    <w:p w:rsidR="00AE2DE5" w:rsidRDefault="00AE2DE5" w:rsidP="00AE2DE5">
      <w:pPr>
        <w:pStyle w:val="A3"/>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A3"/>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TtuloCdigo"/>
      </w:pPr>
      <w:r>
        <w:t>07.1.1.1</w:t>
      </w:r>
      <w:r>
        <w:tab/>
        <w:t>AUTOMÓVILES NUEVOS</w:t>
      </w:r>
    </w:p>
    <w:p w:rsidR="00AE2DE5" w:rsidRPr="00F80ED2" w:rsidRDefault="00AE2DE5" w:rsidP="00AE2DE5">
      <w:pPr>
        <w:pStyle w:val="Referencia"/>
      </w:pPr>
      <w:r w:rsidRPr="00F80ED2">
        <w:t>Anual</w:t>
      </w:r>
      <w:r w:rsidRPr="00F80ED2">
        <w:tab/>
      </w:r>
    </w:p>
    <w:p w:rsidR="00AE2DE5" w:rsidRPr="00720E35" w:rsidRDefault="00AE2DE5" w:rsidP="00AE2DE5">
      <w:pPr>
        <w:pStyle w:val="VIETA"/>
        <w:numPr>
          <w:ilvl w:val="0"/>
          <w:numId w:val="11"/>
        </w:numPr>
        <w:ind w:left="2098" w:hanging="357"/>
      </w:pPr>
      <w:r w:rsidRPr="00720E35">
        <w:t>Compra de automóviles, furgonetas, rancheras, monovolúmenes, todoterrenos… nuevos y destinados a transporte personal de los miembros del hogar.</w:t>
      </w:r>
    </w:p>
    <w:p w:rsidR="00AE2DE5" w:rsidRPr="00720E35" w:rsidRDefault="00AE2DE5" w:rsidP="00AE2DE5">
      <w:pPr>
        <w:pStyle w:val="VIETA"/>
        <w:numPr>
          <w:ilvl w:val="0"/>
          <w:numId w:val="11"/>
        </w:numPr>
        <w:ind w:left="2098" w:hanging="357"/>
      </w:pPr>
      <w:r w:rsidRPr="00720E35">
        <w:t>Gastos asociados a la compra</w:t>
      </w:r>
      <w:r>
        <w:t xml:space="preserve"> de vehículos (matriculación, IV</w:t>
      </w:r>
      <w:r w:rsidRPr="00720E35">
        <w:t>A, etc.).</w:t>
      </w:r>
    </w:p>
    <w:p w:rsidR="00AE2DE5" w:rsidRPr="00F80ED2" w:rsidRDefault="00AE2DE5" w:rsidP="00AE2DE5">
      <w:pPr>
        <w:pStyle w:val="Excluye"/>
        <w:rPr>
          <w:rStyle w:val="hps"/>
        </w:rPr>
      </w:pPr>
      <w:r w:rsidRPr="00720E35">
        <w:rPr>
          <w:color w:val="000000"/>
          <w:u w:val="none"/>
        </w:rPr>
        <w:tab/>
      </w:r>
      <w:r w:rsidRPr="00F80ED2">
        <w:br/>
      </w:r>
      <w:r w:rsidRPr="00F80ED2">
        <w:rPr>
          <w:rStyle w:val="hps"/>
        </w:rPr>
        <w:t>Excluye:</w:t>
      </w:r>
    </w:p>
    <w:p w:rsidR="00AE2DE5" w:rsidRPr="00F80ED2" w:rsidRDefault="00AE2DE5" w:rsidP="00AE2DE5">
      <w:pPr>
        <w:keepLines/>
        <w:numPr>
          <w:ilvl w:val="0"/>
          <w:numId w:val="33"/>
        </w:numPr>
        <w:tabs>
          <w:tab w:val="left" w:pos="1757"/>
        </w:tabs>
        <w:ind w:left="2127"/>
        <w:jc w:val="both"/>
        <w:rPr>
          <w:rFonts w:ascii="Arial" w:hAnsi="Arial" w:cs="Arial"/>
        </w:rPr>
      </w:pPr>
      <w:r w:rsidRPr="00F80ED2">
        <w:rPr>
          <w:rStyle w:val="hps"/>
          <w:rFonts w:ascii="Arial" w:hAnsi="Arial" w:cs="Arial"/>
        </w:rPr>
        <w:t>Auto caravanas, caravanas y remolques</w:t>
      </w:r>
      <w:r>
        <w:rPr>
          <w:rStyle w:val="hps"/>
          <w:rFonts w:ascii="Arial" w:hAnsi="Arial" w:cs="Arial"/>
        </w:rPr>
        <w:t xml:space="preserve"> </w:t>
      </w:r>
      <w:r w:rsidRPr="00F80ED2">
        <w:rPr>
          <w:rStyle w:val="hps"/>
          <w:rFonts w:ascii="Arial" w:hAnsi="Arial" w:cs="Arial"/>
        </w:rPr>
        <w:t>(</w:t>
      </w:r>
      <w:r w:rsidRPr="00F80ED2">
        <w:rPr>
          <w:rFonts w:ascii="Arial" w:hAnsi="Arial" w:cs="Arial"/>
        </w:rPr>
        <w:t>09.2.1.0)</w:t>
      </w:r>
      <w:r>
        <w:rPr>
          <w:rFonts w:ascii="Arial" w:hAnsi="Arial" w:cs="Arial"/>
        </w:rPr>
        <w:t>.</w:t>
      </w:r>
    </w:p>
    <w:p w:rsidR="00AE2DE5" w:rsidRPr="00F80ED2" w:rsidRDefault="00AE2DE5" w:rsidP="00AE2DE5">
      <w:pPr>
        <w:keepLines/>
        <w:numPr>
          <w:ilvl w:val="0"/>
          <w:numId w:val="33"/>
        </w:numPr>
        <w:tabs>
          <w:tab w:val="left" w:pos="1757"/>
        </w:tabs>
        <w:ind w:left="2127"/>
        <w:jc w:val="both"/>
        <w:rPr>
          <w:rFonts w:ascii="Arial" w:hAnsi="Arial" w:cs="Arial"/>
          <w:color w:val="000000"/>
        </w:rPr>
      </w:pPr>
      <w:r w:rsidRPr="00F80ED2">
        <w:rPr>
          <w:rStyle w:val="hps"/>
          <w:rFonts w:ascii="Arial" w:hAnsi="Arial" w:cs="Arial"/>
        </w:rPr>
        <w:t>Coches de golf</w:t>
      </w:r>
      <w:r>
        <w:rPr>
          <w:rStyle w:val="hps"/>
          <w:rFonts w:ascii="Arial" w:hAnsi="Arial" w:cs="Arial"/>
        </w:rPr>
        <w:t xml:space="preserve"> </w:t>
      </w:r>
      <w:r w:rsidRPr="00F80ED2">
        <w:rPr>
          <w:rStyle w:val="hps"/>
          <w:rFonts w:ascii="Arial" w:hAnsi="Arial" w:cs="Arial"/>
        </w:rPr>
        <w:t>(</w:t>
      </w:r>
      <w:r w:rsidRPr="00F80ED2">
        <w:rPr>
          <w:rFonts w:ascii="Arial" w:hAnsi="Arial" w:cs="Arial"/>
        </w:rPr>
        <w:t>09.2.1.0)</w:t>
      </w:r>
      <w:r>
        <w:rPr>
          <w:rFonts w:ascii="Arial" w:hAnsi="Arial" w:cs="Arial"/>
        </w:rPr>
        <w:t>.</w:t>
      </w:r>
    </w:p>
    <w:p w:rsidR="00AE2DE5" w:rsidRPr="00720E35" w:rsidRDefault="00AE2DE5" w:rsidP="00AE2DE5">
      <w:pPr>
        <w:keepLines/>
        <w:numPr>
          <w:ilvl w:val="0"/>
          <w:numId w:val="33"/>
        </w:numPr>
        <w:tabs>
          <w:tab w:val="left" w:pos="1757"/>
        </w:tabs>
        <w:ind w:left="2127"/>
        <w:jc w:val="both"/>
        <w:rPr>
          <w:rFonts w:ascii="Arial" w:hAnsi="Arial" w:cs="Arial"/>
          <w:color w:val="000000"/>
        </w:rPr>
      </w:pPr>
      <w:r w:rsidRPr="00F80ED2">
        <w:rPr>
          <w:rFonts w:ascii="Arial" w:hAnsi="Arial" w:cs="Arial"/>
        </w:rPr>
        <w:t>Seguros relacionados con el transporte (12.5.4)</w:t>
      </w:r>
      <w:r>
        <w:rPr>
          <w:rFonts w:ascii="Arial" w:hAnsi="Arial" w:cs="Arial"/>
        </w:rPr>
        <w:t>.</w:t>
      </w:r>
    </w:p>
    <w:p w:rsidR="00AE2DE5" w:rsidRDefault="00AE2DE5" w:rsidP="00AE2DE5">
      <w:pPr>
        <w:keepLines/>
        <w:tabs>
          <w:tab w:val="left" w:pos="1757"/>
        </w:tabs>
        <w:ind w:left="2127"/>
        <w:jc w:val="both"/>
        <w:rPr>
          <w:rFonts w:ascii="Arial" w:hAnsi="Arial" w:cs="Arial"/>
        </w:rPr>
      </w:pPr>
    </w:p>
    <w:p w:rsidR="00AE2DE5" w:rsidRPr="00F80ED2" w:rsidRDefault="00AE2DE5" w:rsidP="00AE2DE5">
      <w:pPr>
        <w:keepLines/>
        <w:tabs>
          <w:tab w:val="left" w:pos="1757"/>
        </w:tabs>
        <w:ind w:left="2127"/>
        <w:jc w:val="both"/>
        <w:rPr>
          <w:rFonts w:ascii="Arial" w:hAnsi="Arial" w:cs="Arial"/>
          <w:color w:val="000000"/>
        </w:rPr>
      </w:pPr>
      <w:r w:rsidRPr="00F80ED2">
        <w:rPr>
          <w:rFonts w:ascii="Arial" w:hAnsi="Arial" w:cs="Arial"/>
        </w:rPr>
        <w:t xml:space="preserve"> </w:t>
      </w:r>
    </w:p>
    <w:p w:rsidR="00AE2DE5" w:rsidRPr="00F80ED2" w:rsidRDefault="00AE2DE5" w:rsidP="00AE2DE5">
      <w:pPr>
        <w:pStyle w:val="TtuloCdigo"/>
      </w:pPr>
      <w:r w:rsidRPr="00F80ED2">
        <w:t>07.1.1</w:t>
      </w:r>
      <w:r>
        <w:t>.2</w:t>
      </w:r>
      <w:r>
        <w:tab/>
        <w:t>AUTOMÓVILES DE SEGUNDA MANO</w:t>
      </w:r>
    </w:p>
    <w:p w:rsidR="00AE2DE5" w:rsidRPr="00F80ED2" w:rsidRDefault="00AE2DE5" w:rsidP="00AE2DE5">
      <w:pPr>
        <w:pStyle w:val="Referencia"/>
      </w:pPr>
      <w:r w:rsidRPr="00F80ED2">
        <w:t>Anual</w:t>
      </w:r>
      <w:r w:rsidRPr="00F80ED2">
        <w:tab/>
      </w:r>
      <w:r w:rsidRPr="00F80ED2">
        <w:tab/>
      </w:r>
      <w:r w:rsidRPr="00F80ED2">
        <w:tab/>
      </w:r>
    </w:p>
    <w:p w:rsidR="00AE2DE5" w:rsidRPr="00F95489" w:rsidRDefault="00AE2DE5" w:rsidP="00AE2DE5">
      <w:pPr>
        <w:pStyle w:val="VIETA"/>
        <w:ind w:firstLine="0"/>
      </w:pPr>
      <w:r w:rsidRPr="00F95489">
        <w:t>Incluye y excluye los mismos conceptos que el código 07.1.1.1, siendo de segunda mano.</w:t>
      </w:r>
    </w:p>
    <w:p w:rsidR="00AE2DE5" w:rsidRDefault="00AE2DE5" w:rsidP="00AE2DE5">
      <w:pPr>
        <w:keepNext/>
        <w:jc w:val="both"/>
        <w:rPr>
          <w:rFonts w:ascii="Arial" w:hAnsi="Arial" w:cs="Arial"/>
          <w:color w:val="000000"/>
          <w:u w:val="single"/>
        </w:rPr>
      </w:pPr>
    </w:p>
    <w:p w:rsidR="00AE2DE5" w:rsidRPr="00F80ED2" w:rsidRDefault="00AE2DE5" w:rsidP="00AE2DE5">
      <w:pPr>
        <w:keepNext/>
        <w:jc w:val="both"/>
        <w:rPr>
          <w:rFonts w:ascii="Arial" w:hAnsi="Arial" w:cs="Arial"/>
          <w:color w:val="000000"/>
        </w:rPr>
      </w:pPr>
    </w:p>
    <w:p w:rsidR="00AE2DE5"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07.1.2</w:t>
      </w:r>
      <w:r>
        <w:rPr>
          <w:rFonts w:cs="Arial"/>
          <w:color w:val="000000"/>
          <w:sz w:val="22"/>
          <w:szCs w:val="22"/>
        </w:rPr>
        <w:tab/>
        <w:t>MOTOS Y CICLOMOTORES</w:t>
      </w:r>
    </w:p>
    <w:p w:rsidR="00AE2DE5"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t>07.1.2.0</w:t>
      </w:r>
      <w:r>
        <w:tab/>
        <w:t>MOTOS Y CICLOMOTORES</w:t>
      </w:r>
    </w:p>
    <w:p w:rsidR="00AE2DE5" w:rsidRPr="00F80ED2" w:rsidRDefault="00AE2DE5" w:rsidP="00AE2DE5">
      <w:pPr>
        <w:pStyle w:val="Referencia"/>
      </w:pPr>
      <w:r w:rsidRPr="00F80ED2">
        <w:t>Anual</w:t>
      </w:r>
      <w:r w:rsidRPr="00F80ED2">
        <w:tab/>
      </w:r>
    </w:p>
    <w:p w:rsidR="00AE2DE5" w:rsidRPr="00720E35" w:rsidRDefault="00AE2DE5" w:rsidP="00AE2DE5">
      <w:pPr>
        <w:pStyle w:val="VIETA"/>
        <w:numPr>
          <w:ilvl w:val="0"/>
          <w:numId w:val="11"/>
        </w:numPr>
        <w:ind w:left="2098" w:hanging="357"/>
      </w:pPr>
      <w:r w:rsidRPr="00720E35">
        <w:rPr>
          <w:rStyle w:val="hps"/>
        </w:rPr>
        <w:t>Motocicletas de todo tipo, scooter</w:t>
      </w:r>
      <w:r w:rsidRPr="00720E35">
        <w:t>, vespas, sidecares, motos de nieve…</w:t>
      </w:r>
    </w:p>
    <w:p w:rsidR="00AE2DE5" w:rsidRPr="00720E35" w:rsidRDefault="00AE2DE5" w:rsidP="00AE2DE5">
      <w:pPr>
        <w:pStyle w:val="VIETA"/>
        <w:numPr>
          <w:ilvl w:val="0"/>
          <w:numId w:val="11"/>
        </w:numPr>
        <w:ind w:left="2098" w:hanging="357"/>
      </w:pPr>
      <w:r w:rsidRPr="00720E35">
        <w:rPr>
          <w:rStyle w:val="hps"/>
        </w:rPr>
        <w:t>Bicicletas con motor o eléctricas.</w:t>
      </w:r>
    </w:p>
    <w:p w:rsidR="00AE2DE5" w:rsidRPr="00720E35" w:rsidRDefault="00AE2DE5" w:rsidP="00AE2DE5">
      <w:pPr>
        <w:pStyle w:val="VIETA"/>
        <w:numPr>
          <w:ilvl w:val="0"/>
          <w:numId w:val="11"/>
        </w:numPr>
        <w:ind w:left="2098" w:hanging="357"/>
      </w:pPr>
      <w:r w:rsidRPr="00720E35">
        <w:t>Gastos asociados a la compra de estos vehículos (</w:t>
      </w:r>
      <w:r>
        <w:t>matriculación, IV</w:t>
      </w:r>
      <w:r w:rsidRPr="00720E35">
        <w:t>A, etc.).</w:t>
      </w:r>
    </w:p>
    <w:p w:rsidR="00AE2DE5" w:rsidRPr="00720E35" w:rsidRDefault="00AE2DE5" w:rsidP="00AE2DE5">
      <w:pPr>
        <w:pStyle w:val="VIETA"/>
        <w:numPr>
          <w:ilvl w:val="0"/>
          <w:numId w:val="11"/>
        </w:numPr>
        <w:ind w:left="2098" w:hanging="357"/>
      </w:pPr>
      <w:r w:rsidRPr="00720E35">
        <w:t>Patinetes a motor, segway (vehículo de transporte ligero giroscópico, eléctrico, de dos ruedas y con autobalanceo)</w:t>
      </w:r>
      <w:r>
        <w:t>.</w:t>
      </w:r>
    </w:p>
    <w:p w:rsidR="00AE2DE5" w:rsidRDefault="00AE2DE5" w:rsidP="00AE2DE5">
      <w:pPr>
        <w:pStyle w:val="VIETA"/>
        <w:ind w:firstLine="0"/>
      </w:pPr>
    </w:p>
    <w:p w:rsidR="00AE2DE5" w:rsidRDefault="00AE2DE5" w:rsidP="00AE2DE5">
      <w:pPr>
        <w:pStyle w:val="VIETA"/>
        <w:ind w:firstLine="0"/>
      </w:pPr>
      <w:r w:rsidRPr="00746FF6">
        <w:rPr>
          <w:u w:val="single"/>
        </w:rPr>
        <w:t>Incluye</w:t>
      </w:r>
      <w:r w:rsidRPr="00720E35">
        <w:t xml:space="preserve"> vehículos nuevos o de segunda mano.</w:t>
      </w:r>
    </w:p>
    <w:p w:rsidR="00AE2DE5" w:rsidRPr="00720E35" w:rsidRDefault="00AE2DE5" w:rsidP="00AE2DE5">
      <w:pPr>
        <w:pStyle w:val="VIETA"/>
        <w:ind w:firstLine="0"/>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Coches de golf</w:t>
      </w:r>
      <w:r>
        <w:rPr>
          <w:rStyle w:val="hps"/>
        </w:rPr>
        <w:t xml:space="preserve"> </w:t>
      </w:r>
      <w:r w:rsidRPr="00F80ED2">
        <w:rPr>
          <w:rStyle w:val="hps"/>
        </w:rPr>
        <w:t>(</w:t>
      </w:r>
      <w:r w:rsidRPr="00F80ED2">
        <w:t>09.2.1.0)</w:t>
      </w:r>
      <w:r>
        <w:t>.</w:t>
      </w:r>
    </w:p>
    <w:p w:rsidR="00AE2DE5" w:rsidRPr="00F80ED2" w:rsidRDefault="00AE2DE5" w:rsidP="00AE2DE5">
      <w:pPr>
        <w:pStyle w:val="VIETA"/>
        <w:numPr>
          <w:ilvl w:val="0"/>
          <w:numId w:val="11"/>
        </w:numPr>
        <w:ind w:left="2098" w:hanging="357"/>
      </w:pPr>
      <w:r w:rsidRPr="00F80ED2">
        <w:t>Seguros relacionados con el transporte (12.5.4)</w:t>
      </w:r>
      <w:r>
        <w:t>.</w:t>
      </w:r>
    </w:p>
    <w:p w:rsidR="00AE2DE5" w:rsidRPr="00720E35" w:rsidRDefault="00AE2DE5" w:rsidP="00AE2DE5">
      <w:pPr>
        <w:pStyle w:val="VIETA"/>
        <w:numPr>
          <w:ilvl w:val="0"/>
          <w:numId w:val="11"/>
        </w:numPr>
        <w:ind w:left="2098" w:hanging="357"/>
        <w:rPr>
          <w:color w:val="000000"/>
        </w:rPr>
      </w:pPr>
      <w:r w:rsidRPr="00F80ED2">
        <w:t>Motos de agua (09.2.1.0)</w:t>
      </w:r>
      <w:r>
        <w:t>.</w:t>
      </w:r>
    </w:p>
    <w:p w:rsidR="00AE2DE5" w:rsidRPr="00720E35" w:rsidRDefault="00AE2DE5" w:rsidP="00AE2DE5"/>
    <w:p w:rsidR="00AE2DE5" w:rsidRDefault="00AE2DE5" w:rsidP="00AE2DE5">
      <w:pPr>
        <w:ind w:left="2127" w:hanging="2127"/>
        <w:rPr>
          <w:rFonts w:ascii="Arial" w:hAnsi="Arial" w:cs="Arial"/>
          <w:b/>
        </w:rPr>
      </w:pPr>
    </w:p>
    <w:p w:rsidR="00AE2DE5" w:rsidRDefault="00AE2DE5" w:rsidP="00AE2DE5">
      <w:pPr>
        <w:ind w:left="2127" w:hanging="2127"/>
        <w:rPr>
          <w:rFonts w:ascii="Arial" w:hAnsi="Arial" w:cs="Arial"/>
          <w:b/>
        </w:rPr>
      </w:pPr>
      <w:r w:rsidRPr="00720E35">
        <w:rPr>
          <w:rFonts w:ascii="Arial" w:hAnsi="Arial" w:cs="Arial"/>
          <w:b/>
        </w:rPr>
        <w:t>07.1.3</w:t>
      </w:r>
      <w:r w:rsidRPr="00720E35">
        <w:rPr>
          <w:rFonts w:ascii="Arial" w:hAnsi="Arial" w:cs="Arial"/>
          <w:b/>
        </w:rPr>
        <w:tab/>
        <w:t>BICICLETAS</w:t>
      </w:r>
    </w:p>
    <w:p w:rsidR="00AE2DE5" w:rsidRPr="00720E35" w:rsidRDefault="00AE2DE5" w:rsidP="00AE2DE5">
      <w:pPr>
        <w:ind w:left="2127" w:hanging="2127"/>
        <w:rPr>
          <w:rFonts w:ascii="Arial" w:hAnsi="Arial" w:cs="Arial"/>
          <w:b/>
        </w:rPr>
      </w:pPr>
    </w:p>
    <w:p w:rsidR="00AE2DE5" w:rsidRPr="00720E35" w:rsidRDefault="00AE2DE5" w:rsidP="00AE2DE5"/>
    <w:p w:rsidR="00AE2DE5" w:rsidRPr="00720E35" w:rsidRDefault="00AE2DE5" w:rsidP="00AE2DE5">
      <w:pPr>
        <w:pStyle w:val="TtuloCdigo"/>
      </w:pPr>
      <w:r w:rsidRPr="00720E35">
        <w:t>07.1.3.0</w:t>
      </w:r>
      <w:r w:rsidRPr="00720E35">
        <w:tab/>
        <w:t>BICICLETAS</w:t>
      </w:r>
    </w:p>
    <w:p w:rsidR="00AE2DE5" w:rsidRPr="00720E35" w:rsidRDefault="00AE2DE5" w:rsidP="00AE2DE5">
      <w:pPr>
        <w:pStyle w:val="Referencia"/>
      </w:pPr>
      <w:r w:rsidRPr="00720E35">
        <w:t>Anual</w:t>
      </w:r>
      <w:r w:rsidRPr="00720E35">
        <w:tab/>
      </w:r>
      <w:r w:rsidRPr="00720E35">
        <w:tab/>
      </w:r>
    </w:p>
    <w:p w:rsidR="00AE2DE5" w:rsidRPr="00720E35" w:rsidRDefault="00AE2DE5" w:rsidP="00AE2DE5">
      <w:pPr>
        <w:pStyle w:val="VIETA"/>
        <w:numPr>
          <w:ilvl w:val="0"/>
          <w:numId w:val="11"/>
        </w:numPr>
        <w:ind w:left="2098" w:hanging="357"/>
      </w:pPr>
      <w:r w:rsidRPr="00720E35">
        <w:rPr>
          <w:rStyle w:val="hps"/>
        </w:rPr>
        <w:t>Bicicletas y triciclos de todo tipo (mountain bike, bicicletas de carreras, etc.), excepto a motor y eléctricas.</w:t>
      </w:r>
    </w:p>
    <w:p w:rsidR="00AE2DE5" w:rsidRPr="00720E35" w:rsidRDefault="00AE2DE5" w:rsidP="00AE2DE5">
      <w:pPr>
        <w:pStyle w:val="VIETA"/>
        <w:numPr>
          <w:ilvl w:val="0"/>
          <w:numId w:val="11"/>
        </w:numPr>
        <w:ind w:left="2098" w:hanging="357"/>
      </w:pPr>
      <w:r w:rsidRPr="00720E35">
        <w:rPr>
          <w:rStyle w:val="hps"/>
        </w:rPr>
        <w:t>Bicicletas y triciclos infantiles y de juguete, de cualquier tipo.</w:t>
      </w:r>
    </w:p>
    <w:p w:rsidR="00AE2DE5" w:rsidRDefault="00AE2DE5" w:rsidP="00AE2DE5">
      <w:pPr>
        <w:pStyle w:val="VIETA"/>
        <w:ind w:left="0" w:firstLine="0"/>
      </w:pPr>
    </w:p>
    <w:p w:rsidR="00AE2DE5" w:rsidRPr="00720E35" w:rsidRDefault="00AE2DE5" w:rsidP="00AE2DE5">
      <w:pPr>
        <w:pStyle w:val="Excluye"/>
      </w:pPr>
      <w:r w:rsidRPr="00720E35">
        <w:t>Excluye:</w:t>
      </w:r>
    </w:p>
    <w:p w:rsidR="00AE2DE5" w:rsidRPr="00720E35" w:rsidRDefault="00AE2DE5" w:rsidP="00AE2DE5">
      <w:pPr>
        <w:pStyle w:val="VIETA"/>
        <w:numPr>
          <w:ilvl w:val="0"/>
          <w:numId w:val="11"/>
        </w:numPr>
        <w:ind w:left="2098" w:hanging="357"/>
      </w:pPr>
      <w:r w:rsidRPr="00720E35">
        <w:t>Bicicletas a motor o eléctricas (07.1.2.0).</w:t>
      </w:r>
    </w:p>
    <w:p w:rsidR="00AE2DE5" w:rsidRPr="00720E35" w:rsidRDefault="00AE2DE5" w:rsidP="00AE2DE5">
      <w:pPr>
        <w:pStyle w:val="VIETA"/>
        <w:numPr>
          <w:ilvl w:val="0"/>
          <w:numId w:val="11"/>
        </w:numPr>
        <w:ind w:left="2098" w:hanging="357"/>
      </w:pPr>
      <w:r w:rsidRPr="00720E35">
        <w:t>Las bicicletas en miniatura (09.3.1.2).</w:t>
      </w:r>
    </w:p>
    <w:p w:rsidR="00AE2DE5" w:rsidRDefault="00AE2DE5" w:rsidP="00AE2DE5">
      <w:pPr>
        <w:keepLines/>
        <w:tabs>
          <w:tab w:val="left" w:pos="1757"/>
        </w:tabs>
        <w:ind w:left="2127"/>
        <w:jc w:val="both"/>
        <w:rPr>
          <w:rFonts w:ascii="Arial" w:hAnsi="Arial" w:cs="Arial"/>
        </w:rPr>
      </w:pPr>
    </w:p>
    <w:p w:rsidR="00AE2DE5" w:rsidRPr="00F80ED2" w:rsidRDefault="00AE2DE5" w:rsidP="00AE2DE5">
      <w:pPr>
        <w:keepLines/>
        <w:tabs>
          <w:tab w:val="left" w:pos="1757"/>
        </w:tabs>
        <w:ind w:left="2127"/>
        <w:jc w:val="both"/>
        <w:rPr>
          <w:rFonts w:ascii="Arial" w:hAnsi="Arial" w:cs="Arial"/>
          <w:color w:val="000000"/>
        </w:rPr>
      </w:pPr>
    </w:p>
    <w:p w:rsidR="00AE2DE5" w:rsidRDefault="00AE2DE5" w:rsidP="00AE2DE5">
      <w:pPr>
        <w:pStyle w:val="A2"/>
        <w:tabs>
          <w:tab w:val="clear" w:pos="993"/>
          <w:tab w:val="clear" w:pos="1757"/>
        </w:tabs>
        <w:spacing w:before="0"/>
        <w:ind w:left="2127" w:hanging="2127"/>
        <w:outlineLvl w:val="0"/>
        <w:rPr>
          <w:rFonts w:cs="Arial"/>
          <w:color w:val="000000"/>
          <w:sz w:val="22"/>
          <w:szCs w:val="22"/>
        </w:rPr>
      </w:pPr>
      <w:r>
        <w:rPr>
          <w:rFonts w:cs="Arial"/>
          <w:color w:val="000000"/>
          <w:sz w:val="22"/>
          <w:szCs w:val="22"/>
        </w:rPr>
        <w:t>07.2</w:t>
      </w:r>
      <w:r>
        <w:rPr>
          <w:rFonts w:cs="Arial"/>
          <w:color w:val="000000"/>
          <w:sz w:val="22"/>
          <w:szCs w:val="22"/>
        </w:rPr>
        <w:tab/>
      </w:r>
      <w:r w:rsidRPr="00F80ED2">
        <w:rPr>
          <w:rFonts w:cs="Arial"/>
          <w:color w:val="000000"/>
          <w:sz w:val="22"/>
          <w:szCs w:val="22"/>
        </w:rPr>
        <w:t xml:space="preserve">UTILIZACIÓN DE </w:t>
      </w:r>
      <w:r>
        <w:rPr>
          <w:rFonts w:cs="Arial"/>
          <w:color w:val="000000"/>
          <w:sz w:val="22"/>
          <w:szCs w:val="22"/>
        </w:rPr>
        <w:t>VEHÍCULOS PERSONALES</w:t>
      </w:r>
    </w:p>
    <w:p w:rsidR="00AE2DE5" w:rsidRPr="00F80ED2"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Pr="005E719A" w:rsidRDefault="00AE2DE5" w:rsidP="00AE2DE5">
      <w:pPr>
        <w:pStyle w:val="VIETA"/>
        <w:ind w:firstLine="0"/>
      </w:pPr>
      <w:r w:rsidRPr="005E719A">
        <w:t>La compra de piezas y repuestos de automóviles para ser utilizadas por el hogar en la reparación o mantenimiento de los vehículos van al subgrupo 07.2.1. Por el contrario, si la reparación o revisión del vehículo se realiza en un taller, tanto el gasto del servicio como el de los materiales utilizados debe figurar en el subgrupo 07.2.3.</w:t>
      </w:r>
    </w:p>
    <w:p w:rsidR="00AE2DE5" w:rsidRDefault="00AE2DE5" w:rsidP="00AE2DE5">
      <w:pPr>
        <w:pStyle w:val="VIETA"/>
      </w:pPr>
    </w:p>
    <w:p w:rsidR="00AE2DE5" w:rsidRPr="00720E35" w:rsidRDefault="00AE2DE5" w:rsidP="00AE2DE5">
      <w:pPr>
        <w:pStyle w:val="VIETA"/>
      </w:pPr>
    </w:p>
    <w:p w:rsidR="00AE2DE5"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07.2.1</w:t>
      </w:r>
      <w:r>
        <w:rPr>
          <w:rFonts w:cs="Arial"/>
          <w:color w:val="000000"/>
          <w:sz w:val="22"/>
          <w:szCs w:val="22"/>
        </w:rPr>
        <w:tab/>
      </w:r>
      <w:r w:rsidRPr="00F80ED2">
        <w:rPr>
          <w:rFonts w:cs="Arial"/>
          <w:color w:val="000000"/>
          <w:sz w:val="22"/>
          <w:szCs w:val="22"/>
        </w:rPr>
        <w:t>COMPRA DE PIEZAS DE REPUESTO Y ACC</w:t>
      </w:r>
      <w:r>
        <w:rPr>
          <w:rFonts w:cs="Arial"/>
          <w:color w:val="000000"/>
          <w:sz w:val="22"/>
          <w:szCs w:val="22"/>
        </w:rPr>
        <w:t>ESORIOS DE VEHÍCULOS PERSONALES</w:t>
      </w: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Pr="00720E35" w:rsidRDefault="00AE2DE5" w:rsidP="00AE2DE5">
      <w:pPr>
        <w:pStyle w:val="VIETA"/>
        <w:numPr>
          <w:ilvl w:val="0"/>
          <w:numId w:val="11"/>
        </w:numPr>
        <w:ind w:left="2098" w:hanging="357"/>
      </w:pPr>
      <w:r w:rsidRPr="00720E35">
        <w:t>Piezas o accesorios para cualquier tipo de vehículo privado, como automóvil, motocicleta o bicicleta para reparaciones realizadas por los miembros del hogar.</w:t>
      </w:r>
    </w:p>
    <w:p w:rsidR="00AE2DE5" w:rsidRPr="00720E35" w:rsidRDefault="00AE2DE5" w:rsidP="00AE2DE5">
      <w:pPr>
        <w:pStyle w:val="VIETA"/>
        <w:numPr>
          <w:ilvl w:val="0"/>
          <w:numId w:val="11"/>
        </w:numPr>
        <w:ind w:left="2098" w:hanging="357"/>
        <w:rPr>
          <w:rStyle w:val="hps"/>
        </w:rPr>
      </w:pPr>
      <w:r w:rsidRPr="00720E35">
        <w:rPr>
          <w:rStyle w:val="hps"/>
        </w:rPr>
        <w:t>Neumáticos (</w:t>
      </w:r>
      <w:r w:rsidRPr="00720E35">
        <w:t xml:space="preserve">nuevos, usados </w:t>
      </w:r>
      <w:r w:rsidRPr="00720E35">
        <w:rPr>
          <w:rStyle w:val="hps"/>
        </w:rPr>
        <w:t>o recauchutados</w:t>
      </w:r>
      <w:r w:rsidRPr="00720E35">
        <w:t xml:space="preserve">), </w:t>
      </w:r>
      <w:r w:rsidRPr="00720E35">
        <w:rPr>
          <w:rStyle w:val="hps"/>
        </w:rPr>
        <w:t>cámaras de aire</w:t>
      </w:r>
      <w:r w:rsidRPr="00720E35">
        <w:t xml:space="preserve">, bujías, baterías, amortiguadores, </w:t>
      </w:r>
      <w:r w:rsidRPr="00720E35">
        <w:rPr>
          <w:rStyle w:val="hps"/>
        </w:rPr>
        <w:t>filtros</w:t>
      </w:r>
      <w:r w:rsidRPr="00720E35">
        <w:t xml:space="preserve">, bombas y </w:t>
      </w:r>
      <w:r w:rsidRPr="00720E35">
        <w:rPr>
          <w:rStyle w:val="hps"/>
        </w:rPr>
        <w:t>otras piezas de repuesto o accesorios para vehículos personales.</w:t>
      </w:r>
    </w:p>
    <w:p w:rsidR="00AE2DE5" w:rsidRPr="00720E35" w:rsidRDefault="00AE2DE5" w:rsidP="00AE2DE5">
      <w:pPr>
        <w:pStyle w:val="VIETA"/>
        <w:numPr>
          <w:ilvl w:val="0"/>
          <w:numId w:val="11"/>
        </w:numPr>
        <w:ind w:left="2098" w:hanging="357"/>
        <w:rPr>
          <w:rStyle w:val="hps"/>
        </w:rPr>
      </w:pPr>
      <w:r w:rsidRPr="00720E35">
        <w:rPr>
          <w:rStyle w:val="hps"/>
        </w:rPr>
        <w:t>Cascos para motos y bicicletas.</w:t>
      </w:r>
      <w:r w:rsidRPr="00720E35">
        <w:rPr>
          <w:rStyle w:val="hps"/>
        </w:rPr>
        <w:tab/>
      </w:r>
    </w:p>
    <w:p w:rsidR="00AE2DE5" w:rsidRPr="00720E35" w:rsidRDefault="00AE2DE5" w:rsidP="00AE2DE5">
      <w:pPr>
        <w:pStyle w:val="VIETA"/>
        <w:numPr>
          <w:ilvl w:val="0"/>
          <w:numId w:val="11"/>
        </w:numPr>
        <w:ind w:left="2098" w:hanging="357"/>
        <w:rPr>
          <w:rStyle w:val="hps"/>
        </w:rPr>
      </w:pPr>
      <w:r w:rsidRPr="00720E35">
        <w:rPr>
          <w:rStyle w:val="hps"/>
        </w:rPr>
        <w:t>Extintores para vehículos</w:t>
      </w:r>
      <w:r>
        <w:rPr>
          <w:rStyle w:val="hps"/>
        </w:rPr>
        <w:t>.</w:t>
      </w:r>
    </w:p>
    <w:p w:rsidR="00AE2DE5" w:rsidRPr="00720E35" w:rsidRDefault="00AE2DE5" w:rsidP="00AE2DE5">
      <w:pPr>
        <w:pStyle w:val="VIETA"/>
        <w:numPr>
          <w:ilvl w:val="0"/>
          <w:numId w:val="11"/>
        </w:numPr>
        <w:ind w:left="2098" w:hanging="357"/>
        <w:rPr>
          <w:rStyle w:val="hps"/>
        </w:rPr>
      </w:pPr>
      <w:r w:rsidRPr="00720E35">
        <w:rPr>
          <w:rStyle w:val="hps"/>
        </w:rPr>
        <w:t>Productos específicos para la limpieza y mantenimiento de vehículos de transporte</w:t>
      </w:r>
      <w:r w:rsidRPr="00720E35">
        <w:t xml:space="preserve">, tales </w:t>
      </w:r>
      <w:r w:rsidRPr="00720E35">
        <w:rPr>
          <w:rStyle w:val="hps"/>
        </w:rPr>
        <w:t>como pinturas, limpiadores de cromo, compuestos de sell</w:t>
      </w:r>
      <w:r>
        <w:rPr>
          <w:rStyle w:val="hps"/>
        </w:rPr>
        <w:t>ado y ceras para carrocería, etc.</w:t>
      </w:r>
    </w:p>
    <w:p w:rsidR="00AE2DE5" w:rsidRPr="00720E35" w:rsidRDefault="00AE2DE5" w:rsidP="00AE2DE5">
      <w:pPr>
        <w:pStyle w:val="VIETA"/>
        <w:numPr>
          <w:ilvl w:val="0"/>
          <w:numId w:val="11"/>
        </w:numPr>
        <w:ind w:left="2098" w:hanging="357"/>
      </w:pPr>
      <w:r w:rsidRPr="00720E35">
        <w:rPr>
          <w:rStyle w:val="hps"/>
        </w:rPr>
        <w:t>Fundas de automóviles</w:t>
      </w:r>
      <w:r>
        <w:t>, motocicletas, etc.</w:t>
      </w:r>
    </w:p>
    <w:p w:rsidR="00AE2DE5" w:rsidRPr="00F80ED2" w:rsidRDefault="00AE2DE5" w:rsidP="00AE2DE5">
      <w:pPr>
        <w:pStyle w:val="A3"/>
        <w:spacing w:before="0"/>
        <w:ind w:left="2127" w:firstLine="0"/>
        <w:rPr>
          <w:rFonts w:cs="Arial"/>
          <w:b w:val="0"/>
          <w:sz w:val="22"/>
          <w:szCs w:val="22"/>
        </w:rPr>
      </w:pPr>
    </w:p>
    <w:p w:rsidR="00AE2DE5" w:rsidRPr="00720E35" w:rsidRDefault="00AE2DE5" w:rsidP="00AE2DE5">
      <w:pPr>
        <w:pStyle w:val="Excluye"/>
        <w:rPr>
          <w:rStyle w:val="hps"/>
        </w:rPr>
      </w:pPr>
      <w:r w:rsidRPr="00720E35">
        <w:rPr>
          <w:rStyle w:val="hps"/>
        </w:rPr>
        <w:t>Excluye:</w:t>
      </w:r>
    </w:p>
    <w:p w:rsidR="00AE2DE5" w:rsidRPr="001178CC" w:rsidRDefault="00AE2DE5" w:rsidP="00AE2DE5">
      <w:pPr>
        <w:pStyle w:val="VIETA"/>
        <w:numPr>
          <w:ilvl w:val="0"/>
          <w:numId w:val="11"/>
        </w:numPr>
        <w:ind w:left="2098" w:hanging="357"/>
        <w:rPr>
          <w:rStyle w:val="hps"/>
        </w:rPr>
      </w:pPr>
      <w:r w:rsidRPr="001178CC">
        <w:rPr>
          <w:rStyle w:val="hps"/>
        </w:rPr>
        <w:t>Productos no específicos de limpieza y mantenimiento del vehículo, tales como agua destilada</w:t>
      </w:r>
      <w:r w:rsidRPr="001178CC">
        <w:t xml:space="preserve">, </w:t>
      </w:r>
      <w:r w:rsidRPr="001178CC">
        <w:rPr>
          <w:rStyle w:val="hps"/>
        </w:rPr>
        <w:t>esponjas para el hogar</w:t>
      </w:r>
      <w:r w:rsidRPr="001178CC">
        <w:t xml:space="preserve">, </w:t>
      </w:r>
      <w:r w:rsidRPr="001178CC">
        <w:rPr>
          <w:rStyle w:val="hps"/>
        </w:rPr>
        <w:t>gamuzas, detergentes</w:t>
      </w:r>
      <w:r w:rsidRPr="001178CC">
        <w:t xml:space="preserve">, </w:t>
      </w:r>
      <w:r w:rsidRPr="001178CC">
        <w:rPr>
          <w:rStyle w:val="hps"/>
        </w:rPr>
        <w:t>etc. (05.6.1.1).</w:t>
      </w:r>
    </w:p>
    <w:p w:rsidR="00AE2DE5" w:rsidRPr="001178CC" w:rsidRDefault="00AE2DE5" w:rsidP="00AE2DE5">
      <w:pPr>
        <w:pStyle w:val="VIETA"/>
        <w:numPr>
          <w:ilvl w:val="0"/>
          <w:numId w:val="11"/>
        </w:numPr>
        <w:ind w:left="2098" w:hanging="357"/>
        <w:rPr>
          <w:rStyle w:val="hps"/>
        </w:rPr>
      </w:pPr>
      <w:r w:rsidRPr="001178CC">
        <w:rPr>
          <w:rStyle w:val="hps"/>
        </w:rPr>
        <w:t>Cargos por el montaje de piezas de repuesto y accesorios</w:t>
      </w:r>
      <w:r w:rsidRPr="001178CC">
        <w:t xml:space="preserve">, lavado y </w:t>
      </w:r>
      <w:r w:rsidRPr="001178CC">
        <w:rPr>
          <w:rStyle w:val="hps"/>
        </w:rPr>
        <w:t>encerado de la carrocería, pintura... (07.2.3.0).</w:t>
      </w:r>
    </w:p>
    <w:p w:rsidR="00AE2DE5" w:rsidRPr="001178CC" w:rsidRDefault="00AE2DE5" w:rsidP="00AE2DE5">
      <w:pPr>
        <w:pStyle w:val="VIETA"/>
        <w:numPr>
          <w:ilvl w:val="0"/>
          <w:numId w:val="11"/>
        </w:numPr>
        <w:ind w:left="2098" w:hanging="357"/>
        <w:rPr>
          <w:rStyle w:val="hps"/>
        </w:rPr>
      </w:pPr>
      <w:r w:rsidRPr="001178CC">
        <w:rPr>
          <w:rStyle w:val="hps"/>
        </w:rPr>
        <w:t>Radios y reproductores de música para coches (09.1.1.1).</w:t>
      </w:r>
    </w:p>
    <w:p w:rsidR="00AE2DE5" w:rsidRPr="001178CC" w:rsidRDefault="00AE2DE5" w:rsidP="00AE2DE5">
      <w:pPr>
        <w:pStyle w:val="VIETA"/>
        <w:numPr>
          <w:ilvl w:val="0"/>
          <w:numId w:val="11"/>
        </w:numPr>
        <w:ind w:left="2098" w:hanging="357"/>
      </w:pPr>
      <w:r w:rsidRPr="001178CC">
        <w:rPr>
          <w:rStyle w:val="hps"/>
        </w:rPr>
        <w:t>Sillas de bebé para automóviles (</w:t>
      </w:r>
      <w:r w:rsidRPr="001178CC">
        <w:t>12.3.2.2).</w:t>
      </w:r>
    </w:p>
    <w:p w:rsidR="00AE2DE5" w:rsidRPr="001178CC" w:rsidRDefault="00AE2DE5" w:rsidP="00AE2DE5"/>
    <w:p w:rsidR="00AE2DE5" w:rsidRPr="001178CC" w:rsidRDefault="00AE2DE5" w:rsidP="00AE2DE5"/>
    <w:p w:rsidR="00AE2DE5" w:rsidRPr="001178CC" w:rsidRDefault="00AE2DE5" w:rsidP="00AE2DE5">
      <w:pPr>
        <w:pStyle w:val="TtuloCdigo"/>
      </w:pPr>
      <w:r w:rsidRPr="001178CC">
        <w:t>07.2.1.1</w:t>
      </w:r>
      <w:r w:rsidRPr="001178CC">
        <w:tab/>
        <w:t>NEUMÁTICOS (NUEVO)</w:t>
      </w:r>
    </w:p>
    <w:p w:rsidR="00AE2DE5" w:rsidRPr="00F80ED2" w:rsidRDefault="00AE2DE5" w:rsidP="00AE2DE5">
      <w:pPr>
        <w:pStyle w:val="Referencia"/>
      </w:pPr>
      <w:r w:rsidRPr="00F80ED2">
        <w:t>Mensual</w:t>
      </w:r>
      <w:r w:rsidRPr="00F80ED2">
        <w:tab/>
      </w:r>
    </w:p>
    <w:p w:rsidR="00AE2DE5" w:rsidRPr="00720E35" w:rsidRDefault="00AE2DE5" w:rsidP="00AE2DE5">
      <w:pPr>
        <w:pStyle w:val="VIETA"/>
        <w:numPr>
          <w:ilvl w:val="0"/>
          <w:numId w:val="11"/>
        </w:numPr>
        <w:ind w:left="2098" w:hanging="357"/>
        <w:rPr>
          <w:rFonts w:eastAsia="Times New Roman"/>
        </w:rPr>
      </w:pPr>
      <w:r w:rsidRPr="00720E35">
        <w:rPr>
          <w:rStyle w:val="hps"/>
        </w:rPr>
        <w:t>Compra separada de neumáticos nuevos, usados o recauchutados</w:t>
      </w:r>
      <w:r w:rsidRPr="00720E35">
        <w:t xml:space="preserve">, </w:t>
      </w:r>
      <w:r w:rsidRPr="00720E35">
        <w:rPr>
          <w:rStyle w:val="hps"/>
        </w:rPr>
        <w:t>incluyendo cámaras de aire, para automóviles, bicicletas</w:t>
      </w:r>
      <w:r w:rsidRPr="00720E35">
        <w:t xml:space="preserve">, </w:t>
      </w:r>
      <w:r w:rsidRPr="00720E35">
        <w:rPr>
          <w:rStyle w:val="hps"/>
        </w:rPr>
        <w:t>motocicletas</w:t>
      </w:r>
      <w:r w:rsidRPr="00720E35">
        <w:t>, etc.</w:t>
      </w:r>
      <w:r w:rsidRPr="00720E35">
        <w:rPr>
          <w:rStyle w:val="hps"/>
        </w:rPr>
        <w:t xml:space="preserve"> por los hogares con la intención de realizar el mantenimiento o reparar</w:t>
      </w:r>
      <w:r w:rsidRPr="00720E35">
        <w:t xml:space="preserve"> por</w:t>
      </w:r>
      <w:r w:rsidRPr="00720E35">
        <w:rPr>
          <w:rStyle w:val="hps"/>
        </w:rPr>
        <w:t xml:space="preserve"> ellos mismos</w:t>
      </w:r>
      <w:r w:rsidRPr="00720E35">
        <w:t xml:space="preserve"> o para llevarlos a instalar posteriormente a un taller.</w:t>
      </w:r>
    </w:p>
    <w:p w:rsidR="00AE2DE5" w:rsidRPr="00720E35" w:rsidRDefault="00AE2DE5" w:rsidP="00AE2DE5">
      <w:pPr>
        <w:widowControl w:val="0"/>
        <w:tabs>
          <w:tab w:val="left" w:pos="1757"/>
        </w:tabs>
        <w:suppressAutoHyphens/>
        <w:ind w:left="2098"/>
        <w:jc w:val="both"/>
        <w:rPr>
          <w:rFonts w:ascii="Arial" w:hAnsi="Arial" w:cs="Arial"/>
        </w:rPr>
      </w:pPr>
    </w:p>
    <w:p w:rsidR="00AE2DE5" w:rsidRPr="00720E35" w:rsidRDefault="00AE2DE5" w:rsidP="00AE2DE5">
      <w:pPr>
        <w:keepNext/>
        <w:keepLines/>
        <w:widowControl w:val="0"/>
        <w:suppressAutoHyphens/>
        <w:ind w:left="2126"/>
        <w:jc w:val="both"/>
        <w:rPr>
          <w:rFonts w:ascii="Arial" w:hAnsi="Arial" w:cs="Arial"/>
        </w:rPr>
      </w:pPr>
      <w:r w:rsidRPr="00720E35">
        <w:rPr>
          <w:rFonts w:ascii="Arial" w:hAnsi="Arial" w:cs="Arial"/>
        </w:rPr>
        <w:t>Si la compra y el cambio de neumáticos se realizan en un taller:</w:t>
      </w:r>
    </w:p>
    <w:p w:rsidR="00AE2DE5" w:rsidRPr="00720E35" w:rsidRDefault="00AE2DE5" w:rsidP="00AE2DE5">
      <w:pPr>
        <w:keepLines/>
        <w:widowControl w:val="0"/>
        <w:numPr>
          <w:ilvl w:val="0"/>
          <w:numId w:val="74"/>
        </w:numPr>
        <w:tabs>
          <w:tab w:val="left" w:pos="1757"/>
        </w:tabs>
        <w:suppressAutoHyphens/>
        <w:ind w:left="2625" w:hanging="357"/>
        <w:contextualSpacing/>
        <w:jc w:val="both"/>
        <w:rPr>
          <w:rFonts w:ascii="Arial" w:hAnsi="Arial" w:cs="Arial"/>
        </w:rPr>
      </w:pPr>
      <w:r w:rsidRPr="00720E35">
        <w:rPr>
          <w:rFonts w:ascii="Arial" w:hAnsi="Arial" w:cs="Arial"/>
        </w:rPr>
        <w:t>y se sabe desglosar la compra del servicio de instalación, equilibrado, paralelo, etc., l</w:t>
      </w:r>
      <w:r>
        <w:rPr>
          <w:rFonts w:ascii="Arial" w:hAnsi="Arial" w:cs="Arial"/>
        </w:rPr>
        <w:t>os neumáticos irán al 07.2.1.1 y el servicio al 07.2.3.0</w:t>
      </w:r>
      <w:r w:rsidRPr="00720E35">
        <w:rPr>
          <w:rFonts w:ascii="Arial" w:hAnsi="Arial" w:cs="Arial"/>
        </w:rPr>
        <w:t>.</w:t>
      </w:r>
    </w:p>
    <w:p w:rsidR="00AE2DE5" w:rsidRPr="00A53E72" w:rsidRDefault="00AE2DE5" w:rsidP="00AE2DE5">
      <w:pPr>
        <w:keepLines/>
        <w:widowControl w:val="0"/>
        <w:numPr>
          <w:ilvl w:val="0"/>
          <w:numId w:val="74"/>
        </w:numPr>
        <w:tabs>
          <w:tab w:val="left" w:pos="1757"/>
        </w:tabs>
        <w:suppressAutoHyphens/>
        <w:spacing w:before="120" w:after="120"/>
        <w:ind w:left="2625" w:hanging="357"/>
        <w:contextualSpacing/>
        <w:jc w:val="both"/>
      </w:pPr>
      <w:r w:rsidRPr="00A53E72">
        <w:rPr>
          <w:rFonts w:ascii="Arial" w:hAnsi="Arial" w:cs="Arial"/>
        </w:rPr>
        <w:t>y no se sabe desglosar la compra del servicio, todo el gasto irá al 07.2.1.1.</w:t>
      </w:r>
    </w:p>
    <w:p w:rsidR="00AE2DE5" w:rsidRPr="00A53E72" w:rsidRDefault="00AE2DE5" w:rsidP="00AE2DE5">
      <w:pPr>
        <w:pStyle w:val="Prrafodelista"/>
        <w:keepLines/>
        <w:spacing w:before="120"/>
        <w:ind w:left="2127"/>
        <w:jc w:val="both"/>
        <w:rPr>
          <w:rFonts w:ascii="Arial" w:hAnsi="Arial" w:cs="Arial"/>
        </w:rPr>
      </w:pPr>
      <w:r w:rsidRPr="00A53E72">
        <w:rPr>
          <w:rFonts w:ascii="Arial" w:hAnsi="Arial" w:cs="Arial"/>
        </w:rPr>
        <w:t>Si la compra y el cambio de neumáticos se realizan en un taller junto con otras reparaciones:</w:t>
      </w:r>
    </w:p>
    <w:p w:rsidR="00AE2DE5" w:rsidRDefault="00AE2DE5" w:rsidP="00AE2DE5">
      <w:pPr>
        <w:keepLines/>
        <w:widowControl w:val="0"/>
        <w:numPr>
          <w:ilvl w:val="0"/>
          <w:numId w:val="75"/>
        </w:numPr>
        <w:tabs>
          <w:tab w:val="left" w:pos="1757"/>
        </w:tabs>
        <w:suppressAutoHyphens/>
        <w:ind w:left="2625" w:hanging="357"/>
        <w:contextualSpacing/>
        <w:jc w:val="both"/>
        <w:rPr>
          <w:rFonts w:ascii="Arial" w:hAnsi="Arial" w:cs="Arial"/>
        </w:rPr>
      </w:pPr>
      <w:r w:rsidRPr="00720E35">
        <w:rPr>
          <w:rFonts w:ascii="Arial" w:hAnsi="Arial" w:cs="Arial"/>
        </w:rPr>
        <w:t>y se sabe desglosar el cambio de neumáticos, del resto de reparaciones, se aplicará lo indicado en el párrafo anterior.</w:t>
      </w:r>
    </w:p>
    <w:p w:rsidR="00AE2DE5" w:rsidRDefault="00AE2DE5" w:rsidP="00AE2DE5">
      <w:pPr>
        <w:keepLines/>
        <w:widowControl w:val="0"/>
        <w:numPr>
          <w:ilvl w:val="0"/>
          <w:numId w:val="75"/>
        </w:numPr>
        <w:tabs>
          <w:tab w:val="left" w:pos="1757"/>
        </w:tabs>
        <w:suppressAutoHyphens/>
        <w:ind w:left="2625" w:hanging="357"/>
        <w:contextualSpacing/>
        <w:jc w:val="both"/>
        <w:rPr>
          <w:rFonts w:ascii="Arial" w:hAnsi="Arial" w:cs="Arial"/>
        </w:rPr>
      </w:pPr>
      <w:r w:rsidRPr="00247057">
        <w:rPr>
          <w:rFonts w:ascii="Arial" w:hAnsi="Arial" w:cs="Arial"/>
        </w:rPr>
        <w:t>y no se sabe desglosar,</w:t>
      </w:r>
      <w:r>
        <w:rPr>
          <w:rFonts w:ascii="Arial" w:hAnsi="Arial" w:cs="Arial"/>
        </w:rPr>
        <w:t xml:space="preserve"> todo el gasto irá al 07.2.3.0</w:t>
      </w:r>
      <w:r w:rsidRPr="00247057">
        <w:rPr>
          <w:rFonts w:ascii="Arial" w:hAnsi="Arial" w:cs="Arial"/>
        </w:rPr>
        <w:t>.</w:t>
      </w:r>
    </w:p>
    <w:p w:rsidR="00AE2DE5" w:rsidRPr="00247057" w:rsidRDefault="00AE2DE5" w:rsidP="00AE2DE5">
      <w:pPr>
        <w:widowControl w:val="0"/>
        <w:tabs>
          <w:tab w:val="left" w:pos="1757"/>
        </w:tabs>
        <w:suppressAutoHyphens/>
        <w:ind w:left="2625"/>
        <w:contextualSpacing/>
        <w:jc w:val="both"/>
        <w:rPr>
          <w:rFonts w:ascii="Arial" w:hAnsi="Arial" w:cs="Arial"/>
        </w:rPr>
      </w:pPr>
    </w:p>
    <w:p w:rsidR="00AE2DE5" w:rsidRPr="00F80ED2" w:rsidRDefault="00AE2DE5" w:rsidP="00AE2DE5">
      <w:pPr>
        <w:pStyle w:val="TtuloCdigo"/>
      </w:pPr>
    </w:p>
    <w:p w:rsidR="00AE2DE5" w:rsidRPr="00F80ED2" w:rsidRDefault="00AE2DE5" w:rsidP="00AE2DE5">
      <w:pPr>
        <w:pStyle w:val="TtuloCdigo"/>
      </w:pPr>
      <w:r>
        <w:t>07.2.1.2</w:t>
      </w:r>
      <w:r>
        <w:tab/>
      </w:r>
      <w:r w:rsidRPr="00F80ED2">
        <w:t>COMPRA DE PIEZAS DE REPUESTO DE VEHÍCULOS PERSONALES</w:t>
      </w:r>
    </w:p>
    <w:p w:rsidR="00AE2DE5" w:rsidRPr="00F80ED2" w:rsidRDefault="00AE2DE5" w:rsidP="00AE2DE5">
      <w:pPr>
        <w:pStyle w:val="Referencia"/>
      </w:pPr>
      <w:r w:rsidRPr="00F80ED2">
        <w:t>Mensual</w:t>
      </w:r>
    </w:p>
    <w:p w:rsidR="00AE2DE5" w:rsidRPr="00F80ED2" w:rsidRDefault="00AE2DE5" w:rsidP="00AE2DE5">
      <w:pPr>
        <w:pStyle w:val="VIETA"/>
        <w:numPr>
          <w:ilvl w:val="0"/>
          <w:numId w:val="11"/>
        </w:numPr>
        <w:ind w:left="2098" w:hanging="357"/>
        <w:rPr>
          <w:rStyle w:val="hps"/>
          <w:i/>
          <w:color w:val="000000"/>
        </w:rPr>
      </w:pPr>
      <w:r w:rsidRPr="00F80ED2">
        <w:rPr>
          <w:rStyle w:val="hps"/>
        </w:rPr>
        <w:t>Bujías</w:t>
      </w:r>
      <w:r w:rsidRPr="00F80ED2">
        <w:t>, baterías, amortiguadores, bombas</w:t>
      </w:r>
      <w:r w:rsidRPr="00F80ED2">
        <w:rPr>
          <w:rStyle w:val="hps"/>
        </w:rPr>
        <w:t>.</w:t>
      </w:r>
      <w:r w:rsidRPr="00F80ED2">
        <w:t xml:space="preserve"> Carburadores, motores, baterías, acumuladores, cilindros, correas del ventilador, filtros (de aceite, gasolina</w:t>
      </w:r>
      <w:r w:rsidRPr="00F80ED2">
        <w:sym w:font="Symbol" w:char="F0BC"/>
      </w:r>
      <w:r w:rsidRPr="00F80ED2">
        <w:t>), bombines, bombillas, bielas, retrovisores, llantas</w:t>
      </w:r>
      <w:r>
        <w:t>, sillines (de bicis, motos…)</w:t>
      </w:r>
      <w:r w:rsidRPr="00F80ED2">
        <w:t xml:space="preserve"> y </w:t>
      </w:r>
      <w:r w:rsidRPr="00F80ED2">
        <w:rPr>
          <w:rStyle w:val="hps"/>
        </w:rPr>
        <w:t>otras piezas de repuesto para equipo de vehículos personales para reparaciones realizadas por el hogar.</w:t>
      </w:r>
    </w:p>
    <w:p w:rsidR="00AE2DE5" w:rsidRPr="00687B55" w:rsidRDefault="00AE2DE5" w:rsidP="00AE2DE5">
      <w:pPr>
        <w:pStyle w:val="VIETA"/>
        <w:numPr>
          <w:ilvl w:val="0"/>
          <w:numId w:val="11"/>
        </w:numPr>
        <w:ind w:left="2098" w:hanging="357"/>
        <w:rPr>
          <w:rStyle w:val="hps"/>
          <w:i/>
          <w:color w:val="000000"/>
        </w:rPr>
      </w:pPr>
      <w:r>
        <w:rPr>
          <w:rStyle w:val="hps"/>
        </w:rPr>
        <w:t>P</w:t>
      </w:r>
      <w:r w:rsidRPr="00F80ED2">
        <w:rPr>
          <w:rStyle w:val="hps"/>
        </w:rPr>
        <w:t>iezas de bicicletas.</w:t>
      </w:r>
    </w:p>
    <w:p w:rsidR="00AE2DE5" w:rsidRDefault="00AE2DE5" w:rsidP="00AE2DE5">
      <w:pPr>
        <w:pStyle w:val="Prrafodelista"/>
        <w:keepNext/>
        <w:ind w:left="2127"/>
        <w:jc w:val="both"/>
        <w:rPr>
          <w:rStyle w:val="hps"/>
          <w:rFonts w:ascii="Arial" w:hAnsi="Arial" w:cs="Arial"/>
        </w:rPr>
      </w:pPr>
    </w:p>
    <w:p w:rsidR="00AE2DE5" w:rsidRPr="00F80ED2" w:rsidRDefault="00AE2DE5" w:rsidP="00AE2DE5">
      <w:pPr>
        <w:pStyle w:val="Prrafodelista"/>
        <w:keepNext/>
        <w:ind w:left="2127"/>
        <w:jc w:val="both"/>
        <w:rPr>
          <w:rFonts w:ascii="Arial" w:hAnsi="Arial" w:cs="Arial"/>
          <w:i/>
          <w:color w:val="000000"/>
        </w:rPr>
      </w:pPr>
    </w:p>
    <w:p w:rsidR="00AE2DE5" w:rsidRPr="00F80ED2" w:rsidRDefault="00AE2DE5" w:rsidP="00AE2DE5">
      <w:pPr>
        <w:pStyle w:val="TtuloCdigo"/>
      </w:pPr>
      <w:r>
        <w:t>07.2.1.3</w:t>
      </w:r>
      <w:r>
        <w:tab/>
      </w:r>
      <w:r w:rsidRPr="00F80ED2">
        <w:t>ACCESORIOS DE VEHÍCULOS PERSONALES (NUEVO)</w:t>
      </w:r>
    </w:p>
    <w:p w:rsidR="00AE2DE5" w:rsidRPr="00F80ED2" w:rsidRDefault="00AE2DE5" w:rsidP="00AE2DE5">
      <w:pPr>
        <w:pStyle w:val="Referencia"/>
        <w:rPr>
          <w:rStyle w:val="hps"/>
        </w:rPr>
      </w:pPr>
      <w:r w:rsidRPr="00F80ED2">
        <w:t>Mensual</w:t>
      </w:r>
      <w:r w:rsidRPr="00F80ED2">
        <w:tab/>
      </w:r>
      <w:r w:rsidRPr="00F80ED2">
        <w:tab/>
      </w:r>
      <w:r w:rsidRPr="00F80ED2">
        <w:tab/>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Cascos para motos y bicicletas</w:t>
      </w:r>
      <w:r>
        <w:rPr>
          <w:rStyle w:val="hps"/>
        </w:rPr>
        <w:t>.</w:t>
      </w:r>
    </w:p>
    <w:p w:rsidR="00AE2DE5" w:rsidRPr="00F80ED2" w:rsidRDefault="00AE2DE5" w:rsidP="00AE2DE5">
      <w:pPr>
        <w:pStyle w:val="VIETA"/>
        <w:numPr>
          <w:ilvl w:val="0"/>
          <w:numId w:val="11"/>
        </w:numPr>
        <w:ind w:left="2098" w:hanging="357"/>
        <w:rPr>
          <w:color w:val="000000"/>
        </w:rPr>
      </w:pPr>
      <w:r w:rsidRPr="00F80ED2">
        <w:rPr>
          <w:rStyle w:val="hps"/>
        </w:rPr>
        <w:t xml:space="preserve">Accesorios de vehículos personales: </w:t>
      </w:r>
      <w:r w:rsidRPr="00F80ED2">
        <w:rPr>
          <w:color w:val="000000"/>
        </w:rPr>
        <w:t>fundas, alfombras, ceniceros, embellecedores, bacas, maleteros de techo (cofres), porta esquís, porta bicis, candados, barras de seguridad para los</w:t>
      </w:r>
      <w:r>
        <w:rPr>
          <w:color w:val="000000"/>
        </w:rPr>
        <w:t xml:space="preserve"> automóviles o motocicletas, etc.</w:t>
      </w:r>
    </w:p>
    <w:p w:rsidR="00AE2DE5" w:rsidRPr="00F80ED2" w:rsidRDefault="00AE2DE5" w:rsidP="00AE2DE5">
      <w:pPr>
        <w:pStyle w:val="VIETA"/>
        <w:numPr>
          <w:ilvl w:val="0"/>
          <w:numId w:val="11"/>
        </w:numPr>
        <w:ind w:left="2098" w:hanging="357"/>
        <w:rPr>
          <w:rStyle w:val="hps"/>
        </w:rPr>
      </w:pPr>
      <w:r w:rsidRPr="00F80ED2">
        <w:rPr>
          <w:rStyle w:val="hps"/>
        </w:rPr>
        <w:t>Productos específicos para la limpieza y mantenimiento de vehículos</w:t>
      </w:r>
      <w:r w:rsidRPr="00F80ED2">
        <w:t xml:space="preserve">, tales </w:t>
      </w:r>
      <w:r w:rsidRPr="00F80ED2">
        <w:rPr>
          <w:rStyle w:val="hps"/>
        </w:rPr>
        <w:t>como pinturas, limpiadores de cromo, compuestos de sellado y ceras para carrocería, agua jabonosa para limpiaparabrisas, etc</w:t>
      </w:r>
      <w:r>
        <w:rPr>
          <w:rStyle w:val="hps"/>
        </w:rPr>
        <w:t>.</w:t>
      </w:r>
    </w:p>
    <w:p w:rsidR="00AE2DE5" w:rsidRPr="00F80ED2" w:rsidRDefault="00AE2DE5" w:rsidP="00AE2DE5">
      <w:pPr>
        <w:pStyle w:val="VIETA"/>
        <w:numPr>
          <w:ilvl w:val="0"/>
          <w:numId w:val="11"/>
        </w:numPr>
        <w:ind w:left="2098" w:hanging="357"/>
        <w:rPr>
          <w:rStyle w:val="hps"/>
        </w:rPr>
      </w:pPr>
      <w:r w:rsidRPr="00F80ED2">
        <w:rPr>
          <w:rStyle w:val="hps"/>
        </w:rPr>
        <w:t>Chalecos y triángulos reflectantes.</w:t>
      </w:r>
    </w:p>
    <w:p w:rsidR="00AE2DE5" w:rsidRPr="00F80ED2" w:rsidRDefault="00AE2DE5" w:rsidP="00AE2DE5">
      <w:pPr>
        <w:pStyle w:val="VIETA"/>
        <w:numPr>
          <w:ilvl w:val="0"/>
          <w:numId w:val="11"/>
        </w:numPr>
        <w:ind w:left="2098" w:hanging="357"/>
        <w:rPr>
          <w:color w:val="000000"/>
        </w:rPr>
      </w:pPr>
      <w:r w:rsidRPr="00F80ED2">
        <w:rPr>
          <w:color w:val="000000"/>
        </w:rPr>
        <w:t>Extintores de vehículos.</w:t>
      </w:r>
    </w:p>
    <w:p w:rsidR="00AE2DE5" w:rsidRPr="00F80ED2" w:rsidRDefault="00AE2DE5" w:rsidP="00AE2DE5">
      <w:pPr>
        <w:pStyle w:val="VIETA"/>
        <w:numPr>
          <w:ilvl w:val="0"/>
          <w:numId w:val="11"/>
        </w:numPr>
        <w:ind w:left="2098" w:hanging="357"/>
        <w:rPr>
          <w:rStyle w:val="hps"/>
        </w:rPr>
      </w:pPr>
      <w:r w:rsidRPr="00F80ED2">
        <w:rPr>
          <w:rStyle w:val="hps"/>
        </w:rPr>
        <w:t>GPS diseñados específicamente para ser utilizados en vehículos</w:t>
      </w:r>
      <w:r>
        <w:rPr>
          <w:rStyle w:val="hps"/>
        </w:rPr>
        <w:t>.</w:t>
      </w:r>
    </w:p>
    <w:p w:rsidR="00AE2DE5" w:rsidRPr="00F80ED2" w:rsidRDefault="00AE2DE5" w:rsidP="00AE2DE5">
      <w:pPr>
        <w:pStyle w:val="VIETA"/>
        <w:numPr>
          <w:ilvl w:val="0"/>
          <w:numId w:val="11"/>
        </w:numPr>
        <w:ind w:left="2098" w:hanging="357"/>
        <w:rPr>
          <w:rStyle w:val="hps"/>
        </w:rPr>
      </w:pPr>
      <w:r w:rsidRPr="00F80ED2">
        <w:rPr>
          <w:rStyle w:val="hps"/>
        </w:rPr>
        <w:t>Kit de manos libres para el coche (tipo Parrot)</w:t>
      </w:r>
      <w:r>
        <w:rPr>
          <w:rStyle w:val="hps"/>
        </w:rPr>
        <w:t>.</w:t>
      </w:r>
    </w:p>
    <w:p w:rsidR="00AE2DE5" w:rsidRPr="00F80ED2" w:rsidRDefault="00AE2DE5" w:rsidP="00AE2DE5">
      <w:pPr>
        <w:pStyle w:val="VIETA"/>
        <w:numPr>
          <w:ilvl w:val="0"/>
          <w:numId w:val="11"/>
        </w:numPr>
        <w:ind w:left="2098" w:hanging="357"/>
        <w:rPr>
          <w:rStyle w:val="hps"/>
        </w:rPr>
      </w:pPr>
      <w:r w:rsidRPr="00F80ED2">
        <w:rPr>
          <w:rStyle w:val="hps"/>
        </w:rPr>
        <w:t>Cargadores de móvil específico para coche. Mechero (encendedor de coche).</w:t>
      </w:r>
    </w:p>
    <w:p w:rsidR="00AE2DE5" w:rsidRPr="00F80ED2" w:rsidRDefault="00AE2DE5" w:rsidP="00AE2DE5">
      <w:pPr>
        <w:pStyle w:val="VIETA"/>
        <w:numPr>
          <w:ilvl w:val="0"/>
          <w:numId w:val="11"/>
        </w:numPr>
        <w:ind w:left="2098" w:hanging="357"/>
      </w:pPr>
      <w:r>
        <w:t>Rascador de hielo.</w:t>
      </w:r>
    </w:p>
    <w:p w:rsidR="00AE2DE5" w:rsidRPr="00F80ED2" w:rsidRDefault="00AE2DE5" w:rsidP="00AE2DE5">
      <w:pPr>
        <w:pStyle w:val="VIETA"/>
        <w:numPr>
          <w:ilvl w:val="0"/>
          <w:numId w:val="11"/>
        </w:numPr>
        <w:ind w:left="2098" w:hanging="357"/>
      </w:pPr>
      <w:r w:rsidRPr="00F80ED2">
        <w:t>Detector de radares fijos</w:t>
      </w:r>
      <w:r>
        <w:t>.</w:t>
      </w:r>
    </w:p>
    <w:p w:rsidR="00AE2DE5" w:rsidRPr="00F80ED2" w:rsidRDefault="00AE2DE5" w:rsidP="00AE2DE5">
      <w:pPr>
        <w:pStyle w:val="VIETA"/>
        <w:numPr>
          <w:ilvl w:val="0"/>
          <w:numId w:val="11"/>
        </w:numPr>
        <w:ind w:left="2098" w:hanging="357"/>
      </w:pPr>
      <w:r w:rsidRPr="00F80ED2">
        <w:t>Cadenas para la nieve.</w:t>
      </w:r>
    </w:p>
    <w:p w:rsidR="00AE2DE5" w:rsidRPr="00F80ED2" w:rsidRDefault="00AE2DE5" w:rsidP="00AE2DE5">
      <w:pPr>
        <w:pStyle w:val="VIETA"/>
        <w:numPr>
          <w:ilvl w:val="0"/>
          <w:numId w:val="11"/>
        </w:numPr>
        <w:ind w:left="2098" w:hanging="357"/>
      </w:pPr>
      <w:r w:rsidRPr="00F80ED2">
        <w:rPr>
          <w:color w:val="000000"/>
        </w:rPr>
        <w:t>Alarma para coche cuando la instalación la realiza el propio hogar</w:t>
      </w:r>
      <w:r>
        <w:rPr>
          <w:color w:val="000000"/>
        </w:rPr>
        <w:t>.</w:t>
      </w:r>
    </w:p>
    <w:p w:rsidR="00AE2DE5" w:rsidRPr="00A328A4" w:rsidRDefault="00AE2DE5" w:rsidP="00AE2DE5">
      <w:pPr>
        <w:pStyle w:val="VIETA"/>
        <w:numPr>
          <w:ilvl w:val="0"/>
          <w:numId w:val="11"/>
        </w:numPr>
        <w:ind w:left="2098" w:hanging="357"/>
      </w:pPr>
      <w:r w:rsidRPr="00F80ED2">
        <w:rPr>
          <w:color w:val="000000"/>
        </w:rPr>
        <w:t>Accesorios para bicicletas.</w:t>
      </w:r>
    </w:p>
    <w:p w:rsidR="00AE2DE5" w:rsidRPr="0008521A" w:rsidRDefault="00AE2DE5" w:rsidP="00AE2DE5">
      <w:pPr>
        <w:pStyle w:val="VIETA"/>
        <w:numPr>
          <w:ilvl w:val="0"/>
          <w:numId w:val="11"/>
        </w:numPr>
        <w:ind w:left="2098" w:hanging="357"/>
      </w:pPr>
      <w:r>
        <w:rPr>
          <w:color w:val="000000"/>
        </w:rPr>
        <w:t>Pegatina DGT con el distintivo ambiental del vehículo.</w:t>
      </w:r>
    </w:p>
    <w:p w:rsidR="00AE2DE5" w:rsidRPr="00F80ED2" w:rsidRDefault="00AE2DE5" w:rsidP="00AE2DE5">
      <w:pPr>
        <w:pStyle w:val="VIETA"/>
        <w:ind w:firstLine="0"/>
      </w:pPr>
    </w:p>
    <w:p w:rsidR="00AE2DE5" w:rsidRPr="00F80ED2" w:rsidRDefault="00AE2DE5" w:rsidP="00AE2DE5">
      <w:pPr>
        <w:pStyle w:val="Excluye"/>
        <w:rPr>
          <w:rStyle w:val="hps"/>
        </w:rPr>
      </w:pPr>
      <w:r w:rsidRPr="00F80ED2">
        <w:t>Excluye:</w:t>
      </w:r>
    </w:p>
    <w:p w:rsidR="00AE2DE5" w:rsidRPr="00687B55" w:rsidRDefault="00AE2DE5" w:rsidP="00AE2DE5">
      <w:pPr>
        <w:pStyle w:val="VIETA"/>
        <w:numPr>
          <w:ilvl w:val="0"/>
          <w:numId w:val="11"/>
        </w:numPr>
        <w:ind w:left="2098" w:hanging="357"/>
        <w:rPr>
          <w:rStyle w:val="hps"/>
        </w:rPr>
      </w:pPr>
      <w:r w:rsidRPr="00687B55">
        <w:rPr>
          <w:rStyle w:val="hps"/>
        </w:rPr>
        <w:t>Productos no específicos de limpieza y mantenimiento del vehículo, tales como agua destilada</w:t>
      </w:r>
      <w:r w:rsidRPr="00687B55">
        <w:t xml:space="preserve">, </w:t>
      </w:r>
      <w:r w:rsidRPr="00687B55">
        <w:rPr>
          <w:rStyle w:val="hps"/>
        </w:rPr>
        <w:t>esponjas para el hogar</w:t>
      </w:r>
      <w:r w:rsidRPr="00687B55">
        <w:t xml:space="preserve">, </w:t>
      </w:r>
      <w:r w:rsidRPr="00687B55">
        <w:rPr>
          <w:rStyle w:val="hps"/>
        </w:rPr>
        <w:t>gamuzas, detergentes</w:t>
      </w:r>
      <w:r w:rsidRPr="00687B55">
        <w:t xml:space="preserve">, </w:t>
      </w:r>
      <w:r w:rsidRPr="00687B55">
        <w:rPr>
          <w:rStyle w:val="hps"/>
        </w:rPr>
        <w:t>etc.</w:t>
      </w:r>
      <w:r>
        <w:rPr>
          <w:rStyle w:val="hps"/>
        </w:rPr>
        <w:t xml:space="preserve"> </w:t>
      </w:r>
      <w:r w:rsidRPr="00687B55">
        <w:rPr>
          <w:rStyle w:val="hps"/>
        </w:rPr>
        <w:t>(05.6.1.1)</w:t>
      </w:r>
      <w:r>
        <w:rPr>
          <w:rStyle w:val="hps"/>
        </w:rPr>
        <w:t>.</w:t>
      </w:r>
    </w:p>
    <w:p w:rsidR="00AE2DE5" w:rsidRPr="00687B55" w:rsidRDefault="00AE2DE5" w:rsidP="00AE2DE5">
      <w:pPr>
        <w:pStyle w:val="VIETA"/>
        <w:numPr>
          <w:ilvl w:val="0"/>
          <w:numId w:val="11"/>
        </w:numPr>
        <w:ind w:left="2098" w:hanging="357"/>
        <w:rPr>
          <w:rStyle w:val="hps"/>
        </w:rPr>
      </w:pPr>
      <w:r w:rsidRPr="00687B55">
        <w:t xml:space="preserve">Lavado y </w:t>
      </w:r>
      <w:r w:rsidRPr="00687B55">
        <w:rPr>
          <w:rStyle w:val="hps"/>
        </w:rPr>
        <w:t>encerado</w:t>
      </w:r>
      <w:r>
        <w:rPr>
          <w:rStyle w:val="hps"/>
        </w:rPr>
        <w:t xml:space="preserve"> de la carrocería, pintura </w:t>
      </w:r>
      <w:r w:rsidRPr="00687B55">
        <w:rPr>
          <w:rStyle w:val="hps"/>
        </w:rPr>
        <w:t>(07.2.3.0)</w:t>
      </w:r>
      <w:r>
        <w:rPr>
          <w:rStyle w:val="hps"/>
        </w:rPr>
        <w:t>.</w:t>
      </w:r>
    </w:p>
    <w:p w:rsidR="00AE2DE5" w:rsidRPr="00687B55" w:rsidRDefault="00AE2DE5" w:rsidP="00AE2DE5">
      <w:pPr>
        <w:pStyle w:val="VIETA"/>
        <w:numPr>
          <w:ilvl w:val="0"/>
          <w:numId w:val="11"/>
        </w:numPr>
        <w:ind w:left="2098" w:hanging="357"/>
        <w:rPr>
          <w:rStyle w:val="hps"/>
        </w:rPr>
      </w:pPr>
      <w:r w:rsidRPr="00687B55">
        <w:rPr>
          <w:rStyle w:val="hps"/>
        </w:rPr>
        <w:t>Radios y reproductores de música para coches (09.1.1.1)</w:t>
      </w:r>
      <w:r>
        <w:rPr>
          <w:rStyle w:val="hps"/>
        </w:rPr>
        <w:t>.</w:t>
      </w:r>
    </w:p>
    <w:p w:rsidR="00AE2DE5" w:rsidRDefault="00AE2DE5" w:rsidP="00AE2DE5">
      <w:pPr>
        <w:pStyle w:val="VIETA"/>
        <w:numPr>
          <w:ilvl w:val="0"/>
          <w:numId w:val="11"/>
        </w:numPr>
        <w:ind w:left="2098" w:hanging="357"/>
      </w:pPr>
      <w:r w:rsidRPr="00687B55">
        <w:rPr>
          <w:rStyle w:val="hps"/>
        </w:rPr>
        <w:t>Sillas de bebé para automóviles (</w:t>
      </w:r>
      <w:r w:rsidRPr="00687B55">
        <w:t>12.3.2.2)</w:t>
      </w:r>
      <w:r>
        <w:t>.</w:t>
      </w:r>
    </w:p>
    <w:p w:rsidR="00AE2DE5" w:rsidRDefault="00AE2DE5" w:rsidP="00AE2DE5">
      <w:pPr>
        <w:pStyle w:val="VIETA"/>
        <w:ind w:firstLine="0"/>
      </w:pPr>
    </w:p>
    <w:p w:rsidR="00AE2DE5" w:rsidRPr="00206C21" w:rsidRDefault="00AE2DE5" w:rsidP="00AE2DE5">
      <w:pPr>
        <w:pStyle w:val="VIETA"/>
        <w:ind w:firstLine="0"/>
      </w:pPr>
    </w:p>
    <w:p w:rsidR="00AE2DE5" w:rsidRDefault="00AE2DE5" w:rsidP="00AE2DE5">
      <w:pPr>
        <w:pStyle w:val="A3"/>
        <w:tabs>
          <w:tab w:val="clear" w:pos="993"/>
          <w:tab w:val="clear" w:pos="1757"/>
        </w:tabs>
        <w:spacing w:before="0"/>
        <w:ind w:left="2127" w:hanging="2127"/>
        <w:outlineLvl w:val="0"/>
        <w:rPr>
          <w:rFonts w:cs="Arial"/>
          <w:color w:val="000000"/>
          <w:sz w:val="22"/>
          <w:szCs w:val="22"/>
        </w:rPr>
      </w:pPr>
      <w:r w:rsidRPr="00F80ED2">
        <w:rPr>
          <w:rFonts w:cs="Arial"/>
          <w:color w:val="000000"/>
          <w:sz w:val="22"/>
          <w:szCs w:val="22"/>
        </w:rPr>
        <w:t>07</w:t>
      </w:r>
      <w:r>
        <w:rPr>
          <w:rFonts w:cs="Arial"/>
          <w:color w:val="000000"/>
          <w:sz w:val="22"/>
          <w:szCs w:val="22"/>
        </w:rPr>
        <w:t>.2.2</w:t>
      </w:r>
      <w:r>
        <w:rPr>
          <w:rFonts w:cs="Arial"/>
          <w:color w:val="000000"/>
          <w:sz w:val="22"/>
          <w:szCs w:val="22"/>
        </w:rPr>
        <w:tab/>
        <w:t>CARBURANTES Y LUBRICANTES</w:t>
      </w:r>
    </w:p>
    <w:p w:rsidR="00AE2DE5" w:rsidRPr="00F80ED2" w:rsidRDefault="00AE2DE5" w:rsidP="00AE2DE5">
      <w:pPr>
        <w:pStyle w:val="A3"/>
        <w:tabs>
          <w:tab w:val="clear" w:pos="993"/>
          <w:tab w:val="clear" w:pos="1757"/>
        </w:tabs>
        <w:spacing w:before="0"/>
        <w:ind w:left="2127" w:hanging="2127"/>
        <w:outlineLvl w:val="0"/>
        <w:rPr>
          <w:rStyle w:val="hps"/>
          <w:rFonts w:cs="Arial"/>
          <w:color w:val="000000"/>
          <w:sz w:val="22"/>
          <w:szCs w:val="22"/>
        </w:rPr>
      </w:pPr>
    </w:p>
    <w:p w:rsidR="00AE2DE5" w:rsidRPr="00687B55" w:rsidRDefault="00AE2DE5" w:rsidP="00AE2DE5">
      <w:pPr>
        <w:pStyle w:val="VIETA"/>
        <w:numPr>
          <w:ilvl w:val="0"/>
          <w:numId w:val="11"/>
        </w:numPr>
        <w:ind w:left="2098" w:hanging="357"/>
        <w:rPr>
          <w:rStyle w:val="hps"/>
        </w:rPr>
      </w:pPr>
      <w:r w:rsidRPr="00687B55">
        <w:rPr>
          <w:rStyle w:val="hps"/>
        </w:rPr>
        <w:t>Gasolina y otros combustibles como el diésel</w:t>
      </w:r>
      <w:r w:rsidRPr="00687B55">
        <w:t xml:space="preserve">, gas </w:t>
      </w:r>
      <w:r w:rsidRPr="00687B55">
        <w:rPr>
          <w:rStyle w:val="hps"/>
        </w:rPr>
        <w:t>licuado de petróleo, alcohol y mezclas de dos tiempos</w:t>
      </w:r>
      <w:r>
        <w:rPr>
          <w:rStyle w:val="hps"/>
        </w:rPr>
        <w:t>.</w:t>
      </w:r>
    </w:p>
    <w:p w:rsidR="00AE2DE5" w:rsidRPr="00687B55" w:rsidRDefault="00AE2DE5" w:rsidP="00AE2DE5">
      <w:pPr>
        <w:pStyle w:val="VIETA"/>
        <w:numPr>
          <w:ilvl w:val="0"/>
          <w:numId w:val="11"/>
        </w:numPr>
        <w:ind w:left="2098" w:hanging="357"/>
      </w:pPr>
      <w:r w:rsidRPr="00687B55">
        <w:rPr>
          <w:rStyle w:val="hps"/>
        </w:rPr>
        <w:t>Lubricantes, fluidos para frenos y transmisión</w:t>
      </w:r>
      <w:r w:rsidRPr="00687B55">
        <w:t xml:space="preserve">, líquidos refrigerantes </w:t>
      </w:r>
      <w:r w:rsidRPr="00687B55">
        <w:rPr>
          <w:rStyle w:val="hps"/>
        </w:rPr>
        <w:t>y aditivos</w:t>
      </w:r>
      <w:r>
        <w:rPr>
          <w:rStyle w:val="hps"/>
        </w:rPr>
        <w:t>.</w:t>
      </w:r>
    </w:p>
    <w:p w:rsidR="00AE2DE5" w:rsidRPr="00687B55" w:rsidRDefault="00AE2DE5" w:rsidP="00AE2DE5">
      <w:pPr>
        <w:pStyle w:val="VIETA"/>
        <w:numPr>
          <w:ilvl w:val="0"/>
          <w:numId w:val="11"/>
        </w:numPr>
        <w:ind w:left="2098" w:hanging="357"/>
      </w:pPr>
      <w:r w:rsidRPr="00687B55">
        <w:rPr>
          <w:rStyle w:val="hps"/>
        </w:rPr>
        <w:t>Combustibles para las herramientas y equipos para casa y jardín</w:t>
      </w:r>
      <w:r w:rsidRPr="00687B55">
        <w:t xml:space="preserve"> </w:t>
      </w:r>
      <w:r>
        <w:t>recogidos en la rúbrica 05.5.1.1.</w:t>
      </w:r>
    </w:p>
    <w:p w:rsidR="00AE2DE5" w:rsidRPr="00687B55" w:rsidRDefault="00AE2DE5" w:rsidP="00AE2DE5">
      <w:pPr>
        <w:pStyle w:val="VIETA"/>
        <w:numPr>
          <w:ilvl w:val="0"/>
          <w:numId w:val="11"/>
        </w:numPr>
        <w:ind w:left="2098" w:hanging="357"/>
      </w:pPr>
      <w:r w:rsidRPr="00687B55">
        <w:rPr>
          <w:rStyle w:val="hps"/>
        </w:rPr>
        <w:t xml:space="preserve">Combustibles para vehículos de ocio, relacionados con los deportes y el aire libre recogidos en la rúbrica </w:t>
      </w:r>
      <w:r w:rsidRPr="00687B55">
        <w:t>09.2.1.</w:t>
      </w:r>
      <w:r>
        <w:t>0.</w:t>
      </w:r>
    </w:p>
    <w:p w:rsidR="00AE2DE5" w:rsidRPr="00687B55" w:rsidRDefault="00AE2DE5" w:rsidP="00AE2DE5">
      <w:pPr>
        <w:pStyle w:val="VIETA"/>
        <w:numPr>
          <w:ilvl w:val="0"/>
          <w:numId w:val="11"/>
        </w:numPr>
        <w:ind w:left="2098" w:hanging="357"/>
      </w:pPr>
      <w:r w:rsidRPr="00687B55">
        <w:t>En motores híbridos, se desglosará la parte de combustible (gasolina o diésel) (07.2.2</w:t>
      </w:r>
      <w:r>
        <w:t>.1 o 07.2.2.2</w:t>
      </w:r>
      <w:r w:rsidRPr="00687B55">
        <w:t>) y la parte de electricidad (07.2.2.3).</w:t>
      </w:r>
    </w:p>
    <w:p w:rsidR="00AE2DE5" w:rsidRDefault="00AE2DE5" w:rsidP="00AE2DE5">
      <w:pPr>
        <w:pStyle w:val="A3"/>
        <w:spacing w:before="0"/>
        <w:ind w:left="2127" w:firstLine="0"/>
        <w:outlineLvl w:val="0"/>
        <w:rPr>
          <w:rFonts w:cs="Arial"/>
          <w:b w:val="0"/>
          <w:color w:val="000000"/>
          <w:sz w:val="22"/>
          <w:szCs w:val="22"/>
        </w:rPr>
      </w:pPr>
    </w:p>
    <w:p w:rsidR="00AE2DE5" w:rsidRPr="00F80ED2" w:rsidRDefault="00AE2DE5" w:rsidP="00AE2DE5">
      <w:pPr>
        <w:pStyle w:val="A3"/>
        <w:spacing w:before="0"/>
        <w:ind w:left="2127" w:firstLine="0"/>
        <w:outlineLvl w:val="0"/>
        <w:rPr>
          <w:rFonts w:cs="Arial"/>
          <w:b w:val="0"/>
          <w:color w:val="000000"/>
          <w:sz w:val="22"/>
          <w:szCs w:val="22"/>
        </w:rPr>
      </w:pPr>
    </w:p>
    <w:p w:rsidR="00AE2DE5" w:rsidRPr="00F80ED2" w:rsidRDefault="00AE2DE5" w:rsidP="00AE2DE5">
      <w:pPr>
        <w:pStyle w:val="TtuloCdigo"/>
      </w:pPr>
      <w:r w:rsidRPr="00F80ED2">
        <w:t>07.2.2.1</w:t>
      </w:r>
      <w:r>
        <w:t xml:space="preserve">   </w:t>
      </w:r>
      <w:r w:rsidRPr="00F80ED2">
        <w:t>L</w:t>
      </w:r>
      <w:r w:rsidRPr="00F80ED2">
        <w:tab/>
        <w:t xml:space="preserve">GASÓLEO </w:t>
      </w:r>
    </w:p>
    <w:p w:rsidR="00AE2DE5" w:rsidRPr="00F80ED2" w:rsidRDefault="00AE2DE5" w:rsidP="00AE2DE5">
      <w:pPr>
        <w:pStyle w:val="Referencia"/>
      </w:pPr>
      <w:r w:rsidRPr="00F80ED2">
        <w:t>Bisemanal</w:t>
      </w:r>
      <w:r w:rsidRPr="00F80ED2">
        <w:tab/>
      </w:r>
    </w:p>
    <w:p w:rsidR="00AE2DE5" w:rsidRPr="00687B55" w:rsidRDefault="00AE2DE5" w:rsidP="00AE2DE5">
      <w:pPr>
        <w:pStyle w:val="VIETA"/>
        <w:numPr>
          <w:ilvl w:val="0"/>
          <w:numId w:val="11"/>
        </w:numPr>
        <w:ind w:left="2098" w:hanging="357"/>
      </w:pPr>
      <w:r w:rsidRPr="00687B55">
        <w:t>Gasóleo A, carburantes para motor diésel, todo tipo de mezclas</w:t>
      </w:r>
      <w:r>
        <w:t>.</w:t>
      </w:r>
      <w:r w:rsidRPr="00687B55">
        <w:tab/>
      </w:r>
    </w:p>
    <w:p w:rsidR="00AE2DE5" w:rsidRPr="00687B55" w:rsidRDefault="00AE2DE5" w:rsidP="00AE2DE5">
      <w:pPr>
        <w:pStyle w:val="VIETA"/>
        <w:ind w:firstLine="0"/>
        <w:rPr>
          <w:rStyle w:val="hps"/>
        </w:rPr>
      </w:pPr>
      <w:r w:rsidRPr="00687B55">
        <w:rPr>
          <w:rStyle w:val="hps"/>
        </w:rPr>
        <w:t>Los 2 tipos de gasóleo A, son los que están permitidos para automóviles en España.:</w:t>
      </w:r>
    </w:p>
    <w:p w:rsidR="00AE2DE5" w:rsidRPr="00687B55" w:rsidRDefault="006A18DB" w:rsidP="00AE2DE5">
      <w:pPr>
        <w:pStyle w:val="VIETA"/>
        <w:numPr>
          <w:ilvl w:val="0"/>
          <w:numId w:val="88"/>
        </w:numPr>
        <w:ind w:left="2625" w:hanging="357"/>
        <w:rPr>
          <w:rStyle w:val="hps"/>
        </w:rPr>
      </w:pPr>
      <w:hyperlink r:id="rId16" w:tooltip="Gasóleo A habitual (aún no redactado)" w:history="1">
        <w:r w:rsidR="00AE2DE5" w:rsidRPr="00687B55">
          <w:rPr>
            <w:rStyle w:val="hps"/>
          </w:rPr>
          <w:t>Gasóleo A habitual</w:t>
        </w:r>
      </w:hyperlink>
      <w:r w:rsidR="00AE2DE5" w:rsidRPr="00687B55">
        <w:rPr>
          <w:rStyle w:val="hps"/>
        </w:rPr>
        <w:t>, normalmente conocido como Gasóleo A o Diésel.</w:t>
      </w:r>
    </w:p>
    <w:p w:rsidR="00AE2DE5" w:rsidRPr="00687B55" w:rsidRDefault="006A18DB" w:rsidP="00AE2DE5">
      <w:pPr>
        <w:pStyle w:val="VIETA"/>
        <w:numPr>
          <w:ilvl w:val="0"/>
          <w:numId w:val="88"/>
        </w:numPr>
        <w:ind w:left="2625" w:hanging="357"/>
      </w:pPr>
      <w:hyperlink r:id="rId17" w:tooltip="Nuevo gasóleo A (aún no redactado)" w:history="1">
        <w:r w:rsidR="00AE2DE5" w:rsidRPr="00687B55">
          <w:rPr>
            <w:rStyle w:val="hps"/>
          </w:rPr>
          <w:t>Nuevo gasóleo A</w:t>
        </w:r>
      </w:hyperlink>
      <w:r w:rsidR="00AE2DE5" w:rsidRPr="00687B55">
        <w:rPr>
          <w:rStyle w:val="hps"/>
        </w:rPr>
        <w:t>, normalmente conocido como Diésel Premium o Diésel+.</w:t>
      </w:r>
    </w:p>
    <w:p w:rsidR="00AE2DE5" w:rsidRPr="00687B55" w:rsidRDefault="00AE2DE5" w:rsidP="00AE2DE5">
      <w:pPr>
        <w:pStyle w:val="VIETA"/>
        <w:numPr>
          <w:ilvl w:val="0"/>
          <w:numId w:val="11"/>
        </w:numPr>
        <w:ind w:left="2098" w:hanging="357"/>
      </w:pPr>
      <w:r w:rsidRPr="00687B55">
        <w:rPr>
          <w:rStyle w:val="hps"/>
        </w:rPr>
        <w:t>Gasóleo para las herramientas y equipos para casa y jardín</w:t>
      </w:r>
      <w:r>
        <w:rPr>
          <w:rStyle w:val="hps"/>
        </w:rPr>
        <w:t>.</w:t>
      </w:r>
      <w:r w:rsidRPr="00687B55">
        <w:t xml:space="preserve"> </w:t>
      </w:r>
    </w:p>
    <w:p w:rsidR="00AE2DE5" w:rsidRPr="00687B55" w:rsidRDefault="00AE2DE5" w:rsidP="00AE2DE5">
      <w:pPr>
        <w:pStyle w:val="VIETA"/>
        <w:numPr>
          <w:ilvl w:val="0"/>
          <w:numId w:val="11"/>
        </w:numPr>
        <w:ind w:left="2098" w:hanging="357"/>
      </w:pPr>
      <w:r w:rsidRPr="00687B55">
        <w:rPr>
          <w:rStyle w:val="hps"/>
        </w:rPr>
        <w:t>Gasóleo para vehículos de ocio, relacionados c</w:t>
      </w:r>
      <w:r>
        <w:rPr>
          <w:rStyle w:val="hps"/>
        </w:rPr>
        <w:t>on los deportes y el aire libre.</w:t>
      </w:r>
    </w:p>
    <w:p w:rsidR="00AE2DE5" w:rsidRPr="00687B55" w:rsidRDefault="00AE2DE5" w:rsidP="00AE2DE5">
      <w:pPr>
        <w:pStyle w:val="VIETA"/>
        <w:numPr>
          <w:ilvl w:val="0"/>
          <w:numId w:val="11"/>
        </w:numPr>
        <w:ind w:left="2098" w:hanging="357"/>
      </w:pPr>
      <w:r w:rsidRPr="00687B55">
        <w:t>En motores híbridos (gasóleo y electricidad), se desglosará la parte de gasóleo y la parte de electricidad</w:t>
      </w:r>
      <w:r>
        <w:t>.</w:t>
      </w:r>
    </w:p>
    <w:p w:rsidR="00AE2DE5" w:rsidRPr="00F80ED2" w:rsidRDefault="00AE2DE5" w:rsidP="00AE2DE5">
      <w:pPr>
        <w:pStyle w:val="A3"/>
        <w:spacing w:before="0"/>
        <w:ind w:left="2127"/>
        <w:outlineLvl w:val="0"/>
        <w:rPr>
          <w:rFonts w:cs="Arial"/>
          <w:b w:val="0"/>
          <w:color w:val="000000"/>
          <w:sz w:val="22"/>
          <w:szCs w:val="22"/>
        </w:rPr>
      </w:pPr>
    </w:p>
    <w:p w:rsidR="00AE2DE5" w:rsidRPr="00F80ED2" w:rsidRDefault="00AE2DE5" w:rsidP="00AE2DE5">
      <w:pPr>
        <w:pStyle w:val="Excluye"/>
      </w:pPr>
      <w:r>
        <w:t>Excluye:</w:t>
      </w:r>
    </w:p>
    <w:p w:rsidR="00AE2DE5" w:rsidRDefault="00AE2DE5" w:rsidP="00AE2DE5">
      <w:pPr>
        <w:pStyle w:val="VIETA"/>
        <w:numPr>
          <w:ilvl w:val="0"/>
          <w:numId w:val="11"/>
        </w:numPr>
        <w:ind w:left="2098" w:hanging="357"/>
      </w:pPr>
      <w:r w:rsidRPr="00F80ED2">
        <w:t>Gasóleo para calefacción (04.5.3)</w:t>
      </w:r>
      <w:r>
        <w:t>.</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07.2.2.2</w:t>
      </w:r>
      <w:r>
        <w:t xml:space="preserve">   </w:t>
      </w:r>
      <w:r w:rsidRPr="00F80ED2">
        <w:t>L</w:t>
      </w:r>
      <w:r w:rsidRPr="00F80ED2">
        <w:tab/>
        <w:t>GASOLINA (NUEVO)</w:t>
      </w:r>
    </w:p>
    <w:p w:rsidR="00AE2DE5" w:rsidRPr="00F80ED2" w:rsidRDefault="00AE2DE5" w:rsidP="00AE2DE5">
      <w:pPr>
        <w:pStyle w:val="Referencia"/>
      </w:pPr>
      <w:r w:rsidRPr="00F80ED2">
        <w:t>Bisemanal</w:t>
      </w:r>
      <w:r w:rsidRPr="00F80ED2">
        <w:tab/>
      </w:r>
    </w:p>
    <w:p w:rsidR="00AE2DE5" w:rsidRPr="00906BBC" w:rsidRDefault="00AE2DE5" w:rsidP="00AE2DE5">
      <w:pPr>
        <w:pStyle w:val="VIETA"/>
        <w:numPr>
          <w:ilvl w:val="0"/>
          <w:numId w:val="11"/>
        </w:numPr>
        <w:ind w:left="2098" w:hanging="357"/>
      </w:pPr>
      <w:r>
        <w:t>Todo tipo de gasolina (gasolina 95, gasolina 98</w:t>
      </w:r>
      <w:r w:rsidRPr="00906BBC">
        <w:t>...); todo tipo de mezclas para todo tipo de vehículos</w:t>
      </w:r>
    </w:p>
    <w:p w:rsidR="00AE2DE5" w:rsidRPr="00906BBC" w:rsidRDefault="00AE2DE5" w:rsidP="00AE2DE5">
      <w:pPr>
        <w:pStyle w:val="VIETA"/>
        <w:numPr>
          <w:ilvl w:val="0"/>
          <w:numId w:val="11"/>
        </w:numPr>
        <w:ind w:left="2098" w:hanging="357"/>
      </w:pPr>
      <w:r w:rsidRPr="00906BBC">
        <w:rPr>
          <w:rStyle w:val="hps"/>
        </w:rPr>
        <w:t>Gasolina para las herramientas y equipos para casa y jardín</w:t>
      </w:r>
      <w:r w:rsidRPr="00906BBC">
        <w:t>.</w:t>
      </w:r>
    </w:p>
    <w:p w:rsidR="00AE2DE5" w:rsidRPr="00906BBC" w:rsidRDefault="00AE2DE5" w:rsidP="00AE2DE5">
      <w:pPr>
        <w:pStyle w:val="VIETA"/>
        <w:numPr>
          <w:ilvl w:val="0"/>
          <w:numId w:val="11"/>
        </w:numPr>
        <w:ind w:left="2098" w:hanging="357"/>
      </w:pPr>
      <w:r w:rsidRPr="00906BBC">
        <w:rPr>
          <w:rStyle w:val="hps"/>
        </w:rPr>
        <w:t xml:space="preserve">Gasolina para vehículos de ocio, relacionados con los deportes y el aire libre. </w:t>
      </w:r>
    </w:p>
    <w:p w:rsidR="00AE2DE5" w:rsidRDefault="00AE2DE5" w:rsidP="00AE2DE5">
      <w:pPr>
        <w:pStyle w:val="VIETA"/>
        <w:numPr>
          <w:ilvl w:val="0"/>
          <w:numId w:val="11"/>
        </w:numPr>
        <w:ind w:left="2098" w:hanging="357"/>
      </w:pPr>
      <w:r w:rsidRPr="00906BBC">
        <w:t>En motores híbridos (gasolina y electricidad), se desglosará la parte de gaso</w:t>
      </w:r>
      <w:r>
        <w:t>lina y la parte de electricidad.</w:t>
      </w:r>
    </w:p>
    <w:p w:rsidR="00AE2DE5" w:rsidRPr="00906BBC" w:rsidRDefault="00AE2DE5" w:rsidP="00AE2DE5">
      <w:pPr>
        <w:pStyle w:val="VIETA"/>
        <w:ind w:firstLine="0"/>
      </w:pPr>
    </w:p>
    <w:p w:rsidR="00AE2DE5" w:rsidRPr="00F80ED2" w:rsidRDefault="00AE2DE5" w:rsidP="00AE2DE5">
      <w:pPr>
        <w:pStyle w:val="TtuloCdigo"/>
      </w:pPr>
      <w:r w:rsidRPr="00F80ED2">
        <w:t>07.2.2.3</w:t>
      </w:r>
      <w:r>
        <w:t xml:space="preserve">   L</w:t>
      </w:r>
      <w:r>
        <w:tab/>
        <w:t>OTROS "CARBURANTES" PARA VEHÍ</w:t>
      </w:r>
      <w:r w:rsidRPr="00F80ED2">
        <w:t>CULOS PERSONALES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Style w:val="hps"/>
        </w:rPr>
      </w:pPr>
      <w:r w:rsidRPr="00F80ED2">
        <w:rPr>
          <w:rStyle w:val="hps"/>
        </w:rPr>
        <w:t>Gas licuado de petróleo, alcohol</w:t>
      </w:r>
      <w:r w:rsidRPr="00F80ED2">
        <w:t xml:space="preserve">, </w:t>
      </w:r>
      <w:hyperlink r:id="rId18" w:tooltip="Etanol (combustible)" w:history="1">
        <w:r w:rsidRPr="00F80ED2">
          <w:rPr>
            <w:rStyle w:val="hps"/>
          </w:rPr>
          <w:t>etanol</w:t>
        </w:r>
      </w:hyperlink>
      <w:r w:rsidRPr="00F80ED2">
        <w:rPr>
          <w:rStyle w:val="hps"/>
        </w:rPr>
        <w:t xml:space="preserve">, </w:t>
      </w:r>
      <w:hyperlink r:id="rId19" w:tooltip="Metanol (combustible)" w:history="1">
        <w:r w:rsidRPr="00F80ED2">
          <w:rPr>
            <w:rStyle w:val="hps"/>
          </w:rPr>
          <w:t>metanol</w:t>
        </w:r>
      </w:hyperlink>
      <w:r w:rsidRPr="00F80ED2">
        <w:rPr>
          <w:rStyle w:val="hps"/>
        </w:rPr>
        <w:t xml:space="preserve">, </w:t>
      </w:r>
      <w:hyperlink r:id="rId20" w:tooltip="Butanol" w:history="1">
        <w:r w:rsidRPr="00F80ED2">
          <w:rPr>
            <w:rStyle w:val="hps"/>
          </w:rPr>
          <w:t>butanol</w:t>
        </w:r>
      </w:hyperlink>
      <w:r w:rsidRPr="00F80ED2">
        <w:rPr>
          <w:rStyle w:val="hps"/>
        </w:rPr>
        <w:t xml:space="preserve">, </w:t>
      </w:r>
      <w:hyperlink r:id="rId21" w:tooltip="Gas natural" w:history="1">
        <w:r w:rsidRPr="00F80ED2">
          <w:rPr>
            <w:rStyle w:val="hps"/>
          </w:rPr>
          <w:t>biogás</w:t>
        </w:r>
      </w:hyperlink>
      <w:r w:rsidRPr="00F80ED2">
        <w:rPr>
          <w:rStyle w:val="hps"/>
        </w:rPr>
        <w:t xml:space="preserve">, </w:t>
      </w:r>
      <w:hyperlink r:id="rId22" w:tooltip="Biogasolina" w:history="1">
        <w:r w:rsidRPr="00F80ED2">
          <w:rPr>
            <w:rStyle w:val="hps"/>
          </w:rPr>
          <w:t>biogasolina</w:t>
        </w:r>
      </w:hyperlink>
      <w:r w:rsidRPr="00F80ED2">
        <w:rPr>
          <w:rStyle w:val="hps"/>
        </w:rPr>
        <w:t xml:space="preserve">, </w:t>
      </w:r>
      <w:hyperlink r:id="rId23" w:tooltip="Dihidrógeno" w:history="1">
        <w:r w:rsidRPr="00F80ED2">
          <w:rPr>
            <w:rStyle w:val="hps"/>
          </w:rPr>
          <w:t>hidrógeno</w:t>
        </w:r>
      </w:hyperlink>
      <w:r w:rsidRPr="00F80ED2">
        <w:rPr>
          <w:rStyle w:val="hps"/>
        </w:rPr>
        <w:t xml:space="preserve">, </w:t>
      </w:r>
      <w:hyperlink r:id="rId24" w:tooltip="Biodiésel" w:history="1">
        <w:r w:rsidRPr="00F80ED2">
          <w:rPr>
            <w:rStyle w:val="hps"/>
          </w:rPr>
          <w:t>biodiesel</w:t>
        </w:r>
      </w:hyperlink>
      <w:r w:rsidRPr="00F80ED2">
        <w:t xml:space="preserve">, </w:t>
      </w:r>
      <w:r w:rsidRPr="00F80ED2">
        <w:rPr>
          <w:rStyle w:val="hps"/>
        </w:rPr>
        <w:t xml:space="preserve">electricidad  y mezcla para motor de dos tiempos. </w:t>
      </w:r>
    </w:p>
    <w:p w:rsidR="00AE2DE5" w:rsidRPr="00F80ED2" w:rsidRDefault="00AE2DE5" w:rsidP="00AE2DE5">
      <w:pPr>
        <w:pStyle w:val="VIETA"/>
        <w:numPr>
          <w:ilvl w:val="0"/>
          <w:numId w:val="11"/>
        </w:numPr>
        <w:ind w:left="2098" w:hanging="357"/>
        <w:rPr>
          <w:rStyle w:val="hps"/>
        </w:rPr>
      </w:pPr>
      <w:r w:rsidRPr="00F80ED2">
        <w:rPr>
          <w:rStyle w:val="hps"/>
        </w:rPr>
        <w:t>Gasto de electricidad de un coche eléctrico.</w:t>
      </w:r>
    </w:p>
    <w:p w:rsidR="00AE2DE5" w:rsidRDefault="00AE2DE5" w:rsidP="00AE2DE5">
      <w:pPr>
        <w:pStyle w:val="VIETA"/>
        <w:numPr>
          <w:ilvl w:val="0"/>
          <w:numId w:val="11"/>
        </w:numPr>
        <w:ind w:left="2098" w:hanging="357"/>
        <w:rPr>
          <w:rStyle w:val="hps"/>
        </w:rPr>
      </w:pPr>
      <w:r w:rsidRPr="00F80ED2">
        <w:rPr>
          <w:rStyle w:val="hps"/>
        </w:rPr>
        <w:t>En los motores híbridos, se desglosará la parte de combustible (si es diésel o gasolina a los códigos 07.2.2.1 o 07.2.2.2 respectivamente) y la parte de electricidad</w:t>
      </w:r>
      <w:r>
        <w:rPr>
          <w:rStyle w:val="hps"/>
        </w:rPr>
        <w:t xml:space="preserve"> (07.2.2.3)</w:t>
      </w:r>
      <w:r w:rsidRPr="00F80ED2">
        <w:rPr>
          <w:rStyle w:val="hps"/>
        </w:rPr>
        <w:t>.</w:t>
      </w:r>
    </w:p>
    <w:p w:rsidR="00AE2DE5" w:rsidRPr="00F80ED2" w:rsidRDefault="00AE2DE5" w:rsidP="00AE2DE5">
      <w:pPr>
        <w:pStyle w:val="VIETA"/>
        <w:ind w:firstLine="0"/>
      </w:pPr>
    </w:p>
    <w:p w:rsidR="00AE2DE5" w:rsidRPr="00F80ED2" w:rsidRDefault="00AE2DE5" w:rsidP="00AE2DE5">
      <w:pPr>
        <w:ind w:left="2127"/>
        <w:jc w:val="both"/>
        <w:rPr>
          <w:rStyle w:val="hps"/>
          <w:rFonts w:ascii="Arial" w:hAnsi="Arial" w:cs="Arial"/>
        </w:rPr>
      </w:pPr>
    </w:p>
    <w:p w:rsidR="00AE2DE5" w:rsidRPr="00F80ED2" w:rsidRDefault="00AE2DE5" w:rsidP="00AE2DE5">
      <w:pPr>
        <w:pStyle w:val="TtuloCdigo"/>
      </w:pPr>
      <w:r w:rsidRPr="00F80ED2">
        <w:t>07.2.2.4</w:t>
      </w:r>
      <w:r>
        <w:t xml:space="preserve">   </w:t>
      </w:r>
      <w:r w:rsidRPr="00F80ED2">
        <w:tab/>
        <w:t>LUBRICANTES, ANTICONGELANTES</w:t>
      </w:r>
      <w:r>
        <w:t xml:space="preserve">, ETC. </w:t>
      </w:r>
      <w:r w:rsidRPr="00F80ED2">
        <w:t>(NUEVO)</w:t>
      </w:r>
    </w:p>
    <w:p w:rsidR="00AE2DE5" w:rsidRPr="00F80ED2" w:rsidRDefault="00AE2DE5" w:rsidP="00AE2DE5">
      <w:pPr>
        <w:pStyle w:val="Referencia"/>
      </w:pPr>
      <w:r w:rsidRPr="00F80ED2">
        <w:t>Bisemanal</w:t>
      </w:r>
      <w:r w:rsidRPr="00F80ED2">
        <w:tab/>
      </w:r>
      <w:r>
        <w:tab/>
      </w:r>
    </w:p>
    <w:p w:rsidR="00AE2DE5" w:rsidRDefault="00AE2DE5" w:rsidP="00AE2DE5">
      <w:pPr>
        <w:pStyle w:val="Prrafodelista"/>
        <w:keepNext/>
        <w:numPr>
          <w:ilvl w:val="0"/>
          <w:numId w:val="64"/>
        </w:numPr>
        <w:ind w:left="2127"/>
        <w:jc w:val="both"/>
        <w:rPr>
          <w:rFonts w:ascii="Arial" w:hAnsi="Arial" w:cs="Arial"/>
          <w:color w:val="000000"/>
        </w:rPr>
      </w:pPr>
      <w:r w:rsidRPr="00F80ED2">
        <w:rPr>
          <w:rFonts w:ascii="Arial" w:hAnsi="Arial" w:cs="Arial"/>
          <w:color w:val="000000"/>
        </w:rPr>
        <w:t>Aceites y lubricantes (con inclusión de los aditivos), líquidos de frenos y de transmisión, anticongelantes…</w:t>
      </w:r>
    </w:p>
    <w:p w:rsidR="00AE2DE5" w:rsidRPr="00F80ED2" w:rsidRDefault="00AE2DE5" w:rsidP="00AE2DE5">
      <w:pPr>
        <w:pStyle w:val="Prrafodelista"/>
        <w:keepNext/>
        <w:ind w:left="2127"/>
        <w:jc w:val="both"/>
        <w:rPr>
          <w:rFonts w:ascii="Arial" w:hAnsi="Arial" w:cs="Arial"/>
          <w:color w:val="000000"/>
        </w:rPr>
      </w:pPr>
    </w:p>
    <w:p w:rsidR="00AE2DE5" w:rsidRPr="00906BBC" w:rsidRDefault="00AE2DE5" w:rsidP="00AE2DE5">
      <w:pPr>
        <w:pStyle w:val="Excluye"/>
        <w:rPr>
          <w:rStyle w:val="hps"/>
        </w:rPr>
      </w:pPr>
      <w:r w:rsidRPr="00906BBC">
        <w:rPr>
          <w:rStyle w:val="hps"/>
        </w:rPr>
        <w:t>Excluye:</w:t>
      </w:r>
    </w:p>
    <w:p w:rsidR="00AE2DE5" w:rsidRPr="00906BBC" w:rsidRDefault="00AE2DE5" w:rsidP="00AE2DE5">
      <w:pPr>
        <w:pStyle w:val="Prrafodelista"/>
        <w:keepNext/>
        <w:numPr>
          <w:ilvl w:val="0"/>
          <w:numId w:val="64"/>
        </w:numPr>
        <w:ind w:left="2127"/>
        <w:jc w:val="both"/>
        <w:rPr>
          <w:rFonts w:ascii="Arial" w:hAnsi="Arial" w:cs="Arial"/>
          <w:color w:val="000000"/>
        </w:rPr>
      </w:pPr>
      <w:r w:rsidRPr="00F80ED2">
        <w:rPr>
          <w:rStyle w:val="hps"/>
          <w:rFonts w:ascii="Arial" w:hAnsi="Arial" w:cs="Arial"/>
        </w:rPr>
        <w:t>Pagos por cambios de aceite y engrasado (</w:t>
      </w:r>
      <w:r w:rsidRPr="00F80ED2">
        <w:rPr>
          <w:rFonts w:ascii="Arial" w:hAnsi="Arial" w:cs="Arial"/>
        </w:rPr>
        <w:t>07.2.3.0)</w:t>
      </w:r>
      <w:r>
        <w:rPr>
          <w:rFonts w:ascii="Arial" w:hAnsi="Arial" w:cs="Arial"/>
        </w:rPr>
        <w:t>.</w:t>
      </w:r>
    </w:p>
    <w:p w:rsidR="00AE2DE5" w:rsidRDefault="00AE2DE5" w:rsidP="00AE2DE5">
      <w:pPr>
        <w:keepNext/>
        <w:jc w:val="both"/>
        <w:rPr>
          <w:rFonts w:ascii="Arial" w:hAnsi="Arial" w:cs="Arial"/>
          <w:color w:val="000000"/>
        </w:rPr>
      </w:pPr>
    </w:p>
    <w:p w:rsidR="00AE2DE5" w:rsidRPr="00906BBC" w:rsidRDefault="00AE2DE5" w:rsidP="00AE2DE5">
      <w:pPr>
        <w:keepNext/>
        <w:jc w:val="both"/>
        <w:rPr>
          <w:rFonts w:ascii="Arial" w:hAnsi="Arial" w:cs="Arial"/>
          <w:color w:val="000000"/>
        </w:rPr>
      </w:pPr>
    </w:p>
    <w:p w:rsidR="00AE2DE5" w:rsidRDefault="00AE2DE5" w:rsidP="00AE2DE5">
      <w:pPr>
        <w:pStyle w:val="A3"/>
        <w:tabs>
          <w:tab w:val="clear" w:pos="993"/>
          <w:tab w:val="clear" w:pos="1757"/>
        </w:tabs>
        <w:spacing w:before="0"/>
        <w:ind w:left="2127" w:hanging="2127"/>
        <w:rPr>
          <w:rFonts w:cs="Arial"/>
          <w:color w:val="000000"/>
          <w:sz w:val="22"/>
          <w:szCs w:val="22"/>
        </w:rPr>
      </w:pPr>
      <w:r w:rsidRPr="00F80ED2">
        <w:rPr>
          <w:rFonts w:cs="Arial"/>
          <w:color w:val="000000"/>
          <w:sz w:val="22"/>
          <w:szCs w:val="22"/>
        </w:rPr>
        <w:t>0</w:t>
      </w:r>
      <w:r>
        <w:rPr>
          <w:rFonts w:cs="Arial"/>
          <w:color w:val="000000"/>
          <w:sz w:val="22"/>
          <w:szCs w:val="22"/>
        </w:rPr>
        <w:t>7.2.3</w:t>
      </w:r>
      <w:r>
        <w:rPr>
          <w:rFonts w:cs="Arial"/>
          <w:color w:val="000000"/>
          <w:sz w:val="22"/>
          <w:szCs w:val="22"/>
        </w:rPr>
        <w:tab/>
      </w:r>
      <w:r w:rsidRPr="00F80ED2">
        <w:rPr>
          <w:rFonts w:cs="Arial"/>
          <w:color w:val="000000"/>
          <w:sz w:val="22"/>
          <w:szCs w:val="22"/>
        </w:rPr>
        <w:t>MANTENIMIENTO Y REPARACIONES DE VEHÍCULO</w:t>
      </w:r>
      <w:r>
        <w:rPr>
          <w:rFonts w:cs="Arial"/>
          <w:color w:val="000000"/>
          <w:sz w:val="22"/>
          <w:szCs w:val="22"/>
        </w:rPr>
        <w:t>S PERSONALES EN TALLERES</w:t>
      </w:r>
    </w:p>
    <w:p w:rsidR="00AE2DE5" w:rsidRPr="00F80ED2" w:rsidRDefault="00AE2DE5" w:rsidP="00AE2DE5">
      <w:pPr>
        <w:pStyle w:val="A3"/>
        <w:tabs>
          <w:tab w:val="clear" w:pos="993"/>
          <w:tab w:val="clear" w:pos="1757"/>
        </w:tabs>
        <w:spacing w:before="0"/>
        <w:ind w:left="2127" w:hanging="2127"/>
        <w:rPr>
          <w:rStyle w:val="hps"/>
          <w:rFonts w:cs="Arial"/>
          <w:color w:val="000000"/>
          <w:sz w:val="22"/>
          <w:szCs w:val="22"/>
        </w:rPr>
      </w:pPr>
      <w:r w:rsidRPr="00F80ED2">
        <w:rPr>
          <w:rStyle w:val="hps"/>
          <w:rFonts w:cs="Arial"/>
          <w:b w:val="0"/>
          <w:sz w:val="22"/>
          <w:szCs w:val="22"/>
        </w:rPr>
        <w:tab/>
      </w:r>
    </w:p>
    <w:p w:rsidR="00AE2DE5" w:rsidRPr="002B0BED" w:rsidRDefault="00AE2DE5" w:rsidP="00AE2DE5">
      <w:pPr>
        <w:pStyle w:val="VIETA"/>
        <w:ind w:firstLine="0"/>
        <w:rPr>
          <w:rStyle w:val="hps"/>
        </w:rPr>
      </w:pPr>
      <w:r w:rsidRPr="002B0BED">
        <w:rPr>
          <w:rStyle w:val="hps"/>
        </w:rPr>
        <w:t>Servicios adquiridos para el mantenimiento y reparación de vehículos</w:t>
      </w:r>
      <w:r w:rsidRPr="002B0BED">
        <w:t xml:space="preserve"> tales como </w:t>
      </w:r>
      <w:r w:rsidRPr="002B0BED">
        <w:rPr>
          <w:rStyle w:val="hps"/>
        </w:rPr>
        <w:t>instalación de partes y accesorios, equilibrado de ruedas</w:t>
      </w:r>
      <w:r w:rsidRPr="002B0BED">
        <w:t xml:space="preserve">, servicios de asistencia, cambios de aceite, </w:t>
      </w:r>
      <w:r w:rsidRPr="002B0BED">
        <w:rPr>
          <w:rStyle w:val="hps"/>
        </w:rPr>
        <w:t>engrasado y lavado.</w:t>
      </w:r>
    </w:p>
    <w:p w:rsidR="00AE2DE5" w:rsidRDefault="00AE2DE5" w:rsidP="00AE2DE5">
      <w:pPr>
        <w:pStyle w:val="VIETA"/>
        <w:ind w:firstLine="0"/>
        <w:rPr>
          <w:rStyle w:val="hps"/>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A40709" w:rsidRDefault="00AE2DE5" w:rsidP="00AE2DE5">
      <w:pPr>
        <w:pStyle w:val="VIETA"/>
        <w:ind w:firstLine="0"/>
        <w:rPr>
          <w:lang w:val="es-ES"/>
        </w:rPr>
      </w:pPr>
    </w:p>
    <w:p w:rsidR="00AE2DE5" w:rsidRPr="002B0BED" w:rsidRDefault="00AE2DE5" w:rsidP="00AE2DE5">
      <w:pPr>
        <w:pStyle w:val="Excluye"/>
        <w:rPr>
          <w:rStyle w:val="hps"/>
        </w:rPr>
      </w:pPr>
      <w:r w:rsidRPr="002B0BED">
        <w:rPr>
          <w:rStyle w:val="hps"/>
        </w:rPr>
        <w:t>Excluye:</w:t>
      </w:r>
    </w:p>
    <w:p w:rsidR="00AE2DE5" w:rsidRPr="002B0BED" w:rsidRDefault="00AE2DE5" w:rsidP="00AE2DE5">
      <w:pPr>
        <w:pStyle w:val="VIETA"/>
        <w:numPr>
          <w:ilvl w:val="0"/>
          <w:numId w:val="11"/>
        </w:numPr>
        <w:ind w:left="2098" w:hanging="357"/>
      </w:pPr>
      <w:r w:rsidRPr="002B0BED">
        <w:rPr>
          <w:rStyle w:val="hps"/>
        </w:rPr>
        <w:t>Compra separada de piezas de repuesto, accesorios o lubricantes por los hogares con la intención de realizar el mantenimiento o reparar ellos mismos</w:t>
      </w:r>
      <w:r>
        <w:rPr>
          <w:rStyle w:val="hps"/>
        </w:rPr>
        <w:t xml:space="preserve"> </w:t>
      </w:r>
      <w:r w:rsidRPr="002B0BED">
        <w:rPr>
          <w:rStyle w:val="hps"/>
        </w:rPr>
        <w:t>(</w:t>
      </w:r>
      <w:r>
        <w:t>07.2.1</w:t>
      </w:r>
      <w:r w:rsidRPr="002B0BED">
        <w:t xml:space="preserve"> </w:t>
      </w:r>
      <w:r w:rsidRPr="002B0BED">
        <w:rPr>
          <w:rStyle w:val="hps"/>
        </w:rPr>
        <w:t>o</w:t>
      </w:r>
      <w:r>
        <w:rPr>
          <w:rStyle w:val="hps"/>
        </w:rPr>
        <w:t xml:space="preserve"> </w:t>
      </w:r>
      <w:r w:rsidRPr="002B0BED">
        <w:t>07.2.2)</w:t>
      </w:r>
      <w:r>
        <w:t>.</w:t>
      </w:r>
    </w:p>
    <w:p w:rsidR="00AE2DE5" w:rsidRPr="002B0BED" w:rsidRDefault="00AE2DE5" w:rsidP="00AE2DE5">
      <w:pPr>
        <w:pStyle w:val="VIETA"/>
        <w:numPr>
          <w:ilvl w:val="0"/>
          <w:numId w:val="11"/>
        </w:numPr>
        <w:ind w:left="2098" w:hanging="357"/>
        <w:rPr>
          <w:color w:val="000000"/>
        </w:rPr>
      </w:pPr>
      <w:r w:rsidRPr="002B0BED">
        <w:t xml:space="preserve">Inspección técnica de vehículos </w:t>
      </w:r>
      <w:r>
        <w:t xml:space="preserve">(ITV) </w:t>
      </w:r>
      <w:r w:rsidRPr="002B0BED">
        <w:t>(07.2.4.5)</w:t>
      </w:r>
      <w:r>
        <w:t>.</w:t>
      </w:r>
    </w:p>
    <w:p w:rsidR="00AE2DE5" w:rsidRPr="00F80ED2" w:rsidRDefault="00AE2DE5" w:rsidP="00AE2DE5">
      <w:pPr>
        <w:pStyle w:val="VIETA"/>
        <w:ind w:firstLine="0"/>
        <w:rPr>
          <w:color w:val="000000"/>
        </w:rPr>
      </w:pPr>
      <w:r w:rsidRPr="00F80ED2">
        <w:br/>
      </w:r>
    </w:p>
    <w:p w:rsidR="00AE2DE5" w:rsidRPr="00F80ED2" w:rsidRDefault="00AE2DE5" w:rsidP="00AE2DE5">
      <w:pPr>
        <w:pStyle w:val="TtuloCdigo"/>
      </w:pPr>
      <w:r>
        <w:t>07.2.3.0</w:t>
      </w:r>
      <w:r>
        <w:tab/>
      </w:r>
      <w:r w:rsidRPr="00F80ED2">
        <w:t>MANTENIMIENTO Y REPARACIONES DE V</w:t>
      </w:r>
      <w:r>
        <w:t>EHÍCULOS PERSONALES EN TALLERES</w:t>
      </w:r>
    </w:p>
    <w:p w:rsidR="00AE2DE5" w:rsidRPr="00F80ED2" w:rsidRDefault="00AE2DE5" w:rsidP="00AE2DE5">
      <w:pPr>
        <w:pStyle w:val="Referencia"/>
      </w:pPr>
      <w:r w:rsidRPr="00F80ED2">
        <w:t>Mensual</w:t>
      </w:r>
      <w:r w:rsidRPr="00F80ED2">
        <w:tab/>
      </w:r>
    </w:p>
    <w:p w:rsidR="00AE2DE5" w:rsidRPr="00F80ED2" w:rsidRDefault="00AE2DE5" w:rsidP="00AE2DE5">
      <w:pPr>
        <w:keepNext/>
        <w:keepLines/>
        <w:numPr>
          <w:ilvl w:val="0"/>
          <w:numId w:val="34"/>
        </w:numPr>
        <w:tabs>
          <w:tab w:val="left" w:pos="1757"/>
        </w:tabs>
        <w:ind w:left="2127"/>
        <w:jc w:val="both"/>
        <w:rPr>
          <w:rFonts w:ascii="Arial" w:hAnsi="Arial" w:cs="Arial"/>
          <w:color w:val="000000"/>
        </w:rPr>
      </w:pPr>
      <w:r w:rsidRPr="00F80ED2">
        <w:rPr>
          <w:rFonts w:ascii="Arial" w:hAnsi="Arial" w:cs="Arial"/>
          <w:color w:val="000000"/>
        </w:rPr>
        <w:t xml:space="preserve">Cambio de aceite y filtros. </w:t>
      </w:r>
    </w:p>
    <w:p w:rsidR="00AE2DE5" w:rsidRPr="00F80ED2" w:rsidRDefault="00AE2DE5" w:rsidP="00AE2DE5">
      <w:pPr>
        <w:keepNext/>
        <w:keepLines/>
        <w:numPr>
          <w:ilvl w:val="0"/>
          <w:numId w:val="34"/>
        </w:numPr>
        <w:tabs>
          <w:tab w:val="left" w:pos="1757"/>
        </w:tabs>
        <w:ind w:left="2127"/>
        <w:jc w:val="both"/>
        <w:rPr>
          <w:rFonts w:ascii="Arial" w:hAnsi="Arial" w:cs="Arial"/>
          <w:color w:val="000000"/>
        </w:rPr>
      </w:pPr>
      <w:r w:rsidRPr="00F80ED2">
        <w:rPr>
          <w:rFonts w:ascii="Arial" w:hAnsi="Arial" w:cs="Arial"/>
          <w:color w:val="000000"/>
        </w:rPr>
        <w:t>Lavado y engrasado de automóvil en cualquiera de sus modalidades.</w:t>
      </w:r>
    </w:p>
    <w:p w:rsidR="00AE2DE5" w:rsidRPr="00F80ED2" w:rsidRDefault="00AE2DE5" w:rsidP="00AE2DE5">
      <w:pPr>
        <w:pStyle w:val="A6"/>
        <w:keepNext/>
        <w:numPr>
          <w:ilvl w:val="0"/>
          <w:numId w:val="34"/>
        </w:numPr>
        <w:spacing w:before="0"/>
        <w:ind w:left="2127"/>
        <w:rPr>
          <w:rFonts w:cs="Arial"/>
          <w:b w:val="0"/>
          <w:color w:val="000000"/>
          <w:sz w:val="22"/>
          <w:szCs w:val="22"/>
        </w:rPr>
      </w:pPr>
      <w:r w:rsidRPr="00F80ED2">
        <w:rPr>
          <w:rFonts w:cs="Arial"/>
          <w:b w:val="0"/>
          <w:color w:val="000000"/>
          <w:sz w:val="22"/>
          <w:szCs w:val="22"/>
        </w:rPr>
        <w:t>Puesta a punto, equilibrado de ruedas (solo si es posible desglosar del precio de los neumáticos) y revisiones.</w:t>
      </w:r>
    </w:p>
    <w:p w:rsidR="00AE2DE5" w:rsidRPr="00F80ED2" w:rsidRDefault="00AE2DE5" w:rsidP="00AE2DE5">
      <w:pPr>
        <w:keepLines/>
        <w:numPr>
          <w:ilvl w:val="0"/>
          <w:numId w:val="34"/>
        </w:numPr>
        <w:tabs>
          <w:tab w:val="left" w:pos="1757"/>
        </w:tabs>
        <w:ind w:left="2127"/>
        <w:jc w:val="both"/>
        <w:rPr>
          <w:rFonts w:ascii="Arial" w:hAnsi="Arial" w:cs="Arial"/>
          <w:color w:val="000000"/>
        </w:rPr>
      </w:pPr>
      <w:r w:rsidRPr="00F80ED2">
        <w:rPr>
          <w:rFonts w:ascii="Arial" w:hAnsi="Arial" w:cs="Arial"/>
          <w:color w:val="000000"/>
        </w:rPr>
        <w:t xml:space="preserve">Piezas de repuesto y mano de obra de reparación de los vehículos en talleres o por mecánicos. </w:t>
      </w:r>
    </w:p>
    <w:p w:rsidR="00AE2DE5" w:rsidRPr="00F80ED2" w:rsidRDefault="00AE2DE5" w:rsidP="00AE2DE5">
      <w:pPr>
        <w:keepLines/>
        <w:numPr>
          <w:ilvl w:val="0"/>
          <w:numId w:val="34"/>
        </w:numPr>
        <w:tabs>
          <w:tab w:val="left" w:pos="1757"/>
        </w:tabs>
        <w:ind w:left="2127"/>
        <w:jc w:val="both"/>
        <w:rPr>
          <w:rFonts w:ascii="Arial" w:hAnsi="Arial" w:cs="Arial"/>
          <w:color w:val="000000"/>
        </w:rPr>
      </w:pPr>
      <w:r w:rsidRPr="00F80ED2">
        <w:rPr>
          <w:rFonts w:ascii="Arial" w:hAnsi="Arial" w:cs="Arial"/>
          <w:color w:val="000000"/>
        </w:rPr>
        <w:t>Servicio de grúa.</w:t>
      </w:r>
    </w:p>
    <w:p w:rsidR="00AE2DE5" w:rsidRPr="00F80ED2" w:rsidRDefault="00AE2DE5" w:rsidP="00AE2DE5">
      <w:pPr>
        <w:keepLines/>
        <w:numPr>
          <w:ilvl w:val="0"/>
          <w:numId w:val="34"/>
        </w:numPr>
        <w:tabs>
          <w:tab w:val="left" w:pos="1757"/>
        </w:tabs>
        <w:ind w:left="2127"/>
        <w:jc w:val="both"/>
        <w:rPr>
          <w:rFonts w:ascii="Arial" w:hAnsi="Arial" w:cs="Arial"/>
          <w:color w:val="000000"/>
        </w:rPr>
      </w:pPr>
      <w:r w:rsidRPr="00F80ED2">
        <w:rPr>
          <w:rFonts w:ascii="Arial" w:hAnsi="Arial" w:cs="Arial"/>
          <w:color w:val="000000"/>
        </w:rPr>
        <w:t>Adaptación de un coche para discapacitados.</w:t>
      </w:r>
    </w:p>
    <w:p w:rsidR="00AE2DE5" w:rsidRPr="00F80ED2" w:rsidRDefault="00AE2DE5" w:rsidP="00AE2DE5">
      <w:pPr>
        <w:pStyle w:val="A3"/>
        <w:numPr>
          <w:ilvl w:val="0"/>
          <w:numId w:val="34"/>
        </w:numPr>
        <w:tabs>
          <w:tab w:val="num" w:pos="2115"/>
        </w:tabs>
        <w:spacing w:before="0"/>
        <w:ind w:left="2127"/>
        <w:rPr>
          <w:rFonts w:cs="Arial"/>
          <w:b w:val="0"/>
          <w:color w:val="000000"/>
          <w:sz w:val="22"/>
          <w:szCs w:val="22"/>
        </w:rPr>
      </w:pPr>
      <w:r w:rsidRPr="00F80ED2">
        <w:rPr>
          <w:rStyle w:val="hps"/>
          <w:rFonts w:cs="Arial"/>
          <w:b w:val="0"/>
          <w:sz w:val="22"/>
          <w:szCs w:val="22"/>
        </w:rPr>
        <w:t>Pagos por pintura</w:t>
      </w:r>
      <w:r w:rsidRPr="00F80ED2">
        <w:rPr>
          <w:rFonts w:cs="Arial"/>
          <w:b w:val="0"/>
          <w:sz w:val="22"/>
          <w:szCs w:val="22"/>
        </w:rPr>
        <w:t xml:space="preserve">, lavado y </w:t>
      </w:r>
      <w:r w:rsidRPr="00F80ED2">
        <w:rPr>
          <w:rStyle w:val="hps"/>
          <w:rFonts w:cs="Arial"/>
          <w:b w:val="0"/>
          <w:sz w:val="22"/>
          <w:szCs w:val="22"/>
        </w:rPr>
        <w:t>encerado de la carrocería</w:t>
      </w:r>
      <w:r w:rsidRPr="00F80ED2">
        <w:rPr>
          <w:rFonts w:cs="Arial"/>
          <w:b w:val="0"/>
          <w:sz w:val="22"/>
          <w:szCs w:val="22"/>
        </w:rPr>
        <w:t>.</w:t>
      </w:r>
    </w:p>
    <w:p w:rsidR="00AE2DE5" w:rsidRPr="00F80ED2" w:rsidRDefault="00AE2DE5" w:rsidP="00AE2DE5">
      <w:pPr>
        <w:pStyle w:val="A3"/>
        <w:numPr>
          <w:ilvl w:val="0"/>
          <w:numId w:val="34"/>
        </w:numPr>
        <w:tabs>
          <w:tab w:val="num" w:pos="2115"/>
        </w:tabs>
        <w:spacing w:before="0"/>
        <w:ind w:left="2127"/>
        <w:rPr>
          <w:rFonts w:cs="Arial"/>
          <w:b w:val="0"/>
          <w:color w:val="000000"/>
          <w:sz w:val="22"/>
          <w:szCs w:val="22"/>
        </w:rPr>
      </w:pPr>
      <w:r w:rsidRPr="00F80ED2">
        <w:rPr>
          <w:rFonts w:cs="Arial"/>
          <w:b w:val="0"/>
          <w:sz w:val="22"/>
          <w:szCs w:val="22"/>
        </w:rPr>
        <w:t>Revisiones oficiales establecidas por el fabricante del vehícu</w:t>
      </w:r>
      <w:r>
        <w:rPr>
          <w:rFonts w:cs="Arial"/>
          <w:b w:val="0"/>
          <w:sz w:val="22"/>
          <w:szCs w:val="22"/>
        </w:rPr>
        <w:t>lo (a los 15.000 km, 30.000 km</w:t>
      </w:r>
      <w:r w:rsidRPr="00F80ED2">
        <w:rPr>
          <w:rFonts w:cs="Arial"/>
          <w:b w:val="0"/>
          <w:sz w:val="22"/>
          <w:szCs w:val="22"/>
        </w:rPr>
        <w:t>...), ya sean en el taller oficial del concesionario o en cualquier otro taller.</w:t>
      </w:r>
    </w:p>
    <w:p w:rsidR="00AE2DE5" w:rsidRPr="00F80ED2" w:rsidRDefault="00AE2DE5" w:rsidP="00AE2DE5">
      <w:pPr>
        <w:pStyle w:val="A3"/>
        <w:numPr>
          <w:ilvl w:val="0"/>
          <w:numId w:val="34"/>
        </w:numPr>
        <w:tabs>
          <w:tab w:val="num" w:pos="2115"/>
        </w:tabs>
        <w:spacing w:before="0"/>
        <w:ind w:left="2127"/>
        <w:rPr>
          <w:rStyle w:val="hps"/>
          <w:rFonts w:cs="Arial"/>
          <w:b w:val="0"/>
          <w:color w:val="000000"/>
          <w:sz w:val="22"/>
          <w:szCs w:val="22"/>
        </w:rPr>
      </w:pPr>
      <w:r w:rsidRPr="00F80ED2">
        <w:rPr>
          <w:rFonts w:cs="Arial"/>
          <w:b w:val="0"/>
          <w:sz w:val="22"/>
          <w:szCs w:val="22"/>
        </w:rPr>
        <w:t>Gastos de reparación en taller derivad</w:t>
      </w:r>
      <w:r>
        <w:rPr>
          <w:rFonts w:cs="Arial"/>
          <w:b w:val="0"/>
          <w:sz w:val="22"/>
          <w:szCs w:val="22"/>
        </w:rPr>
        <w:t>o de no haber pasado la IT</w:t>
      </w:r>
      <w:r w:rsidRPr="00F80ED2">
        <w:rPr>
          <w:rFonts w:cs="Arial"/>
          <w:b w:val="0"/>
          <w:sz w:val="22"/>
          <w:szCs w:val="22"/>
        </w:rPr>
        <w:t>V</w:t>
      </w:r>
      <w:r>
        <w:rPr>
          <w:rFonts w:cs="Arial"/>
          <w:b w:val="0"/>
          <w:sz w:val="22"/>
          <w:szCs w:val="22"/>
        </w:rPr>
        <w:t>.</w:t>
      </w:r>
    </w:p>
    <w:p w:rsidR="00AE2DE5" w:rsidRPr="00EF4D80" w:rsidRDefault="00AE2DE5" w:rsidP="00AE2DE5">
      <w:pPr>
        <w:ind w:left="2127"/>
        <w:jc w:val="both"/>
        <w:rPr>
          <w:rFonts w:ascii="Arial" w:hAnsi="Arial" w:cs="Arial"/>
          <w:color w:val="000000"/>
          <w:lang w:val="es-ES_tradnl"/>
        </w:rPr>
      </w:pPr>
    </w:p>
    <w:p w:rsidR="00AE2DE5" w:rsidRPr="00EF4D80" w:rsidRDefault="00AE2DE5" w:rsidP="00AE2DE5">
      <w:pPr>
        <w:pStyle w:val="A3"/>
        <w:tabs>
          <w:tab w:val="clear" w:pos="993"/>
          <w:tab w:val="clear" w:pos="1757"/>
        </w:tabs>
        <w:spacing w:before="0"/>
        <w:ind w:left="2127"/>
        <w:rPr>
          <w:rFonts w:cs="Arial"/>
          <w:b w:val="0"/>
          <w:sz w:val="22"/>
          <w:szCs w:val="22"/>
        </w:rPr>
      </w:pPr>
      <w:r>
        <w:rPr>
          <w:rFonts w:cs="Arial"/>
          <w:b w:val="0"/>
          <w:color w:val="000000"/>
          <w:sz w:val="22"/>
          <w:szCs w:val="22"/>
        </w:rPr>
        <w:tab/>
      </w:r>
      <w:r w:rsidRPr="00EF4D80">
        <w:rPr>
          <w:rFonts w:cs="Arial"/>
          <w:b w:val="0"/>
          <w:sz w:val="22"/>
          <w:szCs w:val="22"/>
        </w:rPr>
        <w:t>Si la compra y el cambio de neumáticos se realizan en un taller:</w:t>
      </w:r>
    </w:p>
    <w:p w:rsidR="00AE2DE5" w:rsidRDefault="00AE2DE5" w:rsidP="00AE2DE5">
      <w:pPr>
        <w:keepLines/>
        <w:widowControl w:val="0"/>
        <w:numPr>
          <w:ilvl w:val="0"/>
          <w:numId w:val="74"/>
        </w:numPr>
        <w:tabs>
          <w:tab w:val="left" w:pos="1757"/>
        </w:tabs>
        <w:suppressAutoHyphens/>
        <w:ind w:left="2625" w:hanging="357"/>
        <w:contextualSpacing/>
        <w:jc w:val="both"/>
        <w:rPr>
          <w:rFonts w:ascii="Arial" w:hAnsi="Arial" w:cs="Arial"/>
        </w:rPr>
      </w:pPr>
      <w:r>
        <w:rPr>
          <w:rFonts w:ascii="Arial" w:hAnsi="Arial" w:cs="Arial"/>
        </w:rPr>
        <w:t>y se sabe desglosar la compra del servicio de instalación, equilibrado, paralelo, etc., los neumáticos irán al 07.2.1.1 y el servicio al 07.2.3.0.</w:t>
      </w:r>
    </w:p>
    <w:p w:rsidR="00AE2DE5" w:rsidRDefault="00AE2DE5" w:rsidP="00AE2DE5">
      <w:pPr>
        <w:keepLines/>
        <w:widowControl w:val="0"/>
        <w:numPr>
          <w:ilvl w:val="0"/>
          <w:numId w:val="74"/>
        </w:numPr>
        <w:tabs>
          <w:tab w:val="left" w:pos="1757"/>
        </w:tabs>
        <w:suppressAutoHyphens/>
        <w:ind w:left="2625" w:hanging="357"/>
        <w:contextualSpacing/>
        <w:jc w:val="both"/>
        <w:rPr>
          <w:rFonts w:ascii="Arial" w:hAnsi="Arial" w:cs="Arial"/>
        </w:rPr>
      </w:pPr>
      <w:r>
        <w:rPr>
          <w:rFonts w:ascii="Arial" w:hAnsi="Arial" w:cs="Arial"/>
        </w:rPr>
        <w:t>y no se sabe desglosar la compra del servicio, todo el gasto irá al 07.2.1.1.</w:t>
      </w:r>
    </w:p>
    <w:p w:rsidR="00AE2DE5" w:rsidRDefault="00AE2DE5" w:rsidP="00AE2DE5">
      <w:pPr>
        <w:widowControl w:val="0"/>
        <w:tabs>
          <w:tab w:val="left" w:pos="1757"/>
        </w:tabs>
        <w:suppressAutoHyphens/>
        <w:ind w:left="2154"/>
        <w:contextualSpacing/>
        <w:jc w:val="both"/>
        <w:rPr>
          <w:rFonts w:ascii="Arial" w:hAnsi="Arial" w:cs="Arial"/>
        </w:rPr>
      </w:pPr>
    </w:p>
    <w:p w:rsidR="00AE2DE5" w:rsidRDefault="00AE2DE5" w:rsidP="00AE2DE5">
      <w:pPr>
        <w:keepLines/>
        <w:widowControl w:val="0"/>
        <w:suppressAutoHyphens/>
        <w:ind w:left="2127"/>
        <w:contextualSpacing/>
        <w:jc w:val="both"/>
        <w:rPr>
          <w:rFonts w:ascii="Arial" w:hAnsi="Arial" w:cs="Arial"/>
        </w:rPr>
      </w:pPr>
      <w:r>
        <w:rPr>
          <w:rFonts w:ascii="Arial" w:hAnsi="Arial" w:cs="Arial"/>
        </w:rPr>
        <w:t>Si la compra y el cambio de neumáticos se realizan en un taller junto con otras reparaciones:</w:t>
      </w:r>
    </w:p>
    <w:p w:rsidR="00AE2DE5" w:rsidRDefault="00AE2DE5" w:rsidP="00AE2DE5">
      <w:pPr>
        <w:keepLines/>
        <w:widowControl w:val="0"/>
        <w:numPr>
          <w:ilvl w:val="0"/>
          <w:numId w:val="75"/>
        </w:numPr>
        <w:tabs>
          <w:tab w:val="left" w:pos="1757"/>
        </w:tabs>
        <w:suppressAutoHyphens/>
        <w:ind w:left="2625" w:hanging="357"/>
        <w:contextualSpacing/>
        <w:jc w:val="both"/>
        <w:rPr>
          <w:rFonts w:ascii="Arial" w:hAnsi="Arial" w:cs="Arial"/>
        </w:rPr>
      </w:pPr>
      <w:r>
        <w:rPr>
          <w:rFonts w:ascii="Arial" w:hAnsi="Arial" w:cs="Arial"/>
        </w:rPr>
        <w:t>y se sabe desglosar el cambio de neumáticos, del resto de reparaciones, se aplicará lo indicado en el párrafo anterior.</w:t>
      </w:r>
    </w:p>
    <w:p w:rsidR="00AE2DE5" w:rsidRDefault="00AE2DE5" w:rsidP="00AE2DE5">
      <w:pPr>
        <w:keepLines/>
        <w:widowControl w:val="0"/>
        <w:numPr>
          <w:ilvl w:val="0"/>
          <w:numId w:val="75"/>
        </w:numPr>
        <w:tabs>
          <w:tab w:val="left" w:pos="1757"/>
        </w:tabs>
        <w:suppressAutoHyphens/>
        <w:ind w:left="2625" w:hanging="357"/>
        <w:contextualSpacing/>
        <w:jc w:val="both"/>
        <w:rPr>
          <w:rFonts w:ascii="Arial" w:hAnsi="Arial" w:cs="Arial"/>
        </w:rPr>
      </w:pPr>
      <w:r>
        <w:rPr>
          <w:rFonts w:ascii="Arial" w:hAnsi="Arial" w:cs="Arial"/>
        </w:rPr>
        <w:t>y no se sabe desglosar, todo el gasto irá al 07.2.3.0.</w:t>
      </w:r>
    </w:p>
    <w:p w:rsidR="00AE2DE5" w:rsidRDefault="00AE2DE5" w:rsidP="00AE2DE5">
      <w:pPr>
        <w:pStyle w:val="A3"/>
        <w:tabs>
          <w:tab w:val="clear" w:pos="993"/>
          <w:tab w:val="clear" w:pos="1757"/>
        </w:tabs>
        <w:spacing w:before="0"/>
        <w:ind w:left="2127" w:hanging="2127"/>
        <w:outlineLvl w:val="0"/>
        <w:rPr>
          <w:rFonts w:cs="Arial"/>
          <w:color w:val="000000"/>
          <w:sz w:val="22"/>
          <w:szCs w:val="22"/>
        </w:rPr>
      </w:pPr>
      <w:r>
        <w:rPr>
          <w:rFonts w:cs="Arial"/>
          <w:color w:val="000000"/>
          <w:sz w:val="22"/>
          <w:szCs w:val="22"/>
        </w:rPr>
        <w:t>07.2.4</w:t>
      </w:r>
      <w:r>
        <w:rPr>
          <w:rFonts w:cs="Arial"/>
          <w:color w:val="000000"/>
          <w:sz w:val="22"/>
          <w:szCs w:val="22"/>
        </w:rPr>
        <w:tab/>
      </w:r>
      <w:r w:rsidRPr="00F80ED2">
        <w:rPr>
          <w:rFonts w:cs="Arial"/>
          <w:color w:val="000000"/>
          <w:sz w:val="22"/>
          <w:szCs w:val="22"/>
        </w:rPr>
        <w:t>OTROS SERVICIOS RELAT</w:t>
      </w:r>
      <w:r>
        <w:rPr>
          <w:rFonts w:cs="Arial"/>
          <w:color w:val="000000"/>
          <w:sz w:val="22"/>
          <w:szCs w:val="22"/>
        </w:rPr>
        <w:t>IVOS A LOS VEHÍCULOS PERSONALES</w:t>
      </w:r>
    </w:p>
    <w:p w:rsidR="00AE2DE5" w:rsidRDefault="00AE2DE5" w:rsidP="00AE2DE5">
      <w:pPr>
        <w:pStyle w:val="A3"/>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A3"/>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TtuloCdigo"/>
      </w:pPr>
      <w:r>
        <w:t xml:space="preserve"> 07.2.4.1 </w:t>
      </w:r>
      <w:r>
        <w:tab/>
      </w:r>
      <w:r w:rsidRPr="00F80ED2">
        <w:t>ALQUILER DE PLAZAS DE APARCAMIENTO, DE GARAJES, DE VEHÍCULOS PARA PERSONAS Y OTROS SERVICIOS N.C.O.P.</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 xml:space="preserve">Alquiler de garajes cuando son independientes del alojamiento. </w:t>
      </w:r>
    </w:p>
    <w:p w:rsidR="00AE2DE5" w:rsidRPr="00F80ED2" w:rsidRDefault="00AE2DE5" w:rsidP="00AE2DE5">
      <w:pPr>
        <w:pStyle w:val="VIETA"/>
        <w:numPr>
          <w:ilvl w:val="0"/>
          <w:numId w:val="11"/>
        </w:numPr>
        <w:ind w:left="2098" w:hanging="357"/>
      </w:pPr>
      <w:r w:rsidRPr="00F80ED2">
        <w:t xml:space="preserve">Alquiler de vehículos sin conductor (con o sin motor). </w:t>
      </w:r>
    </w:p>
    <w:p w:rsidR="00AE2DE5" w:rsidRPr="00F80ED2" w:rsidRDefault="00AE2DE5" w:rsidP="00AE2DE5">
      <w:pPr>
        <w:pStyle w:val="VIETA"/>
        <w:numPr>
          <w:ilvl w:val="0"/>
          <w:numId w:val="11"/>
        </w:numPr>
        <w:ind w:left="2098" w:hanging="357"/>
      </w:pPr>
      <w:r w:rsidRPr="00F80ED2">
        <w:t xml:space="preserve">Coches de alquiler de renta anual (renting o leasing). </w:t>
      </w:r>
    </w:p>
    <w:p w:rsidR="00AE2DE5" w:rsidRPr="00F80ED2" w:rsidRDefault="00AE2DE5" w:rsidP="00AE2DE5">
      <w:pPr>
        <w:pStyle w:val="VIETA"/>
        <w:numPr>
          <w:ilvl w:val="0"/>
          <w:numId w:val="11"/>
        </w:numPr>
        <w:ind w:left="2098" w:hanging="357"/>
      </w:pPr>
      <w:r w:rsidRPr="00F80ED2">
        <w:t>Servicio de alquiler de bicicletas</w:t>
      </w:r>
      <w:r>
        <w:t>, patinetes y segway</w:t>
      </w:r>
      <w:r w:rsidRPr="00F80ED2">
        <w:t xml:space="preserve">. </w:t>
      </w:r>
    </w:p>
    <w:p w:rsidR="00AE2DE5" w:rsidRDefault="00AE2DE5" w:rsidP="00AE2DE5">
      <w:pPr>
        <w:pStyle w:val="VIETA"/>
        <w:numPr>
          <w:ilvl w:val="0"/>
          <w:numId w:val="11"/>
        </w:numPr>
        <w:ind w:left="2098" w:hanging="357"/>
      </w:pPr>
      <w:r w:rsidRPr="00F80ED2">
        <w:t>Alquiler de silla de bebe para coche.</w:t>
      </w:r>
    </w:p>
    <w:p w:rsidR="00AE2DE5" w:rsidRPr="00E2179F" w:rsidRDefault="00AE2DE5" w:rsidP="00AE2DE5">
      <w:pPr>
        <w:pStyle w:val="VIETA"/>
        <w:numPr>
          <w:ilvl w:val="0"/>
          <w:numId w:val="11"/>
        </w:numPr>
        <w:ind w:left="2098" w:hanging="357"/>
      </w:pPr>
      <w:r w:rsidRPr="00E2179F">
        <w:t>Alquiler de box para mantenimiento/arreglo de vehículos personales por parte del hogar.</w:t>
      </w:r>
    </w:p>
    <w:p w:rsidR="00AE2DE5" w:rsidRPr="00E2179F" w:rsidRDefault="00AE2DE5" w:rsidP="00AE2DE5">
      <w:pPr>
        <w:pStyle w:val="VIETA"/>
        <w:numPr>
          <w:ilvl w:val="0"/>
          <w:numId w:val="11"/>
        </w:numPr>
        <w:ind w:left="2098" w:hanging="357"/>
      </w:pPr>
      <w:r w:rsidRPr="00E2179F">
        <w:t>Servicio de reciclado de aceite o filtros del vehículo personal, si es el hogar quien ha realizado los cambios.</w:t>
      </w:r>
    </w:p>
    <w:p w:rsidR="00AE2DE5" w:rsidRPr="00F80ED2" w:rsidRDefault="00AE2DE5" w:rsidP="00AE2DE5">
      <w:pPr>
        <w:pStyle w:val="A5"/>
        <w:tabs>
          <w:tab w:val="clear" w:pos="993"/>
        </w:tabs>
        <w:spacing w:before="0"/>
        <w:ind w:left="2127" w:firstLine="0"/>
        <w:rPr>
          <w:rFonts w:cs="Arial"/>
          <w:color w:val="000000"/>
          <w:sz w:val="22"/>
          <w:szCs w:val="22"/>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Alquiler de un coche con conductor (</w:t>
      </w:r>
      <w:r w:rsidRPr="00F80ED2">
        <w:t>07.3.2.4)</w:t>
      </w:r>
      <w:r>
        <w:t>.</w:t>
      </w:r>
    </w:p>
    <w:p w:rsidR="00AE2DE5" w:rsidRPr="00F80ED2" w:rsidRDefault="00AE2DE5" w:rsidP="00AE2DE5">
      <w:pPr>
        <w:pStyle w:val="VIETA"/>
        <w:numPr>
          <w:ilvl w:val="0"/>
          <w:numId w:val="11"/>
        </w:numPr>
        <w:ind w:left="2098" w:hanging="357"/>
      </w:pPr>
      <w:r w:rsidRPr="00F80ED2">
        <w:rPr>
          <w:rStyle w:val="hps"/>
        </w:rPr>
        <w:t>Seguros de vehículos</w:t>
      </w:r>
      <w:r>
        <w:rPr>
          <w:rStyle w:val="hps"/>
        </w:rPr>
        <w:t xml:space="preserve"> </w:t>
      </w:r>
      <w:r w:rsidRPr="00F80ED2">
        <w:rPr>
          <w:rStyle w:val="hps"/>
        </w:rPr>
        <w:t>(</w:t>
      </w:r>
      <w:r w:rsidRPr="00F80ED2">
        <w:t>12.5.4.1)</w:t>
      </w:r>
      <w:r>
        <w:t>.</w:t>
      </w:r>
    </w:p>
    <w:p w:rsidR="00AE2DE5" w:rsidRDefault="00AE2DE5" w:rsidP="00AE2DE5">
      <w:pPr>
        <w:pStyle w:val="VIETA"/>
        <w:numPr>
          <w:ilvl w:val="0"/>
          <w:numId w:val="11"/>
        </w:numPr>
        <w:ind w:left="2098" w:hanging="357"/>
        <w:rPr>
          <w:color w:val="000000"/>
        </w:rPr>
      </w:pPr>
      <w:r w:rsidRPr="00F80ED2">
        <w:rPr>
          <w:color w:val="000000"/>
        </w:rPr>
        <w:t>Alquiler de plaza de garaje ligado al alojamiento (04.1.2.3 o 04.1.2.4)</w:t>
      </w:r>
      <w:r>
        <w:rPr>
          <w:color w:val="000000"/>
        </w:rPr>
        <w:t>.</w:t>
      </w:r>
    </w:p>
    <w:p w:rsidR="00AE2DE5" w:rsidRPr="00F80ED2" w:rsidRDefault="00AE2DE5" w:rsidP="00AE2DE5">
      <w:pPr>
        <w:pStyle w:val="VIETA"/>
        <w:ind w:firstLine="0"/>
        <w:rPr>
          <w:color w:val="000000"/>
        </w:rPr>
      </w:pPr>
    </w:p>
    <w:p w:rsidR="00AE2DE5" w:rsidRPr="00F80ED2" w:rsidRDefault="00AE2DE5" w:rsidP="00AE2DE5">
      <w:pPr>
        <w:pStyle w:val="A5"/>
        <w:tabs>
          <w:tab w:val="clear" w:pos="993"/>
        </w:tabs>
        <w:spacing w:before="0"/>
        <w:ind w:left="2127" w:firstLine="0"/>
        <w:outlineLvl w:val="0"/>
        <w:rPr>
          <w:rFonts w:cs="Arial"/>
          <w:color w:val="000000"/>
          <w:sz w:val="22"/>
          <w:szCs w:val="22"/>
        </w:rPr>
      </w:pPr>
    </w:p>
    <w:p w:rsidR="00AE2DE5" w:rsidRPr="00F80ED2" w:rsidRDefault="00AE2DE5" w:rsidP="00AE2DE5">
      <w:pPr>
        <w:pStyle w:val="TtuloCdigo"/>
      </w:pPr>
      <w:r>
        <w:t>07.2.4.2</w:t>
      </w:r>
      <w:r>
        <w:tab/>
      </w:r>
      <w:r w:rsidRPr="00F80ED2">
        <w:t>APARCA</w:t>
      </w:r>
      <w:r>
        <w:t>MIENTOS PÚBLICOS Y PARQUÍMETROS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Gastos en aparcamientos públicos y privados, compra de tarjeta ORA.</w:t>
      </w:r>
    </w:p>
    <w:p w:rsidR="00AE2DE5" w:rsidRDefault="00AE2DE5" w:rsidP="00AE2DE5">
      <w:pPr>
        <w:pStyle w:val="VIETA"/>
        <w:numPr>
          <w:ilvl w:val="0"/>
          <w:numId w:val="11"/>
        </w:numPr>
        <w:ind w:left="2098" w:hanging="357"/>
      </w:pPr>
      <w:r w:rsidRPr="00F80ED2">
        <w:t>Gastos en parquímetros y similares. Tarjetas prepago de parking.</w:t>
      </w:r>
    </w:p>
    <w:p w:rsidR="00AE2DE5" w:rsidRDefault="00AE2DE5" w:rsidP="00AE2DE5">
      <w:pPr>
        <w:pStyle w:val="Prrafodelista"/>
        <w:keepNext/>
        <w:ind w:left="2127"/>
        <w:jc w:val="both"/>
        <w:rPr>
          <w:rFonts w:ascii="Arial" w:hAnsi="Arial" w:cs="Arial"/>
          <w:color w:val="000000"/>
        </w:rPr>
      </w:pPr>
    </w:p>
    <w:p w:rsidR="00AE2DE5" w:rsidRPr="00F80ED2" w:rsidRDefault="00AE2DE5" w:rsidP="00AE2DE5">
      <w:pPr>
        <w:pStyle w:val="Prrafodelista"/>
        <w:keepNext/>
        <w:ind w:left="2127"/>
        <w:jc w:val="both"/>
        <w:rPr>
          <w:rFonts w:ascii="Arial" w:hAnsi="Arial" w:cs="Arial"/>
          <w:color w:val="000000"/>
        </w:rPr>
      </w:pPr>
    </w:p>
    <w:p w:rsidR="00AE2DE5" w:rsidRPr="00F80ED2" w:rsidRDefault="00AE2DE5" w:rsidP="00AE2DE5">
      <w:pPr>
        <w:pStyle w:val="TtuloCdigo"/>
      </w:pPr>
      <w:r w:rsidRPr="00F80ED2">
        <w:t>07.2.4.3</w:t>
      </w:r>
      <w:r w:rsidRPr="00F80ED2">
        <w:tab/>
        <w:t xml:space="preserve">SERVICIOS DE PEAJE DE </w:t>
      </w:r>
      <w:r>
        <w:t>VEHÍ</w:t>
      </w:r>
      <w:r w:rsidRPr="00F80ED2">
        <w:t>CULOS PERSONALES</w:t>
      </w:r>
    </w:p>
    <w:p w:rsidR="00AE2DE5" w:rsidRPr="00F80ED2" w:rsidRDefault="00AE2DE5" w:rsidP="00AE2DE5">
      <w:pPr>
        <w:pStyle w:val="Referencia"/>
      </w:pPr>
      <w:r w:rsidRPr="00F80ED2">
        <w:t>Bisemanal</w:t>
      </w:r>
      <w:r w:rsidRPr="00F80ED2">
        <w:tab/>
      </w:r>
    </w:p>
    <w:p w:rsidR="00AE2DE5" w:rsidRPr="00F80ED2" w:rsidRDefault="00AE2DE5" w:rsidP="00AE2DE5">
      <w:pPr>
        <w:pStyle w:val="Prrafodelista"/>
        <w:keepNext/>
        <w:numPr>
          <w:ilvl w:val="0"/>
          <w:numId w:val="65"/>
        </w:numPr>
        <w:ind w:left="2127"/>
        <w:jc w:val="both"/>
        <w:rPr>
          <w:rFonts w:ascii="Arial" w:hAnsi="Arial" w:cs="Arial"/>
          <w:color w:val="000000"/>
        </w:rPr>
      </w:pPr>
      <w:r w:rsidRPr="00F80ED2">
        <w:rPr>
          <w:rFonts w:ascii="Arial" w:hAnsi="Arial" w:cs="Arial"/>
          <w:color w:val="000000"/>
        </w:rPr>
        <w:t xml:space="preserve">Peajes en autopista, túneles, puentes, </w:t>
      </w:r>
      <w:r>
        <w:rPr>
          <w:rFonts w:ascii="Arial" w:hAnsi="Arial" w:cs="Arial"/>
          <w:color w:val="000000"/>
        </w:rPr>
        <w:t>etc.</w:t>
      </w:r>
    </w:p>
    <w:p w:rsidR="00AE2DE5" w:rsidRDefault="00AE2DE5" w:rsidP="00AE2DE5">
      <w:pPr>
        <w:pStyle w:val="Prrafodelista"/>
        <w:keepNext/>
        <w:numPr>
          <w:ilvl w:val="0"/>
          <w:numId w:val="65"/>
        </w:numPr>
        <w:ind w:left="2127"/>
        <w:jc w:val="both"/>
        <w:rPr>
          <w:rFonts w:ascii="Arial" w:hAnsi="Arial" w:cs="Arial"/>
          <w:color w:val="000000"/>
        </w:rPr>
      </w:pPr>
      <w:r>
        <w:rPr>
          <w:rFonts w:ascii="Arial" w:hAnsi="Arial" w:cs="Arial"/>
          <w:color w:val="000000"/>
        </w:rPr>
        <w:t>A</w:t>
      </w:r>
      <w:r w:rsidRPr="00F80ED2">
        <w:rPr>
          <w:rFonts w:ascii="Arial" w:hAnsi="Arial" w:cs="Arial"/>
          <w:color w:val="000000"/>
        </w:rPr>
        <w:t>paratos de telepeaje.</w:t>
      </w:r>
    </w:p>
    <w:p w:rsidR="00AE2DE5" w:rsidRDefault="00AE2DE5" w:rsidP="00AE2DE5">
      <w:pPr>
        <w:pStyle w:val="Prrafodelista"/>
        <w:keepNext/>
        <w:ind w:left="2127"/>
        <w:jc w:val="both"/>
        <w:rPr>
          <w:rFonts w:ascii="Arial" w:hAnsi="Arial" w:cs="Arial"/>
          <w:color w:val="000000"/>
        </w:rPr>
      </w:pPr>
    </w:p>
    <w:p w:rsidR="00AE2DE5" w:rsidRPr="00F80ED2" w:rsidRDefault="00AE2DE5" w:rsidP="00AE2DE5">
      <w:pPr>
        <w:pStyle w:val="Prrafodelista"/>
        <w:keepNext/>
        <w:ind w:left="2127"/>
        <w:jc w:val="both"/>
        <w:rPr>
          <w:rFonts w:ascii="Arial" w:hAnsi="Arial" w:cs="Arial"/>
          <w:color w:val="000000"/>
        </w:rPr>
      </w:pPr>
    </w:p>
    <w:p w:rsidR="00AE2DE5" w:rsidRPr="00F80ED2" w:rsidRDefault="00AE2DE5" w:rsidP="00AE2DE5">
      <w:pPr>
        <w:pStyle w:val="TtuloCdigo"/>
      </w:pPr>
      <w:r>
        <w:t>07.2.4.4</w:t>
      </w:r>
      <w:r>
        <w:tab/>
      </w:r>
      <w:r w:rsidRPr="00F80ED2">
        <w:t>AUTOESCUELA Y GASTOS RELACIONADOS CON EL CARN</w:t>
      </w:r>
      <w:r>
        <w:t>É</w:t>
      </w:r>
      <w:r w:rsidRPr="00F80ED2">
        <w:t xml:space="preserve"> DE CONDUCIR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i/>
        </w:rPr>
      </w:pPr>
      <w:r w:rsidRPr="00F80ED2">
        <w:t xml:space="preserve">Autoescuela, tasas por exámenes y las pagadas por renovación </w:t>
      </w:r>
      <w:r>
        <w:t>del carné</w:t>
      </w:r>
      <w:r w:rsidRPr="00F80ED2">
        <w:t xml:space="preserve"> de conducir y obtención del permiso, incluye pago del certificado médico.</w:t>
      </w:r>
    </w:p>
    <w:p w:rsidR="00AE2DE5" w:rsidRPr="00F80ED2" w:rsidRDefault="00AE2DE5" w:rsidP="00AE2DE5">
      <w:pPr>
        <w:pStyle w:val="VIETA"/>
        <w:numPr>
          <w:ilvl w:val="0"/>
          <w:numId w:val="11"/>
        </w:numPr>
        <w:ind w:left="2098" w:hanging="357"/>
        <w:rPr>
          <w:i/>
        </w:rPr>
      </w:pPr>
      <w:r w:rsidRPr="00F80ED2">
        <w:t>Clases prácticas de autoescuela.</w:t>
      </w:r>
    </w:p>
    <w:p w:rsidR="00AE2DE5" w:rsidRPr="00A07845" w:rsidRDefault="00AE2DE5" w:rsidP="00AE2DE5">
      <w:pPr>
        <w:pStyle w:val="VIETA"/>
        <w:numPr>
          <w:ilvl w:val="0"/>
          <w:numId w:val="11"/>
        </w:numPr>
        <w:ind w:left="2098" w:hanging="357"/>
        <w:rPr>
          <w:i/>
        </w:rPr>
      </w:pPr>
      <w:r>
        <w:t>Curso de reciclaje del carné</w:t>
      </w:r>
      <w:r w:rsidRPr="00F80ED2">
        <w:t xml:space="preserve"> de conducir.</w:t>
      </w:r>
    </w:p>
    <w:p w:rsidR="00AE2DE5" w:rsidRDefault="00AE2DE5" w:rsidP="00AE2DE5">
      <w:pPr>
        <w:pStyle w:val="VIETA"/>
        <w:ind w:firstLine="0"/>
      </w:pPr>
    </w:p>
    <w:p w:rsidR="00AE2DE5" w:rsidRPr="00F80ED2" w:rsidRDefault="00AE2DE5" w:rsidP="00AE2DE5">
      <w:pPr>
        <w:pStyle w:val="VIETA"/>
        <w:ind w:firstLine="0"/>
        <w:rPr>
          <w:i/>
        </w:rPr>
      </w:pPr>
    </w:p>
    <w:p w:rsidR="00AE2DE5" w:rsidRPr="00F80ED2" w:rsidRDefault="00AE2DE5" w:rsidP="00AE2DE5">
      <w:pPr>
        <w:pStyle w:val="TtuloCdigo"/>
      </w:pPr>
      <w:r w:rsidRPr="00F80ED2">
        <w:t>07.2.4.5</w:t>
      </w:r>
      <w:r w:rsidRPr="00F80ED2">
        <w:tab/>
        <w:t>INSPECCIÓN TÉCNICA DE VEHÍCULOS (REUBICADO)</w:t>
      </w:r>
    </w:p>
    <w:p w:rsidR="00AE2DE5" w:rsidRPr="00F80ED2" w:rsidRDefault="00AE2DE5" w:rsidP="00AE2DE5">
      <w:pPr>
        <w:pStyle w:val="Referencia"/>
      </w:pPr>
      <w:r w:rsidRPr="00F80ED2">
        <w:t>Anual</w:t>
      </w:r>
    </w:p>
    <w:p w:rsidR="00AE2DE5" w:rsidRPr="00F80ED2" w:rsidRDefault="00AE2DE5" w:rsidP="00AE2DE5">
      <w:pPr>
        <w:pStyle w:val="VIETA"/>
        <w:numPr>
          <w:ilvl w:val="0"/>
          <w:numId w:val="11"/>
        </w:numPr>
        <w:ind w:left="2098" w:hanging="357"/>
      </w:pPr>
      <w:r w:rsidRPr="00F80ED2">
        <w:t>Ins</w:t>
      </w:r>
      <w:r>
        <w:t>pección Técnica de Vehículos (ITV</w:t>
      </w:r>
      <w:r w:rsidRPr="00F80ED2">
        <w:t>).</w:t>
      </w:r>
    </w:p>
    <w:p w:rsidR="00AE2DE5" w:rsidRPr="00F80ED2" w:rsidRDefault="00AE2DE5" w:rsidP="00AE2DE5">
      <w:pPr>
        <w:pStyle w:val="VIETA"/>
        <w:numPr>
          <w:ilvl w:val="0"/>
          <w:numId w:val="11"/>
        </w:numPr>
        <w:ind w:left="2098" w:hanging="357"/>
      </w:pPr>
      <w:r>
        <w:t>IT</w:t>
      </w:r>
      <w:r w:rsidRPr="00F80ED2">
        <w:t xml:space="preserve">V obligatoria posterior a la adaptación de un coche para </w:t>
      </w:r>
      <w:r>
        <w:t>discapacitados</w:t>
      </w:r>
      <w:r w:rsidRPr="00F80ED2">
        <w:t>.</w:t>
      </w:r>
    </w:p>
    <w:p w:rsidR="00AE2DE5" w:rsidRPr="00F80ED2" w:rsidRDefault="00AE2DE5" w:rsidP="00AE2DE5">
      <w:pPr>
        <w:pStyle w:val="VIETA"/>
        <w:numPr>
          <w:ilvl w:val="0"/>
          <w:numId w:val="11"/>
        </w:numPr>
        <w:ind w:left="2098" w:hanging="357"/>
      </w:pPr>
      <w:r w:rsidRPr="00F80ED2">
        <w:t>Pago a</w:t>
      </w:r>
      <w:r>
        <w:t xml:space="preserve"> intermediarios para pasar la IT</w:t>
      </w:r>
      <w:r w:rsidRPr="00F80ED2">
        <w:t>V</w:t>
      </w:r>
      <w:r>
        <w:t>.</w:t>
      </w:r>
    </w:p>
    <w:p w:rsidR="00AE2DE5" w:rsidRPr="00F80ED2" w:rsidRDefault="00AE2DE5" w:rsidP="00AE2DE5">
      <w:pPr>
        <w:pStyle w:val="A5"/>
        <w:keepNext w:val="0"/>
        <w:tabs>
          <w:tab w:val="clear" w:pos="993"/>
        </w:tabs>
        <w:spacing w:before="0"/>
        <w:ind w:left="2127"/>
        <w:rPr>
          <w:rFonts w:cs="Arial"/>
          <w:color w:val="000000"/>
          <w:sz w:val="22"/>
          <w:szCs w:val="22"/>
        </w:rPr>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F80ED2">
        <w:t>Gastos de reparación en taller d</w:t>
      </w:r>
      <w:r>
        <w:t>erivado de no haber pasado la IT</w:t>
      </w:r>
      <w:r w:rsidRPr="00F80ED2">
        <w:t>V (07.2.3.0)</w:t>
      </w:r>
      <w:r>
        <w:t>.</w:t>
      </w:r>
    </w:p>
    <w:p w:rsidR="00AE2DE5" w:rsidRPr="00F80ED2" w:rsidRDefault="00AE2DE5" w:rsidP="00AE2DE5">
      <w:pPr>
        <w:pStyle w:val="VIETA"/>
        <w:ind w:firstLine="0"/>
      </w:pPr>
    </w:p>
    <w:p w:rsidR="00AE2DE5" w:rsidRDefault="00AE2DE5" w:rsidP="00AE2DE5">
      <w:pPr>
        <w:ind w:left="2127" w:hanging="2127"/>
        <w:jc w:val="both"/>
        <w:rPr>
          <w:rFonts w:ascii="Arial" w:hAnsi="Arial" w:cs="Arial"/>
          <w:b/>
          <w:color w:val="000000"/>
        </w:rPr>
      </w:pPr>
    </w:p>
    <w:p w:rsidR="00AE2DE5" w:rsidRDefault="00AE2DE5" w:rsidP="00AE2DE5">
      <w:pPr>
        <w:ind w:left="2127" w:hanging="2127"/>
        <w:jc w:val="both"/>
        <w:rPr>
          <w:rFonts w:ascii="Arial" w:hAnsi="Arial" w:cs="Arial"/>
          <w:b/>
          <w:color w:val="000000"/>
        </w:rPr>
      </w:pPr>
    </w:p>
    <w:p w:rsidR="00AE2DE5" w:rsidRDefault="00AE2DE5" w:rsidP="00AE2DE5">
      <w:pPr>
        <w:ind w:left="2127" w:hanging="2127"/>
        <w:jc w:val="both"/>
        <w:rPr>
          <w:rFonts w:ascii="Arial" w:hAnsi="Arial" w:cs="Arial"/>
          <w:b/>
          <w:color w:val="000000"/>
        </w:rPr>
      </w:pPr>
    </w:p>
    <w:p w:rsidR="00AE2DE5" w:rsidRDefault="00AE2DE5" w:rsidP="00AE2DE5">
      <w:pPr>
        <w:ind w:left="2127" w:hanging="2127"/>
        <w:jc w:val="both"/>
        <w:rPr>
          <w:rFonts w:ascii="Arial" w:hAnsi="Arial" w:cs="Arial"/>
          <w:b/>
          <w:color w:val="000000"/>
        </w:rPr>
      </w:pPr>
    </w:p>
    <w:p w:rsidR="00AE2DE5" w:rsidRDefault="00AE2DE5" w:rsidP="00AE2DE5">
      <w:pPr>
        <w:ind w:left="2127" w:hanging="2127"/>
        <w:jc w:val="both"/>
        <w:rPr>
          <w:rFonts w:ascii="Arial" w:hAnsi="Arial" w:cs="Arial"/>
          <w:b/>
          <w:color w:val="000000"/>
        </w:rPr>
      </w:pPr>
    </w:p>
    <w:p w:rsidR="00AE2DE5" w:rsidRDefault="00AE2DE5" w:rsidP="00AE2DE5">
      <w:pPr>
        <w:ind w:left="2127" w:hanging="2127"/>
        <w:jc w:val="both"/>
        <w:rPr>
          <w:rFonts w:ascii="Arial" w:hAnsi="Arial" w:cs="Arial"/>
          <w:b/>
          <w:color w:val="000000"/>
        </w:rPr>
      </w:pPr>
      <w:r>
        <w:rPr>
          <w:rFonts w:ascii="Arial" w:hAnsi="Arial" w:cs="Arial"/>
          <w:b/>
          <w:color w:val="000000"/>
        </w:rPr>
        <w:t>07.3</w:t>
      </w:r>
      <w:r>
        <w:rPr>
          <w:rFonts w:ascii="Arial" w:hAnsi="Arial" w:cs="Arial"/>
          <w:b/>
          <w:color w:val="000000"/>
        </w:rPr>
        <w:tab/>
        <w:t>SERVICIOS DE TRANSPORTE</w:t>
      </w:r>
    </w:p>
    <w:p w:rsidR="00AE2DE5" w:rsidRPr="00F80ED2" w:rsidRDefault="00AE2DE5" w:rsidP="00AE2DE5">
      <w:pPr>
        <w:ind w:left="2127" w:hanging="2127"/>
        <w:jc w:val="both"/>
        <w:rPr>
          <w:rFonts w:ascii="Arial" w:hAnsi="Arial" w:cs="Arial"/>
          <w:b/>
          <w:color w:val="000000"/>
        </w:rPr>
      </w:pPr>
    </w:p>
    <w:p w:rsidR="00AE2DE5" w:rsidRPr="00A07845" w:rsidRDefault="00AE2DE5" w:rsidP="00AE2DE5">
      <w:pPr>
        <w:pStyle w:val="VIETA"/>
        <w:numPr>
          <w:ilvl w:val="0"/>
          <w:numId w:val="11"/>
        </w:numPr>
        <w:ind w:left="2098" w:hanging="357"/>
      </w:pPr>
      <w:r w:rsidRPr="00A07845">
        <w:tab/>
        <w:t>Las compras de servicios de transporte se clasifican generalmente por el medio de transporte utilizado. Cuando un billete cubre dos o más medios de transporte (</w:t>
      </w:r>
      <w:r>
        <w:t>p. ej.:</w:t>
      </w:r>
      <w:r w:rsidRPr="00A07845">
        <w:t xml:space="preserve"> autobús interurbano y metro o tren interurbano y ferry) y el gasto no se puede distribuir entre ambos, la compra se debe clasificar en "Transporte de pasajeros combinado" (07.3.5.0).</w:t>
      </w:r>
    </w:p>
    <w:p w:rsidR="00AE2DE5" w:rsidRPr="00A07845" w:rsidRDefault="00AE2DE5" w:rsidP="00AE2DE5">
      <w:pPr>
        <w:pStyle w:val="VIETA"/>
        <w:numPr>
          <w:ilvl w:val="0"/>
          <w:numId w:val="11"/>
        </w:numPr>
        <w:ind w:left="2098" w:hanging="357"/>
      </w:pPr>
      <w:r w:rsidRPr="00A07845">
        <w:t>Los gastos en comidas, snacks, bebidas, refrescos o servicios de alojamiento se deben incluir siempre que están comprendidos en el precio del billete y no se cobren por separado. En caso contrario, esos gastos se deben clasificar en el grupo 11.</w:t>
      </w:r>
    </w:p>
    <w:p w:rsidR="00AE2DE5" w:rsidRDefault="00AE2DE5" w:rsidP="00AE2DE5">
      <w:pPr>
        <w:pStyle w:val="VIETA"/>
        <w:numPr>
          <w:ilvl w:val="0"/>
          <w:numId w:val="11"/>
        </w:numPr>
        <w:ind w:left="2098" w:hanging="357"/>
      </w:pPr>
      <w:r>
        <w:t>S</w:t>
      </w:r>
      <w:r w:rsidRPr="00A07845">
        <w:t>ervicios de transporte escolar.</w:t>
      </w:r>
    </w:p>
    <w:p w:rsidR="00AE2DE5" w:rsidRPr="00A07845" w:rsidRDefault="00AE2DE5" w:rsidP="00AE2DE5">
      <w:pPr>
        <w:pStyle w:val="VIETA"/>
        <w:ind w:firstLine="0"/>
      </w:pPr>
    </w:p>
    <w:p w:rsidR="00AE2DE5" w:rsidRPr="00F80ED2" w:rsidRDefault="00AE2DE5" w:rsidP="00AE2DE5">
      <w:pPr>
        <w:pStyle w:val="A5"/>
        <w:keepNext w:val="0"/>
        <w:tabs>
          <w:tab w:val="clear" w:pos="993"/>
        </w:tabs>
        <w:spacing w:before="0"/>
        <w:ind w:left="2127" w:firstLine="0"/>
        <w:rPr>
          <w:rFonts w:cs="Arial"/>
          <w:color w:val="000000"/>
          <w:spacing w:val="0"/>
          <w:sz w:val="22"/>
          <w:szCs w:val="22"/>
          <w:lang w:val="es-ES"/>
        </w:rPr>
      </w:pPr>
    </w:p>
    <w:p w:rsidR="00AE2DE5" w:rsidRPr="00F80ED2"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07.3.1</w:t>
      </w:r>
      <w:r>
        <w:rPr>
          <w:rFonts w:cs="Arial"/>
          <w:color w:val="000000"/>
          <w:sz w:val="22"/>
          <w:szCs w:val="22"/>
        </w:rPr>
        <w:tab/>
      </w:r>
      <w:r w:rsidRPr="00F80ED2">
        <w:rPr>
          <w:rFonts w:cs="Arial"/>
          <w:color w:val="000000"/>
          <w:sz w:val="22"/>
          <w:szCs w:val="22"/>
        </w:rPr>
        <w:t>TRANSPORTES DE PASAJEROS POR FERR</w:t>
      </w:r>
      <w:r>
        <w:rPr>
          <w:rFonts w:cs="Arial"/>
          <w:color w:val="000000"/>
          <w:sz w:val="22"/>
          <w:szCs w:val="22"/>
        </w:rPr>
        <w:t>OCARRIL (TREN, METRO, TRANVÍA…)</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VIETA"/>
        <w:numPr>
          <w:ilvl w:val="0"/>
          <w:numId w:val="11"/>
        </w:numPr>
        <w:ind w:left="2098" w:hanging="357"/>
      </w:pPr>
      <w:r>
        <w:t>T</w:t>
      </w:r>
      <w:r w:rsidRPr="00F80ED2">
        <w:t>ransportes de cercanías, interurbanos y de larga distancia, de personas y equipajes en tren, tranvía o metro.</w:t>
      </w:r>
    </w:p>
    <w:p w:rsidR="00AE2DE5" w:rsidRDefault="00AE2DE5" w:rsidP="00AE2DE5">
      <w:pPr>
        <w:pStyle w:val="VIETA"/>
        <w:numPr>
          <w:ilvl w:val="0"/>
          <w:numId w:val="11"/>
        </w:numPr>
        <w:ind w:left="2098" w:hanging="357"/>
        <w:rPr>
          <w:rStyle w:val="hps"/>
        </w:rPr>
      </w:pPr>
      <w:r>
        <w:t>T</w:t>
      </w:r>
      <w:r w:rsidRPr="00F80ED2">
        <w:rPr>
          <w:rStyle w:val="hps"/>
        </w:rPr>
        <w:t>ransporte de vehículos privados y mascotas</w:t>
      </w:r>
      <w:r>
        <w:rPr>
          <w:rStyle w:val="hps"/>
        </w:rPr>
        <w:t xml:space="preserve"> por ferrocarril</w:t>
      </w:r>
      <w:r w:rsidRPr="00F80ED2">
        <w:rPr>
          <w:rStyle w:val="hps"/>
        </w:rPr>
        <w:t>.</w:t>
      </w:r>
    </w:p>
    <w:p w:rsidR="00AE2DE5" w:rsidRPr="00F80ED2" w:rsidRDefault="00AE2DE5" w:rsidP="00AE2DE5">
      <w:pPr>
        <w:pStyle w:val="VIETA"/>
        <w:ind w:firstLine="0"/>
        <w:rPr>
          <w:rStyle w:val="hps"/>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rsidRPr="00F80ED2">
        <w:t>07.3.1.1</w:t>
      </w:r>
      <w:r w:rsidRPr="00F80ED2">
        <w:tab/>
        <w:t>TREN DE CERCANÍAS (DISTANCIAS NO SUPERIORES A 50</w:t>
      </w:r>
      <w:r>
        <w:t> </w:t>
      </w:r>
      <w:r w:rsidRPr="00F80ED2">
        <w:t>KM)</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Billetes y bonos de tren de cercanías con distancia no superior a 50</w:t>
      </w:r>
      <w:r>
        <w:t> k</w:t>
      </w:r>
      <w:r w:rsidRPr="00F80ED2">
        <w:t xml:space="preserve">m. </w:t>
      </w:r>
    </w:p>
    <w:p w:rsidR="00AE2DE5" w:rsidRDefault="00AE2DE5" w:rsidP="00AE2DE5">
      <w:pPr>
        <w:pStyle w:val="VIETA"/>
        <w:numPr>
          <w:ilvl w:val="0"/>
          <w:numId w:val="11"/>
        </w:numPr>
        <w:ind w:left="2098" w:hanging="357"/>
      </w:pPr>
      <w:r w:rsidRPr="00F80ED2">
        <w:t>Bonos anuales de cercanías</w:t>
      </w:r>
      <w:r>
        <w:t>.</w:t>
      </w:r>
    </w:p>
    <w:p w:rsidR="00AE2DE5" w:rsidRPr="00F80ED2" w:rsidRDefault="00AE2DE5" w:rsidP="00AE2DE5">
      <w:pPr>
        <w:pStyle w:val="A6"/>
        <w:keepNext/>
        <w:spacing w:before="0"/>
        <w:ind w:left="2127" w:firstLine="0"/>
        <w:rPr>
          <w:rFonts w:cs="Arial"/>
          <w:b w:val="0"/>
          <w:color w:val="000000"/>
          <w:sz w:val="22"/>
          <w:szCs w:val="22"/>
        </w:rPr>
      </w:pPr>
    </w:p>
    <w:p w:rsidR="00AE2DE5" w:rsidRPr="00F80ED2" w:rsidRDefault="00AE2DE5" w:rsidP="00AE2DE5">
      <w:pPr>
        <w:pStyle w:val="Excluye"/>
      </w:pPr>
      <w:r w:rsidRPr="00F80ED2">
        <w:t>Excluye:</w:t>
      </w:r>
    </w:p>
    <w:p w:rsidR="00AE2DE5" w:rsidRPr="0091409B" w:rsidRDefault="00AE2DE5" w:rsidP="00AE2DE5">
      <w:pPr>
        <w:pStyle w:val="VIETA"/>
        <w:numPr>
          <w:ilvl w:val="0"/>
          <w:numId w:val="11"/>
        </w:numPr>
        <w:ind w:left="2098" w:hanging="357"/>
      </w:pPr>
      <w:r w:rsidRPr="0091409B">
        <w:t>Transporte por funicular (07.3.6.1)</w:t>
      </w:r>
      <w:r>
        <w:t>.</w:t>
      </w:r>
    </w:p>
    <w:p w:rsidR="00AE2DE5" w:rsidRPr="0091409B" w:rsidRDefault="00AE2DE5" w:rsidP="00AE2DE5">
      <w:pPr>
        <w:pStyle w:val="VIETA"/>
        <w:numPr>
          <w:ilvl w:val="0"/>
          <w:numId w:val="11"/>
        </w:numPr>
        <w:ind w:left="2098" w:hanging="357"/>
      </w:pPr>
      <w:r w:rsidRPr="0091409B">
        <w:t>Quedan excluidos los transportes en trenes de largo recorrido</w:t>
      </w:r>
      <w:r>
        <w:t xml:space="preserve"> (distancias superiores a 50 km)</w:t>
      </w:r>
      <w:r w:rsidRPr="0091409B">
        <w:t xml:space="preserve"> (07.3.1.2)</w:t>
      </w:r>
      <w:r>
        <w:t>.</w:t>
      </w:r>
    </w:p>
    <w:p w:rsidR="00AE2DE5" w:rsidRPr="0091409B" w:rsidRDefault="00AE2DE5" w:rsidP="00AE2DE5">
      <w:pPr>
        <w:pStyle w:val="VIETA"/>
        <w:numPr>
          <w:ilvl w:val="0"/>
          <w:numId w:val="11"/>
        </w:numPr>
        <w:ind w:left="2098" w:hanging="357"/>
      </w:pPr>
      <w:r w:rsidRPr="0091409B">
        <w:t>Utilización de metro, metroligero y tranvía (07.3.1.3)</w:t>
      </w:r>
      <w:r>
        <w:t>.</w:t>
      </w:r>
    </w:p>
    <w:p w:rsidR="00AE2DE5" w:rsidRDefault="00AE2DE5" w:rsidP="00AE2DE5">
      <w:pPr>
        <w:keepLines/>
        <w:tabs>
          <w:tab w:val="left" w:pos="1757"/>
        </w:tabs>
        <w:ind w:left="2127"/>
        <w:jc w:val="both"/>
        <w:rPr>
          <w:rFonts w:ascii="Arial" w:hAnsi="Arial" w:cs="Arial"/>
          <w:i/>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Default="00AE2DE5" w:rsidP="00AE2DE5">
      <w:pPr>
        <w:pStyle w:val="TtuloCdigo"/>
      </w:pPr>
      <w:r w:rsidRPr="00F80ED2">
        <w:t>07.3.1.2</w:t>
      </w:r>
      <w:r w:rsidRPr="00F80ED2">
        <w:tab/>
        <w:t xml:space="preserve">TREN DE LARGO RECORRIDO </w:t>
      </w:r>
      <w:r>
        <w:t xml:space="preserve">(DISTANCIAS SUPERIORES A 50 KM). </w:t>
      </w:r>
      <w:r w:rsidRPr="00F80ED2">
        <w:t>TRANSPORTE</w:t>
      </w:r>
      <w:r>
        <w:t xml:space="preserve"> POR FERROCARRIL NO DESGLOSABLE</w:t>
      </w:r>
    </w:p>
    <w:p w:rsidR="00AE2DE5" w:rsidRPr="00F80ED2" w:rsidRDefault="00AE2DE5" w:rsidP="00AE2DE5">
      <w:pPr>
        <w:pStyle w:val="Referencia"/>
      </w:pPr>
      <w:r w:rsidRPr="00F80ED2">
        <w:t xml:space="preserve">Mensual </w:t>
      </w:r>
    </w:p>
    <w:p w:rsidR="00AE2DE5" w:rsidRPr="00F80ED2" w:rsidRDefault="00AE2DE5" w:rsidP="00AE2DE5">
      <w:pPr>
        <w:pStyle w:val="VIETA"/>
        <w:numPr>
          <w:ilvl w:val="0"/>
          <w:numId w:val="11"/>
        </w:numPr>
        <w:ind w:left="2098" w:hanging="357"/>
      </w:pPr>
      <w:r w:rsidRPr="00F80ED2">
        <w:t>Pagos por billetes, equipajes, mascotas, servicios de coches cama y literas.</w:t>
      </w:r>
    </w:p>
    <w:p w:rsidR="00AE2DE5" w:rsidRPr="00F80ED2" w:rsidRDefault="00AE2DE5" w:rsidP="00AE2DE5">
      <w:pPr>
        <w:pStyle w:val="VIETA"/>
        <w:numPr>
          <w:ilvl w:val="0"/>
          <w:numId w:val="11"/>
        </w:numPr>
        <w:ind w:left="2098" w:hanging="357"/>
      </w:pPr>
      <w:r w:rsidRPr="00F80ED2">
        <w:t>Transportes de vehículos privados</w:t>
      </w:r>
      <w:r>
        <w:t xml:space="preserve"> por ferrocarril</w:t>
      </w:r>
      <w:r w:rsidRPr="00F80ED2">
        <w:t>.</w:t>
      </w:r>
    </w:p>
    <w:p w:rsidR="00AE2DE5" w:rsidRPr="00F80ED2" w:rsidRDefault="00AE2DE5" w:rsidP="00AE2DE5">
      <w:pPr>
        <w:pStyle w:val="VIETA"/>
        <w:numPr>
          <w:ilvl w:val="0"/>
          <w:numId w:val="11"/>
        </w:numPr>
        <w:ind w:left="2098" w:hanging="357"/>
      </w:pPr>
      <w:r w:rsidRPr="00F80ED2">
        <w:t>Transporte por ferrocarril no desglosable.</w:t>
      </w:r>
    </w:p>
    <w:p w:rsidR="00AE2DE5" w:rsidRPr="00F80ED2" w:rsidRDefault="00AE2DE5" w:rsidP="00AE2DE5">
      <w:pPr>
        <w:pStyle w:val="VIETA"/>
        <w:numPr>
          <w:ilvl w:val="0"/>
          <w:numId w:val="11"/>
        </w:numPr>
        <w:ind w:left="2098" w:hanging="357"/>
      </w:pPr>
      <w:r w:rsidRPr="00F80ED2">
        <w:t>En billetes de AVE y larga distancia (el billete de cercanías es gratuito, por lo que el billete se anota en este código).</w:t>
      </w:r>
    </w:p>
    <w:p w:rsidR="00AE2DE5" w:rsidRPr="00F80ED2" w:rsidRDefault="00AE2DE5" w:rsidP="00AE2DE5">
      <w:pPr>
        <w:pStyle w:val="VIETA"/>
        <w:numPr>
          <w:ilvl w:val="0"/>
          <w:numId w:val="11"/>
        </w:numPr>
        <w:ind w:left="2098" w:hanging="357"/>
      </w:pPr>
      <w:r w:rsidRPr="00F80ED2">
        <w:t>Tarjeta dorada de RENFE.</w:t>
      </w:r>
    </w:p>
    <w:p w:rsidR="00AE2DE5" w:rsidRPr="00F80ED2" w:rsidRDefault="00AE2DE5" w:rsidP="00AE2DE5">
      <w:pPr>
        <w:pStyle w:val="VIETA"/>
        <w:numPr>
          <w:ilvl w:val="0"/>
          <w:numId w:val="11"/>
        </w:numPr>
        <w:ind w:left="2098" w:hanging="357"/>
      </w:pPr>
      <w:r w:rsidRPr="00F80ED2">
        <w:t>BonoAVE, abono tarjeta plus (Avant), tarjeta plus 10, tarjeta plus 10 estudiante y cualquier otro tipo de bono para trenes de media y larga distancia.</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Excluye"/>
      </w:pPr>
      <w:r w:rsidRPr="00F80ED2">
        <w:t>Excluye:</w:t>
      </w:r>
    </w:p>
    <w:p w:rsidR="00AE2DE5" w:rsidRPr="0091409B" w:rsidRDefault="00AE2DE5" w:rsidP="00AE2DE5">
      <w:pPr>
        <w:pStyle w:val="VIETA"/>
        <w:numPr>
          <w:ilvl w:val="0"/>
          <w:numId w:val="11"/>
        </w:numPr>
        <w:ind w:left="2098" w:hanging="357"/>
      </w:pPr>
      <w:r w:rsidRPr="0091409B">
        <w:t>El transporte por funicular (07.3.6.1)</w:t>
      </w:r>
      <w:r>
        <w:t>.</w:t>
      </w:r>
    </w:p>
    <w:p w:rsidR="00AE2DE5" w:rsidRPr="0091409B" w:rsidRDefault="00AE2DE5" w:rsidP="00AE2DE5">
      <w:pPr>
        <w:pStyle w:val="VIETA"/>
        <w:numPr>
          <w:ilvl w:val="0"/>
          <w:numId w:val="11"/>
        </w:numPr>
        <w:ind w:left="2098" w:hanging="357"/>
      </w:pPr>
      <w:r w:rsidRPr="0091409B">
        <w:t>Las comidas y bebidas consumidas en el tren siempre que no estén incluidas en el billete (11.1.1.6).</w:t>
      </w:r>
    </w:p>
    <w:p w:rsidR="00AE2DE5" w:rsidRPr="0091409B" w:rsidRDefault="00AE2DE5" w:rsidP="00AE2DE5">
      <w:pPr>
        <w:pStyle w:val="VIETA"/>
        <w:numPr>
          <w:ilvl w:val="0"/>
          <w:numId w:val="11"/>
        </w:numPr>
        <w:ind w:left="2098" w:hanging="357"/>
      </w:pPr>
      <w:r w:rsidRPr="0091409B">
        <w:t>Quedan excluidos los transportes en trenes de cercanías (07.3.1.1)</w:t>
      </w:r>
      <w:r>
        <w:t>.</w:t>
      </w:r>
    </w:p>
    <w:p w:rsidR="00AE2DE5" w:rsidRPr="0091409B" w:rsidRDefault="00AE2DE5" w:rsidP="00AE2DE5">
      <w:pPr>
        <w:pStyle w:val="VIETA"/>
        <w:numPr>
          <w:ilvl w:val="0"/>
          <w:numId w:val="11"/>
        </w:numPr>
        <w:ind w:left="2098" w:hanging="357"/>
      </w:pPr>
      <w:r w:rsidRPr="0091409B">
        <w:t>Transporte en metro o tranvía (07.3.1.3).</w:t>
      </w:r>
    </w:p>
    <w:p w:rsidR="00AE2DE5"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t>07.3.1.3</w:t>
      </w:r>
      <w:r>
        <w:tab/>
        <w:t>METRO Y TRANVÍA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Billetes y bonos de metro, tranvía o metroliger</w:t>
      </w:r>
      <w:r>
        <w:t>o cuando éstos son utilizados so</w:t>
      </w:r>
      <w:r w:rsidRPr="00F80ED2">
        <w:t xml:space="preserve">lo para estos medios de transporte. </w:t>
      </w:r>
    </w:p>
    <w:p w:rsidR="00AE2DE5" w:rsidRDefault="00AE2DE5" w:rsidP="00AE2DE5">
      <w:pPr>
        <w:pStyle w:val="VIETA"/>
        <w:numPr>
          <w:ilvl w:val="0"/>
          <w:numId w:val="11"/>
        </w:numPr>
        <w:ind w:left="2098" w:hanging="357"/>
      </w:pPr>
      <w:r>
        <w:t>B</w:t>
      </w:r>
      <w:r w:rsidRPr="00F80ED2">
        <w:t>onos anuales de metro, tranvía o metroligero</w:t>
      </w:r>
      <w:r>
        <w:t>.</w:t>
      </w:r>
    </w:p>
    <w:p w:rsidR="00AE2DE5" w:rsidRPr="00F80ED2" w:rsidRDefault="00AE2DE5" w:rsidP="00AE2DE5">
      <w:pPr>
        <w:pStyle w:val="VIETA"/>
        <w:ind w:firstLine="0"/>
      </w:pPr>
    </w:p>
    <w:p w:rsidR="00AE2DE5" w:rsidRPr="00F80ED2" w:rsidRDefault="00AE2DE5" w:rsidP="00AE2DE5">
      <w:pPr>
        <w:pStyle w:val="Excluye"/>
      </w:pPr>
      <w:r w:rsidRPr="00F80ED2">
        <w:t>Excluye</w:t>
      </w:r>
      <w:r>
        <w:t>:</w:t>
      </w:r>
    </w:p>
    <w:p w:rsidR="00AE2DE5" w:rsidRPr="0091409B" w:rsidRDefault="00AE2DE5" w:rsidP="00AE2DE5">
      <w:pPr>
        <w:pStyle w:val="VIETA"/>
        <w:numPr>
          <w:ilvl w:val="0"/>
          <w:numId w:val="11"/>
        </w:numPr>
        <w:ind w:left="2098" w:hanging="357"/>
      </w:pPr>
      <w:r w:rsidRPr="0091409B">
        <w:t>El transporte por funicular (07.3.6.1)</w:t>
      </w:r>
      <w:r>
        <w:t>.</w:t>
      </w:r>
    </w:p>
    <w:p w:rsidR="00AE2DE5" w:rsidRPr="0091409B" w:rsidRDefault="00AE2DE5" w:rsidP="00AE2DE5">
      <w:pPr>
        <w:pStyle w:val="VIETA"/>
        <w:numPr>
          <w:ilvl w:val="0"/>
          <w:numId w:val="11"/>
        </w:numPr>
        <w:ind w:left="2098" w:hanging="357"/>
      </w:pPr>
      <w:r w:rsidRPr="0091409B">
        <w:t>Las comidas y bebidas consumidas en el tren siempre que no estén incluidas en el billete (11.1.1.6).</w:t>
      </w:r>
    </w:p>
    <w:p w:rsidR="00AE2DE5" w:rsidRPr="0091409B" w:rsidRDefault="00AE2DE5" w:rsidP="00AE2DE5">
      <w:pPr>
        <w:pStyle w:val="VIETA"/>
        <w:numPr>
          <w:ilvl w:val="0"/>
          <w:numId w:val="11"/>
        </w:numPr>
        <w:ind w:left="2098" w:hanging="357"/>
      </w:pPr>
      <w:r w:rsidRPr="0091409B">
        <w:t>Quedan excluidos los transportes en trenes de cercanías (07.3.1.1) y en trenes de largo recorri</w:t>
      </w:r>
      <w:r>
        <w:t>do</w:t>
      </w:r>
      <w:r w:rsidRPr="0091409B">
        <w:t xml:space="preserve"> </w:t>
      </w:r>
      <w:r>
        <w:t xml:space="preserve">(distancias superiores a 50 km) </w:t>
      </w:r>
      <w:r w:rsidRPr="0091409B">
        <w:t>(07.3.1.2)</w:t>
      </w:r>
      <w:r>
        <w:t>.</w:t>
      </w:r>
    </w:p>
    <w:p w:rsidR="00AE2DE5"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i/>
          <w:color w:val="000000"/>
        </w:rPr>
      </w:pPr>
    </w:p>
    <w:p w:rsidR="00AE2DE5"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07.3.2</w:t>
      </w:r>
      <w:r>
        <w:rPr>
          <w:rFonts w:cs="Arial"/>
          <w:color w:val="000000"/>
          <w:sz w:val="22"/>
          <w:szCs w:val="22"/>
        </w:rPr>
        <w:tab/>
      </w:r>
      <w:r w:rsidRPr="00F80ED2">
        <w:rPr>
          <w:rFonts w:cs="Arial"/>
          <w:color w:val="000000"/>
          <w:sz w:val="22"/>
          <w:szCs w:val="22"/>
        </w:rPr>
        <w:t>TRANSPORTES DE PASAJEROS POR CARR</w:t>
      </w:r>
      <w:r>
        <w:rPr>
          <w:rFonts w:cs="Arial"/>
          <w:color w:val="000000"/>
          <w:sz w:val="22"/>
          <w:szCs w:val="22"/>
        </w:rPr>
        <w:t>ETERA (LOCAL Y LARGA DISTANCIA)</w:t>
      </w:r>
    </w:p>
    <w:p w:rsidR="00AE2DE5"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TtuloCdigo"/>
      </w:pPr>
      <w:r>
        <w:t>07.3.2.1</w:t>
      </w:r>
      <w:r>
        <w:tab/>
      </w:r>
      <w:r w:rsidRPr="00F80ED2">
        <w:t>AUTOBÚS URBANO NO ESCOLAR</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rPr>
          <w:b/>
          <w:u w:val="single"/>
        </w:rPr>
      </w:pPr>
      <w:r w:rsidRPr="00F80ED2">
        <w:t xml:space="preserve">Los billetes de autobús, microbús y trolebús urbanos. </w:t>
      </w:r>
    </w:p>
    <w:p w:rsidR="00AE2DE5" w:rsidRPr="006E2419" w:rsidRDefault="00AE2DE5" w:rsidP="00AE2DE5">
      <w:pPr>
        <w:pStyle w:val="VIETA"/>
        <w:numPr>
          <w:ilvl w:val="0"/>
          <w:numId w:val="11"/>
        </w:numPr>
        <w:ind w:left="2098" w:hanging="357"/>
        <w:rPr>
          <w:b/>
          <w:u w:val="single"/>
        </w:rPr>
      </w:pPr>
      <w:r w:rsidRPr="00F80ED2">
        <w:t>Los bonobuses utilizados exclusivame</w:t>
      </w:r>
      <w:r>
        <w:t>nte en este tipo de transporte.</w:t>
      </w:r>
    </w:p>
    <w:p w:rsidR="00AE2DE5" w:rsidRDefault="00AE2DE5" w:rsidP="00AE2DE5">
      <w:pPr>
        <w:pStyle w:val="VIETA"/>
        <w:numPr>
          <w:ilvl w:val="0"/>
          <w:numId w:val="11"/>
        </w:numPr>
        <w:ind w:left="2098" w:hanging="357"/>
      </w:pPr>
      <w:r w:rsidRPr="00F80ED2">
        <w:t>Autobús turístico.</w:t>
      </w:r>
    </w:p>
    <w:p w:rsidR="00AE2DE5" w:rsidRDefault="00AE2DE5" w:rsidP="00AE2DE5">
      <w:pPr>
        <w:pStyle w:val="VIETA"/>
        <w:numPr>
          <w:ilvl w:val="0"/>
          <w:numId w:val="11"/>
        </w:numPr>
        <w:ind w:left="2098" w:hanging="357"/>
      </w:pPr>
      <w:r w:rsidRPr="00F80ED2">
        <w:t>Incluye los pagos por equipaje</w:t>
      </w:r>
      <w:r>
        <w:t>.</w:t>
      </w:r>
    </w:p>
    <w:p w:rsidR="00AE2DE5" w:rsidRPr="00F80ED2" w:rsidRDefault="00AE2DE5" w:rsidP="00AE2DE5">
      <w:pPr>
        <w:pStyle w:val="Prrafodelista"/>
        <w:keepNext/>
        <w:ind w:left="2127"/>
        <w:jc w:val="both"/>
        <w:rPr>
          <w:rFonts w:ascii="Arial" w:hAnsi="Arial" w:cs="Arial"/>
          <w:color w:val="000000"/>
        </w:rPr>
      </w:pPr>
    </w:p>
    <w:p w:rsidR="00AE2DE5" w:rsidRPr="00F80ED2" w:rsidRDefault="00AE2DE5" w:rsidP="00AE2DE5">
      <w:pPr>
        <w:pStyle w:val="Excluye"/>
      </w:pPr>
      <w:r w:rsidRPr="00F80ED2">
        <w:t>Excluye:</w:t>
      </w:r>
    </w:p>
    <w:p w:rsidR="00AE2DE5" w:rsidRPr="006E2419" w:rsidRDefault="00AE2DE5" w:rsidP="00AE2DE5">
      <w:pPr>
        <w:pStyle w:val="VIETA"/>
        <w:numPr>
          <w:ilvl w:val="0"/>
          <w:numId w:val="11"/>
        </w:numPr>
        <w:ind w:left="2098" w:hanging="357"/>
      </w:pPr>
      <w:r w:rsidRPr="006E2419">
        <w:t>Transporte escolar (07.3.2.3</w:t>
      </w:r>
      <w:r>
        <w:t>).</w:t>
      </w:r>
    </w:p>
    <w:p w:rsidR="00AE2DE5" w:rsidRPr="006E2419" w:rsidRDefault="00AE2DE5" w:rsidP="00AE2DE5">
      <w:pPr>
        <w:pStyle w:val="VIETA"/>
        <w:numPr>
          <w:ilvl w:val="0"/>
          <w:numId w:val="11"/>
        </w:numPr>
        <w:ind w:left="2098" w:hanging="357"/>
      </w:pPr>
      <w:r w:rsidRPr="006E2419">
        <w:t>Servicio de ambulancias (06.2.3.2 si se refiere a servicios distintos de los hospitalarios o 06.3.0.0 si se trata de servicios hospitalarios)</w:t>
      </w:r>
      <w:r>
        <w:t>.</w:t>
      </w:r>
    </w:p>
    <w:p w:rsidR="00AE2DE5" w:rsidRPr="006E2419" w:rsidRDefault="00AE2DE5" w:rsidP="00AE2DE5">
      <w:pPr>
        <w:pStyle w:val="VIETA"/>
        <w:numPr>
          <w:ilvl w:val="0"/>
          <w:numId w:val="11"/>
        </w:numPr>
        <w:ind w:left="2098" w:hanging="357"/>
      </w:pPr>
      <w:r w:rsidRPr="006E2419">
        <w:t>Alquiler de coches sin conductor (07.2.4.1).</w:t>
      </w:r>
    </w:p>
    <w:p w:rsidR="00AE2DE5" w:rsidRDefault="00AE2DE5" w:rsidP="00AE2DE5">
      <w:pPr>
        <w:keepNext/>
        <w:keepLines/>
        <w:tabs>
          <w:tab w:val="left" w:pos="1757"/>
        </w:tabs>
        <w:jc w:val="both"/>
        <w:rPr>
          <w:rFonts w:ascii="Arial" w:hAnsi="Arial" w:cs="Arial"/>
          <w:color w:val="000000"/>
        </w:rPr>
      </w:pPr>
    </w:p>
    <w:p w:rsidR="00AE2DE5" w:rsidRPr="00F80ED2" w:rsidRDefault="00AE2DE5" w:rsidP="00AE2DE5">
      <w:pPr>
        <w:keepNext/>
        <w:keepLines/>
        <w:tabs>
          <w:tab w:val="left" w:pos="1757"/>
        </w:tabs>
        <w:jc w:val="both"/>
        <w:rPr>
          <w:rFonts w:ascii="Arial" w:hAnsi="Arial" w:cs="Arial"/>
          <w:color w:val="000000"/>
        </w:rPr>
      </w:pPr>
    </w:p>
    <w:p w:rsidR="00AE2DE5" w:rsidRPr="00F80ED2" w:rsidRDefault="00AE2DE5" w:rsidP="00AE2DE5">
      <w:pPr>
        <w:pStyle w:val="TtuloCdigo"/>
      </w:pPr>
      <w:r>
        <w:t>07.3.2.2</w:t>
      </w:r>
      <w:r>
        <w:tab/>
      </w:r>
      <w:r w:rsidRPr="00F80ED2">
        <w:t>AUTOBÚS Y</w:t>
      </w:r>
      <w:r>
        <w:t xml:space="preserve"> AUTOCAR INTERURBANO NO ESCOLAR</w:t>
      </w:r>
      <w:r w:rsidRPr="00F80ED2">
        <w:t xml:space="preserve"> </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rPr>
          <w:b/>
          <w:u w:val="single"/>
        </w:rPr>
      </w:pPr>
      <w:r w:rsidRPr="00F80ED2">
        <w:t xml:space="preserve">Los billetes de autobús, microbús y trolebús interurbanos colectivos. </w:t>
      </w:r>
    </w:p>
    <w:p w:rsidR="00AE2DE5" w:rsidRPr="006E2419" w:rsidRDefault="00AE2DE5" w:rsidP="00AE2DE5">
      <w:pPr>
        <w:pStyle w:val="VIETA"/>
        <w:numPr>
          <w:ilvl w:val="0"/>
          <w:numId w:val="11"/>
        </w:numPr>
        <w:ind w:left="2098" w:hanging="357"/>
        <w:rPr>
          <w:b/>
          <w:u w:val="single"/>
        </w:rPr>
      </w:pPr>
      <w:r w:rsidRPr="00F80ED2">
        <w:t>Los bonobuses utilizados exclusivame</w:t>
      </w:r>
      <w:r>
        <w:t>nte en este tipo de transporte.</w:t>
      </w:r>
    </w:p>
    <w:p w:rsidR="00AE2DE5" w:rsidRDefault="00AE2DE5" w:rsidP="00AE2DE5">
      <w:pPr>
        <w:pStyle w:val="VIETA"/>
        <w:numPr>
          <w:ilvl w:val="0"/>
          <w:numId w:val="11"/>
        </w:numPr>
        <w:ind w:left="2098" w:hanging="357"/>
      </w:pPr>
      <w:r w:rsidRPr="00F80ED2">
        <w:t>Autocar de larga distancia.</w:t>
      </w:r>
    </w:p>
    <w:p w:rsidR="00AE2DE5" w:rsidRDefault="00AE2DE5" w:rsidP="00AE2DE5">
      <w:pPr>
        <w:pStyle w:val="VIETA"/>
        <w:numPr>
          <w:ilvl w:val="0"/>
          <w:numId w:val="11"/>
        </w:numPr>
        <w:ind w:left="2098" w:hanging="357"/>
      </w:pPr>
      <w:r w:rsidRPr="00F80ED2">
        <w:t>Incluye los pagos por equipaje.</w:t>
      </w:r>
    </w:p>
    <w:p w:rsidR="00AE2DE5" w:rsidRDefault="00AE2DE5" w:rsidP="00AE2DE5">
      <w:pPr>
        <w:pStyle w:val="VIETA"/>
        <w:ind w:firstLine="0"/>
      </w:pPr>
    </w:p>
    <w:p w:rsidR="00AE2DE5" w:rsidRDefault="00AE2DE5" w:rsidP="00AE2DE5">
      <w:pPr>
        <w:pStyle w:val="VIETA"/>
        <w:ind w:firstLine="0"/>
      </w:pPr>
    </w:p>
    <w:p w:rsidR="00AE2DE5" w:rsidRPr="00F80ED2" w:rsidRDefault="00AE2DE5" w:rsidP="00AE2DE5">
      <w:pPr>
        <w:pStyle w:val="TtuloCdigo"/>
      </w:pPr>
      <w:r>
        <w:t>07.3.2.3</w:t>
      </w:r>
      <w:r>
        <w:tab/>
      </w:r>
      <w:r w:rsidRPr="00F80ED2">
        <w:t>TRANSPORTE ESCOLAR</w:t>
      </w:r>
    </w:p>
    <w:p w:rsidR="00AE2DE5" w:rsidRPr="00F80ED2" w:rsidRDefault="00AE2DE5" w:rsidP="00AE2DE5">
      <w:pPr>
        <w:pStyle w:val="Referencia"/>
      </w:pPr>
      <w:r>
        <w:t>Último</w:t>
      </w:r>
      <w:r w:rsidRPr="00F80ED2">
        <w:t xml:space="preserve"> recibo</w:t>
      </w:r>
      <w:r w:rsidRPr="00F80ED2">
        <w:tab/>
      </w:r>
      <w:r w:rsidRPr="00F80ED2">
        <w:tab/>
      </w:r>
    </w:p>
    <w:p w:rsidR="00AE2DE5" w:rsidRDefault="00AE2DE5" w:rsidP="00AE2DE5">
      <w:pPr>
        <w:pStyle w:val="VIETA"/>
        <w:numPr>
          <w:ilvl w:val="0"/>
          <w:numId w:val="11"/>
        </w:numPr>
        <w:ind w:left="2098" w:hanging="357"/>
      </w:pPr>
      <w:r w:rsidRPr="00F80ED2">
        <w:t>Todo tipo de transporte escolar tanto urbano como interurbano, que pone a disposición de los alumnos el centro de enseñanza o empresa, para su desplazamiento</w:t>
      </w:r>
      <w:r>
        <w:t>.</w:t>
      </w:r>
    </w:p>
    <w:p w:rsidR="00AE2DE5" w:rsidRPr="00F80ED2" w:rsidRDefault="00AE2DE5" w:rsidP="00AE2DE5">
      <w:pPr>
        <w:pStyle w:val="VIETA"/>
        <w:ind w:firstLine="0"/>
      </w:pPr>
    </w:p>
    <w:p w:rsidR="00AE2DE5" w:rsidRPr="00F80ED2" w:rsidRDefault="00AE2DE5" w:rsidP="00AE2DE5">
      <w:pPr>
        <w:pStyle w:val="A4"/>
        <w:tabs>
          <w:tab w:val="clear" w:pos="993"/>
          <w:tab w:val="clear" w:pos="1757"/>
        </w:tabs>
        <w:spacing w:before="0"/>
        <w:ind w:left="2127" w:hanging="1740"/>
        <w:rPr>
          <w:rFonts w:cs="Arial"/>
          <w:color w:val="000000"/>
          <w:sz w:val="22"/>
          <w:szCs w:val="22"/>
        </w:rPr>
      </w:pPr>
      <w:bookmarkStart w:id="13" w:name="_Hlk93129128"/>
    </w:p>
    <w:p w:rsidR="00AE2DE5" w:rsidRPr="006E2419" w:rsidRDefault="00AE2DE5" w:rsidP="00AE2DE5">
      <w:pPr>
        <w:pStyle w:val="TtuloCdigo"/>
      </w:pPr>
      <w:r>
        <w:t xml:space="preserve">07.3.2.4 </w:t>
      </w:r>
      <w:r>
        <w:tab/>
      </w:r>
      <w:r w:rsidRPr="006E2419">
        <w:t xml:space="preserve">TAXI Y COCHE DE ALQUILER CON CONDUCTOR </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pPr>
      <w:r w:rsidRPr="00F80ED2">
        <w:t>Gastos en taxi urbano o interurbano. Incluye los pagos por equipaje y propinas.</w:t>
      </w:r>
    </w:p>
    <w:p w:rsidR="00AE2DE5" w:rsidRPr="00F80ED2" w:rsidRDefault="00AE2DE5" w:rsidP="00AE2DE5">
      <w:pPr>
        <w:pStyle w:val="VIETA"/>
        <w:numPr>
          <w:ilvl w:val="0"/>
          <w:numId w:val="11"/>
        </w:numPr>
        <w:ind w:left="2098" w:hanging="357"/>
      </w:pPr>
      <w:r w:rsidRPr="00F80ED2">
        <w:t>Alquiler de coche con conductor para transporte urbano o interurbano.</w:t>
      </w:r>
      <w:bookmarkEnd w:id="13"/>
      <w:r w:rsidRPr="00F80ED2">
        <w:t xml:space="preserve"> Alquiler de limusinas.</w:t>
      </w:r>
    </w:p>
    <w:p w:rsidR="00AE2DE5" w:rsidRDefault="00AE2DE5" w:rsidP="00AE2DE5">
      <w:pPr>
        <w:pStyle w:val="VIETA"/>
        <w:numPr>
          <w:ilvl w:val="0"/>
          <w:numId w:val="11"/>
        </w:numPr>
        <w:ind w:left="2098" w:hanging="357"/>
      </w:pPr>
      <w:r w:rsidRPr="00F80ED2">
        <w:t>Pago a otro conductor particular por transporte en</w:t>
      </w:r>
      <w:r>
        <w:t xml:space="preserve"> su vehículo (Bla Bla Car, Uber</w:t>
      </w:r>
      <w:r w:rsidRPr="00F80ED2">
        <w:t>...)</w:t>
      </w:r>
      <w:r>
        <w:t>.</w:t>
      </w: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6E2419" w:rsidRDefault="00AE2DE5" w:rsidP="00AE2DE5">
      <w:pPr>
        <w:pStyle w:val="VIETA"/>
        <w:numPr>
          <w:ilvl w:val="0"/>
          <w:numId w:val="11"/>
        </w:numPr>
        <w:ind w:left="2098" w:hanging="357"/>
      </w:pPr>
      <w:r w:rsidRPr="006E2419">
        <w:t>El transporte escolar (07.3.2.3</w:t>
      </w:r>
      <w:r>
        <w:t>).</w:t>
      </w:r>
    </w:p>
    <w:p w:rsidR="00AE2DE5" w:rsidRPr="006E2419" w:rsidRDefault="00AE2DE5" w:rsidP="00AE2DE5">
      <w:pPr>
        <w:pStyle w:val="VIETA"/>
        <w:numPr>
          <w:ilvl w:val="0"/>
          <w:numId w:val="11"/>
        </w:numPr>
        <w:ind w:left="2098" w:hanging="357"/>
      </w:pPr>
      <w:r w:rsidRPr="006E2419">
        <w:t>Servicio de ambulancias (06.2.3.2 si se refiere a servicios distintos de los hospitalarios o 06.3.0.0 si se trata de servicios hospitalarios)</w:t>
      </w:r>
      <w:r>
        <w:t>.</w:t>
      </w:r>
    </w:p>
    <w:p w:rsidR="00AE2DE5" w:rsidRPr="006E2419" w:rsidRDefault="00AE2DE5" w:rsidP="00AE2DE5">
      <w:pPr>
        <w:pStyle w:val="VIETA"/>
        <w:numPr>
          <w:ilvl w:val="0"/>
          <w:numId w:val="11"/>
        </w:numPr>
        <w:ind w:left="2098" w:hanging="357"/>
      </w:pPr>
      <w:r w:rsidRPr="006E2419">
        <w:t>El alquiler de coches sin conductor (07.2.4.1).</w:t>
      </w:r>
    </w:p>
    <w:p w:rsidR="00AE2DE5" w:rsidRDefault="00AE2DE5" w:rsidP="00AE2DE5">
      <w:pPr>
        <w:keepNext/>
        <w:keepLines/>
        <w:tabs>
          <w:tab w:val="left" w:pos="1757"/>
        </w:tabs>
        <w:jc w:val="both"/>
        <w:rPr>
          <w:rFonts w:ascii="Arial" w:hAnsi="Arial" w:cs="Arial"/>
          <w:color w:val="000000"/>
        </w:rPr>
      </w:pPr>
    </w:p>
    <w:p w:rsidR="00AE2DE5" w:rsidRPr="00F80ED2" w:rsidRDefault="00AE2DE5" w:rsidP="00AE2DE5">
      <w:pPr>
        <w:keepNext/>
        <w:keepLines/>
        <w:tabs>
          <w:tab w:val="left" w:pos="1757"/>
        </w:tabs>
        <w:jc w:val="both"/>
        <w:rPr>
          <w:rFonts w:ascii="Arial" w:hAnsi="Arial" w:cs="Arial"/>
          <w:color w:val="000000"/>
        </w:rPr>
      </w:pPr>
    </w:p>
    <w:p w:rsidR="00AE2DE5"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sidRPr="00F80ED2">
        <w:rPr>
          <w:rFonts w:cs="Arial"/>
          <w:color w:val="000000"/>
          <w:sz w:val="22"/>
          <w:szCs w:val="22"/>
        </w:rPr>
        <w:t>07.3.3</w:t>
      </w:r>
      <w:r>
        <w:rPr>
          <w:rFonts w:cs="Arial"/>
          <w:color w:val="000000"/>
          <w:sz w:val="22"/>
          <w:szCs w:val="22"/>
        </w:rPr>
        <w:tab/>
        <w:t>TRANSPORTE AÉREO DE PASAJEROS</w:t>
      </w:r>
    </w:p>
    <w:p w:rsidR="00AE2DE5" w:rsidRDefault="00AE2DE5" w:rsidP="00AE2DE5">
      <w:pPr>
        <w:pStyle w:val="A3"/>
        <w:keepNext w:val="0"/>
        <w:keepLines w:val="0"/>
        <w:spacing w:before="0"/>
        <w:ind w:left="2127"/>
        <w:outlineLvl w:val="0"/>
        <w:rPr>
          <w:rFonts w:cs="Arial"/>
          <w:color w:val="000000"/>
          <w:sz w:val="22"/>
          <w:szCs w:val="22"/>
        </w:rPr>
      </w:pPr>
    </w:p>
    <w:p w:rsidR="00AE2DE5" w:rsidRPr="00F80ED2" w:rsidRDefault="00AE2DE5" w:rsidP="00AE2DE5">
      <w:pPr>
        <w:pStyle w:val="A3"/>
        <w:keepNext w:val="0"/>
        <w:keepLines w:val="0"/>
        <w:spacing w:before="0"/>
        <w:ind w:left="2127"/>
        <w:outlineLvl w:val="0"/>
        <w:rPr>
          <w:rFonts w:cs="Arial"/>
          <w:color w:val="000000"/>
          <w:sz w:val="22"/>
          <w:szCs w:val="22"/>
        </w:rPr>
      </w:pPr>
    </w:p>
    <w:p w:rsidR="00AE2DE5" w:rsidRPr="00F80ED2" w:rsidRDefault="00AE2DE5" w:rsidP="00AE2DE5">
      <w:pPr>
        <w:pStyle w:val="TtuloCdigo"/>
      </w:pPr>
      <w:r>
        <w:t>07.3.3.1</w:t>
      </w:r>
      <w:r>
        <w:tab/>
      </w:r>
      <w:r w:rsidRPr="00F80ED2">
        <w:t>VUELOS NACIONALES</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Precio total del billete por el transporte de personas y equipajes por avión o helicóptero dentro del país; el coste de las comidas siempre que estén comprendidas en el precio del billete y no se cobre por separado.</w:t>
      </w:r>
    </w:p>
    <w:p w:rsidR="00AE2DE5" w:rsidRPr="00F80ED2" w:rsidRDefault="00AE2DE5" w:rsidP="00AE2DE5">
      <w:pPr>
        <w:pStyle w:val="VIETA"/>
        <w:numPr>
          <w:ilvl w:val="0"/>
          <w:numId w:val="11"/>
        </w:numPr>
        <w:ind w:left="2098" w:hanging="357"/>
      </w:pPr>
      <w:r w:rsidRPr="00F80ED2">
        <w:t>Cualquier tipo de recargo en el billete, por exceso de equipaje, transporte de mascotas, prioridad de embarque, selección de asiento, de facturación en aeropuerto, bicicleta, equipamiento deportivo, servicio de WIFI en el avión...</w:t>
      </w:r>
    </w:p>
    <w:p w:rsidR="00AE2DE5" w:rsidRDefault="00AE2DE5" w:rsidP="00AE2DE5">
      <w:pPr>
        <w:pStyle w:val="VIETA"/>
        <w:numPr>
          <w:ilvl w:val="0"/>
          <w:numId w:val="11"/>
        </w:numPr>
        <w:ind w:left="2098" w:hanging="357"/>
      </w:pPr>
      <w:r w:rsidRPr="00F80ED2">
        <w:t>Pago adicional por acceso a zona VIP del aeropuerto, si no está incluido en el precio del billete.</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 xml:space="preserve">El transporte en avión, helicóptero... por salvamento o evacuación de enfermos o heridos </w:t>
      </w:r>
      <w:r>
        <w:t>(</w:t>
      </w:r>
      <w:r w:rsidRPr="00F80ED2">
        <w:t>06.2.3.2 si es no hospitalario o</w:t>
      </w:r>
      <w:r>
        <w:t xml:space="preserve"> 06.3.0.0 si es hospitalario).</w:t>
      </w:r>
    </w:p>
    <w:p w:rsidR="00AE2DE5" w:rsidRPr="00F80ED2" w:rsidRDefault="00AE2DE5" w:rsidP="00AE2DE5">
      <w:pPr>
        <w:pStyle w:val="VIETA"/>
        <w:numPr>
          <w:ilvl w:val="0"/>
          <w:numId w:val="11"/>
        </w:numPr>
        <w:ind w:left="2098" w:hanging="357"/>
      </w:pPr>
      <w:r w:rsidRPr="00F80ED2">
        <w:t>Al</w:t>
      </w:r>
      <w:r>
        <w:t>quiler de aviones, helicópteros</w:t>
      </w:r>
      <w:r w:rsidRPr="00F80ED2">
        <w:t>... para el deporte y el tiempo libre (09.4.1.2).</w:t>
      </w:r>
    </w:p>
    <w:p w:rsidR="00AE2DE5" w:rsidRDefault="00AE2DE5" w:rsidP="00AE2DE5">
      <w:pPr>
        <w:pStyle w:val="VIETA"/>
        <w:numPr>
          <w:ilvl w:val="0"/>
          <w:numId w:val="11"/>
        </w:numPr>
        <w:ind w:left="2098" w:hanging="357"/>
      </w:pPr>
      <w:r w:rsidRPr="00F80ED2">
        <w:t>El coste de las consumiciones siempre que el precio de este servicio no esté incluido en el billete (11.1.1.6)</w:t>
      </w:r>
      <w:r>
        <w:t>.</w:t>
      </w:r>
    </w:p>
    <w:p w:rsidR="00AE2DE5"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t>07.3.3.2</w:t>
      </w:r>
      <w:r>
        <w:tab/>
      </w:r>
      <w:r w:rsidRPr="00F80ED2">
        <w:t>VUELOS INTERNACIONALES (NUEVO)</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Precio total del billete por el transporte de personas y equipajes por avión o helicóptero cuando el destino se encuentra fuera del país. El coste de las comidas siempre que estén comprendidas en el precio del billete y no se cobren por separado.</w:t>
      </w:r>
    </w:p>
    <w:p w:rsidR="00AE2DE5" w:rsidRPr="00F80ED2" w:rsidRDefault="00AE2DE5" w:rsidP="00AE2DE5">
      <w:pPr>
        <w:pStyle w:val="VIETA"/>
        <w:numPr>
          <w:ilvl w:val="0"/>
          <w:numId w:val="11"/>
        </w:numPr>
        <w:ind w:left="2098" w:hanging="357"/>
      </w:pPr>
      <w:r w:rsidRPr="00F80ED2">
        <w:t>Cualquier tipo de recargo en el billete, por exceso de equipaje, transporte de mascotas, prioridad de embarque, selección de asiento, de facturación en aeropuerto, bicicleta, equipamiento deportivo, servicio de WIFI en el avión...</w:t>
      </w:r>
    </w:p>
    <w:p w:rsidR="00AE2DE5" w:rsidRDefault="00AE2DE5" w:rsidP="00AE2DE5">
      <w:pPr>
        <w:pStyle w:val="VIETA"/>
        <w:numPr>
          <w:ilvl w:val="0"/>
          <w:numId w:val="11"/>
        </w:numPr>
        <w:ind w:left="2098" w:hanging="357"/>
      </w:pPr>
      <w:r w:rsidRPr="00F80ED2">
        <w:t>Pago adicional por acceso a zona VIP del aeropuerto, si no está incluido en el precio del billete.</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El t</w:t>
      </w:r>
      <w:r>
        <w:t>ransporte en avión, helicóptero</w:t>
      </w:r>
      <w:r w:rsidRPr="00F80ED2">
        <w:t xml:space="preserve">... por salvamento o evacuación de enfermos o heridos </w:t>
      </w:r>
      <w:r>
        <w:t>(</w:t>
      </w:r>
      <w:r w:rsidRPr="00F80ED2">
        <w:t>06.2.3.2 si es no hospitalario o</w:t>
      </w:r>
      <w:r>
        <w:t xml:space="preserve"> 06.3.0.0 si es hospitalario).</w:t>
      </w:r>
    </w:p>
    <w:p w:rsidR="00AE2DE5" w:rsidRPr="00F80ED2" w:rsidRDefault="00AE2DE5" w:rsidP="00AE2DE5">
      <w:pPr>
        <w:pStyle w:val="VIETA"/>
        <w:numPr>
          <w:ilvl w:val="0"/>
          <w:numId w:val="11"/>
        </w:numPr>
        <w:ind w:left="2098" w:hanging="357"/>
      </w:pPr>
      <w:r w:rsidRPr="00F80ED2">
        <w:t>Al</w:t>
      </w:r>
      <w:r>
        <w:t>quiler de aviones, helicópteros</w:t>
      </w:r>
      <w:r w:rsidRPr="00F80ED2">
        <w:t>...</w:t>
      </w:r>
      <w:r>
        <w:t xml:space="preserve"> </w:t>
      </w:r>
      <w:r w:rsidRPr="00F80ED2">
        <w:t>para el deporte y el tiempo libre (09.4.1.2).</w:t>
      </w:r>
    </w:p>
    <w:p w:rsidR="00AE2DE5" w:rsidRDefault="00AE2DE5" w:rsidP="00AE2DE5">
      <w:pPr>
        <w:pStyle w:val="VIETA"/>
        <w:numPr>
          <w:ilvl w:val="0"/>
          <w:numId w:val="11"/>
        </w:numPr>
        <w:ind w:left="2098" w:hanging="357"/>
      </w:pPr>
      <w:r w:rsidRPr="00F80ED2">
        <w:t>El coste de las consumiciones siempre que el precio de este servicio no esté incluido en el billete (11.1.1.6)</w:t>
      </w:r>
      <w:r>
        <w:t>.</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07.3.4</w:t>
      </w:r>
      <w:r>
        <w:rPr>
          <w:rFonts w:cs="Arial"/>
          <w:color w:val="000000"/>
          <w:sz w:val="22"/>
          <w:szCs w:val="22"/>
        </w:rPr>
        <w:tab/>
      </w:r>
      <w:r w:rsidRPr="00F80ED2">
        <w:rPr>
          <w:rFonts w:cs="Arial"/>
          <w:color w:val="000000"/>
          <w:sz w:val="22"/>
          <w:szCs w:val="22"/>
        </w:rPr>
        <w:t>TRANSPORTE DE PASA</w:t>
      </w:r>
      <w:r>
        <w:rPr>
          <w:rFonts w:cs="Arial"/>
          <w:color w:val="000000"/>
          <w:sz w:val="22"/>
          <w:szCs w:val="22"/>
        </w:rPr>
        <w:t>JEROS POR MAR Y VÍAS INTERIORES</w:t>
      </w:r>
    </w:p>
    <w:p w:rsidR="00AE2DE5"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TtuloCdigo"/>
      </w:pPr>
      <w:r>
        <w:t>07.3.4.1</w:t>
      </w:r>
      <w:r>
        <w:tab/>
        <w:t>TRANSPORTE DE PASAJEROS POR MAR</w:t>
      </w:r>
    </w:p>
    <w:p w:rsidR="00AE2DE5" w:rsidRPr="00F80ED2" w:rsidRDefault="00AE2DE5" w:rsidP="00AE2DE5">
      <w:pPr>
        <w:pStyle w:val="Referencia"/>
      </w:pPr>
      <w:r w:rsidRPr="00F80ED2">
        <w:t>Mensual</w:t>
      </w:r>
      <w:r w:rsidRPr="00F80ED2">
        <w:tab/>
      </w:r>
    </w:p>
    <w:p w:rsidR="00AE2DE5" w:rsidRDefault="00AE2DE5" w:rsidP="00AE2DE5">
      <w:pPr>
        <w:pStyle w:val="VIETA"/>
        <w:numPr>
          <w:ilvl w:val="0"/>
          <w:numId w:val="11"/>
        </w:numPr>
        <w:ind w:left="2098" w:hanging="357"/>
      </w:pPr>
      <w:r w:rsidRPr="00F80ED2">
        <w:t xml:space="preserve">Transporte </w:t>
      </w:r>
      <w:r>
        <w:t xml:space="preserve">por mar </w:t>
      </w:r>
      <w:r w:rsidRPr="00F80ED2">
        <w:t>de personas, equipajes, mascotas</w:t>
      </w:r>
      <w:r>
        <w:t xml:space="preserve"> y</w:t>
      </w:r>
      <w:r w:rsidRPr="00F80ED2">
        <w:t xml:space="preserve"> vehículos p</w:t>
      </w:r>
      <w:r>
        <w:t>rivados.</w:t>
      </w:r>
    </w:p>
    <w:p w:rsidR="00AE2DE5" w:rsidRPr="00F80ED2" w:rsidRDefault="00AE2DE5" w:rsidP="00AE2DE5">
      <w:pPr>
        <w:pStyle w:val="VIETA"/>
        <w:numPr>
          <w:ilvl w:val="0"/>
          <w:numId w:val="11"/>
        </w:numPr>
        <w:ind w:left="2098" w:hanging="357"/>
      </w:pPr>
      <w:r>
        <w:t>S</w:t>
      </w:r>
      <w:r w:rsidRPr="00F80ED2">
        <w:t>ervicios de alo</w:t>
      </w:r>
      <w:r>
        <w:t>jamiento en barco, ferry</w:t>
      </w:r>
      <w:r w:rsidRPr="00F80ED2">
        <w:t>…</w:t>
      </w:r>
    </w:p>
    <w:p w:rsidR="00AE2DE5" w:rsidRDefault="00AE2DE5" w:rsidP="00AE2DE5">
      <w:pPr>
        <w:pStyle w:val="VIETA"/>
        <w:numPr>
          <w:ilvl w:val="0"/>
          <w:numId w:val="11"/>
        </w:numPr>
        <w:ind w:left="2098" w:hanging="357"/>
      </w:pPr>
      <w:r w:rsidRPr="00F80ED2">
        <w:t>Consumiciones, si van incluidas en el precio del billete.</w:t>
      </w:r>
    </w:p>
    <w:p w:rsidR="00AE2DE5" w:rsidRPr="00F80ED2" w:rsidRDefault="00AE2DE5" w:rsidP="00AE2DE5">
      <w:pPr>
        <w:pStyle w:val="VIETA"/>
        <w:ind w:firstLine="0"/>
      </w:pPr>
    </w:p>
    <w:p w:rsidR="00AE2DE5" w:rsidRPr="00F80ED2" w:rsidRDefault="00AE2DE5" w:rsidP="00AE2DE5">
      <w:pPr>
        <w:pStyle w:val="Excluye"/>
        <w:rPr>
          <w:rStyle w:val="hps"/>
        </w:rPr>
      </w:pPr>
      <w:r w:rsidRPr="00F80ED2">
        <w:rPr>
          <w:rStyle w:val="hps"/>
        </w:rPr>
        <w:t>Excluye:</w:t>
      </w:r>
    </w:p>
    <w:p w:rsidR="00AE2DE5" w:rsidRPr="00F80ED2" w:rsidRDefault="00AE2DE5" w:rsidP="00AE2DE5">
      <w:pPr>
        <w:numPr>
          <w:ilvl w:val="0"/>
          <w:numId w:val="35"/>
        </w:numPr>
        <w:tabs>
          <w:tab w:val="left" w:pos="1757"/>
        </w:tabs>
        <w:ind w:left="2127"/>
        <w:jc w:val="both"/>
        <w:rPr>
          <w:rFonts w:ascii="Arial" w:hAnsi="Arial" w:cs="Arial"/>
          <w:color w:val="000000"/>
        </w:rPr>
      </w:pPr>
      <w:r w:rsidRPr="00F80ED2">
        <w:rPr>
          <w:rFonts w:ascii="Arial" w:hAnsi="Arial" w:cs="Arial"/>
          <w:color w:val="000000"/>
        </w:rPr>
        <w:t>El transpor</w:t>
      </w:r>
      <w:r>
        <w:rPr>
          <w:rFonts w:ascii="Arial" w:hAnsi="Arial" w:cs="Arial"/>
          <w:color w:val="000000"/>
        </w:rPr>
        <w:t>te en barco, catamarán, lanchas</w:t>
      </w:r>
      <w:r w:rsidRPr="00F80ED2">
        <w:rPr>
          <w:rFonts w:ascii="Arial" w:hAnsi="Arial" w:cs="Arial"/>
          <w:color w:val="000000"/>
        </w:rPr>
        <w:t xml:space="preserve">... por salvamento o evacuación de enfermos o heridos </w:t>
      </w:r>
      <w:r>
        <w:rPr>
          <w:rFonts w:ascii="Arial" w:hAnsi="Arial" w:cs="Arial"/>
          <w:color w:val="000000"/>
        </w:rPr>
        <w:t>(</w:t>
      </w:r>
      <w:r w:rsidRPr="00F80ED2">
        <w:rPr>
          <w:rFonts w:ascii="Arial" w:hAnsi="Arial" w:cs="Arial"/>
          <w:color w:val="000000"/>
        </w:rPr>
        <w:t>06.2.3.2 si es no hospitalario o 06.3.0.0 si es hospitalario</w:t>
      </w:r>
      <w:r>
        <w:rPr>
          <w:rFonts w:ascii="Arial" w:hAnsi="Arial" w:cs="Arial"/>
          <w:color w:val="000000"/>
        </w:rPr>
        <w:t>)</w:t>
      </w:r>
      <w:r w:rsidRPr="00F80ED2">
        <w:rPr>
          <w:rFonts w:ascii="Arial" w:hAnsi="Arial" w:cs="Arial"/>
          <w:color w:val="000000"/>
        </w:rPr>
        <w:t xml:space="preserve">. </w:t>
      </w:r>
    </w:p>
    <w:p w:rsidR="00AE2DE5" w:rsidRPr="00F80ED2" w:rsidRDefault="00AE2DE5" w:rsidP="00AE2DE5">
      <w:pPr>
        <w:numPr>
          <w:ilvl w:val="0"/>
          <w:numId w:val="35"/>
        </w:numPr>
        <w:tabs>
          <w:tab w:val="left" w:pos="1757"/>
        </w:tabs>
        <w:ind w:left="2127"/>
        <w:jc w:val="both"/>
        <w:rPr>
          <w:rFonts w:ascii="Arial" w:hAnsi="Arial" w:cs="Arial"/>
          <w:color w:val="000000"/>
        </w:rPr>
      </w:pPr>
      <w:r w:rsidRPr="00F80ED2">
        <w:rPr>
          <w:rFonts w:ascii="Arial" w:hAnsi="Arial" w:cs="Arial"/>
          <w:color w:val="000000"/>
        </w:rPr>
        <w:t>Alquiler de barcos, catamaranes, lanchas...  para el deporte y el tiempo libre (09.4.1.2).</w:t>
      </w:r>
    </w:p>
    <w:p w:rsidR="00AE2DE5" w:rsidRDefault="00AE2DE5" w:rsidP="00AE2DE5">
      <w:pPr>
        <w:numPr>
          <w:ilvl w:val="0"/>
          <w:numId w:val="35"/>
        </w:numPr>
        <w:tabs>
          <w:tab w:val="left" w:pos="1757"/>
        </w:tabs>
        <w:ind w:left="2127"/>
        <w:jc w:val="both"/>
        <w:rPr>
          <w:rFonts w:ascii="Arial" w:hAnsi="Arial" w:cs="Arial"/>
          <w:color w:val="000000"/>
        </w:rPr>
      </w:pPr>
      <w:r w:rsidRPr="00F80ED2">
        <w:rPr>
          <w:rFonts w:ascii="Arial" w:hAnsi="Arial" w:cs="Arial"/>
          <w:color w:val="000000"/>
        </w:rPr>
        <w:t>El coste de las consumiciones siempre que el precio de este servicio no esté incluido en el billete (11.1.1.6)</w:t>
      </w:r>
      <w:r>
        <w:rPr>
          <w:rFonts w:ascii="Arial" w:hAnsi="Arial" w:cs="Arial"/>
          <w:color w:val="000000"/>
        </w:rPr>
        <w:t>.</w:t>
      </w:r>
    </w:p>
    <w:p w:rsidR="00AE2DE5"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t>07.3.4.2</w:t>
      </w:r>
      <w:r>
        <w:tab/>
      </w:r>
      <w:r w:rsidRPr="00F80ED2">
        <w:t>TRANSPORTE DE PASAJEROS POR VÍAS NAVEGABLES INTERIORES (NUEVO)</w:t>
      </w:r>
    </w:p>
    <w:p w:rsidR="00AE2DE5" w:rsidRPr="00F80ED2" w:rsidRDefault="00AE2DE5" w:rsidP="00AE2DE5">
      <w:pPr>
        <w:pStyle w:val="Referencia"/>
      </w:pPr>
      <w:r w:rsidRPr="00F80ED2">
        <w:t>Mensual</w:t>
      </w:r>
      <w:r w:rsidRPr="00F80ED2">
        <w:tab/>
      </w:r>
    </w:p>
    <w:p w:rsidR="00AE2DE5" w:rsidRDefault="00AE2DE5" w:rsidP="00AE2DE5">
      <w:pPr>
        <w:pStyle w:val="VIETA"/>
        <w:numPr>
          <w:ilvl w:val="0"/>
          <w:numId w:val="11"/>
        </w:numPr>
        <w:ind w:left="2098" w:hanging="357"/>
      </w:pPr>
      <w:r w:rsidRPr="00F80ED2">
        <w:t xml:space="preserve">Transporte </w:t>
      </w:r>
      <w:r>
        <w:t xml:space="preserve">por vías navegables interiores </w:t>
      </w:r>
      <w:r w:rsidRPr="00F80ED2">
        <w:t>de personas, equipajes, mascotas</w:t>
      </w:r>
      <w:r>
        <w:t xml:space="preserve"> y</w:t>
      </w:r>
      <w:r w:rsidRPr="00F80ED2">
        <w:t xml:space="preserve"> vehículos </w:t>
      </w:r>
      <w:r>
        <w:t>privados.</w:t>
      </w:r>
    </w:p>
    <w:p w:rsidR="00AE2DE5" w:rsidRPr="00F80ED2" w:rsidRDefault="00AE2DE5" w:rsidP="00AE2DE5">
      <w:pPr>
        <w:pStyle w:val="VIETA"/>
        <w:numPr>
          <w:ilvl w:val="0"/>
          <w:numId w:val="11"/>
        </w:numPr>
        <w:ind w:left="2098" w:hanging="357"/>
      </w:pPr>
      <w:r>
        <w:t>S</w:t>
      </w:r>
      <w:r w:rsidRPr="00F80ED2">
        <w:t>ervicios de alojamiento en barco, ferry…</w:t>
      </w:r>
    </w:p>
    <w:p w:rsidR="00AE2DE5" w:rsidRDefault="00AE2DE5" w:rsidP="00AE2DE5">
      <w:pPr>
        <w:pStyle w:val="VIETA"/>
        <w:numPr>
          <w:ilvl w:val="0"/>
          <w:numId w:val="11"/>
        </w:numPr>
        <w:ind w:left="2098" w:hanging="357"/>
      </w:pPr>
      <w:r w:rsidRPr="00F80ED2">
        <w:t>Consumiciones, si van incluidas en el precio del billete.</w:t>
      </w:r>
    </w:p>
    <w:p w:rsidR="00AE2DE5" w:rsidRPr="00F80ED2" w:rsidRDefault="00AE2DE5" w:rsidP="00AE2DE5">
      <w:pPr>
        <w:pStyle w:val="VIETA"/>
        <w:ind w:firstLine="0"/>
      </w:pPr>
    </w:p>
    <w:p w:rsidR="00AE2DE5" w:rsidRPr="00F80ED2" w:rsidRDefault="00AE2DE5" w:rsidP="00AE2DE5">
      <w:pPr>
        <w:pStyle w:val="Excluye"/>
        <w:rPr>
          <w:rStyle w:val="hps"/>
        </w:rPr>
      </w:pPr>
      <w:r w:rsidRPr="00F80ED2">
        <w:rPr>
          <w:rStyle w:val="hps"/>
        </w:rPr>
        <w:t>Excluye:</w:t>
      </w:r>
    </w:p>
    <w:p w:rsidR="00AE2DE5" w:rsidRPr="00F80ED2" w:rsidRDefault="00AE2DE5" w:rsidP="00AE2DE5">
      <w:pPr>
        <w:numPr>
          <w:ilvl w:val="0"/>
          <w:numId w:val="35"/>
        </w:numPr>
        <w:tabs>
          <w:tab w:val="left" w:pos="1757"/>
        </w:tabs>
        <w:ind w:left="2127"/>
        <w:jc w:val="both"/>
        <w:rPr>
          <w:rFonts w:ascii="Arial" w:hAnsi="Arial" w:cs="Arial"/>
          <w:color w:val="000000"/>
        </w:rPr>
      </w:pPr>
      <w:r w:rsidRPr="00F80ED2">
        <w:rPr>
          <w:rFonts w:ascii="Arial" w:hAnsi="Arial" w:cs="Arial"/>
          <w:color w:val="000000"/>
        </w:rPr>
        <w:t xml:space="preserve">El transporte en barco, </w:t>
      </w:r>
      <w:r>
        <w:rPr>
          <w:rFonts w:ascii="Arial" w:hAnsi="Arial" w:cs="Arial"/>
          <w:color w:val="000000"/>
        </w:rPr>
        <w:t>catamarán, lanchas</w:t>
      </w:r>
      <w:r w:rsidRPr="00F80ED2">
        <w:rPr>
          <w:rFonts w:ascii="Arial" w:hAnsi="Arial" w:cs="Arial"/>
          <w:color w:val="000000"/>
        </w:rPr>
        <w:t xml:space="preserve">... por salvamento o evacuación de enfermos o heridos </w:t>
      </w:r>
      <w:r>
        <w:rPr>
          <w:rFonts w:ascii="Arial" w:hAnsi="Arial" w:cs="Arial"/>
          <w:color w:val="000000"/>
        </w:rPr>
        <w:t>(</w:t>
      </w:r>
      <w:r w:rsidRPr="00F80ED2">
        <w:rPr>
          <w:rFonts w:ascii="Arial" w:hAnsi="Arial" w:cs="Arial"/>
          <w:color w:val="000000"/>
        </w:rPr>
        <w:t>06.2.3.2 si es no hospitalario o 06.3.0.0 si es hospitalario</w:t>
      </w:r>
      <w:r>
        <w:rPr>
          <w:rFonts w:ascii="Arial" w:hAnsi="Arial" w:cs="Arial"/>
          <w:color w:val="000000"/>
        </w:rPr>
        <w:t>)</w:t>
      </w:r>
      <w:r w:rsidRPr="00F80ED2">
        <w:rPr>
          <w:rFonts w:ascii="Arial" w:hAnsi="Arial" w:cs="Arial"/>
          <w:color w:val="000000"/>
        </w:rPr>
        <w:t xml:space="preserve">. </w:t>
      </w:r>
    </w:p>
    <w:p w:rsidR="00AE2DE5" w:rsidRPr="00F80ED2" w:rsidRDefault="00AE2DE5" w:rsidP="00AE2DE5">
      <w:pPr>
        <w:numPr>
          <w:ilvl w:val="0"/>
          <w:numId w:val="35"/>
        </w:numPr>
        <w:tabs>
          <w:tab w:val="left" w:pos="1757"/>
        </w:tabs>
        <w:ind w:left="2127"/>
        <w:jc w:val="both"/>
        <w:rPr>
          <w:rFonts w:ascii="Arial" w:hAnsi="Arial" w:cs="Arial"/>
          <w:color w:val="000000"/>
        </w:rPr>
      </w:pPr>
      <w:r w:rsidRPr="00F80ED2">
        <w:rPr>
          <w:rFonts w:ascii="Arial" w:hAnsi="Arial" w:cs="Arial"/>
          <w:color w:val="000000"/>
        </w:rPr>
        <w:t>Alquiler de barcos, catamaranes, lanchas...  para el deporte y el tiempo libre (09.4.1.2).</w:t>
      </w:r>
    </w:p>
    <w:p w:rsidR="00AE2DE5" w:rsidRDefault="00AE2DE5" w:rsidP="00AE2DE5">
      <w:pPr>
        <w:numPr>
          <w:ilvl w:val="0"/>
          <w:numId w:val="35"/>
        </w:numPr>
        <w:tabs>
          <w:tab w:val="left" w:pos="1757"/>
        </w:tabs>
        <w:ind w:left="2127"/>
        <w:jc w:val="both"/>
        <w:rPr>
          <w:rFonts w:ascii="Arial" w:hAnsi="Arial" w:cs="Arial"/>
          <w:color w:val="000000"/>
        </w:rPr>
      </w:pPr>
      <w:r w:rsidRPr="00F80ED2">
        <w:rPr>
          <w:rFonts w:ascii="Arial" w:hAnsi="Arial" w:cs="Arial"/>
          <w:color w:val="000000"/>
        </w:rPr>
        <w:t>El coste de las consumiciones siempre que el precio de este servicio no esté incluido en el billete (11.1.1.6)</w:t>
      </w:r>
      <w:r>
        <w:rPr>
          <w:rFonts w:ascii="Arial" w:hAnsi="Arial" w:cs="Arial"/>
          <w:color w:val="000000"/>
        </w:rPr>
        <w:t>.</w:t>
      </w:r>
    </w:p>
    <w:p w:rsidR="00AE2DE5" w:rsidRPr="00F80ED2" w:rsidRDefault="00AE2DE5" w:rsidP="00AE2DE5">
      <w:pPr>
        <w:tabs>
          <w:tab w:val="left" w:pos="1757"/>
        </w:tabs>
        <w:ind w:left="2127"/>
        <w:jc w:val="both"/>
        <w:rPr>
          <w:rFonts w:ascii="Arial" w:hAnsi="Arial" w:cs="Arial"/>
          <w:color w:val="000000"/>
        </w:rPr>
      </w:pPr>
    </w:p>
    <w:p w:rsidR="00AE2DE5"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07.3.5</w:t>
      </w:r>
      <w:r>
        <w:rPr>
          <w:rFonts w:cs="Arial"/>
          <w:color w:val="000000"/>
          <w:sz w:val="22"/>
          <w:szCs w:val="22"/>
        </w:rPr>
        <w:tab/>
      </w:r>
      <w:r w:rsidRPr="00F80ED2">
        <w:rPr>
          <w:rFonts w:cs="Arial"/>
          <w:color w:val="000000"/>
          <w:sz w:val="22"/>
          <w:szCs w:val="22"/>
        </w:rPr>
        <w:t>TR</w:t>
      </w:r>
      <w:r>
        <w:rPr>
          <w:rFonts w:cs="Arial"/>
          <w:color w:val="000000"/>
          <w:sz w:val="22"/>
          <w:szCs w:val="22"/>
        </w:rPr>
        <w:t>ANSPORTE COMBINADO DE PASAJEROS</w:t>
      </w:r>
    </w:p>
    <w:p w:rsidR="00AE2DE5"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TtuloCdigo"/>
      </w:pPr>
      <w:r>
        <w:t>07.3.5.0</w:t>
      </w:r>
      <w:r>
        <w:tab/>
      </w:r>
      <w:r w:rsidRPr="00F80ED2">
        <w:t>TR</w:t>
      </w:r>
      <w:r>
        <w:t>ANSPORTE COMBINADO DE PASAJEROS</w:t>
      </w:r>
      <w:r w:rsidRPr="00F80ED2">
        <w:t xml:space="preserve"> </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Style w:val="hps"/>
        </w:rPr>
      </w:pPr>
      <w:r w:rsidRPr="00F80ED2">
        <w:rPr>
          <w:rStyle w:val="hps"/>
        </w:rPr>
        <w:t>Billete turístico combinado</w:t>
      </w:r>
      <w:r>
        <w:rPr>
          <w:rStyle w:val="hps"/>
        </w:rPr>
        <w:t>.</w:t>
      </w:r>
    </w:p>
    <w:p w:rsidR="00AE2DE5" w:rsidRPr="00F80ED2" w:rsidRDefault="00AE2DE5" w:rsidP="00AE2DE5">
      <w:pPr>
        <w:pStyle w:val="VIETA"/>
        <w:numPr>
          <w:ilvl w:val="0"/>
          <w:numId w:val="11"/>
        </w:numPr>
        <w:ind w:left="2098" w:hanging="357"/>
        <w:rPr>
          <w:rStyle w:val="hps"/>
        </w:rPr>
      </w:pPr>
      <w:r w:rsidRPr="00F80ED2">
        <w:rPr>
          <w:rStyle w:val="hps"/>
        </w:rPr>
        <w:t xml:space="preserve">Gasto en transporte combinado </w:t>
      </w:r>
      <w:r>
        <w:rPr>
          <w:rStyle w:val="hps"/>
        </w:rPr>
        <w:t xml:space="preserve">de personas, </w:t>
      </w:r>
      <w:r w:rsidRPr="00F80ED2">
        <w:rPr>
          <w:rStyle w:val="hps"/>
        </w:rPr>
        <w:t xml:space="preserve">equipaje </w:t>
      </w:r>
      <w:r>
        <w:rPr>
          <w:rStyle w:val="hps"/>
        </w:rPr>
        <w:t xml:space="preserve">y vehículos privados </w:t>
      </w:r>
      <w:r w:rsidRPr="00F80ED2">
        <w:rPr>
          <w:rStyle w:val="hps"/>
        </w:rPr>
        <w:t>en dos o más modos de transporte</w:t>
      </w:r>
      <w:r w:rsidRPr="00F80ED2">
        <w:t xml:space="preserve">, cuando </w:t>
      </w:r>
      <w:r w:rsidRPr="00F80ED2">
        <w:rPr>
          <w:rStyle w:val="hps"/>
        </w:rPr>
        <w:t>el gasto no se puede distribuir entre ellos.</w:t>
      </w:r>
    </w:p>
    <w:p w:rsidR="00AE2DE5" w:rsidRPr="00F80ED2" w:rsidRDefault="00AE2DE5" w:rsidP="00AE2DE5">
      <w:pPr>
        <w:pStyle w:val="VIETA"/>
        <w:numPr>
          <w:ilvl w:val="0"/>
          <w:numId w:val="11"/>
        </w:numPr>
        <w:ind w:left="2098" w:hanging="357"/>
        <w:rPr>
          <w:rStyle w:val="hps"/>
        </w:rPr>
      </w:pPr>
      <w:r w:rsidRPr="00F80ED2">
        <w:t>T</w:t>
      </w:r>
      <w:r w:rsidRPr="00F80ED2">
        <w:rPr>
          <w:rStyle w:val="hps"/>
        </w:rPr>
        <w:t>arifas pagadas de manera anticipada a utilizar en diferentes medios de transporte de la ciudad, como un metrobús (combinado de metro y autobús)</w:t>
      </w:r>
    </w:p>
    <w:p w:rsidR="00AE2DE5" w:rsidRDefault="00AE2DE5" w:rsidP="00AE2DE5">
      <w:pPr>
        <w:pStyle w:val="VIETA"/>
        <w:numPr>
          <w:ilvl w:val="0"/>
          <w:numId w:val="11"/>
        </w:numPr>
        <w:ind w:left="2098" w:hanging="357"/>
      </w:pPr>
      <w:r w:rsidRPr="00F80ED2">
        <w:rPr>
          <w:color w:val="000000"/>
        </w:rPr>
        <w:t xml:space="preserve">Bonos mensuales y anuales de metro y bus combinado. </w:t>
      </w:r>
      <w:r w:rsidRPr="00F80ED2">
        <w:t>Compra de tarjeta de recarga bonos.</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pStyle w:val="Excluye"/>
      </w:pPr>
      <w:r w:rsidRPr="00F80ED2">
        <w:t>Excluye:</w:t>
      </w:r>
    </w:p>
    <w:p w:rsidR="00AE2DE5" w:rsidRPr="00243A89" w:rsidRDefault="00AE2DE5" w:rsidP="00AE2DE5">
      <w:pPr>
        <w:pStyle w:val="VIETA"/>
        <w:numPr>
          <w:ilvl w:val="0"/>
          <w:numId w:val="11"/>
        </w:numPr>
        <w:ind w:left="2098" w:hanging="357"/>
      </w:pPr>
      <w:r w:rsidRPr="00243A89">
        <w:t>Los bonobuses (transporte exclusivo para autobús) (07.3.2.1)</w:t>
      </w:r>
      <w:r>
        <w:t>.</w:t>
      </w:r>
      <w:r w:rsidRPr="00243A89">
        <w:t xml:space="preserve"> </w:t>
      </w:r>
    </w:p>
    <w:p w:rsidR="00AE2DE5" w:rsidRPr="00243A89" w:rsidRDefault="00AE2DE5" w:rsidP="00AE2DE5">
      <w:pPr>
        <w:pStyle w:val="VIETA"/>
        <w:numPr>
          <w:ilvl w:val="0"/>
          <w:numId w:val="11"/>
        </w:numPr>
        <w:ind w:left="2098" w:hanging="357"/>
      </w:pPr>
      <w:r w:rsidRPr="00243A89">
        <w:t>Los bonometros (transporte exclusivo para metro) (07.3.1.3).</w:t>
      </w:r>
    </w:p>
    <w:p w:rsidR="00AE2DE5" w:rsidRPr="00243A89" w:rsidRDefault="00AE2DE5" w:rsidP="00AE2DE5">
      <w:pPr>
        <w:pStyle w:val="VIETA"/>
        <w:numPr>
          <w:ilvl w:val="0"/>
          <w:numId w:val="11"/>
        </w:numPr>
        <w:ind w:left="2098" w:hanging="357"/>
      </w:pPr>
      <w:r w:rsidRPr="00243A89">
        <w:rPr>
          <w:rStyle w:val="hps"/>
        </w:rPr>
        <w:t>Paquetes turísticos</w:t>
      </w:r>
      <w:r w:rsidRPr="00243A89">
        <w:t xml:space="preserve">, vacaciones todo incluido </w:t>
      </w:r>
      <w:r w:rsidRPr="00243A89">
        <w:rPr>
          <w:rStyle w:val="hps"/>
        </w:rPr>
        <w:t>(</w:t>
      </w:r>
      <w:r w:rsidRPr="00243A89">
        <w:t>09.6.0).</w:t>
      </w:r>
    </w:p>
    <w:p w:rsidR="00AE2DE5" w:rsidRDefault="00AE2DE5" w:rsidP="00AE2DE5">
      <w:pPr>
        <w:pStyle w:val="A3"/>
        <w:keepNext w:val="0"/>
        <w:keepLines w:val="0"/>
        <w:tabs>
          <w:tab w:val="clear" w:pos="1757"/>
          <w:tab w:val="left" w:pos="1560"/>
        </w:tabs>
        <w:spacing w:before="0"/>
        <w:ind w:left="2127" w:firstLine="0"/>
        <w:outlineLvl w:val="0"/>
        <w:rPr>
          <w:rFonts w:cs="Arial"/>
          <w:b w:val="0"/>
          <w:sz w:val="22"/>
          <w:szCs w:val="22"/>
        </w:rPr>
      </w:pPr>
    </w:p>
    <w:p w:rsidR="00AE2DE5" w:rsidRPr="00F80ED2" w:rsidRDefault="00AE2DE5" w:rsidP="00AE2DE5">
      <w:pPr>
        <w:pStyle w:val="A3"/>
        <w:keepNext w:val="0"/>
        <w:keepLines w:val="0"/>
        <w:tabs>
          <w:tab w:val="clear" w:pos="1757"/>
          <w:tab w:val="left" w:pos="1560"/>
        </w:tabs>
        <w:spacing w:before="0"/>
        <w:ind w:left="2127" w:firstLine="0"/>
        <w:outlineLvl w:val="0"/>
        <w:rPr>
          <w:rFonts w:cs="Arial"/>
          <w:b w:val="0"/>
          <w:color w:val="000000"/>
          <w:sz w:val="22"/>
          <w:szCs w:val="22"/>
        </w:rPr>
      </w:pPr>
    </w:p>
    <w:p w:rsidR="00AE2DE5"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sidRPr="00F80ED2">
        <w:rPr>
          <w:rFonts w:cs="Arial"/>
          <w:color w:val="000000"/>
          <w:sz w:val="22"/>
          <w:szCs w:val="22"/>
        </w:rPr>
        <w:t>07.3.6</w:t>
      </w:r>
      <w:r>
        <w:rPr>
          <w:rFonts w:cs="Arial"/>
          <w:color w:val="000000"/>
          <w:sz w:val="22"/>
          <w:szCs w:val="22"/>
        </w:rPr>
        <w:tab/>
        <w:t>OTROS SERVICIOS DE TRANSPORTE</w:t>
      </w:r>
    </w:p>
    <w:p w:rsidR="00AE2DE5" w:rsidRPr="00F80ED2"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TtuloCdigo"/>
      </w:pPr>
      <w:r w:rsidRPr="00F80ED2">
        <w:t>07.3.6.1</w:t>
      </w:r>
      <w:r w:rsidRPr="00F80ED2">
        <w:tab/>
        <w:t>FU</w:t>
      </w:r>
      <w:r>
        <w:t>NICULAR, TELEFÉRICO Y TELESILLA</w:t>
      </w:r>
      <w:r w:rsidRPr="00F80ED2">
        <w:t xml:space="preserve">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Gastos en funiculares, teleféricos, telecabinas y telesillas.</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Excluye"/>
        <w:rPr>
          <w:rStyle w:val="hps"/>
          <w:color w:val="000000"/>
        </w:rPr>
      </w:pPr>
      <w:r w:rsidRPr="00F80ED2">
        <w:rPr>
          <w:rStyle w:val="hps"/>
        </w:rPr>
        <w:t>Excluye:</w:t>
      </w:r>
    </w:p>
    <w:p w:rsidR="00AE2DE5" w:rsidRPr="001B3658" w:rsidRDefault="00AE2DE5" w:rsidP="00AE2DE5">
      <w:pPr>
        <w:pStyle w:val="VIETA"/>
        <w:numPr>
          <w:ilvl w:val="0"/>
          <w:numId w:val="11"/>
        </w:numPr>
        <w:ind w:left="2098" w:hanging="357"/>
        <w:rPr>
          <w:color w:val="000000"/>
        </w:rPr>
      </w:pPr>
      <w:r w:rsidRPr="00F80ED2">
        <w:rPr>
          <w:rStyle w:val="hps"/>
        </w:rPr>
        <w:t>Teleférico y el transporte telesilla en estaciones de esquí y centros de vacaciones</w:t>
      </w:r>
      <w:r>
        <w:rPr>
          <w:rStyle w:val="hps"/>
        </w:rPr>
        <w:t xml:space="preserve"> </w:t>
      </w:r>
      <w:r w:rsidRPr="00F80ED2">
        <w:rPr>
          <w:rStyle w:val="hps"/>
        </w:rPr>
        <w:t>(</w:t>
      </w:r>
      <w:r w:rsidRPr="00F80ED2">
        <w:t>09.4.1.2)</w:t>
      </w:r>
      <w:r>
        <w:t>.</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t>07.3.6.2</w:t>
      </w:r>
      <w:r>
        <w:tab/>
      </w:r>
      <w:r w:rsidRPr="00F80ED2">
        <w:t>SERVI</w:t>
      </w:r>
      <w:r>
        <w:t>CIOS DE MUDANZA Y GUARDAMUEBLES</w:t>
      </w:r>
      <w:r w:rsidRPr="00F80ED2">
        <w:t xml:space="preserve"> (NUEVO)</w:t>
      </w:r>
    </w:p>
    <w:p w:rsidR="00AE2DE5" w:rsidRPr="00F80ED2" w:rsidRDefault="00AE2DE5" w:rsidP="00AE2DE5">
      <w:pPr>
        <w:pStyle w:val="Referencia"/>
      </w:pPr>
      <w:r w:rsidRPr="00F80ED2">
        <w:t>Anual</w:t>
      </w:r>
      <w:r w:rsidRPr="00F80ED2">
        <w:tab/>
      </w:r>
    </w:p>
    <w:p w:rsidR="00AE2DE5" w:rsidRPr="00243A89" w:rsidRDefault="00AE2DE5" w:rsidP="00AE2DE5">
      <w:pPr>
        <w:pStyle w:val="VIETA"/>
        <w:numPr>
          <w:ilvl w:val="0"/>
          <w:numId w:val="11"/>
        </w:numPr>
        <w:ind w:left="2098" w:hanging="357"/>
        <w:rPr>
          <w:rStyle w:val="hps"/>
        </w:rPr>
      </w:pPr>
      <w:r w:rsidRPr="00243A89">
        <w:rPr>
          <w:rStyle w:val="hps"/>
        </w:rPr>
        <w:t>Servicios de mozos, de consigna de equipajes y oficinas de reenvío y expedición de equipajes.</w:t>
      </w:r>
    </w:p>
    <w:p w:rsidR="00AE2DE5" w:rsidRPr="00243A89" w:rsidRDefault="00AE2DE5" w:rsidP="00AE2DE5">
      <w:pPr>
        <w:pStyle w:val="VIETA"/>
        <w:numPr>
          <w:ilvl w:val="0"/>
          <w:numId w:val="11"/>
        </w:numPr>
        <w:ind w:left="2098" w:hanging="357"/>
      </w:pPr>
      <w:r w:rsidRPr="00243A89">
        <w:t>Mudanzas y guardamuebles.</w:t>
      </w:r>
      <w:r>
        <w:t xml:space="preserve"> </w:t>
      </w:r>
      <w:r w:rsidRPr="00243A89">
        <w:t>Cajas de cartón para mudanzas.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1B3658">
        <w:t xml:space="preserve">Los alquileres de trasteros </w:t>
      </w:r>
      <w:r>
        <w:t xml:space="preserve">ligados o no a alguna vivienda </w:t>
      </w:r>
      <w:r w:rsidRPr="001B3658">
        <w:t>(04.1.2.9).</w:t>
      </w:r>
    </w:p>
    <w:p w:rsidR="00AE2DE5" w:rsidRDefault="00AE2DE5" w:rsidP="00AE2DE5">
      <w:pPr>
        <w:pStyle w:val="VIETA"/>
        <w:numPr>
          <w:ilvl w:val="0"/>
          <w:numId w:val="11"/>
        </w:numPr>
        <w:ind w:left="2098" w:hanging="357"/>
      </w:pPr>
      <w:r>
        <w:t>Cajas de cartón para almacenaje (05.4.0.3).</w:t>
      </w:r>
    </w:p>
    <w:p w:rsidR="00AE2DE5" w:rsidRPr="001B3658" w:rsidRDefault="00AE2DE5" w:rsidP="00AE2DE5">
      <w:pPr>
        <w:pStyle w:val="VIETA"/>
        <w:ind w:firstLine="0"/>
      </w:pPr>
    </w:p>
    <w:p w:rsidR="00AE2DE5" w:rsidRPr="00F80ED2" w:rsidRDefault="00AE2DE5" w:rsidP="00AE2DE5">
      <w:pPr>
        <w:pStyle w:val="A4"/>
        <w:keepNext w:val="0"/>
        <w:keepLines w:val="0"/>
        <w:spacing w:before="0"/>
        <w:outlineLvl w:val="0"/>
        <w:rPr>
          <w:rFonts w:cs="Arial"/>
          <w:i w:val="0"/>
          <w:color w:val="000000"/>
          <w:sz w:val="22"/>
          <w:szCs w:val="22"/>
        </w:rPr>
      </w:pPr>
    </w:p>
    <w:p w:rsidR="00AE2DE5" w:rsidRPr="00F80ED2" w:rsidRDefault="00AE2DE5" w:rsidP="00AE2DE5">
      <w:pPr>
        <w:pStyle w:val="TtuloCdigo"/>
      </w:pPr>
      <w:r>
        <w:t>07.3.6.9</w:t>
      </w:r>
      <w:r>
        <w:tab/>
      </w:r>
      <w:r w:rsidRPr="00F80ED2">
        <w:t>OTROS SERVICIOS DE TRANSPORTE N.C.O.P.</w:t>
      </w:r>
    </w:p>
    <w:p w:rsidR="00AE2DE5" w:rsidRPr="00F80ED2" w:rsidRDefault="00AE2DE5" w:rsidP="00AE2DE5">
      <w:pPr>
        <w:pStyle w:val="Referencia"/>
      </w:pPr>
      <w:r w:rsidRPr="00F80ED2">
        <w:t>Mensual</w:t>
      </w:r>
      <w:r w:rsidRPr="00F80ED2">
        <w:tab/>
      </w:r>
    </w:p>
    <w:p w:rsidR="00AE2DE5" w:rsidRPr="00243A89" w:rsidRDefault="00AE2DE5" w:rsidP="00AE2DE5">
      <w:pPr>
        <w:pStyle w:val="VIETA"/>
        <w:numPr>
          <w:ilvl w:val="0"/>
          <w:numId w:val="11"/>
        </w:numPr>
        <w:ind w:left="2098" w:hanging="357"/>
        <w:rPr>
          <w:rStyle w:val="hps"/>
          <w:color w:val="000000"/>
        </w:rPr>
      </w:pPr>
      <w:r w:rsidRPr="00F80ED2">
        <w:rPr>
          <w:rStyle w:val="hps"/>
        </w:rPr>
        <w:t>Comisiones de las agencias de viajes</w:t>
      </w:r>
      <w:r w:rsidRPr="00F80ED2">
        <w:t xml:space="preserve">, siempre y cuando sea </w:t>
      </w:r>
      <w:r w:rsidRPr="00F80ED2">
        <w:rPr>
          <w:rStyle w:val="hps"/>
        </w:rPr>
        <w:t>posible desglosar</w:t>
      </w:r>
      <w:r>
        <w:rPr>
          <w:rStyle w:val="hps"/>
        </w:rPr>
        <w:t>lo</w:t>
      </w:r>
      <w:r w:rsidRPr="00F80ED2">
        <w:rPr>
          <w:rStyle w:val="hps"/>
        </w:rPr>
        <w:t xml:space="preserve"> del precio del viaje.</w:t>
      </w:r>
    </w:p>
    <w:p w:rsidR="00AE2DE5" w:rsidRDefault="00AE2DE5" w:rsidP="00AE2DE5">
      <w:pPr>
        <w:pStyle w:val="VIETA"/>
        <w:ind w:firstLine="0"/>
        <w:rPr>
          <w:rStyle w:val="hps"/>
        </w:rPr>
      </w:pPr>
    </w:p>
    <w:p w:rsidR="00AE2DE5" w:rsidRPr="00F80ED2" w:rsidRDefault="00AE2DE5" w:rsidP="00AE2DE5">
      <w:pPr>
        <w:pStyle w:val="VIETA"/>
        <w:ind w:firstLine="0"/>
        <w:rPr>
          <w:color w:val="000000"/>
        </w:rPr>
      </w:pPr>
    </w:p>
    <w:p w:rsidR="00AE2DE5" w:rsidRDefault="00AE2DE5" w:rsidP="00AE2DE5">
      <w:pPr>
        <w:pStyle w:val="TtuloCdigo"/>
      </w:pPr>
    </w:p>
    <w:p w:rsidR="00AE2DE5" w:rsidRDefault="00AE2DE5" w:rsidP="00AE2DE5">
      <w:pPr>
        <w:pStyle w:val="TtuloCdigo"/>
      </w:pPr>
    </w:p>
    <w:p w:rsidR="00AE2DE5" w:rsidRPr="00F80ED2" w:rsidRDefault="00AE2DE5" w:rsidP="00AE2DE5">
      <w:pPr>
        <w:pStyle w:val="A2"/>
        <w:keepNext w:val="0"/>
        <w:keepLines w:val="0"/>
        <w:tabs>
          <w:tab w:val="clear" w:pos="993"/>
        </w:tabs>
        <w:spacing w:before="0"/>
        <w:ind w:left="2127" w:firstLine="0"/>
        <w:rPr>
          <w:rFonts w:cs="Arial"/>
          <w:b w:val="0"/>
          <w:color w:val="000000"/>
          <w:sz w:val="22"/>
          <w:szCs w:val="22"/>
        </w:rPr>
      </w:pPr>
    </w:p>
    <w:p w:rsidR="00AE2DE5" w:rsidRPr="00F80ED2" w:rsidRDefault="00AE2DE5" w:rsidP="00AE2DE5">
      <w:pPr>
        <w:ind w:left="2127"/>
        <w:jc w:val="both"/>
        <w:rPr>
          <w:rFonts w:ascii="Arial" w:hAnsi="Arial" w:cs="Arial"/>
          <w:lang w:val="es-ES_tradnl"/>
        </w:rPr>
      </w:pPr>
      <w:r w:rsidRPr="00F80ED2">
        <w:rPr>
          <w:rFonts w:ascii="Arial" w:hAnsi="Arial" w:cs="Arial"/>
          <w:lang w:val="es-ES_tradnl"/>
        </w:rPr>
        <w:br w:type="page"/>
      </w:r>
    </w:p>
    <w:p w:rsidR="00AE2DE5" w:rsidRPr="00D27AAD" w:rsidRDefault="00AE2DE5" w:rsidP="00AE2DE5">
      <w:pPr>
        <w:pStyle w:val="A1"/>
        <w:tabs>
          <w:tab w:val="clear" w:pos="1757"/>
        </w:tabs>
        <w:ind w:left="2127" w:hanging="2127"/>
        <w:rPr>
          <w:rFonts w:cs="Arial"/>
          <w:i w:val="0"/>
          <w:color w:val="000000"/>
          <w:sz w:val="22"/>
          <w:szCs w:val="22"/>
        </w:rPr>
      </w:pPr>
      <w:r w:rsidRPr="00D27AAD">
        <w:rPr>
          <w:rFonts w:cs="Arial"/>
          <w:i w:val="0"/>
          <w:color w:val="000000"/>
          <w:sz w:val="22"/>
          <w:szCs w:val="22"/>
        </w:rPr>
        <w:t>GRUPO 08.</w:t>
      </w:r>
      <w:r w:rsidRPr="00D27AAD">
        <w:rPr>
          <w:rFonts w:cs="Arial"/>
          <w:i w:val="0"/>
          <w:color w:val="000000"/>
          <w:sz w:val="22"/>
          <w:szCs w:val="22"/>
        </w:rPr>
        <w:tab/>
        <w:t>COMUNICACIONES</w:t>
      </w:r>
    </w:p>
    <w:p w:rsidR="00AE2DE5"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Default="00AE2DE5" w:rsidP="00AE2DE5">
      <w:pPr>
        <w:pStyle w:val="A2"/>
        <w:tabs>
          <w:tab w:val="clear" w:pos="993"/>
          <w:tab w:val="clear" w:pos="1757"/>
        </w:tabs>
        <w:spacing w:before="0"/>
        <w:ind w:left="2127" w:hanging="2127"/>
        <w:outlineLvl w:val="0"/>
        <w:rPr>
          <w:rFonts w:cs="Arial"/>
          <w:color w:val="000000"/>
          <w:sz w:val="22"/>
          <w:szCs w:val="22"/>
        </w:rPr>
      </w:pPr>
      <w:r>
        <w:rPr>
          <w:rFonts w:cs="Arial"/>
          <w:color w:val="000000"/>
          <w:sz w:val="22"/>
          <w:szCs w:val="22"/>
        </w:rPr>
        <w:t>08.1</w:t>
      </w:r>
      <w:r>
        <w:rPr>
          <w:rFonts w:cs="Arial"/>
          <w:color w:val="000000"/>
          <w:sz w:val="22"/>
          <w:szCs w:val="22"/>
        </w:rPr>
        <w:tab/>
      </w:r>
      <w:r w:rsidRPr="00F80ED2">
        <w:rPr>
          <w:rFonts w:cs="Arial"/>
          <w:color w:val="000000"/>
          <w:sz w:val="22"/>
          <w:szCs w:val="22"/>
        </w:rPr>
        <w:t>SERVICIOS POSTALES</w:t>
      </w:r>
    </w:p>
    <w:p w:rsidR="00AE2DE5" w:rsidRPr="00F80ED2"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Default="00AE2DE5" w:rsidP="00AE2DE5">
      <w:pPr>
        <w:pStyle w:val="A3"/>
        <w:tabs>
          <w:tab w:val="clear" w:pos="993"/>
          <w:tab w:val="clear" w:pos="1757"/>
        </w:tabs>
        <w:spacing w:before="0"/>
        <w:ind w:left="2127" w:hanging="2127"/>
        <w:rPr>
          <w:rFonts w:cs="Arial"/>
          <w:color w:val="000000"/>
          <w:sz w:val="22"/>
          <w:szCs w:val="22"/>
        </w:rPr>
      </w:pPr>
    </w:p>
    <w:p w:rsidR="00AE2DE5"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08.1.0</w:t>
      </w:r>
      <w:r>
        <w:rPr>
          <w:rFonts w:cs="Arial"/>
          <w:color w:val="000000"/>
          <w:sz w:val="22"/>
          <w:szCs w:val="22"/>
        </w:rPr>
        <w:tab/>
        <w:t>SERVICIOS POSTALES</w:t>
      </w: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VIETA"/>
        <w:numPr>
          <w:ilvl w:val="0"/>
          <w:numId w:val="11"/>
        </w:numPr>
        <w:ind w:left="2098" w:hanging="357"/>
      </w:pPr>
      <w:r>
        <w:tab/>
      </w:r>
      <w:r w:rsidRPr="00F80ED2">
        <w:t>Pagos por el envío de cartas, postales y paquetes.</w:t>
      </w:r>
    </w:p>
    <w:p w:rsidR="00AE2DE5" w:rsidRPr="00F80ED2" w:rsidRDefault="00AE2DE5" w:rsidP="00AE2DE5">
      <w:pPr>
        <w:pStyle w:val="VIETA"/>
        <w:numPr>
          <w:ilvl w:val="0"/>
          <w:numId w:val="11"/>
        </w:numPr>
        <w:ind w:left="2098" w:hanging="357"/>
      </w:pPr>
      <w:r>
        <w:tab/>
      </w:r>
      <w:r w:rsidRPr="00F80ED2">
        <w:t>Incluye empresas de mensajería y de entrega de paquetes.</w:t>
      </w:r>
      <w:r w:rsidRPr="00F80ED2">
        <w:tab/>
      </w:r>
      <w:r w:rsidRPr="00F80ED2">
        <w:tab/>
      </w:r>
    </w:p>
    <w:p w:rsidR="00AE2DE5" w:rsidRDefault="00AE2DE5" w:rsidP="00AE2DE5">
      <w:pPr>
        <w:pStyle w:val="Excluye"/>
        <w:spacing w:after="0"/>
        <w:rPr>
          <w:rStyle w:val="hps"/>
        </w:rPr>
      </w:pPr>
    </w:p>
    <w:p w:rsidR="00AE2DE5" w:rsidRPr="009929AC" w:rsidRDefault="00AE2DE5" w:rsidP="00AE2DE5">
      <w:pPr>
        <w:pStyle w:val="Excluye"/>
        <w:rPr>
          <w:rStyle w:val="hps"/>
        </w:rPr>
      </w:pPr>
      <w:r w:rsidRPr="009929AC">
        <w:rPr>
          <w:rStyle w:val="hps"/>
        </w:rPr>
        <w:t>Excluye:</w:t>
      </w:r>
    </w:p>
    <w:p w:rsidR="00AE2DE5" w:rsidRPr="009929AC" w:rsidRDefault="00AE2DE5" w:rsidP="00AE2DE5">
      <w:pPr>
        <w:pStyle w:val="VIETA"/>
        <w:numPr>
          <w:ilvl w:val="0"/>
          <w:numId w:val="11"/>
        </w:numPr>
        <w:ind w:left="2098" w:hanging="357"/>
      </w:pPr>
      <w:r w:rsidRPr="009929AC">
        <w:rPr>
          <w:rStyle w:val="hps"/>
        </w:rPr>
        <w:t>Compra de sellos usados o franqueados (</w:t>
      </w:r>
      <w:r w:rsidRPr="009929AC">
        <w:t>09.3.1.1).</w:t>
      </w:r>
    </w:p>
    <w:p w:rsidR="00AE2DE5" w:rsidRPr="009929AC" w:rsidRDefault="00AE2DE5" w:rsidP="00AE2DE5">
      <w:pPr>
        <w:pStyle w:val="VIETA"/>
        <w:numPr>
          <w:ilvl w:val="0"/>
          <w:numId w:val="11"/>
        </w:numPr>
        <w:ind w:left="2098" w:hanging="357"/>
      </w:pPr>
      <w:r w:rsidRPr="009929AC">
        <w:rPr>
          <w:rStyle w:val="hps"/>
        </w:rPr>
        <w:t>Pagos por servicios financieros gestionados por las oficinas de correos (comisio</w:t>
      </w:r>
      <w:r>
        <w:rPr>
          <w:rStyle w:val="hps"/>
        </w:rPr>
        <w:t>nes, cobros por envío de dinero</w:t>
      </w:r>
      <w:r w:rsidRPr="009929AC">
        <w:rPr>
          <w:rStyle w:val="hps"/>
        </w:rPr>
        <w:t>...) (</w:t>
      </w:r>
      <w:r w:rsidRPr="009929AC">
        <w:t>12.6.2.0).</w:t>
      </w:r>
    </w:p>
    <w:p w:rsidR="00AE2DE5" w:rsidRDefault="00AE2DE5" w:rsidP="00AE2DE5">
      <w:pPr>
        <w:pStyle w:val="A3"/>
        <w:spacing w:before="0"/>
        <w:ind w:left="2127" w:firstLine="0"/>
        <w:rPr>
          <w:rFonts w:cs="Arial"/>
          <w:b w:val="0"/>
          <w:sz w:val="22"/>
          <w:szCs w:val="22"/>
        </w:rPr>
      </w:pPr>
    </w:p>
    <w:p w:rsidR="00AE2DE5" w:rsidRPr="00F80ED2" w:rsidRDefault="00AE2DE5" w:rsidP="00AE2DE5">
      <w:pPr>
        <w:pStyle w:val="A3"/>
        <w:spacing w:before="0"/>
        <w:ind w:left="2127" w:firstLine="0"/>
        <w:rPr>
          <w:rFonts w:cs="Arial"/>
          <w:b w:val="0"/>
          <w:color w:val="000000"/>
          <w:sz w:val="22"/>
          <w:szCs w:val="22"/>
          <w:lang w:val="es-ES"/>
        </w:rPr>
      </w:pPr>
    </w:p>
    <w:p w:rsidR="00AE2DE5" w:rsidRPr="00F80ED2" w:rsidRDefault="00AE2DE5" w:rsidP="00AE2DE5">
      <w:pPr>
        <w:pStyle w:val="TtuloCdigo"/>
      </w:pPr>
      <w:r w:rsidRPr="00F80ED2">
        <w:t>08.1.0</w:t>
      </w:r>
      <w:r>
        <w:t>.1</w:t>
      </w:r>
      <w:r>
        <w:tab/>
      </w:r>
      <w:r w:rsidRPr="00F80ED2">
        <w:t>SERVICIOS POSTALES DE</w:t>
      </w:r>
      <w:r>
        <w:t xml:space="preserve"> CARTAS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Pagos por el envío de cartas, postales, cartas certificadas… </w:t>
      </w:r>
    </w:p>
    <w:p w:rsidR="00AE2DE5" w:rsidRPr="00F80ED2" w:rsidRDefault="00AE2DE5" w:rsidP="00AE2DE5">
      <w:pPr>
        <w:pStyle w:val="VIETA"/>
        <w:numPr>
          <w:ilvl w:val="0"/>
          <w:numId w:val="11"/>
        </w:numPr>
        <w:ind w:left="2098" w:hanging="357"/>
      </w:pPr>
      <w:r w:rsidRPr="00F80ED2">
        <w:t xml:space="preserve">Compras de sellos sin usar, postales pre-franqueadas y aerogramas. </w:t>
      </w:r>
    </w:p>
    <w:p w:rsidR="00AE2DE5" w:rsidRPr="00F80ED2" w:rsidRDefault="00AE2DE5" w:rsidP="00AE2DE5">
      <w:pPr>
        <w:pStyle w:val="VIETA"/>
        <w:numPr>
          <w:ilvl w:val="0"/>
          <w:numId w:val="11"/>
        </w:numPr>
        <w:ind w:left="2098" w:hanging="357"/>
      </w:pPr>
      <w:r w:rsidRPr="00F80ED2">
        <w:t>Pagos por alquiler de apartados de correos.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9929AC" w:rsidRDefault="00AE2DE5" w:rsidP="00AE2DE5">
      <w:pPr>
        <w:pStyle w:val="VIETA"/>
        <w:numPr>
          <w:ilvl w:val="0"/>
          <w:numId w:val="11"/>
        </w:numPr>
        <w:ind w:left="2098" w:hanging="357"/>
      </w:pPr>
      <w:r w:rsidRPr="009929AC">
        <w:rPr>
          <w:rStyle w:val="hps"/>
        </w:rPr>
        <w:t>Compra de sellos usados o franqueados (</w:t>
      </w:r>
      <w:r w:rsidRPr="009929AC">
        <w:t>09.3.1.1).</w:t>
      </w:r>
    </w:p>
    <w:p w:rsidR="00AE2DE5" w:rsidRPr="009929AC" w:rsidRDefault="00AE2DE5" w:rsidP="00AE2DE5">
      <w:pPr>
        <w:pStyle w:val="VIETA"/>
        <w:numPr>
          <w:ilvl w:val="0"/>
          <w:numId w:val="11"/>
        </w:numPr>
        <w:ind w:left="2098" w:hanging="357"/>
      </w:pPr>
      <w:r w:rsidRPr="009929AC">
        <w:rPr>
          <w:rStyle w:val="hps"/>
        </w:rPr>
        <w:t>Pagos por servicios financieros gestionados por las oficinas de correos (comisiones, cobros por envío de dinero, giros postales...) (</w:t>
      </w:r>
      <w:r w:rsidRPr="009929AC">
        <w:t>12.6.2.0).</w:t>
      </w:r>
    </w:p>
    <w:p w:rsidR="00AE2DE5" w:rsidRPr="009929AC" w:rsidRDefault="00AE2DE5" w:rsidP="00AE2DE5">
      <w:pPr>
        <w:pStyle w:val="VIETA"/>
        <w:numPr>
          <w:ilvl w:val="0"/>
          <w:numId w:val="11"/>
        </w:numPr>
        <w:ind w:left="2098" w:hanging="357"/>
      </w:pPr>
      <w:r w:rsidRPr="009929AC">
        <w:t>Cobros por envío de dinero gestionados  por locutorios y otros centros privados (12.6.2.0).</w:t>
      </w:r>
    </w:p>
    <w:p w:rsidR="00AE2DE5" w:rsidRPr="00F80ED2" w:rsidRDefault="00AE2DE5" w:rsidP="00AE2DE5">
      <w:pPr>
        <w:pStyle w:val="A3"/>
        <w:spacing w:before="0"/>
        <w:ind w:left="2127" w:firstLine="0"/>
        <w:rPr>
          <w:rFonts w:cs="Arial"/>
          <w:b w:val="0"/>
          <w:color w:val="000000"/>
          <w:sz w:val="22"/>
          <w:szCs w:val="22"/>
          <w:lang w:val="es-ES"/>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t>08.1.0.9</w:t>
      </w:r>
      <w:r>
        <w:tab/>
      </w:r>
      <w:r w:rsidRPr="00F80ED2">
        <w:t>OTROS</w:t>
      </w:r>
      <w:r>
        <w:t xml:space="preserve"> SERVICIOS POSTALES. PAQUETERÍA</w:t>
      </w:r>
      <w:r w:rsidRPr="00F80ED2">
        <w:t xml:space="preserve"> (NUEVO)</w:t>
      </w:r>
    </w:p>
    <w:p w:rsidR="00AE2DE5" w:rsidRPr="00F80ED2" w:rsidRDefault="00AE2DE5" w:rsidP="00AE2DE5">
      <w:pPr>
        <w:pStyle w:val="Referencia"/>
      </w:pPr>
      <w:r w:rsidRPr="00F80ED2">
        <w:t>Bisemanal</w:t>
      </w:r>
      <w:r w:rsidRPr="00F80ED2">
        <w:tab/>
      </w:r>
    </w:p>
    <w:p w:rsidR="00AE2DE5" w:rsidRPr="00F66F65" w:rsidRDefault="00AE2DE5" w:rsidP="00AE2DE5">
      <w:pPr>
        <w:pStyle w:val="VIETA"/>
        <w:numPr>
          <w:ilvl w:val="0"/>
          <w:numId w:val="11"/>
        </w:numPr>
        <w:ind w:left="2098" w:hanging="357"/>
      </w:pPr>
      <w:r w:rsidRPr="00F66F65">
        <w:t>Envío de paquetes por correo y servicios privados de transporte, servicios de mensajería.</w:t>
      </w:r>
    </w:p>
    <w:p w:rsidR="00AE2DE5" w:rsidRPr="00F66F65" w:rsidRDefault="00AE2DE5" w:rsidP="00AE2DE5">
      <w:pPr>
        <w:pStyle w:val="VIETA"/>
        <w:numPr>
          <w:ilvl w:val="0"/>
          <w:numId w:val="11"/>
        </w:numPr>
        <w:ind w:left="2098" w:hanging="357"/>
      </w:pPr>
      <w:r w:rsidRPr="00F66F65">
        <w:t>Coste de en</w:t>
      </w:r>
      <w:r>
        <w:t>vío de productos comprados por I</w:t>
      </w:r>
      <w:r w:rsidRPr="00F66F65">
        <w:t>nternet, si se pagan de forma separada.</w:t>
      </w:r>
    </w:p>
    <w:p w:rsidR="00AE2DE5" w:rsidRDefault="00AE2DE5" w:rsidP="00AE2DE5">
      <w:pPr>
        <w:pStyle w:val="VIETA"/>
        <w:numPr>
          <w:ilvl w:val="0"/>
          <w:numId w:val="11"/>
        </w:numPr>
        <w:ind w:left="2098" w:hanging="357"/>
      </w:pPr>
      <w:r w:rsidRPr="00F66F65">
        <w:t>Cajas de cartón para envíos.</w:t>
      </w:r>
    </w:p>
    <w:p w:rsidR="00AE2DE5" w:rsidRPr="00E2179F" w:rsidRDefault="00AE2DE5" w:rsidP="00AE2DE5">
      <w:pPr>
        <w:pStyle w:val="VIETA"/>
        <w:numPr>
          <w:ilvl w:val="0"/>
          <w:numId w:val="11"/>
        </w:numPr>
        <w:ind w:left="2098" w:hanging="357"/>
      </w:pPr>
      <w:r w:rsidRPr="00E2179F">
        <w:t>Amazon Prime.</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F66F65" w:rsidRDefault="00AE2DE5" w:rsidP="00AE2DE5">
      <w:pPr>
        <w:pStyle w:val="VIETA"/>
        <w:numPr>
          <w:ilvl w:val="0"/>
          <w:numId w:val="11"/>
        </w:numPr>
        <w:ind w:left="2098" w:hanging="357"/>
      </w:pPr>
      <w:r w:rsidRPr="00F66F65">
        <w:rPr>
          <w:rStyle w:val="hps"/>
        </w:rPr>
        <w:t>Compra de sellos usados o franqueados (</w:t>
      </w:r>
      <w:r w:rsidRPr="00F66F65">
        <w:t>09.3.1.1).</w:t>
      </w:r>
    </w:p>
    <w:p w:rsidR="00AE2DE5" w:rsidRPr="00F66F65" w:rsidRDefault="00AE2DE5" w:rsidP="00AE2DE5">
      <w:pPr>
        <w:pStyle w:val="VIETA"/>
        <w:numPr>
          <w:ilvl w:val="0"/>
          <w:numId w:val="11"/>
        </w:numPr>
        <w:ind w:left="2098" w:hanging="357"/>
      </w:pPr>
      <w:r w:rsidRPr="00F66F65">
        <w:rPr>
          <w:rStyle w:val="hps"/>
        </w:rPr>
        <w:t>Pagos por servicios financieros gestionados por las oficinas de correos (comisiones, cobros por envío de dinero, giros postales...) (</w:t>
      </w:r>
      <w:r w:rsidRPr="00F66F65">
        <w:t>12.6.2.0).</w:t>
      </w:r>
    </w:p>
    <w:p w:rsidR="00AE2DE5" w:rsidRPr="00F66F65" w:rsidRDefault="00AE2DE5" w:rsidP="00AE2DE5">
      <w:pPr>
        <w:pStyle w:val="VIETA"/>
        <w:numPr>
          <w:ilvl w:val="0"/>
          <w:numId w:val="11"/>
        </w:numPr>
        <w:ind w:left="2098" w:hanging="357"/>
      </w:pPr>
      <w:r w:rsidRPr="00F66F65">
        <w:t>Cobros por envío de dinero gestionados  por locutorios y otros centros privados (12.6.2.0).</w:t>
      </w:r>
    </w:p>
    <w:p w:rsidR="00AE2DE5" w:rsidRPr="00F80ED2" w:rsidRDefault="00AE2DE5" w:rsidP="00AE2DE5">
      <w:pPr>
        <w:keepNext/>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p>
    <w:p w:rsidR="00AE2DE5" w:rsidRDefault="00AE2DE5" w:rsidP="00AE2DE5">
      <w:pPr>
        <w:pStyle w:val="A3"/>
        <w:numPr>
          <w:ilvl w:val="1"/>
          <w:numId w:val="5"/>
        </w:numPr>
        <w:tabs>
          <w:tab w:val="clear" w:pos="375"/>
          <w:tab w:val="clear" w:pos="993"/>
          <w:tab w:val="clear" w:pos="1757"/>
        </w:tabs>
        <w:spacing w:before="0"/>
        <w:ind w:left="2127" w:hanging="2127"/>
        <w:rPr>
          <w:rFonts w:cs="Arial"/>
          <w:color w:val="000000"/>
          <w:sz w:val="22"/>
          <w:szCs w:val="22"/>
        </w:rPr>
      </w:pPr>
      <w:r>
        <w:rPr>
          <w:rFonts w:cs="Arial"/>
          <w:color w:val="000000"/>
          <w:sz w:val="22"/>
          <w:szCs w:val="22"/>
        </w:rPr>
        <w:t>EQUIPOS DE TELÉFONO Y FAX</w:t>
      </w:r>
    </w:p>
    <w:p w:rsidR="00AE2DE5" w:rsidRDefault="00AE2DE5" w:rsidP="00AE2DE5">
      <w:pPr>
        <w:pStyle w:val="A3"/>
        <w:tabs>
          <w:tab w:val="clear" w:pos="993"/>
          <w:tab w:val="clear" w:pos="1757"/>
        </w:tabs>
        <w:spacing w:before="0"/>
        <w:ind w:left="2127" w:firstLine="0"/>
        <w:rPr>
          <w:rFonts w:cs="Arial"/>
          <w:color w:val="000000"/>
          <w:sz w:val="22"/>
          <w:szCs w:val="22"/>
        </w:rPr>
      </w:pPr>
    </w:p>
    <w:p w:rsidR="00AE2DE5" w:rsidRPr="00F80ED2" w:rsidRDefault="00AE2DE5" w:rsidP="00AE2DE5">
      <w:pPr>
        <w:pStyle w:val="A3"/>
        <w:tabs>
          <w:tab w:val="clear" w:pos="993"/>
          <w:tab w:val="clear" w:pos="1757"/>
        </w:tabs>
        <w:spacing w:before="0"/>
        <w:ind w:left="2127" w:firstLine="0"/>
        <w:rPr>
          <w:rFonts w:cs="Arial"/>
          <w:color w:val="000000"/>
          <w:sz w:val="22"/>
          <w:szCs w:val="22"/>
        </w:rPr>
      </w:pPr>
    </w:p>
    <w:p w:rsidR="00AE2DE5" w:rsidRDefault="00AE2DE5" w:rsidP="00AE2DE5">
      <w:pPr>
        <w:pStyle w:val="A3"/>
        <w:tabs>
          <w:tab w:val="clear" w:pos="993"/>
          <w:tab w:val="clear" w:pos="1757"/>
        </w:tabs>
        <w:spacing w:before="0"/>
        <w:ind w:left="2127" w:hanging="2127"/>
        <w:outlineLvl w:val="0"/>
        <w:rPr>
          <w:rFonts w:cs="Arial"/>
          <w:color w:val="000000"/>
          <w:sz w:val="22"/>
          <w:szCs w:val="22"/>
        </w:rPr>
      </w:pPr>
      <w:r w:rsidRPr="00F80ED2">
        <w:rPr>
          <w:rFonts w:cs="Arial"/>
          <w:color w:val="000000"/>
          <w:sz w:val="22"/>
          <w:szCs w:val="22"/>
        </w:rPr>
        <w:t>08</w:t>
      </w:r>
      <w:r>
        <w:rPr>
          <w:rFonts w:cs="Arial"/>
          <w:color w:val="000000"/>
          <w:sz w:val="22"/>
          <w:szCs w:val="22"/>
        </w:rPr>
        <w:t>.2.0</w:t>
      </w:r>
      <w:r>
        <w:rPr>
          <w:rFonts w:cs="Arial"/>
          <w:color w:val="000000"/>
          <w:sz w:val="22"/>
          <w:szCs w:val="22"/>
        </w:rPr>
        <w:tab/>
        <w:t>EQUIPOS DE TELÉFONO Y FAX</w:t>
      </w:r>
    </w:p>
    <w:p w:rsidR="00AE2DE5" w:rsidRPr="00F80ED2" w:rsidRDefault="00AE2DE5" w:rsidP="00AE2DE5">
      <w:pPr>
        <w:pStyle w:val="A3"/>
        <w:tabs>
          <w:tab w:val="clear" w:pos="993"/>
          <w:tab w:val="clear" w:pos="1757"/>
        </w:tabs>
        <w:spacing w:before="0"/>
        <w:ind w:left="2127" w:hanging="2127"/>
        <w:outlineLvl w:val="0"/>
        <w:rPr>
          <w:rFonts w:cs="Arial"/>
          <w:color w:val="000000"/>
          <w:sz w:val="22"/>
          <w:szCs w:val="22"/>
        </w:rPr>
      </w:pPr>
    </w:p>
    <w:p w:rsidR="00AE2DE5" w:rsidRPr="00F66F65" w:rsidRDefault="00AE2DE5" w:rsidP="00AE2DE5">
      <w:pPr>
        <w:pStyle w:val="VIETA"/>
        <w:numPr>
          <w:ilvl w:val="0"/>
          <w:numId w:val="11"/>
        </w:numPr>
        <w:ind w:left="2098" w:hanging="357"/>
        <w:rPr>
          <w:rStyle w:val="hps"/>
        </w:rPr>
      </w:pPr>
      <w:r w:rsidRPr="00F66F65">
        <w:rPr>
          <w:rStyle w:val="hps"/>
        </w:rPr>
        <w:t>Compras de teléfonos, radio-</w:t>
      </w:r>
      <w:r w:rsidRPr="00F66F65">
        <w:t xml:space="preserve">teléfonos, máquinas </w:t>
      </w:r>
      <w:r w:rsidRPr="00F66F65">
        <w:rPr>
          <w:rStyle w:val="hps"/>
        </w:rPr>
        <w:t>de fax, contestadores telefónicos y altavoces para teléfono</w:t>
      </w:r>
      <w:r>
        <w:rPr>
          <w:rStyle w:val="hps"/>
        </w:rPr>
        <w:t>.</w:t>
      </w:r>
    </w:p>
    <w:p w:rsidR="00AE2DE5" w:rsidRPr="00F66F65" w:rsidRDefault="00AE2DE5" w:rsidP="00AE2DE5">
      <w:pPr>
        <w:pStyle w:val="VIETA"/>
        <w:numPr>
          <w:ilvl w:val="0"/>
          <w:numId w:val="11"/>
        </w:numPr>
        <w:ind w:left="2098" w:hanging="357"/>
        <w:rPr>
          <w:rStyle w:val="hps"/>
        </w:rPr>
      </w:pPr>
      <w:r w:rsidRPr="00F66F65">
        <w:rPr>
          <w:rStyle w:val="hps"/>
        </w:rPr>
        <w:t>Reparación de equipos de teléfono y fax.</w:t>
      </w:r>
    </w:p>
    <w:p w:rsidR="00AE2DE5" w:rsidRDefault="00AE2DE5" w:rsidP="00AE2DE5">
      <w:pPr>
        <w:pStyle w:val="A3"/>
        <w:spacing w:before="0"/>
        <w:ind w:left="2127" w:firstLine="0"/>
        <w:outlineLvl w:val="0"/>
        <w:rPr>
          <w:rStyle w:val="hps"/>
          <w:rFonts w:cs="Arial"/>
          <w:b w:val="0"/>
          <w:sz w:val="22"/>
          <w:szCs w:val="22"/>
        </w:rPr>
      </w:pPr>
    </w:p>
    <w:p w:rsidR="00AE2DE5" w:rsidRPr="00F80ED2" w:rsidRDefault="00AE2DE5" w:rsidP="00AE2DE5">
      <w:pPr>
        <w:pStyle w:val="A3"/>
        <w:spacing w:before="0"/>
        <w:ind w:left="2127" w:firstLine="0"/>
        <w:outlineLvl w:val="0"/>
        <w:rPr>
          <w:rStyle w:val="hps"/>
          <w:rFonts w:cs="Arial"/>
          <w:b w:val="0"/>
          <w:sz w:val="22"/>
          <w:szCs w:val="22"/>
        </w:rPr>
      </w:pPr>
    </w:p>
    <w:p w:rsidR="00AE2DE5" w:rsidRPr="00F80ED2" w:rsidRDefault="00AE2DE5" w:rsidP="00AE2DE5">
      <w:pPr>
        <w:pStyle w:val="TtuloCdigo"/>
      </w:pPr>
      <w:r w:rsidRPr="00F80ED2">
        <w:t>08.2.0.1</w:t>
      </w:r>
      <w:r>
        <w:tab/>
      </w:r>
      <w:r w:rsidRPr="00F80ED2">
        <w:t xml:space="preserve">EQUIPOS DE TELÉFONO FIJO </w:t>
      </w:r>
    </w:p>
    <w:p w:rsidR="00AE2DE5" w:rsidRPr="00F80ED2" w:rsidRDefault="00AE2DE5" w:rsidP="00AE2DE5">
      <w:pPr>
        <w:pStyle w:val="Referencia"/>
      </w:pPr>
      <w:r w:rsidRPr="00F80ED2">
        <w:t>Anual</w:t>
      </w:r>
      <w:r w:rsidRPr="00F80ED2">
        <w:tab/>
      </w:r>
    </w:p>
    <w:p w:rsidR="00AE2DE5" w:rsidRDefault="00AE2DE5" w:rsidP="00AE2DE5">
      <w:pPr>
        <w:pStyle w:val="VIETA"/>
        <w:numPr>
          <w:ilvl w:val="0"/>
          <w:numId w:val="11"/>
        </w:numPr>
        <w:ind w:left="2098" w:hanging="357"/>
      </w:pPr>
      <w:r w:rsidRPr="00F80ED2">
        <w:t>Adquisición de teléfono fijo y sus accesorios.</w:t>
      </w:r>
    </w:p>
    <w:p w:rsidR="00AE2DE5" w:rsidRDefault="00AE2DE5" w:rsidP="00AE2DE5">
      <w:pPr>
        <w:pStyle w:val="Piedepgina"/>
        <w:keepNext/>
        <w:tabs>
          <w:tab w:val="clear" w:pos="4252"/>
          <w:tab w:val="clear" w:pos="8504"/>
        </w:tabs>
        <w:ind w:left="2127"/>
        <w:rPr>
          <w:rFonts w:cs="Arial"/>
          <w:color w:val="000000"/>
          <w:szCs w:val="22"/>
        </w:rPr>
      </w:pPr>
    </w:p>
    <w:p w:rsidR="00AE2DE5" w:rsidRPr="00F80ED2" w:rsidRDefault="00AE2DE5" w:rsidP="00AE2DE5">
      <w:pPr>
        <w:pStyle w:val="Piedepgina"/>
        <w:keepNext/>
        <w:tabs>
          <w:tab w:val="clear" w:pos="4252"/>
          <w:tab w:val="clear" w:pos="8504"/>
        </w:tabs>
        <w:ind w:left="2127"/>
        <w:rPr>
          <w:rFonts w:cs="Arial"/>
          <w:color w:val="000000"/>
          <w:szCs w:val="22"/>
        </w:rPr>
      </w:pPr>
    </w:p>
    <w:p w:rsidR="00AE2DE5" w:rsidRPr="00F66F65" w:rsidRDefault="00AE2DE5" w:rsidP="00AE2DE5">
      <w:pPr>
        <w:pStyle w:val="TtuloCdigo"/>
      </w:pPr>
      <w:r w:rsidRPr="00F66F65">
        <w:t>08.2.0.2</w:t>
      </w:r>
      <w:r w:rsidRPr="00F66F65">
        <w:tab/>
        <w:t>EQUIPOS DE TELÉFONO MOVIL (NUEVO)</w:t>
      </w:r>
    </w:p>
    <w:p w:rsidR="00AE2DE5" w:rsidRPr="00F80ED2" w:rsidRDefault="00AE2DE5" w:rsidP="00AE2DE5">
      <w:pPr>
        <w:pStyle w:val="Referencia"/>
      </w:pPr>
      <w:r w:rsidRPr="00F80ED2">
        <w:t>Anual</w:t>
      </w:r>
      <w:r w:rsidRPr="00F80ED2">
        <w:tab/>
      </w:r>
    </w:p>
    <w:p w:rsidR="00AE2DE5" w:rsidRPr="00DC338B" w:rsidRDefault="00AE2DE5" w:rsidP="00AE2DE5">
      <w:pPr>
        <w:pStyle w:val="VIETA"/>
        <w:numPr>
          <w:ilvl w:val="0"/>
          <w:numId w:val="11"/>
        </w:numPr>
        <w:ind w:left="2098" w:hanging="357"/>
      </w:pPr>
      <w:r w:rsidRPr="00DC338B">
        <w:t>Adquisición de terminales libres de telefonía móvil, incluyendo dispositivos con varias funciones, tipo smartphone o smartwatch (Apple Watch...), que no estén ligado a recibo de compañía telefónica y que no tengan contrato de permanencia.</w:t>
      </w:r>
    </w:p>
    <w:p w:rsidR="00AE2DE5" w:rsidRPr="00DC338B" w:rsidRDefault="00AE2DE5" w:rsidP="00AE2DE5">
      <w:pPr>
        <w:pStyle w:val="VIETA"/>
        <w:numPr>
          <w:ilvl w:val="0"/>
          <w:numId w:val="11"/>
        </w:numPr>
        <w:ind w:left="2098" w:hanging="357"/>
      </w:pPr>
      <w:r w:rsidRPr="00DC338B">
        <w:t>Adquisición de terminal de telefonía móvil de contrato, ligado a compañía, siempre que el pago específico del aparato se pueda desglosar en la factura mensual del resto de conceptos (se anotaría el total del pago que se va a realizar por el móvil: número de meses aplazado x importe mensual</w:t>
      </w:r>
      <w:r>
        <w:t>).</w:t>
      </w:r>
    </w:p>
    <w:p w:rsidR="00AE2DE5" w:rsidRPr="00DC338B" w:rsidRDefault="00AE2DE5" w:rsidP="00AE2DE5">
      <w:pPr>
        <w:pStyle w:val="VIETA"/>
        <w:numPr>
          <w:ilvl w:val="0"/>
          <w:numId w:val="11"/>
        </w:numPr>
        <w:ind w:left="2098" w:hanging="357"/>
      </w:pPr>
      <w:r w:rsidRPr="00DC338B">
        <w:t>Adquisición de terminal de telefonía móvil con saldo prepago incluido, no desechables, se anota la diferencia entre el precio del terminal y el saldo prepago incluido.</w:t>
      </w:r>
    </w:p>
    <w:p w:rsidR="00AE2DE5" w:rsidRPr="00DC338B" w:rsidRDefault="00AE2DE5" w:rsidP="00AE2DE5">
      <w:pPr>
        <w:pStyle w:val="VIETA"/>
        <w:numPr>
          <w:ilvl w:val="0"/>
          <w:numId w:val="11"/>
        </w:numPr>
        <w:ind w:left="2098" w:hanging="357"/>
      </w:pPr>
      <w:r w:rsidRPr="00DC338B">
        <w:t>Fundas, cargadores, altavoces de teléfono, tarjeta SIM, palo de selfie y otros accesorios.</w:t>
      </w:r>
    </w:p>
    <w:p w:rsidR="00AE2DE5" w:rsidRPr="00DC338B" w:rsidRDefault="00AE2DE5" w:rsidP="00AE2DE5">
      <w:pPr>
        <w:pStyle w:val="VIETA"/>
        <w:numPr>
          <w:ilvl w:val="0"/>
          <w:numId w:val="11"/>
        </w:numPr>
        <w:ind w:left="2098" w:hanging="357"/>
      </w:pPr>
      <w:r w:rsidRPr="00DC338B">
        <w:t>Accesorio de móvil destinados a fotografía.</w:t>
      </w: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Adquisición de terminal de telefonía móvil de contrato, ligado a compañía, siempre que el pago específico del aparato no se pueda desglosar (08.3.0.2)</w:t>
      </w:r>
      <w:r>
        <w:t>.</w:t>
      </w:r>
    </w:p>
    <w:p w:rsidR="00AE2DE5" w:rsidRDefault="00AE2DE5" w:rsidP="00AE2DE5">
      <w:pPr>
        <w:pStyle w:val="VIETA"/>
        <w:numPr>
          <w:ilvl w:val="0"/>
          <w:numId w:val="11"/>
        </w:numPr>
        <w:ind w:left="2098" w:hanging="357"/>
      </w:pPr>
      <w:r w:rsidRPr="00F80ED2">
        <w:t>Saldo prepago en terminales no desechables de telefonía móvil (08.3.0.2).</w:t>
      </w:r>
    </w:p>
    <w:p w:rsidR="00AE2DE5" w:rsidRDefault="00AE2DE5" w:rsidP="00AE2DE5">
      <w:pPr>
        <w:pStyle w:val="VIETA"/>
        <w:numPr>
          <w:ilvl w:val="0"/>
          <w:numId w:val="11"/>
        </w:numPr>
        <w:ind w:left="2098" w:hanging="357"/>
      </w:pPr>
      <w:r>
        <w:t>Cargador y/o cable usb válido para cualquier dispositivo (09.1.3.2).</w:t>
      </w:r>
    </w:p>
    <w:p w:rsidR="00AE2DE5"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TtuloCdigo"/>
      </w:pPr>
      <w:r>
        <w:t>08.2.0.3</w:t>
      </w:r>
      <w:r>
        <w:tab/>
      </w:r>
      <w:r w:rsidRPr="00F80ED2">
        <w:t>OTROS EQUIPOS DE TELÉFONO Y FAX (NUEVO)</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 xml:space="preserve">Adquisición de radio-teléfonos </w:t>
      </w:r>
      <w:r w:rsidRPr="00F80ED2">
        <w:rPr>
          <w:rStyle w:val="hps"/>
        </w:rPr>
        <w:t>("</w:t>
      </w:r>
      <w:r w:rsidRPr="00F80ED2">
        <w:t>walkie-talkie"), fax y contestadores automáticos.</w:t>
      </w:r>
    </w:p>
    <w:p w:rsidR="00AE2DE5" w:rsidRPr="00F80ED2" w:rsidRDefault="00AE2DE5" w:rsidP="00AE2DE5">
      <w:pPr>
        <w:pStyle w:val="VIETA"/>
        <w:numPr>
          <w:ilvl w:val="0"/>
          <w:numId w:val="11"/>
        </w:numPr>
        <w:ind w:left="2098" w:hanging="357"/>
      </w:pPr>
      <w:r w:rsidRPr="00F80ED2">
        <w:t>Cargadores y otros accesorios para los dispositivos incluidos en este código.</w:t>
      </w:r>
    </w:p>
    <w:p w:rsidR="00AE2DE5" w:rsidRPr="00F80ED2" w:rsidRDefault="00AE2DE5" w:rsidP="00AE2DE5">
      <w:pPr>
        <w:pStyle w:val="Piedepgina"/>
        <w:keepNext/>
        <w:tabs>
          <w:tab w:val="clear" w:pos="4252"/>
          <w:tab w:val="clear" w:pos="8504"/>
        </w:tabs>
        <w:ind w:left="2127"/>
        <w:rPr>
          <w:rFonts w:cs="Arial"/>
          <w:color w:val="000000"/>
          <w:szCs w:val="22"/>
        </w:rPr>
      </w:pPr>
    </w:p>
    <w:p w:rsidR="00AE2DE5" w:rsidRPr="00F80ED2" w:rsidRDefault="00AE2DE5" w:rsidP="00AE2DE5">
      <w:pPr>
        <w:pStyle w:val="Excluye"/>
      </w:pPr>
      <w:r w:rsidRPr="00F80ED2">
        <w:t>Excluye:</w:t>
      </w:r>
    </w:p>
    <w:p w:rsidR="00AE2DE5" w:rsidRDefault="00AE2DE5" w:rsidP="00AE2DE5">
      <w:pPr>
        <w:keepNext/>
        <w:keepLines/>
        <w:numPr>
          <w:ilvl w:val="0"/>
          <w:numId w:val="36"/>
        </w:numPr>
        <w:tabs>
          <w:tab w:val="left" w:pos="1757"/>
        </w:tabs>
        <w:ind w:left="2127"/>
        <w:jc w:val="both"/>
        <w:rPr>
          <w:rFonts w:ascii="Arial" w:hAnsi="Arial" w:cs="Arial"/>
          <w:color w:val="000000"/>
        </w:rPr>
      </w:pPr>
      <w:r w:rsidRPr="00F80ED2">
        <w:rPr>
          <w:rFonts w:ascii="Arial" w:hAnsi="Arial" w:cs="Arial"/>
          <w:color w:val="000000"/>
        </w:rPr>
        <w:t>Impres</w:t>
      </w:r>
      <w:r>
        <w:rPr>
          <w:rFonts w:ascii="Arial" w:hAnsi="Arial" w:cs="Arial"/>
          <w:color w:val="000000"/>
        </w:rPr>
        <w:t xml:space="preserve">ora con función de fax </w:t>
      </w:r>
      <w:r w:rsidRPr="00F80ED2">
        <w:rPr>
          <w:rFonts w:ascii="Arial" w:hAnsi="Arial" w:cs="Arial"/>
          <w:color w:val="000000"/>
        </w:rPr>
        <w:t>(09.1.3)</w:t>
      </w:r>
      <w:r>
        <w:rPr>
          <w:rFonts w:ascii="Arial" w:hAnsi="Arial" w:cs="Arial"/>
          <w:color w:val="000000"/>
        </w:rPr>
        <w:t>.</w:t>
      </w:r>
    </w:p>
    <w:p w:rsidR="00AE2DE5"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TtuloCdigo"/>
      </w:pPr>
      <w:r>
        <w:t>08.2.0.4</w:t>
      </w:r>
      <w:r>
        <w:tab/>
      </w:r>
      <w:r w:rsidRPr="00F80ED2">
        <w:t>REPARACIÓN DE EQUIPOS DE TELÉFONO Y FAX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Reparaciones de equipos de teléfono y fax, y de todos los equipos o dispositivos incluidos en los códigos 08.2.0.1, 08.2.0.2 y 08.2.0.3.</w:t>
      </w:r>
    </w:p>
    <w:p w:rsidR="00AE2DE5" w:rsidRPr="00F80ED2" w:rsidRDefault="00AE2DE5" w:rsidP="00AE2DE5">
      <w:pPr>
        <w:pStyle w:val="VIETA"/>
        <w:numPr>
          <w:ilvl w:val="0"/>
          <w:numId w:val="11"/>
        </w:numPr>
        <w:ind w:left="2098" w:hanging="357"/>
      </w:pPr>
      <w:r>
        <w:t>G</w:t>
      </w:r>
      <w:r w:rsidRPr="00F80ED2">
        <w:t>asto de liberar un teléfono móvil.</w:t>
      </w:r>
    </w:p>
    <w:p w:rsidR="00AE2DE5" w:rsidRDefault="00AE2DE5" w:rsidP="00AE2DE5">
      <w:pPr>
        <w:ind w:left="2127"/>
        <w:jc w:val="both"/>
        <w:rPr>
          <w:rFonts w:ascii="Arial" w:hAnsi="Arial" w:cs="Arial"/>
          <w:color w:val="000000"/>
        </w:rPr>
      </w:pPr>
    </w:p>
    <w:p w:rsidR="00AE2DE5" w:rsidRDefault="00AE2DE5" w:rsidP="00AE2DE5">
      <w:pPr>
        <w:pStyle w:val="Excluye"/>
      </w:pPr>
      <w:r>
        <w:t>Excluye:</w:t>
      </w:r>
    </w:p>
    <w:p w:rsidR="00AE2DE5" w:rsidRDefault="00AE2DE5" w:rsidP="00AE2DE5">
      <w:pPr>
        <w:pStyle w:val="VIETA"/>
        <w:numPr>
          <w:ilvl w:val="0"/>
          <w:numId w:val="11"/>
        </w:numPr>
        <w:ind w:left="2098" w:hanging="357"/>
      </w:pPr>
      <w:r w:rsidRPr="00F80ED2">
        <w:t>Seguro de rotura y robo para móviles, equipos de teléfono y similares</w:t>
      </w:r>
      <w:r>
        <w:t xml:space="preserve"> (12.5.5.9)</w:t>
      </w:r>
      <w:r w:rsidRPr="00F80ED2">
        <w:t>.</w:t>
      </w:r>
    </w:p>
    <w:p w:rsidR="00AE2DE5"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A3"/>
        <w:tabs>
          <w:tab w:val="clear" w:pos="993"/>
          <w:tab w:val="clear" w:pos="1757"/>
        </w:tabs>
        <w:spacing w:before="0"/>
        <w:ind w:left="2127" w:hanging="2127"/>
        <w:rPr>
          <w:rFonts w:cs="Arial"/>
          <w:color w:val="000000"/>
          <w:sz w:val="22"/>
          <w:szCs w:val="22"/>
        </w:rPr>
      </w:pPr>
      <w:r w:rsidRPr="00F80ED2">
        <w:rPr>
          <w:rFonts w:cs="Arial"/>
          <w:color w:val="000000"/>
          <w:sz w:val="22"/>
          <w:szCs w:val="22"/>
        </w:rPr>
        <w:t>08</w:t>
      </w:r>
      <w:r>
        <w:rPr>
          <w:rFonts w:cs="Arial"/>
          <w:color w:val="000000"/>
          <w:sz w:val="22"/>
          <w:szCs w:val="22"/>
        </w:rPr>
        <w:t>.3</w:t>
      </w:r>
      <w:r>
        <w:rPr>
          <w:rFonts w:cs="Arial"/>
          <w:color w:val="000000"/>
          <w:sz w:val="22"/>
          <w:szCs w:val="22"/>
        </w:rPr>
        <w:tab/>
        <w:t>SERVICIOS DE TELÉFONO Y FAX</w:t>
      </w:r>
    </w:p>
    <w:p w:rsidR="00AE2DE5" w:rsidRPr="00F80ED2" w:rsidRDefault="00AE2DE5" w:rsidP="00AE2DE5">
      <w:pPr>
        <w:pStyle w:val="A3"/>
        <w:spacing w:before="0"/>
        <w:ind w:left="2127"/>
        <w:rPr>
          <w:rStyle w:val="hps"/>
          <w:rFonts w:cs="Arial"/>
          <w:b w:val="0"/>
          <w:sz w:val="22"/>
          <w:szCs w:val="22"/>
        </w:rPr>
      </w:pPr>
      <w:r w:rsidRPr="00F80ED2">
        <w:rPr>
          <w:rStyle w:val="hps"/>
          <w:rFonts w:cs="Arial"/>
          <w:sz w:val="22"/>
          <w:szCs w:val="22"/>
        </w:rPr>
        <w:tab/>
      </w:r>
      <w:r w:rsidRPr="00F80ED2">
        <w:rPr>
          <w:rStyle w:val="hps"/>
          <w:rFonts w:cs="Arial"/>
          <w:sz w:val="22"/>
          <w:szCs w:val="22"/>
        </w:rPr>
        <w:tab/>
      </w:r>
    </w:p>
    <w:p w:rsidR="00AE2DE5" w:rsidRPr="00D231F9" w:rsidRDefault="00AE2DE5" w:rsidP="00AE2DE5">
      <w:pPr>
        <w:pStyle w:val="VIETA"/>
        <w:numPr>
          <w:ilvl w:val="0"/>
          <w:numId w:val="11"/>
        </w:numPr>
        <w:ind w:left="2098" w:hanging="357"/>
        <w:rPr>
          <w:rStyle w:val="hps"/>
        </w:rPr>
      </w:pPr>
      <w:r w:rsidRPr="00D231F9">
        <w:rPr>
          <w:rStyle w:val="hps"/>
        </w:rPr>
        <w:t>Costes de instalación</w:t>
      </w:r>
      <w:r w:rsidRPr="00D231F9">
        <w:t xml:space="preserve">, contratación y conexión </w:t>
      </w:r>
      <w:r w:rsidRPr="00D231F9">
        <w:rPr>
          <w:rStyle w:val="hps"/>
        </w:rPr>
        <w:t>de un equipo de teléfono personal.</w:t>
      </w:r>
    </w:p>
    <w:p w:rsidR="00AE2DE5" w:rsidRPr="00D231F9" w:rsidRDefault="00AE2DE5" w:rsidP="00AE2DE5">
      <w:pPr>
        <w:pStyle w:val="VIETA"/>
        <w:numPr>
          <w:ilvl w:val="0"/>
          <w:numId w:val="11"/>
        </w:numPr>
        <w:ind w:left="2098" w:hanging="357"/>
      </w:pPr>
      <w:r w:rsidRPr="00D231F9">
        <w:rPr>
          <w:rStyle w:val="hps"/>
        </w:rPr>
        <w:t>Llamadas telefónicas desde una línea privada o</w:t>
      </w:r>
      <w:r w:rsidRPr="00D231F9">
        <w:t xml:space="preserve"> una</w:t>
      </w:r>
      <w:r w:rsidRPr="00D231F9">
        <w:rPr>
          <w:rStyle w:val="hps"/>
        </w:rPr>
        <w:t xml:space="preserve"> línea pública (</w:t>
      </w:r>
      <w:r w:rsidRPr="00D231F9">
        <w:t xml:space="preserve">cabina telefónica </w:t>
      </w:r>
      <w:r w:rsidRPr="00D231F9">
        <w:rPr>
          <w:rStyle w:val="hps"/>
        </w:rPr>
        <w:t>pública</w:t>
      </w:r>
      <w:r w:rsidRPr="00D231F9">
        <w:t xml:space="preserve">, cabina de </w:t>
      </w:r>
      <w:r w:rsidRPr="00D231F9">
        <w:rPr>
          <w:rStyle w:val="hps"/>
        </w:rPr>
        <w:t>oficina de correos</w:t>
      </w:r>
      <w:r w:rsidRPr="00D231F9">
        <w:t xml:space="preserve">, </w:t>
      </w:r>
      <w:r w:rsidRPr="00D231F9">
        <w:rPr>
          <w:rStyle w:val="hps"/>
        </w:rPr>
        <w:t>etc.</w:t>
      </w:r>
      <w:r w:rsidRPr="00D231F9">
        <w:t>).</w:t>
      </w:r>
    </w:p>
    <w:p w:rsidR="00AE2DE5" w:rsidRPr="00D231F9" w:rsidRDefault="00AE2DE5" w:rsidP="00AE2DE5">
      <w:pPr>
        <w:pStyle w:val="VIETA"/>
        <w:numPr>
          <w:ilvl w:val="0"/>
          <w:numId w:val="11"/>
        </w:numPr>
        <w:ind w:left="2098" w:hanging="357"/>
        <w:rPr>
          <w:rStyle w:val="hps"/>
        </w:rPr>
      </w:pPr>
      <w:r w:rsidRPr="00D231F9">
        <w:rPr>
          <w:rStyle w:val="hps"/>
        </w:rPr>
        <w:t>Llamadas telefónicas desde hoteles</w:t>
      </w:r>
      <w:r w:rsidRPr="00D231F9">
        <w:t xml:space="preserve">, cafés, restaurantes </w:t>
      </w:r>
      <w:r w:rsidRPr="00D231F9">
        <w:rPr>
          <w:rStyle w:val="hps"/>
        </w:rPr>
        <w:t>y similares.</w:t>
      </w:r>
    </w:p>
    <w:p w:rsidR="00AE2DE5" w:rsidRPr="00D231F9" w:rsidRDefault="00AE2DE5" w:rsidP="00AE2DE5">
      <w:pPr>
        <w:pStyle w:val="VIETA"/>
        <w:numPr>
          <w:ilvl w:val="0"/>
          <w:numId w:val="11"/>
        </w:numPr>
        <w:ind w:left="2098" w:hanging="357"/>
        <w:rPr>
          <w:rStyle w:val="hps"/>
        </w:rPr>
      </w:pPr>
      <w:r w:rsidRPr="00D231F9">
        <w:t>Servicios de t</w:t>
      </w:r>
      <w:r w:rsidRPr="00D231F9">
        <w:rPr>
          <w:rStyle w:val="hps"/>
        </w:rPr>
        <w:t>elegrafía</w:t>
      </w:r>
      <w:r w:rsidRPr="00D231F9">
        <w:t xml:space="preserve">, </w:t>
      </w:r>
      <w:r>
        <w:rPr>
          <w:rStyle w:val="hps"/>
        </w:rPr>
        <w:t>télex</w:t>
      </w:r>
      <w:r w:rsidRPr="00D231F9">
        <w:rPr>
          <w:rStyle w:val="hps"/>
        </w:rPr>
        <w:t>,</w:t>
      </w:r>
      <w:r>
        <w:rPr>
          <w:rStyle w:val="hps"/>
        </w:rPr>
        <w:t xml:space="preserve"> </w:t>
      </w:r>
      <w:r w:rsidRPr="00D231F9">
        <w:rPr>
          <w:rStyle w:val="hps"/>
        </w:rPr>
        <w:t>telefax y otros servicios de transmisión de la información (</w:t>
      </w:r>
      <w:r w:rsidRPr="00D231F9">
        <w:t>r</w:t>
      </w:r>
      <w:r w:rsidRPr="00D231F9">
        <w:rPr>
          <w:rStyle w:val="hps"/>
        </w:rPr>
        <w:t>adiotelefonía, radiotelegrafía y radio télex).</w:t>
      </w:r>
    </w:p>
    <w:p w:rsidR="00AE2DE5" w:rsidRPr="00D231F9" w:rsidRDefault="00AE2DE5" w:rsidP="00AE2DE5">
      <w:pPr>
        <w:pStyle w:val="VIETA"/>
        <w:numPr>
          <w:ilvl w:val="0"/>
          <w:numId w:val="11"/>
        </w:numPr>
        <w:ind w:left="2098" w:hanging="357"/>
      </w:pPr>
      <w:r w:rsidRPr="00D231F9">
        <w:t>Servicios de conexión a Internet.</w:t>
      </w:r>
    </w:p>
    <w:p w:rsidR="00AE2DE5" w:rsidRPr="00D231F9" w:rsidRDefault="00AE2DE5" w:rsidP="00AE2DE5">
      <w:pPr>
        <w:pStyle w:val="VIETA"/>
        <w:numPr>
          <w:ilvl w:val="0"/>
          <w:numId w:val="11"/>
        </w:numPr>
        <w:ind w:left="2098" w:hanging="357"/>
        <w:rPr>
          <w:color w:val="000000"/>
        </w:rPr>
      </w:pPr>
      <w:r w:rsidRPr="00D231F9">
        <w:t>Alquiler de teléfonos, fax, contestadores telefónicos, altavoces de teléfono, telégrafo, etc.</w:t>
      </w:r>
    </w:p>
    <w:p w:rsidR="00AE2DE5" w:rsidRPr="00F80ED2" w:rsidRDefault="00AE2DE5" w:rsidP="00AE2DE5">
      <w:pPr>
        <w:pStyle w:val="A2"/>
        <w:keepNext w:val="0"/>
        <w:tabs>
          <w:tab w:val="clear" w:pos="993"/>
        </w:tabs>
        <w:spacing w:before="0"/>
        <w:ind w:left="2127"/>
        <w:rPr>
          <w:rFonts w:cs="Arial"/>
          <w:color w:val="000000"/>
          <w:sz w:val="22"/>
          <w:szCs w:val="22"/>
        </w:rPr>
      </w:pPr>
    </w:p>
    <w:p w:rsidR="00AE2DE5" w:rsidRPr="00F80ED2" w:rsidRDefault="00AE2DE5" w:rsidP="00AE2DE5">
      <w:pPr>
        <w:pStyle w:val="A2"/>
        <w:keepNext w:val="0"/>
        <w:tabs>
          <w:tab w:val="clear" w:pos="993"/>
        </w:tabs>
        <w:spacing w:before="0"/>
        <w:ind w:left="2127"/>
        <w:rPr>
          <w:rFonts w:cs="Arial"/>
          <w:color w:val="000000"/>
          <w:sz w:val="22"/>
          <w:szCs w:val="22"/>
        </w:rPr>
      </w:pPr>
    </w:p>
    <w:p w:rsidR="00AE2DE5" w:rsidRPr="00F80ED2" w:rsidRDefault="00AE2DE5" w:rsidP="00AE2DE5">
      <w:pPr>
        <w:pStyle w:val="A2"/>
        <w:keepNext w:val="0"/>
        <w:tabs>
          <w:tab w:val="clear" w:pos="993"/>
          <w:tab w:val="clear" w:pos="1757"/>
        </w:tabs>
        <w:spacing w:before="0"/>
        <w:ind w:left="2127" w:hanging="2127"/>
        <w:rPr>
          <w:rFonts w:cs="Arial"/>
          <w:color w:val="000000"/>
          <w:sz w:val="22"/>
          <w:szCs w:val="22"/>
        </w:rPr>
      </w:pPr>
      <w:r>
        <w:rPr>
          <w:rFonts w:cs="Arial"/>
          <w:color w:val="000000"/>
          <w:sz w:val="22"/>
          <w:szCs w:val="22"/>
        </w:rPr>
        <w:t>0</w:t>
      </w:r>
      <w:r w:rsidRPr="00F80ED2">
        <w:rPr>
          <w:rFonts w:cs="Arial"/>
          <w:color w:val="000000"/>
          <w:sz w:val="22"/>
          <w:szCs w:val="22"/>
        </w:rPr>
        <w:t>8.3.0</w:t>
      </w:r>
      <w:r w:rsidRPr="00F80ED2">
        <w:rPr>
          <w:rFonts w:cs="Arial"/>
          <w:color w:val="000000"/>
          <w:sz w:val="22"/>
          <w:szCs w:val="22"/>
        </w:rPr>
        <w:tab/>
        <w:t>SERVICIOS DE TELÉFONO Y FAX</w:t>
      </w:r>
    </w:p>
    <w:p w:rsidR="00AE2DE5" w:rsidRPr="00F80ED2" w:rsidRDefault="00AE2DE5" w:rsidP="00AE2DE5">
      <w:pPr>
        <w:pStyle w:val="A5"/>
        <w:spacing w:before="0"/>
        <w:ind w:left="2127"/>
        <w:outlineLvl w:val="0"/>
        <w:rPr>
          <w:rFonts w:cs="Arial"/>
          <w:i/>
          <w:color w:val="000000"/>
          <w:sz w:val="22"/>
          <w:szCs w:val="22"/>
        </w:rPr>
      </w:pPr>
    </w:p>
    <w:p w:rsidR="00AE2DE5" w:rsidRDefault="00AE2DE5" w:rsidP="00AE2DE5">
      <w:pPr>
        <w:pStyle w:val="TtuloCdigo"/>
      </w:pPr>
    </w:p>
    <w:p w:rsidR="00AE2DE5" w:rsidRPr="00F80ED2" w:rsidRDefault="00AE2DE5" w:rsidP="00AE2DE5">
      <w:pPr>
        <w:pStyle w:val="TtuloCdigo"/>
      </w:pPr>
      <w:r w:rsidRPr="00F80ED2">
        <w:t>08.3.0.</w:t>
      </w:r>
      <w:r>
        <w:t>1</w:t>
      </w:r>
      <w:r>
        <w:tab/>
        <w:t>SERVICIOS DE TELÉFONOS FIJOS</w:t>
      </w:r>
    </w:p>
    <w:p w:rsidR="00AE2DE5" w:rsidRDefault="00AE2DE5" w:rsidP="00AE2DE5">
      <w:pPr>
        <w:pStyle w:val="Referencia"/>
      </w:pPr>
      <w:r w:rsidRPr="00F80ED2">
        <w:t>Bisemanal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 xml:space="preserve">Gastos de instalación, contratación y conexión de teléfono, cambio de titular o de domicilio. </w:t>
      </w:r>
    </w:p>
    <w:p w:rsidR="00AE2DE5" w:rsidRPr="00F80ED2" w:rsidRDefault="00AE2DE5" w:rsidP="00AE2DE5">
      <w:pPr>
        <w:pStyle w:val="VIETA"/>
        <w:numPr>
          <w:ilvl w:val="0"/>
          <w:numId w:val="11"/>
        </w:numPr>
        <w:ind w:left="2098" w:hanging="357"/>
        <w:rPr>
          <w:rStyle w:val="hps"/>
          <w:color w:val="000000"/>
        </w:rPr>
      </w:pPr>
      <w:r w:rsidRPr="00F80ED2">
        <w:rPr>
          <w:rStyle w:val="hps"/>
        </w:rPr>
        <w:t>Llamadas locales</w:t>
      </w:r>
      <w:r w:rsidRPr="00F80ED2">
        <w:t xml:space="preserve">, regionales, nacionales </w:t>
      </w:r>
      <w:r w:rsidRPr="00F80ED2">
        <w:rPr>
          <w:rStyle w:val="hps"/>
        </w:rPr>
        <w:t>e internacionales</w:t>
      </w:r>
    </w:p>
    <w:p w:rsidR="00AE2DE5" w:rsidRPr="00F80ED2" w:rsidRDefault="00AE2DE5" w:rsidP="00AE2DE5">
      <w:pPr>
        <w:pStyle w:val="VIETA"/>
        <w:numPr>
          <w:ilvl w:val="0"/>
          <w:numId w:val="11"/>
        </w:numPr>
        <w:ind w:left="2098" w:hanging="357"/>
      </w:pPr>
      <w:r w:rsidRPr="00F80ED2">
        <w:t xml:space="preserve">Gastos en llamadas en locutorios y cabinas y las efectuadas desde hoteles, cafeterías, restaurantes, hospitales… </w:t>
      </w:r>
    </w:p>
    <w:p w:rsidR="00AE2DE5" w:rsidRPr="00F80ED2" w:rsidRDefault="00AE2DE5" w:rsidP="00AE2DE5">
      <w:pPr>
        <w:pStyle w:val="VIETA"/>
        <w:numPr>
          <w:ilvl w:val="0"/>
          <w:numId w:val="11"/>
        </w:numPr>
        <w:ind w:left="2098" w:hanging="357"/>
      </w:pPr>
      <w:r w:rsidRPr="00F80ED2">
        <w:t>Gastos de fax efectuados desde teléfono privado.</w:t>
      </w:r>
    </w:p>
    <w:p w:rsidR="00AE2DE5" w:rsidRPr="00F80ED2" w:rsidRDefault="00AE2DE5" w:rsidP="00AE2DE5">
      <w:pPr>
        <w:pStyle w:val="VIETA"/>
        <w:numPr>
          <w:ilvl w:val="0"/>
          <w:numId w:val="11"/>
        </w:numPr>
        <w:ind w:left="2098" w:hanging="357"/>
        <w:rPr>
          <w:rStyle w:val="hps"/>
        </w:rPr>
      </w:pPr>
      <w:r w:rsidRPr="00F80ED2">
        <w:rPr>
          <w:rStyle w:val="hps"/>
        </w:rPr>
        <w:t>Tarjeta telefónica prepago (no es tarjeta SIM) para llamar desde cabinas y fijos.</w:t>
      </w:r>
    </w:p>
    <w:p w:rsidR="00AE2DE5" w:rsidRDefault="00AE2DE5" w:rsidP="00AE2DE5">
      <w:pPr>
        <w:pStyle w:val="VIETA"/>
        <w:numPr>
          <w:ilvl w:val="0"/>
          <w:numId w:val="11"/>
        </w:numPr>
        <w:ind w:left="2098" w:hanging="357"/>
        <w:rPr>
          <w:rStyle w:val="hps"/>
        </w:rPr>
      </w:pPr>
      <w:r w:rsidRPr="00F80ED2">
        <w:rPr>
          <w:rStyle w:val="hps"/>
        </w:rPr>
        <w:t>Alquiler de equipo de telefonía fija</w:t>
      </w:r>
      <w:r w:rsidRPr="00F80ED2">
        <w:t xml:space="preserve">, </w:t>
      </w:r>
      <w:r w:rsidRPr="00F80ED2">
        <w:rPr>
          <w:rStyle w:val="hps"/>
        </w:rPr>
        <w:t>contestadores tel</w:t>
      </w:r>
      <w:r>
        <w:rPr>
          <w:rStyle w:val="hps"/>
        </w:rPr>
        <w:t>efónicos</w:t>
      </w:r>
      <w:r w:rsidRPr="00F80ED2">
        <w:rPr>
          <w:rStyle w:val="hps"/>
        </w:rPr>
        <w:t>…</w:t>
      </w:r>
    </w:p>
    <w:p w:rsidR="00AE2DE5" w:rsidRDefault="00AE2DE5" w:rsidP="00AE2DE5">
      <w:pPr>
        <w:pStyle w:val="VIETA"/>
        <w:ind w:firstLine="0"/>
        <w:rPr>
          <w:rStyle w:val="hps"/>
        </w:rPr>
      </w:pPr>
    </w:p>
    <w:p w:rsidR="00AE2DE5" w:rsidRPr="00F80ED2" w:rsidRDefault="00AE2DE5" w:rsidP="00AE2DE5">
      <w:pPr>
        <w:pStyle w:val="VIETA"/>
        <w:ind w:firstLine="0"/>
      </w:pPr>
    </w:p>
    <w:p w:rsidR="00AE2DE5" w:rsidRPr="00D231F9" w:rsidRDefault="00AE2DE5" w:rsidP="00AE2DE5">
      <w:pPr>
        <w:pStyle w:val="TtuloCdigo"/>
      </w:pPr>
      <w:r w:rsidRPr="00D231F9">
        <w:t>08.3.0.2</w:t>
      </w:r>
      <w:r w:rsidRPr="00D231F9">
        <w:tab/>
        <w:t>SERVICIOS DE TELÉFONOS MÓVILES</w:t>
      </w:r>
    </w:p>
    <w:p w:rsidR="00AE2DE5" w:rsidRPr="00F80ED2" w:rsidRDefault="00AE2DE5" w:rsidP="00AE2DE5">
      <w:pPr>
        <w:pStyle w:val="Referencia"/>
      </w:pPr>
      <w:r w:rsidRPr="00F80ED2">
        <w:t>Bisemanal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Cuotas de conexión y gastos generados por el uso de teléfonos móviles.</w:t>
      </w:r>
    </w:p>
    <w:p w:rsidR="00AE2DE5" w:rsidRPr="00F80ED2" w:rsidRDefault="00AE2DE5" w:rsidP="00AE2DE5">
      <w:pPr>
        <w:pStyle w:val="VIETA"/>
        <w:numPr>
          <w:ilvl w:val="0"/>
          <w:numId w:val="11"/>
        </w:numPr>
        <w:ind w:left="2098" w:hanging="357"/>
        <w:rPr>
          <w:rStyle w:val="hps"/>
          <w:color w:val="000000"/>
        </w:rPr>
      </w:pPr>
      <w:r w:rsidRPr="00F80ED2">
        <w:rPr>
          <w:rStyle w:val="hps"/>
        </w:rPr>
        <w:t>Llamadas nacionales e internacionales</w:t>
      </w:r>
      <w:r w:rsidRPr="00F80ED2">
        <w:t xml:space="preserve">, incluidas las llamadas </w:t>
      </w:r>
      <w:r>
        <w:rPr>
          <w:rStyle w:val="hps"/>
        </w:rPr>
        <w:t>de voz y ví</w:t>
      </w:r>
      <w:r w:rsidRPr="00F80ED2">
        <w:rPr>
          <w:rStyle w:val="hps"/>
        </w:rPr>
        <w:t>deo</w:t>
      </w:r>
      <w:r>
        <w:rPr>
          <w:rStyle w:val="hps"/>
        </w:rPr>
        <w:t>.</w:t>
      </w:r>
    </w:p>
    <w:p w:rsidR="00AE2DE5" w:rsidRPr="00F80ED2" w:rsidRDefault="00AE2DE5" w:rsidP="00AE2DE5">
      <w:pPr>
        <w:pStyle w:val="VIETA"/>
        <w:numPr>
          <w:ilvl w:val="0"/>
          <w:numId w:val="11"/>
        </w:numPr>
        <w:ind w:left="2098" w:hanging="357"/>
        <w:rPr>
          <w:rStyle w:val="hps"/>
          <w:color w:val="000000"/>
        </w:rPr>
      </w:pPr>
      <w:r w:rsidRPr="00F80ED2">
        <w:rPr>
          <w:rStyle w:val="hps"/>
        </w:rPr>
        <w:t>Mensajes</w:t>
      </w:r>
      <w:r w:rsidRPr="00F80ED2">
        <w:t xml:space="preserve">, incluyendo voz, </w:t>
      </w:r>
      <w:r w:rsidRPr="00F80ED2">
        <w:rPr>
          <w:rStyle w:val="hps"/>
        </w:rPr>
        <w:t>mensajes de texto</w:t>
      </w:r>
      <w:r>
        <w:rPr>
          <w:rStyle w:val="hps"/>
        </w:rPr>
        <w:t xml:space="preserve"> </w:t>
      </w:r>
      <w:r w:rsidRPr="00F80ED2">
        <w:rPr>
          <w:rStyle w:val="hps"/>
        </w:rPr>
        <w:t>(SMS</w:t>
      </w:r>
      <w:r w:rsidRPr="00F80ED2">
        <w:t xml:space="preserve">) </w:t>
      </w:r>
      <w:r>
        <w:rPr>
          <w:rStyle w:val="hps"/>
        </w:rPr>
        <w:t>y por imagen o ví</w:t>
      </w:r>
      <w:r w:rsidRPr="00F80ED2">
        <w:rPr>
          <w:rStyle w:val="hps"/>
        </w:rPr>
        <w:t>deo</w:t>
      </w:r>
      <w:r>
        <w:rPr>
          <w:rStyle w:val="hps"/>
        </w:rPr>
        <w:t xml:space="preserve"> </w:t>
      </w:r>
      <w:r w:rsidRPr="00F80ED2">
        <w:rPr>
          <w:rStyle w:val="hps"/>
        </w:rPr>
        <w:t>(MMS)</w:t>
      </w:r>
      <w:r>
        <w:rPr>
          <w:rStyle w:val="hps"/>
        </w:rPr>
        <w:t>.</w:t>
      </w:r>
    </w:p>
    <w:p w:rsidR="00AE2DE5" w:rsidRPr="00F80ED2" w:rsidRDefault="00AE2DE5" w:rsidP="00AE2DE5">
      <w:pPr>
        <w:pStyle w:val="VIETA"/>
        <w:numPr>
          <w:ilvl w:val="0"/>
          <w:numId w:val="11"/>
        </w:numPr>
        <w:ind w:left="2098" w:hanging="357"/>
        <w:rPr>
          <w:rStyle w:val="hps"/>
          <w:color w:val="000000"/>
        </w:rPr>
      </w:pPr>
      <w:r w:rsidRPr="00F80ED2">
        <w:rPr>
          <w:rStyle w:val="hps"/>
        </w:rPr>
        <w:t>Alquiler de equipos de telefonía móvil.</w:t>
      </w:r>
    </w:p>
    <w:p w:rsidR="00AE2DE5" w:rsidRPr="00F80ED2" w:rsidRDefault="00AE2DE5" w:rsidP="00AE2DE5">
      <w:pPr>
        <w:pStyle w:val="VIETA"/>
        <w:numPr>
          <w:ilvl w:val="0"/>
          <w:numId w:val="11"/>
        </w:numPr>
        <w:ind w:left="2098" w:hanging="357"/>
        <w:rPr>
          <w:rStyle w:val="hps"/>
          <w:color w:val="000000"/>
        </w:rPr>
      </w:pPr>
      <w:r w:rsidRPr="00F80ED2">
        <w:rPr>
          <w:rStyle w:val="hps"/>
        </w:rPr>
        <w:t>Costes de equipo telefónico cuando está incluido en el contrato y no se puede desglosar, sujeto a permanencia o vinculación mínima, por el que se realizan pagos regulares</w:t>
      </w:r>
      <w:r>
        <w:rPr>
          <w:rStyle w:val="hps"/>
        </w:rPr>
        <w:t>.</w:t>
      </w:r>
    </w:p>
    <w:p w:rsidR="00AE2DE5" w:rsidRPr="00F80ED2" w:rsidRDefault="00AE2DE5" w:rsidP="00AE2DE5">
      <w:pPr>
        <w:pStyle w:val="VIETA"/>
        <w:numPr>
          <w:ilvl w:val="0"/>
          <w:numId w:val="11"/>
        </w:numPr>
        <w:ind w:left="2098" w:hanging="357"/>
        <w:rPr>
          <w:rStyle w:val="hps"/>
          <w:color w:val="000000"/>
        </w:rPr>
      </w:pPr>
      <w:r>
        <w:rPr>
          <w:rStyle w:val="hps"/>
        </w:rPr>
        <w:t>Acceso a I</w:t>
      </w:r>
      <w:r w:rsidRPr="00F80ED2">
        <w:rPr>
          <w:rStyle w:val="hps"/>
        </w:rPr>
        <w:t>nternet de los móviles que tengan contratada tarifa de datos junto con las llamadas si se paga de forma conjunta y no es posibl</w:t>
      </w:r>
      <w:r>
        <w:rPr>
          <w:rStyle w:val="hps"/>
        </w:rPr>
        <w:t>e desglosar</w:t>
      </w:r>
      <w:r w:rsidRPr="00F80ED2">
        <w:rPr>
          <w:rStyle w:val="hps"/>
        </w:rPr>
        <w:t xml:space="preserve"> (</w:t>
      </w:r>
      <w:r>
        <w:rPr>
          <w:rStyle w:val="hps"/>
        </w:rPr>
        <w:t>e</w:t>
      </w:r>
      <w:r w:rsidRPr="00F80ED2">
        <w:rPr>
          <w:rStyle w:val="hps"/>
        </w:rPr>
        <w:t>n caso de que se pueda desglosar irán las llamadas al 08.3.0.2 y la tarifa de datos a</w:t>
      </w:r>
      <w:r>
        <w:rPr>
          <w:rStyle w:val="hps"/>
        </w:rPr>
        <w:t>l</w:t>
      </w:r>
      <w:r w:rsidRPr="00F80ED2">
        <w:rPr>
          <w:rStyle w:val="hps"/>
        </w:rPr>
        <w:t xml:space="preserve"> 08.3.0.3)</w:t>
      </w:r>
      <w:r>
        <w:rPr>
          <w:rStyle w:val="hps"/>
        </w:rPr>
        <w:t>.</w:t>
      </w:r>
    </w:p>
    <w:p w:rsidR="00AE2DE5" w:rsidRPr="00F80ED2" w:rsidRDefault="00AE2DE5" w:rsidP="00AE2DE5">
      <w:pPr>
        <w:pStyle w:val="VIETA"/>
        <w:numPr>
          <w:ilvl w:val="0"/>
          <w:numId w:val="11"/>
        </w:numPr>
        <w:ind w:left="2098" w:hanging="357"/>
        <w:rPr>
          <w:rStyle w:val="hps"/>
          <w:color w:val="000000"/>
        </w:rPr>
      </w:pPr>
      <w:r w:rsidRPr="00F80ED2">
        <w:rPr>
          <w:rStyle w:val="hps"/>
          <w:color w:val="000000"/>
        </w:rPr>
        <w:t>Penalización por abandono de permanencia.</w:t>
      </w:r>
    </w:p>
    <w:p w:rsidR="00AE2DE5" w:rsidRDefault="00AE2DE5" w:rsidP="00AE2DE5">
      <w:pPr>
        <w:pStyle w:val="VIETA"/>
        <w:numPr>
          <w:ilvl w:val="0"/>
          <w:numId w:val="11"/>
        </w:numPr>
        <w:ind w:left="2098" w:hanging="357"/>
      </w:pPr>
      <w:r w:rsidRPr="00F80ED2">
        <w:t>Adquisición de terminales de telefonía móvil con saldo prepago incluido (móviles desechables marca BIC adquiridos en oficinas de correos o tiendas de telefonía)</w:t>
      </w:r>
      <w:r>
        <w:t>.</w:t>
      </w:r>
    </w:p>
    <w:p w:rsidR="00AE2DE5" w:rsidRDefault="00AE2DE5" w:rsidP="00AE2DE5">
      <w:pPr>
        <w:pStyle w:val="VIETA"/>
        <w:numPr>
          <w:ilvl w:val="0"/>
          <w:numId w:val="11"/>
        </w:numPr>
        <w:ind w:left="2098" w:hanging="357"/>
      </w:pPr>
      <w:r w:rsidRPr="00F80ED2">
        <w:t>Saldo prepago en terminales no desechables de telefonía móvil</w:t>
      </w:r>
      <w:r>
        <w:t>.</w:t>
      </w:r>
    </w:p>
    <w:p w:rsidR="00AE2DE5" w:rsidRDefault="00AE2DE5" w:rsidP="00AE2DE5">
      <w:pPr>
        <w:pStyle w:val="VIETA"/>
        <w:numPr>
          <w:ilvl w:val="0"/>
          <w:numId w:val="11"/>
        </w:numPr>
        <w:ind w:left="2098" w:hanging="357"/>
      </w:pPr>
      <w:r>
        <w:t>Otros servicios de telefonía móvil.</w:t>
      </w:r>
    </w:p>
    <w:p w:rsidR="00AE2DE5" w:rsidRPr="00F80ED2" w:rsidRDefault="00AE2DE5" w:rsidP="00AE2DE5">
      <w:pPr>
        <w:pStyle w:val="VIETA"/>
        <w:ind w:firstLine="0"/>
      </w:pPr>
    </w:p>
    <w:p w:rsidR="00AE2DE5" w:rsidRPr="00F80ED2" w:rsidRDefault="00AE2DE5" w:rsidP="00AE2DE5">
      <w:pPr>
        <w:pStyle w:val="TtuloCdigo"/>
      </w:pPr>
      <w:r>
        <w:t>08.3.0.3</w:t>
      </w:r>
      <w:r>
        <w:tab/>
      </w:r>
      <w:r w:rsidRPr="00F80ED2">
        <w:t>SERV</w:t>
      </w:r>
      <w:r>
        <w:t>ICIOS RELACIONADOS CON INTERNET</w:t>
      </w:r>
    </w:p>
    <w:p w:rsidR="00AE2DE5" w:rsidRPr="00F80ED2" w:rsidRDefault="00AE2DE5" w:rsidP="00AE2DE5">
      <w:pPr>
        <w:pStyle w:val="Referencia"/>
      </w:pPr>
      <w:r w:rsidRPr="00F80ED2">
        <w:t>Bisemanal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 xml:space="preserve">Cuotas de conexión a Internet o a otras redes de comunicaciones. </w:t>
      </w:r>
    </w:p>
    <w:p w:rsidR="00AE2DE5" w:rsidRPr="00F80ED2" w:rsidRDefault="00AE2DE5" w:rsidP="00AE2DE5">
      <w:pPr>
        <w:pStyle w:val="VIETA"/>
        <w:numPr>
          <w:ilvl w:val="0"/>
          <w:numId w:val="11"/>
        </w:numPr>
        <w:ind w:left="2098" w:hanging="357"/>
      </w:pPr>
      <w:r w:rsidRPr="00F80ED2">
        <w:t>Instalación del kit ADSL.</w:t>
      </w:r>
    </w:p>
    <w:p w:rsidR="00AE2DE5" w:rsidRPr="00F80ED2" w:rsidRDefault="00AE2DE5" w:rsidP="00AE2DE5">
      <w:pPr>
        <w:pStyle w:val="VIETA"/>
        <w:numPr>
          <w:ilvl w:val="0"/>
          <w:numId w:val="11"/>
        </w:numPr>
        <w:ind w:left="2098" w:hanging="357"/>
        <w:rPr>
          <w:rStyle w:val="hps"/>
          <w:color w:val="000000"/>
        </w:rPr>
      </w:pPr>
      <w:r w:rsidRPr="00F80ED2">
        <w:rPr>
          <w:rStyle w:val="hps"/>
        </w:rPr>
        <w:t>Alquiler de equipos de acceso a Internet.</w:t>
      </w:r>
    </w:p>
    <w:p w:rsidR="00AE2DE5" w:rsidRPr="00F80ED2" w:rsidRDefault="00AE2DE5" w:rsidP="00AE2DE5">
      <w:pPr>
        <w:pStyle w:val="VIETA"/>
        <w:numPr>
          <w:ilvl w:val="0"/>
          <w:numId w:val="11"/>
        </w:numPr>
        <w:ind w:left="2098" w:hanging="357"/>
        <w:rPr>
          <w:rStyle w:val="hps"/>
          <w:color w:val="000000"/>
        </w:rPr>
      </w:pPr>
      <w:r w:rsidRPr="00F80ED2">
        <w:rPr>
          <w:rStyle w:val="hps"/>
        </w:rPr>
        <w:t>Tarifa de activación, cuota de alta y la tasa mensual de acceso.</w:t>
      </w:r>
    </w:p>
    <w:p w:rsidR="00AE2DE5" w:rsidRPr="00F80ED2" w:rsidRDefault="00AE2DE5" w:rsidP="00AE2DE5">
      <w:pPr>
        <w:pStyle w:val="VIETA"/>
        <w:numPr>
          <w:ilvl w:val="0"/>
          <w:numId w:val="11"/>
        </w:numPr>
        <w:ind w:left="2098" w:hanging="357"/>
        <w:rPr>
          <w:rStyle w:val="hps"/>
          <w:color w:val="000000"/>
        </w:rPr>
      </w:pPr>
      <w:r>
        <w:rPr>
          <w:rStyle w:val="hps"/>
        </w:rPr>
        <w:t>T</w:t>
      </w:r>
      <w:r w:rsidRPr="00F80ED2">
        <w:rPr>
          <w:rStyle w:val="hps"/>
        </w:rPr>
        <w:t xml:space="preserve">arifas de </w:t>
      </w:r>
      <w:r w:rsidRPr="00F80ED2">
        <w:t>recarga de un teléfono Skype</w:t>
      </w:r>
      <w:r w:rsidRPr="00F80ED2">
        <w:rPr>
          <w:rStyle w:val="hps"/>
        </w:rPr>
        <w:t>.</w:t>
      </w:r>
    </w:p>
    <w:p w:rsidR="00AE2DE5" w:rsidRPr="00F80ED2" w:rsidRDefault="00AE2DE5" w:rsidP="00AE2DE5">
      <w:pPr>
        <w:pStyle w:val="VIETA"/>
        <w:numPr>
          <w:ilvl w:val="0"/>
          <w:numId w:val="11"/>
        </w:numPr>
        <w:ind w:left="2098" w:hanging="357"/>
        <w:rPr>
          <w:rStyle w:val="hps"/>
          <w:color w:val="000000"/>
        </w:rPr>
      </w:pPr>
      <w:r w:rsidRPr="00F80ED2">
        <w:rPr>
          <w:rStyle w:val="hps"/>
        </w:rPr>
        <w:t xml:space="preserve">Tarjetas de prepago para acceso a </w:t>
      </w:r>
      <w:r>
        <w:rPr>
          <w:rStyle w:val="hps"/>
        </w:rPr>
        <w:t>I</w:t>
      </w:r>
      <w:r w:rsidRPr="00F80ED2">
        <w:rPr>
          <w:rStyle w:val="hps"/>
        </w:rPr>
        <w:t>nternet.</w:t>
      </w:r>
    </w:p>
    <w:p w:rsidR="00AE2DE5" w:rsidRPr="00F80ED2" w:rsidRDefault="00AE2DE5" w:rsidP="00AE2DE5">
      <w:pPr>
        <w:pStyle w:val="VIETA"/>
        <w:numPr>
          <w:ilvl w:val="0"/>
          <w:numId w:val="11"/>
        </w:numPr>
        <w:ind w:left="2098" w:hanging="357"/>
        <w:rPr>
          <w:rStyle w:val="hps"/>
          <w:color w:val="000000"/>
        </w:rPr>
      </w:pPr>
      <w:r>
        <w:rPr>
          <w:rStyle w:val="hps"/>
        </w:rPr>
        <w:t>Acceso a I</w:t>
      </w:r>
      <w:r w:rsidRPr="00F80ED2">
        <w:rPr>
          <w:rStyle w:val="hps"/>
        </w:rPr>
        <w:t>nternet a través del móvil que tengan contratada tarifa de datos junto con las llamadas si se paga de forma conjunta y si es posible desglosar.</w:t>
      </w:r>
    </w:p>
    <w:p w:rsidR="00AE2DE5" w:rsidRPr="00D231F9" w:rsidRDefault="00AE2DE5" w:rsidP="00AE2DE5">
      <w:pPr>
        <w:pStyle w:val="VIETA"/>
        <w:numPr>
          <w:ilvl w:val="0"/>
          <w:numId w:val="11"/>
        </w:numPr>
        <w:ind w:left="2098" w:hanging="357"/>
        <w:rPr>
          <w:rStyle w:val="hps"/>
          <w:color w:val="000000"/>
        </w:rPr>
      </w:pPr>
      <w:r>
        <w:rPr>
          <w:rStyle w:val="hps"/>
        </w:rPr>
        <w:t>Conexión a I</w:t>
      </w:r>
      <w:r w:rsidRPr="00F80ED2">
        <w:rPr>
          <w:rStyle w:val="hps"/>
        </w:rPr>
        <w:t>nternet en establ</w:t>
      </w:r>
      <w:r>
        <w:rPr>
          <w:rStyle w:val="hps"/>
        </w:rPr>
        <w:t>ecimientos públicos (cibercafés, locutorios</w:t>
      </w:r>
      <w:r w:rsidRPr="00F80ED2">
        <w:rPr>
          <w:rStyle w:val="hps"/>
        </w:rPr>
        <w:t>…)</w:t>
      </w:r>
      <w:r>
        <w:rPr>
          <w:rStyle w:val="hps"/>
        </w:rPr>
        <w:t>.</w:t>
      </w:r>
    </w:p>
    <w:p w:rsidR="00AE2DE5" w:rsidRDefault="00AE2DE5" w:rsidP="00AE2DE5">
      <w:pPr>
        <w:keepLines/>
        <w:tabs>
          <w:tab w:val="left" w:pos="1757"/>
        </w:tabs>
        <w:ind w:left="2127"/>
        <w:jc w:val="both"/>
        <w:rPr>
          <w:rStyle w:val="hps"/>
          <w:rFonts w:ascii="Arial" w:hAnsi="Arial" w:cs="Arial"/>
        </w:rPr>
      </w:pPr>
    </w:p>
    <w:p w:rsidR="00AE2DE5" w:rsidRPr="00F80ED2" w:rsidRDefault="00AE2DE5" w:rsidP="00AE2DE5">
      <w:pPr>
        <w:pStyle w:val="TtuloCdigo"/>
      </w:pPr>
    </w:p>
    <w:p w:rsidR="00AE2DE5" w:rsidRPr="00F80ED2" w:rsidRDefault="00AE2DE5" w:rsidP="00AE2DE5">
      <w:pPr>
        <w:pStyle w:val="TtuloCdigo"/>
      </w:pPr>
      <w:r>
        <w:t>08.3.0.4</w:t>
      </w:r>
      <w:r>
        <w:tab/>
      </w:r>
      <w:r w:rsidRPr="00F80ED2">
        <w:t>SERVICIOS INTEGRADOS DE TE</w:t>
      </w:r>
      <w:r>
        <w:t>LECOMUNICACIONES</w:t>
      </w:r>
      <w:r w:rsidRPr="00F80ED2">
        <w:t xml:space="preserve"> (NUEVO)</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rPr>
          <w:rStyle w:val="hps"/>
        </w:rPr>
      </w:pPr>
      <w:r w:rsidRPr="00F80ED2">
        <w:rPr>
          <w:rStyle w:val="hps"/>
        </w:rPr>
        <w:t>Paquetes de telefonía (fija o móvil)/Internet/televisión de pago para cualquier opción y/o combinación posible.</w:t>
      </w:r>
    </w:p>
    <w:p w:rsidR="00AE2DE5" w:rsidRPr="00F80ED2" w:rsidRDefault="00AE2DE5" w:rsidP="00AE2DE5">
      <w:pPr>
        <w:pStyle w:val="Prrafodelista"/>
        <w:keepNext/>
        <w:ind w:left="2127"/>
        <w:jc w:val="both"/>
        <w:rPr>
          <w:rStyle w:val="hps"/>
          <w:rFonts w:ascii="Arial" w:hAnsi="Arial" w:cs="Arial"/>
        </w:rPr>
      </w:pPr>
    </w:p>
    <w:p w:rsidR="00AE2DE5" w:rsidRPr="00F80ED2" w:rsidRDefault="00AE2DE5" w:rsidP="00AE2DE5">
      <w:pPr>
        <w:pStyle w:val="Excluye"/>
        <w:rPr>
          <w:rStyle w:val="hps"/>
        </w:rPr>
      </w:pPr>
      <w:r w:rsidRPr="00F80ED2">
        <w:rPr>
          <w:rStyle w:val="hps"/>
        </w:rPr>
        <w:t>Excluye:</w:t>
      </w:r>
    </w:p>
    <w:p w:rsidR="00AE2DE5" w:rsidRPr="00EE43B5" w:rsidRDefault="00AE2DE5" w:rsidP="00AE2DE5">
      <w:pPr>
        <w:pStyle w:val="VIETA"/>
        <w:numPr>
          <w:ilvl w:val="0"/>
          <w:numId w:val="11"/>
        </w:numPr>
        <w:ind w:left="2098" w:hanging="357"/>
        <w:rPr>
          <w:rStyle w:val="hps"/>
          <w:color w:val="000000"/>
        </w:rPr>
      </w:pPr>
      <w:r>
        <w:rPr>
          <w:rStyle w:val="hps"/>
        </w:rPr>
        <w:t>Acceso a I</w:t>
      </w:r>
      <w:r w:rsidRPr="00F80ED2">
        <w:rPr>
          <w:rStyle w:val="hps"/>
        </w:rPr>
        <w:t>nternet a través del móvil (08.3.0.2 o 08.3.0.3 dependiendo de si se puede desglosar o no).</w:t>
      </w:r>
    </w:p>
    <w:p w:rsidR="00AE2DE5" w:rsidRDefault="00AE2DE5" w:rsidP="00AE2DE5">
      <w:pPr>
        <w:pStyle w:val="VIETA"/>
        <w:ind w:firstLine="0"/>
        <w:rPr>
          <w:rStyle w:val="hps"/>
        </w:rPr>
      </w:pPr>
    </w:p>
    <w:p w:rsidR="00AE2DE5" w:rsidRPr="00F80ED2" w:rsidRDefault="00AE2DE5" w:rsidP="00AE2DE5">
      <w:pPr>
        <w:pStyle w:val="VIETA"/>
        <w:ind w:firstLine="0"/>
        <w:rPr>
          <w:rStyle w:val="hps"/>
          <w:color w:val="000000"/>
        </w:rPr>
      </w:pPr>
    </w:p>
    <w:p w:rsidR="00AE2DE5" w:rsidRPr="00F80ED2" w:rsidRDefault="00AE2DE5" w:rsidP="00AE2DE5">
      <w:pPr>
        <w:pStyle w:val="TtuloCdigo"/>
      </w:pPr>
      <w:r>
        <w:t>08.3.0.9</w:t>
      </w:r>
      <w:r>
        <w:tab/>
      </w:r>
      <w:r w:rsidRPr="00F80ED2">
        <w:t>OTROS SERVICIO</w:t>
      </w:r>
      <w:r>
        <w:t>S DE TRANSMISIÓN DE INFORMACIÓN</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Servicios de telegrafía</w:t>
      </w:r>
      <w:r w:rsidRPr="00F80ED2">
        <w:t xml:space="preserve">, telegramas, cablegramas, burofax, fax, </w:t>
      </w:r>
      <w:r w:rsidRPr="00F80ED2">
        <w:rPr>
          <w:rStyle w:val="hps"/>
        </w:rPr>
        <w:t>télex y telefax.</w:t>
      </w:r>
    </w:p>
    <w:p w:rsidR="00AE2DE5" w:rsidRPr="00F80ED2" w:rsidRDefault="00AE2DE5" w:rsidP="00AE2DE5">
      <w:pPr>
        <w:pStyle w:val="VIETA"/>
        <w:numPr>
          <w:ilvl w:val="0"/>
          <w:numId w:val="11"/>
        </w:numPr>
        <w:ind w:left="2098" w:hanging="357"/>
        <w:rPr>
          <w:color w:val="000000"/>
        </w:rPr>
      </w:pPr>
      <w:r w:rsidRPr="00F80ED2">
        <w:rPr>
          <w:rStyle w:val="hps"/>
        </w:rPr>
        <w:t>VOIP (</w:t>
      </w:r>
      <w:r w:rsidRPr="00F80ED2">
        <w:t xml:space="preserve">Voz sobre </w:t>
      </w:r>
      <w:r w:rsidRPr="00F80ED2">
        <w:rPr>
          <w:rStyle w:val="hps"/>
        </w:rPr>
        <w:t>Protocolo de Internet</w:t>
      </w:r>
      <w:r w:rsidRPr="00F80ED2">
        <w:t>). Pago por Whatsapp.</w:t>
      </w:r>
    </w:p>
    <w:p w:rsidR="00AE2DE5" w:rsidRPr="00F80ED2" w:rsidRDefault="00AE2DE5" w:rsidP="00AE2DE5">
      <w:pPr>
        <w:pStyle w:val="VIETA"/>
        <w:numPr>
          <w:ilvl w:val="0"/>
          <w:numId w:val="11"/>
        </w:numPr>
        <w:ind w:left="2098" w:hanging="357"/>
        <w:rPr>
          <w:rStyle w:val="hps"/>
          <w:color w:val="000000"/>
        </w:rPr>
      </w:pPr>
      <w:r w:rsidRPr="00F80ED2">
        <w:rPr>
          <w:rStyle w:val="hps"/>
        </w:rPr>
        <w:t>Alquiler de equipos de telegrafía</w:t>
      </w:r>
      <w:r w:rsidRPr="00F80ED2">
        <w:t xml:space="preserve">, télex, </w:t>
      </w:r>
      <w:r w:rsidRPr="00F80ED2">
        <w:rPr>
          <w:rStyle w:val="hps"/>
        </w:rPr>
        <w:t>telefax</w:t>
      </w:r>
      <w:r w:rsidRPr="00F80ED2">
        <w:t xml:space="preserve">, </w:t>
      </w:r>
      <w:r w:rsidRPr="00F80ED2">
        <w:rPr>
          <w:rStyle w:val="hps"/>
        </w:rPr>
        <w:t>radiotelefonía, radiotelegrafía y radiotélex</w:t>
      </w:r>
      <w:r w:rsidRPr="00F80ED2">
        <w:t>.</w:t>
      </w:r>
    </w:p>
    <w:p w:rsidR="00AE2DE5" w:rsidRPr="00F80ED2" w:rsidRDefault="00AE2DE5" w:rsidP="00AE2DE5">
      <w:pPr>
        <w:pStyle w:val="VIETA"/>
        <w:numPr>
          <w:ilvl w:val="0"/>
          <w:numId w:val="11"/>
        </w:numPr>
        <w:ind w:left="2098" w:hanging="357"/>
        <w:rPr>
          <w:color w:val="000000"/>
        </w:rPr>
      </w:pPr>
      <w:r w:rsidRPr="00F80ED2">
        <w:t>Servicios de r</w:t>
      </w:r>
      <w:r w:rsidRPr="00F80ED2">
        <w:rPr>
          <w:rStyle w:val="hps"/>
        </w:rPr>
        <w:t>adiotelefonía, radiotelegrafía y radiotélex</w:t>
      </w:r>
      <w:r w:rsidRPr="00F80ED2">
        <w:t>.</w:t>
      </w:r>
    </w:p>
    <w:p w:rsidR="00AE2DE5" w:rsidRDefault="00AE2DE5" w:rsidP="00AE2DE5">
      <w:pPr>
        <w:pStyle w:val="VIETA"/>
        <w:numPr>
          <w:ilvl w:val="0"/>
          <w:numId w:val="11"/>
        </w:numPr>
        <w:ind w:left="2098" w:hanging="357"/>
        <w:rPr>
          <w:color w:val="000000"/>
        </w:rPr>
      </w:pPr>
      <w:r w:rsidRPr="00F80ED2">
        <w:rPr>
          <w:color w:val="000000"/>
        </w:rPr>
        <w:t>Gastos de instalación y alquiler de fax</w:t>
      </w:r>
      <w:r>
        <w:rPr>
          <w:color w:val="000000"/>
        </w:rPr>
        <w:t>.</w:t>
      </w:r>
    </w:p>
    <w:p w:rsidR="00AE2DE5" w:rsidRDefault="00AE2DE5" w:rsidP="00AE2DE5">
      <w:pPr>
        <w:pStyle w:val="VIETA"/>
        <w:ind w:firstLine="0"/>
        <w:rPr>
          <w:color w:val="000000"/>
        </w:rPr>
      </w:pPr>
    </w:p>
    <w:p w:rsidR="00AE2DE5" w:rsidRPr="00F80ED2" w:rsidRDefault="00AE2DE5" w:rsidP="00AE2DE5">
      <w:pPr>
        <w:pStyle w:val="VIETA"/>
        <w:ind w:firstLine="0"/>
        <w:rPr>
          <w:color w:val="000000"/>
        </w:rPr>
      </w:pPr>
    </w:p>
    <w:p w:rsidR="00AE2DE5" w:rsidRPr="00F80ED2" w:rsidRDefault="00AE2DE5" w:rsidP="00AE2DE5">
      <w:pPr>
        <w:ind w:left="2127"/>
        <w:jc w:val="both"/>
        <w:rPr>
          <w:rFonts w:ascii="Arial" w:hAnsi="Arial" w:cs="Arial"/>
          <w:lang w:val="es-ES_tradnl"/>
        </w:rPr>
      </w:pPr>
      <w:r w:rsidRPr="00F80ED2">
        <w:rPr>
          <w:rFonts w:ascii="Arial" w:hAnsi="Arial" w:cs="Arial"/>
          <w:lang w:val="es-ES_tradnl"/>
        </w:rPr>
        <w:br w:type="page"/>
      </w:r>
    </w:p>
    <w:p w:rsidR="00AE2DE5" w:rsidRPr="0023769A" w:rsidRDefault="00AE2DE5" w:rsidP="00AE2DE5">
      <w:pPr>
        <w:ind w:left="2127" w:hanging="2127"/>
        <w:rPr>
          <w:rFonts w:ascii="Arial" w:hAnsi="Arial" w:cs="Arial"/>
          <w:b/>
          <w:u w:val="single"/>
        </w:rPr>
      </w:pPr>
      <w:r w:rsidRPr="0023769A">
        <w:rPr>
          <w:rFonts w:ascii="Arial" w:hAnsi="Arial" w:cs="Arial"/>
          <w:b/>
          <w:u w:val="single"/>
        </w:rPr>
        <w:t>GRUPO 09.</w:t>
      </w:r>
      <w:r w:rsidRPr="0023769A">
        <w:rPr>
          <w:rFonts w:ascii="Arial" w:hAnsi="Arial" w:cs="Arial"/>
          <w:b/>
          <w:u w:val="single"/>
        </w:rPr>
        <w:tab/>
        <w:t>OCIO, ESPECTÁCULOS Y CULTURA</w:t>
      </w:r>
    </w:p>
    <w:p w:rsidR="00AE2DE5" w:rsidRDefault="00AE2DE5" w:rsidP="00AE2DE5"/>
    <w:p w:rsidR="00AE2DE5" w:rsidRPr="0023769A" w:rsidRDefault="00AE2DE5" w:rsidP="00AE2DE5"/>
    <w:p w:rsidR="00AE2DE5" w:rsidRDefault="00AE2DE5" w:rsidP="00AE2DE5">
      <w:pPr>
        <w:pStyle w:val="A2"/>
        <w:tabs>
          <w:tab w:val="clear" w:pos="993"/>
          <w:tab w:val="clear" w:pos="1757"/>
        </w:tabs>
        <w:spacing w:before="0"/>
        <w:ind w:left="2127" w:hanging="2127"/>
        <w:outlineLvl w:val="0"/>
        <w:rPr>
          <w:rFonts w:cs="Arial"/>
          <w:color w:val="000000"/>
          <w:sz w:val="22"/>
          <w:szCs w:val="22"/>
        </w:rPr>
      </w:pPr>
      <w:r>
        <w:rPr>
          <w:rFonts w:cs="Arial"/>
          <w:color w:val="000000"/>
          <w:sz w:val="22"/>
          <w:szCs w:val="22"/>
        </w:rPr>
        <w:t>09.1</w:t>
      </w:r>
      <w:r>
        <w:rPr>
          <w:rFonts w:cs="Arial"/>
          <w:color w:val="000000"/>
          <w:sz w:val="22"/>
          <w:szCs w:val="22"/>
        </w:rPr>
        <w:tab/>
      </w:r>
      <w:r w:rsidRPr="00F80ED2">
        <w:rPr>
          <w:rFonts w:cs="Arial"/>
          <w:color w:val="000000"/>
          <w:sz w:val="22"/>
          <w:szCs w:val="22"/>
        </w:rPr>
        <w:t xml:space="preserve">EQUIPOS Y ACCESORIOS AUDIOVISUALES, FOTOGRÁFICOS Y </w:t>
      </w:r>
      <w:r>
        <w:rPr>
          <w:rFonts w:cs="Arial"/>
          <w:color w:val="000000"/>
          <w:sz w:val="22"/>
          <w:szCs w:val="22"/>
        </w:rPr>
        <w:t>DE PROCESAMIENTO DE INFORMACIÓN</w:t>
      </w:r>
    </w:p>
    <w:p w:rsidR="00AE2DE5"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Default="00AE2DE5" w:rsidP="00AE2DE5">
      <w:pPr>
        <w:pStyle w:val="A3"/>
        <w:tabs>
          <w:tab w:val="clear" w:pos="993"/>
          <w:tab w:val="clear" w:pos="1757"/>
        </w:tabs>
        <w:spacing w:before="0"/>
        <w:ind w:left="2127" w:hanging="2127"/>
        <w:outlineLvl w:val="0"/>
        <w:rPr>
          <w:rFonts w:cs="Arial"/>
          <w:color w:val="000000"/>
          <w:sz w:val="22"/>
          <w:szCs w:val="22"/>
        </w:rPr>
      </w:pPr>
      <w:r>
        <w:rPr>
          <w:rFonts w:cs="Arial"/>
          <w:color w:val="000000"/>
          <w:sz w:val="22"/>
          <w:szCs w:val="22"/>
        </w:rPr>
        <w:t>09.1.1</w:t>
      </w:r>
      <w:r>
        <w:rPr>
          <w:rFonts w:cs="Arial"/>
          <w:color w:val="000000"/>
          <w:sz w:val="22"/>
          <w:szCs w:val="22"/>
        </w:rPr>
        <w:tab/>
      </w:r>
      <w:r w:rsidRPr="00F80ED2">
        <w:rPr>
          <w:rFonts w:cs="Arial"/>
          <w:color w:val="000000"/>
          <w:sz w:val="22"/>
          <w:szCs w:val="22"/>
        </w:rPr>
        <w:t xml:space="preserve">EQUIPOS PARA LA RECEPCIÓN, REGISTRO Y </w:t>
      </w:r>
      <w:r>
        <w:rPr>
          <w:rFonts w:cs="Arial"/>
          <w:color w:val="000000"/>
          <w:sz w:val="22"/>
          <w:szCs w:val="22"/>
        </w:rPr>
        <w:t>REPRODUCCIÓN DE SONIDO E IMAGEN</w:t>
      </w:r>
    </w:p>
    <w:p w:rsidR="00AE2DE5" w:rsidRPr="00F80ED2" w:rsidRDefault="00AE2DE5" w:rsidP="00AE2DE5">
      <w:pPr>
        <w:pStyle w:val="A3"/>
        <w:tabs>
          <w:tab w:val="clear" w:pos="993"/>
          <w:tab w:val="clear" w:pos="1757"/>
        </w:tabs>
        <w:spacing w:before="0"/>
        <w:ind w:left="2127" w:hanging="2127"/>
        <w:outlineLvl w:val="0"/>
        <w:rPr>
          <w:rFonts w:cs="Arial"/>
          <w:color w:val="000000"/>
          <w:sz w:val="22"/>
          <w:szCs w:val="22"/>
        </w:rPr>
      </w:pPr>
    </w:p>
    <w:p w:rsidR="00AE2DE5" w:rsidRPr="0023769A" w:rsidRDefault="00AE2DE5" w:rsidP="00AE2DE5">
      <w:pPr>
        <w:pStyle w:val="VIETA"/>
        <w:numPr>
          <w:ilvl w:val="0"/>
          <w:numId w:val="11"/>
        </w:numPr>
        <w:ind w:left="2098" w:hanging="357"/>
        <w:rPr>
          <w:rStyle w:val="hps"/>
        </w:rPr>
      </w:pPr>
      <w:r w:rsidRPr="00F80ED2">
        <w:rPr>
          <w:rStyle w:val="hps"/>
        </w:rPr>
        <w:tab/>
      </w:r>
      <w:r w:rsidRPr="0023769A">
        <w:rPr>
          <w:rStyle w:val="hps"/>
        </w:rPr>
        <w:t>Los aparatos de televisión</w:t>
      </w:r>
      <w:r w:rsidRPr="0023769A">
        <w:t xml:space="preserve">, reproductores  y grabadoras </w:t>
      </w:r>
      <w:r w:rsidRPr="0023769A">
        <w:rPr>
          <w:rStyle w:val="hps"/>
        </w:rPr>
        <w:t>de vídeo y</w:t>
      </w:r>
      <w:r w:rsidRPr="0023769A">
        <w:t xml:space="preserve"> antenas de televisión </w:t>
      </w:r>
      <w:r w:rsidRPr="0023769A">
        <w:rPr>
          <w:rStyle w:val="hps"/>
        </w:rPr>
        <w:t>de todos los tipos</w:t>
      </w:r>
      <w:r>
        <w:rPr>
          <w:rStyle w:val="hps"/>
        </w:rPr>
        <w:t>.</w:t>
      </w:r>
    </w:p>
    <w:p w:rsidR="00AE2DE5" w:rsidRPr="0023769A" w:rsidRDefault="00AE2DE5" w:rsidP="00AE2DE5">
      <w:pPr>
        <w:pStyle w:val="VIETA"/>
        <w:numPr>
          <w:ilvl w:val="0"/>
          <w:numId w:val="11"/>
        </w:numPr>
        <w:ind w:left="2098" w:hanging="357"/>
        <w:rPr>
          <w:rStyle w:val="hps"/>
        </w:rPr>
      </w:pPr>
      <w:r w:rsidRPr="0023769A">
        <w:rPr>
          <w:rStyle w:val="hps"/>
        </w:rPr>
        <w:t>Aparatos de radio</w:t>
      </w:r>
      <w:r w:rsidRPr="0023769A">
        <w:t xml:space="preserve">, </w:t>
      </w:r>
      <w:r w:rsidRPr="0023769A">
        <w:rPr>
          <w:rStyle w:val="hps"/>
        </w:rPr>
        <w:t>radios para automóviles</w:t>
      </w:r>
      <w:r w:rsidRPr="0023769A">
        <w:t>, radio-despertadores</w:t>
      </w:r>
      <w:r>
        <w:t xml:space="preserve">, </w:t>
      </w:r>
      <w:r w:rsidRPr="0023769A">
        <w:t xml:space="preserve"> receptores </w:t>
      </w:r>
      <w:r w:rsidRPr="0023769A">
        <w:rPr>
          <w:rStyle w:val="hps"/>
        </w:rPr>
        <w:t>y transmisores de radio aficionados</w:t>
      </w:r>
      <w:r>
        <w:rPr>
          <w:rStyle w:val="hps"/>
        </w:rPr>
        <w:t>.</w:t>
      </w:r>
    </w:p>
    <w:p w:rsidR="00AE2DE5" w:rsidRPr="0023769A" w:rsidRDefault="00AE2DE5" w:rsidP="00AE2DE5">
      <w:pPr>
        <w:pStyle w:val="VIETA"/>
        <w:numPr>
          <w:ilvl w:val="0"/>
          <w:numId w:val="11"/>
        </w:numPr>
        <w:ind w:left="2098" w:hanging="357"/>
      </w:pPr>
      <w:r w:rsidRPr="0023769A">
        <w:rPr>
          <w:rStyle w:val="hps"/>
        </w:rPr>
        <w:t>Gramófonos</w:t>
      </w:r>
      <w:r w:rsidRPr="0023769A">
        <w:t xml:space="preserve">, reproductores </w:t>
      </w:r>
      <w:r w:rsidRPr="0023769A">
        <w:rPr>
          <w:rStyle w:val="hps"/>
        </w:rPr>
        <w:t>y grabadoras</w:t>
      </w:r>
      <w:r w:rsidRPr="0023769A">
        <w:t xml:space="preserve">, </w:t>
      </w:r>
      <w:r w:rsidRPr="0023769A">
        <w:rPr>
          <w:rStyle w:val="hps"/>
        </w:rPr>
        <w:t xml:space="preserve">reproductores de CD y </w:t>
      </w:r>
      <w:r w:rsidRPr="0023769A">
        <w:t xml:space="preserve">equipos de música </w:t>
      </w:r>
      <w:r w:rsidRPr="0023769A">
        <w:rPr>
          <w:rStyle w:val="hps"/>
        </w:rPr>
        <w:t>(tocadiscos, sintonizadores, amplificadores, altavoces</w:t>
      </w:r>
      <w:r w:rsidRPr="0023769A">
        <w:t>, etc.).</w:t>
      </w:r>
    </w:p>
    <w:p w:rsidR="00AE2DE5" w:rsidRPr="0023769A" w:rsidRDefault="00AE2DE5" w:rsidP="00AE2DE5">
      <w:pPr>
        <w:pStyle w:val="VIETA"/>
        <w:numPr>
          <w:ilvl w:val="0"/>
          <w:numId w:val="11"/>
        </w:numPr>
        <w:ind w:left="2098" w:hanging="357"/>
        <w:rPr>
          <w:rStyle w:val="hps"/>
        </w:rPr>
      </w:pPr>
      <w:r w:rsidRPr="0023769A">
        <w:t xml:space="preserve">Micrófonos </w:t>
      </w:r>
      <w:r w:rsidRPr="0023769A">
        <w:rPr>
          <w:rStyle w:val="hps"/>
        </w:rPr>
        <w:t>y auriculares.</w:t>
      </w:r>
    </w:p>
    <w:p w:rsidR="00AE2DE5" w:rsidRDefault="00AE2DE5" w:rsidP="00AE2DE5">
      <w:pPr>
        <w:pStyle w:val="VIETA"/>
        <w:ind w:firstLine="0"/>
        <w:rPr>
          <w:rStyle w:val="hps"/>
        </w:rPr>
      </w:pPr>
    </w:p>
    <w:p w:rsidR="00AE2DE5" w:rsidRPr="0023769A" w:rsidRDefault="00AE2DE5" w:rsidP="00AE2DE5">
      <w:pPr>
        <w:pStyle w:val="VIETA"/>
        <w:ind w:firstLine="0"/>
        <w:rPr>
          <w:rStyle w:val="hps"/>
        </w:rPr>
      </w:pPr>
      <w:r w:rsidRPr="0056421F">
        <w:rPr>
          <w:rStyle w:val="hps"/>
          <w:u w:val="single"/>
        </w:rPr>
        <w:t>Incluye</w:t>
      </w:r>
      <w:r>
        <w:rPr>
          <w:rStyle w:val="hps"/>
        </w:rPr>
        <w:t xml:space="preserve"> la c</w:t>
      </w:r>
      <w:r w:rsidRPr="0023769A">
        <w:rPr>
          <w:rStyle w:val="hps"/>
        </w:rPr>
        <w:t>ompra de materiales hecha por los hogares con la intención de realizar ellos mismos las reparaciones.</w:t>
      </w:r>
    </w:p>
    <w:p w:rsidR="00AE2DE5" w:rsidRPr="00F80ED2" w:rsidRDefault="00AE2DE5" w:rsidP="00AE2DE5">
      <w:pPr>
        <w:pStyle w:val="A3"/>
        <w:spacing w:before="0"/>
        <w:ind w:left="2127" w:firstLine="0"/>
        <w:outlineLvl w:val="0"/>
        <w:rPr>
          <w:rStyle w:val="hps"/>
          <w:rFonts w:cs="Arial"/>
          <w:b w:val="0"/>
          <w:sz w:val="22"/>
          <w:szCs w:val="22"/>
        </w:rPr>
      </w:pPr>
    </w:p>
    <w:p w:rsidR="00AE2DE5" w:rsidRPr="0023769A" w:rsidRDefault="00AE2DE5" w:rsidP="00AE2DE5">
      <w:pPr>
        <w:pStyle w:val="Excluye"/>
        <w:rPr>
          <w:rStyle w:val="hps"/>
        </w:rPr>
      </w:pPr>
      <w:r w:rsidRPr="0023769A">
        <w:rPr>
          <w:rStyle w:val="hps"/>
        </w:rPr>
        <w:t>Excluye:</w:t>
      </w:r>
    </w:p>
    <w:p w:rsidR="00AE2DE5" w:rsidRPr="0023769A" w:rsidRDefault="00AE2DE5" w:rsidP="00AE2DE5">
      <w:pPr>
        <w:pStyle w:val="VIETA"/>
        <w:numPr>
          <w:ilvl w:val="0"/>
          <w:numId w:val="11"/>
        </w:numPr>
        <w:ind w:left="2098" w:hanging="357"/>
      </w:pPr>
      <w:r w:rsidRPr="0023769A">
        <w:rPr>
          <w:rStyle w:val="hps"/>
        </w:rPr>
        <w:t>Cámaras de vídeo</w:t>
      </w:r>
      <w:r w:rsidRPr="0023769A">
        <w:t xml:space="preserve">, videocámaras </w:t>
      </w:r>
      <w:r w:rsidRPr="0023769A">
        <w:rPr>
          <w:rStyle w:val="hps"/>
        </w:rPr>
        <w:t>(</w:t>
      </w:r>
      <w:r w:rsidRPr="0023769A">
        <w:t>09.1.2</w:t>
      </w:r>
      <w:r>
        <w:t>.1</w:t>
      </w:r>
      <w:r w:rsidRPr="0023769A">
        <w:t>).</w:t>
      </w:r>
    </w:p>
    <w:p w:rsidR="00AE2DE5" w:rsidRPr="0023769A" w:rsidRDefault="00AE2DE5" w:rsidP="00AE2DE5">
      <w:pPr>
        <w:pStyle w:val="VIETA"/>
        <w:numPr>
          <w:ilvl w:val="0"/>
          <w:numId w:val="11"/>
        </w:numPr>
        <w:ind w:left="2098" w:hanging="357"/>
      </w:pPr>
      <w:r w:rsidRPr="0023769A">
        <w:t>Reparaciones (mano de obra y materiales) de los aparatos para la recepción, registro y reproducción de sonido e imagen (09.1.5.0).</w:t>
      </w:r>
    </w:p>
    <w:p w:rsidR="00AE2DE5" w:rsidRPr="0023769A" w:rsidRDefault="00AE2DE5" w:rsidP="00AE2DE5">
      <w:pPr>
        <w:pStyle w:val="VIETA"/>
        <w:numPr>
          <w:ilvl w:val="0"/>
          <w:numId w:val="11"/>
        </w:numPr>
        <w:ind w:left="2098" w:hanging="357"/>
      </w:pPr>
      <w:r w:rsidRPr="0023769A">
        <w:t xml:space="preserve">El alquiler de aparatos de imagen y sonido (09.4.2.4). </w:t>
      </w:r>
    </w:p>
    <w:p w:rsidR="00AE2DE5" w:rsidRPr="0023769A" w:rsidRDefault="00AE2DE5" w:rsidP="00AE2DE5">
      <w:pPr>
        <w:pStyle w:val="VIETA"/>
        <w:numPr>
          <w:ilvl w:val="0"/>
          <w:numId w:val="11"/>
        </w:numPr>
        <w:ind w:left="2098" w:hanging="357"/>
      </w:pPr>
      <w:r w:rsidRPr="0023769A">
        <w:t>Pagos a cadenas de televisión privadas (09.4.2.3).</w:t>
      </w:r>
    </w:p>
    <w:p w:rsidR="00AE2DE5" w:rsidRDefault="00AE2DE5" w:rsidP="00AE2DE5">
      <w:pPr>
        <w:pStyle w:val="A3"/>
        <w:spacing w:before="0"/>
        <w:ind w:left="2127" w:firstLine="0"/>
        <w:outlineLvl w:val="0"/>
        <w:rPr>
          <w:rFonts w:cs="Arial"/>
          <w:b w:val="0"/>
          <w:color w:val="000000"/>
          <w:sz w:val="22"/>
          <w:szCs w:val="22"/>
        </w:rPr>
      </w:pPr>
    </w:p>
    <w:p w:rsidR="00AE2DE5" w:rsidRPr="00F80ED2" w:rsidRDefault="00AE2DE5" w:rsidP="00AE2DE5">
      <w:pPr>
        <w:pStyle w:val="A3"/>
        <w:spacing w:before="0"/>
        <w:ind w:left="2127" w:firstLine="0"/>
        <w:outlineLvl w:val="0"/>
        <w:rPr>
          <w:rFonts w:cs="Arial"/>
          <w:b w:val="0"/>
          <w:color w:val="000000"/>
          <w:sz w:val="22"/>
          <w:szCs w:val="22"/>
        </w:rPr>
      </w:pPr>
    </w:p>
    <w:p w:rsidR="00AE2DE5" w:rsidRPr="00F80ED2" w:rsidRDefault="00AE2DE5" w:rsidP="00AE2DE5">
      <w:pPr>
        <w:pStyle w:val="TtuloCdigo"/>
      </w:pPr>
      <w:r w:rsidRPr="00F80ED2">
        <w:t>09</w:t>
      </w:r>
      <w:r>
        <w:t>.1.1.1</w:t>
      </w:r>
      <w:r>
        <w:tab/>
      </w:r>
      <w:r w:rsidRPr="00F80ED2">
        <w:t>EQUIPOS NO PORTÁTILES PARA LA RECEPCIÓN, RE</w:t>
      </w:r>
      <w:r>
        <w:t>GISTRO Y REPRODUCCIÓN DE SONIDO</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Reproductores de sonido</w:t>
      </w:r>
      <w:r w:rsidRPr="00F80ED2">
        <w:t xml:space="preserve"> no </w:t>
      </w:r>
      <w:r w:rsidRPr="00F80ED2">
        <w:rPr>
          <w:rStyle w:val="hps"/>
        </w:rPr>
        <w:t>portátiles</w:t>
      </w:r>
      <w:r>
        <w:rPr>
          <w:rStyle w:val="hps"/>
        </w:rPr>
        <w:t xml:space="preserve"> </w:t>
      </w:r>
      <w:r w:rsidRPr="00F80ED2">
        <w:rPr>
          <w:rStyle w:val="hps"/>
        </w:rPr>
        <w:t>(sin función de vídeo</w:t>
      </w:r>
      <w:r w:rsidRPr="00F80ED2">
        <w:t>)</w:t>
      </w:r>
      <w:r>
        <w:t>.</w:t>
      </w:r>
    </w:p>
    <w:p w:rsidR="00AE2DE5" w:rsidRPr="00F80ED2" w:rsidRDefault="00AE2DE5" w:rsidP="00AE2DE5">
      <w:pPr>
        <w:pStyle w:val="VIETA"/>
        <w:numPr>
          <w:ilvl w:val="0"/>
          <w:numId w:val="11"/>
        </w:numPr>
        <w:ind w:left="2098" w:hanging="357"/>
      </w:pPr>
      <w:r w:rsidRPr="00F80ED2">
        <w:rPr>
          <w:color w:val="000000"/>
        </w:rPr>
        <w:t>Giradiscos, tocadiscos, reproductores y grabadores de casetes</w:t>
      </w:r>
      <w:r>
        <w:rPr>
          <w:color w:val="000000"/>
        </w:rPr>
        <w:t xml:space="preserve"> o de CD, mini</w:t>
      </w:r>
      <w:r w:rsidRPr="00F80ED2">
        <w:rPr>
          <w:color w:val="000000"/>
        </w:rPr>
        <w:t>cadenas, cadenas de alta fidelidad y sus componentes, equipos de música (sintonizadores, amplificadores, altavoces no portátiles, bafles, ecualizadores, micrófonos, etc.).</w:t>
      </w:r>
      <w:r w:rsidRPr="00F80ED2">
        <w:rPr>
          <w:rStyle w:val="hps"/>
        </w:rPr>
        <w:tab/>
      </w:r>
    </w:p>
    <w:p w:rsidR="00AE2DE5" w:rsidRPr="00F80ED2" w:rsidRDefault="00AE2DE5" w:rsidP="00AE2DE5">
      <w:pPr>
        <w:pStyle w:val="VIETA"/>
        <w:numPr>
          <w:ilvl w:val="0"/>
          <w:numId w:val="11"/>
        </w:numPr>
        <w:ind w:left="2098" w:hanging="357"/>
        <w:rPr>
          <w:color w:val="000000"/>
        </w:rPr>
      </w:pPr>
      <w:r w:rsidRPr="00F80ED2">
        <w:rPr>
          <w:rStyle w:val="hps"/>
        </w:rPr>
        <w:t xml:space="preserve">Radios y reproductores de música para coches, </w:t>
      </w:r>
      <w:r w:rsidRPr="00F80ED2">
        <w:rPr>
          <w:color w:val="000000"/>
        </w:rPr>
        <w:t>radio-despertadores, radiocasetes no portátiles, aparatos de radiodifusión fijos.</w:t>
      </w:r>
    </w:p>
    <w:p w:rsidR="00AE2DE5" w:rsidRPr="00F80ED2" w:rsidRDefault="00AE2DE5" w:rsidP="00AE2DE5">
      <w:pPr>
        <w:pStyle w:val="VIETA"/>
        <w:numPr>
          <w:ilvl w:val="0"/>
          <w:numId w:val="11"/>
        </w:numPr>
        <w:ind w:left="2098" w:hanging="357"/>
        <w:rPr>
          <w:color w:val="000000"/>
        </w:rPr>
      </w:pPr>
      <w:r w:rsidRPr="00F80ED2">
        <w:rPr>
          <w:color w:val="000000"/>
        </w:rPr>
        <w:t xml:space="preserve">Antenas de radio, aparatos emisores-receptores, aparatos de radioaficionado, emisoras y transmisores. </w:t>
      </w:r>
    </w:p>
    <w:p w:rsidR="00AE2DE5" w:rsidRPr="00F436A0" w:rsidRDefault="00AE2DE5" w:rsidP="00AE2DE5">
      <w:pPr>
        <w:pStyle w:val="VIETA"/>
        <w:numPr>
          <w:ilvl w:val="0"/>
          <w:numId w:val="11"/>
        </w:numPr>
        <w:ind w:left="2098" w:hanging="357"/>
      </w:pPr>
      <w:r w:rsidRPr="00F436A0">
        <w:t xml:space="preserve">Aparatos de teledetección, radiosonda y radiodetección. </w:t>
      </w:r>
    </w:p>
    <w:p w:rsidR="00AE2DE5" w:rsidRPr="00F436A0" w:rsidRDefault="00AE2DE5" w:rsidP="00AE2DE5">
      <w:pPr>
        <w:pStyle w:val="VIETA"/>
        <w:numPr>
          <w:ilvl w:val="0"/>
          <w:numId w:val="11"/>
        </w:numPr>
        <w:ind w:left="2098" w:hanging="357"/>
      </w:pPr>
      <w:r w:rsidRPr="00F436A0">
        <w:t>Accesorios de equipos no portátiles para la recepción, registro y reproducción de sonido: cargadores, diamantes y zafiros para tocadiscos, mandos a distancia para equipos de sonido, etc.</w:t>
      </w:r>
    </w:p>
    <w:p w:rsidR="00AE2DE5" w:rsidRPr="00F80ED2" w:rsidRDefault="00AE2DE5" w:rsidP="00AE2DE5">
      <w:pPr>
        <w:keepNext/>
        <w:ind w:left="2127"/>
        <w:jc w:val="both"/>
        <w:rPr>
          <w:rStyle w:val="hps"/>
          <w:rFonts w:ascii="Arial" w:hAnsi="Arial" w:cs="Arial"/>
        </w:rPr>
      </w:pPr>
    </w:p>
    <w:p w:rsidR="00AE2DE5" w:rsidRPr="00ED213D" w:rsidRDefault="00AE2DE5" w:rsidP="00AE2DE5">
      <w:pPr>
        <w:pStyle w:val="Excluye"/>
        <w:rPr>
          <w:rStyle w:val="hps"/>
        </w:rPr>
      </w:pPr>
      <w:r w:rsidRPr="00ED213D">
        <w:rPr>
          <w:rStyle w:val="hps"/>
        </w:rPr>
        <w:t xml:space="preserve">Excluye: </w:t>
      </w:r>
    </w:p>
    <w:p w:rsidR="00AE2DE5" w:rsidRDefault="00AE2DE5" w:rsidP="00AE2DE5">
      <w:pPr>
        <w:pStyle w:val="VIETA"/>
        <w:numPr>
          <w:ilvl w:val="0"/>
          <w:numId w:val="11"/>
        </w:numPr>
        <w:ind w:left="2098" w:hanging="357"/>
      </w:pPr>
      <w:r w:rsidRPr="00ED213D">
        <w:t>Dispositivos de imagen y sonido portátiles (09.1.1.3).</w:t>
      </w:r>
    </w:p>
    <w:p w:rsidR="00AE2DE5" w:rsidRDefault="00AE2DE5" w:rsidP="00AE2DE5"/>
    <w:p w:rsidR="00AE2DE5" w:rsidRDefault="00AE2DE5" w:rsidP="00AE2DE5"/>
    <w:p w:rsidR="00AE2DE5" w:rsidRPr="00072039" w:rsidRDefault="00AE2DE5" w:rsidP="00AE2DE5"/>
    <w:p w:rsidR="00AE2DE5" w:rsidRPr="00ED213D" w:rsidRDefault="00AE2DE5" w:rsidP="00AE2DE5">
      <w:pPr>
        <w:pStyle w:val="TtuloCdigo"/>
      </w:pPr>
      <w:r w:rsidRPr="00ED213D">
        <w:t>09.1.1.2</w:t>
      </w:r>
      <w:r w:rsidRPr="00ED213D">
        <w:tab/>
        <w:t>EQUIPOS NO PORTÁTILES PARA LA RECEPCIÓN, REGISTRO Y REPRODUCCIÓN AUDIOVISUAL</w:t>
      </w:r>
    </w:p>
    <w:p w:rsidR="00AE2DE5" w:rsidRDefault="00AE2DE5" w:rsidP="00AE2DE5">
      <w:pPr>
        <w:pStyle w:val="Referencia"/>
      </w:pPr>
      <w:r w:rsidRPr="00ED213D">
        <w:t>Anual</w:t>
      </w:r>
      <w:r w:rsidRPr="00ED213D">
        <w:tab/>
      </w:r>
    </w:p>
    <w:p w:rsidR="00AE2DE5" w:rsidRPr="00EB5AC2" w:rsidRDefault="00AE2DE5" w:rsidP="00AE2DE5">
      <w:pPr>
        <w:pStyle w:val="VIETA"/>
        <w:numPr>
          <w:ilvl w:val="0"/>
          <w:numId w:val="11"/>
        </w:numPr>
        <w:ind w:left="2098" w:hanging="357"/>
      </w:pPr>
      <w:r w:rsidRPr="00EB5AC2">
        <w:t>Televisores, Smart TV, antenas de televisión, antenas parabólicas; mandos a distancia y otros accesorios.</w:t>
      </w:r>
    </w:p>
    <w:p w:rsidR="00AE2DE5" w:rsidRPr="00EB5AC2" w:rsidRDefault="00AE2DE5" w:rsidP="00AE2DE5">
      <w:pPr>
        <w:pStyle w:val="VIETA"/>
        <w:numPr>
          <w:ilvl w:val="0"/>
          <w:numId w:val="11"/>
        </w:numPr>
        <w:ind w:left="2098" w:hanging="357"/>
      </w:pPr>
      <w:r w:rsidRPr="00EB5AC2">
        <w:rPr>
          <w:rStyle w:val="hps"/>
        </w:rPr>
        <w:t>Sintonizador o receptor TDT para la TV.</w:t>
      </w:r>
    </w:p>
    <w:p w:rsidR="00AE2DE5" w:rsidRPr="00396CCA" w:rsidRDefault="00AE2DE5" w:rsidP="00AE2DE5">
      <w:pPr>
        <w:pStyle w:val="VIETA"/>
        <w:numPr>
          <w:ilvl w:val="0"/>
          <w:numId w:val="11"/>
        </w:numPr>
        <w:ind w:left="2098" w:hanging="357"/>
        <w:rPr>
          <w:lang w:val="en-US"/>
        </w:rPr>
      </w:pPr>
      <w:r w:rsidRPr="00396CCA">
        <w:rPr>
          <w:rStyle w:val="hps"/>
          <w:lang w:val="en-US"/>
        </w:rPr>
        <w:t>Chromecast, Android TV, Apple TV.</w:t>
      </w:r>
    </w:p>
    <w:p w:rsidR="00AE2DE5" w:rsidRPr="00EB5AC2" w:rsidRDefault="00AE2DE5" w:rsidP="00AE2DE5">
      <w:pPr>
        <w:pStyle w:val="VIETA"/>
        <w:numPr>
          <w:ilvl w:val="0"/>
          <w:numId w:val="11"/>
        </w:numPr>
        <w:ind w:left="2098" w:hanging="357"/>
        <w:rPr>
          <w:rStyle w:val="hps"/>
        </w:rPr>
      </w:pPr>
      <w:r w:rsidRPr="00EB5AC2">
        <w:t xml:space="preserve">Vídeos, reproductores DVD, </w:t>
      </w:r>
      <w:r>
        <w:t>grabadoras DVD, grabadoras de ví</w:t>
      </w:r>
      <w:r w:rsidRPr="00EB5AC2">
        <w:t>deo y mandos a distancia.</w:t>
      </w:r>
    </w:p>
    <w:p w:rsidR="00AE2DE5" w:rsidRPr="00EB5AC2" w:rsidRDefault="00AE2DE5" w:rsidP="00AE2DE5">
      <w:pPr>
        <w:pStyle w:val="VIETA"/>
        <w:numPr>
          <w:ilvl w:val="0"/>
          <w:numId w:val="11"/>
        </w:numPr>
        <w:ind w:left="2098" w:hanging="357"/>
      </w:pPr>
      <w:r w:rsidRPr="00EB5AC2">
        <w:t xml:space="preserve">Sistemas de </w:t>
      </w:r>
      <w:r w:rsidRPr="00EB5AC2">
        <w:rPr>
          <w:rStyle w:val="hps"/>
        </w:rPr>
        <w:t>cine en casa, proyectores de vídeo</w:t>
      </w:r>
      <w:r w:rsidRPr="00EB5AC2">
        <w:t>, receptores de satélite.</w:t>
      </w:r>
    </w:p>
    <w:p w:rsidR="00AE2DE5" w:rsidRPr="00EB5AC2" w:rsidRDefault="00AE2DE5" w:rsidP="00AE2DE5">
      <w:pPr>
        <w:pStyle w:val="VIETA"/>
        <w:numPr>
          <w:ilvl w:val="0"/>
          <w:numId w:val="11"/>
        </w:numPr>
        <w:ind w:left="2098" w:hanging="357"/>
        <w:rPr>
          <w:rStyle w:val="hps"/>
        </w:rPr>
      </w:pPr>
      <w:r w:rsidRPr="00EB5AC2">
        <w:rPr>
          <w:rStyle w:val="hps"/>
        </w:rPr>
        <w:t>Reproductores blu-ray.</w:t>
      </w:r>
    </w:p>
    <w:p w:rsidR="00AE2DE5" w:rsidRPr="00EB5AC2" w:rsidRDefault="00AE2DE5" w:rsidP="00AE2DE5">
      <w:pPr>
        <w:pStyle w:val="VIETA"/>
        <w:numPr>
          <w:ilvl w:val="0"/>
          <w:numId w:val="11"/>
        </w:numPr>
        <w:ind w:left="2098" w:hanging="357"/>
        <w:rPr>
          <w:rStyle w:val="hps"/>
        </w:rPr>
      </w:pPr>
      <w:r w:rsidRPr="00EB5AC2">
        <w:rPr>
          <w:rStyle w:val="hps"/>
        </w:rPr>
        <w:t>Otros reproductores de imagen y sonido.</w:t>
      </w:r>
    </w:p>
    <w:p w:rsidR="00AE2DE5" w:rsidRPr="00EB5AC2" w:rsidRDefault="00AE2DE5" w:rsidP="00AE2DE5">
      <w:pPr>
        <w:pStyle w:val="VIETA"/>
        <w:numPr>
          <w:ilvl w:val="0"/>
          <w:numId w:val="11"/>
        </w:numPr>
        <w:ind w:left="2098" w:hanging="357"/>
      </w:pPr>
      <w:r w:rsidRPr="00EB5AC2">
        <w:t>Accesorios de equipos no portátiles para la recepción, registro y reproducción audiovisual.</w:t>
      </w: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Excluye"/>
      </w:pPr>
      <w:r w:rsidRPr="00F80ED2">
        <w:t>Excluye:</w:t>
      </w:r>
    </w:p>
    <w:p w:rsidR="00AE2DE5" w:rsidRPr="00EB5AC2" w:rsidRDefault="00AE2DE5" w:rsidP="00AE2DE5">
      <w:pPr>
        <w:pStyle w:val="VIETA"/>
        <w:numPr>
          <w:ilvl w:val="0"/>
          <w:numId w:val="11"/>
        </w:numPr>
        <w:ind w:left="2098" w:hanging="357"/>
      </w:pPr>
      <w:r w:rsidRPr="00EB5AC2">
        <w:t>Cámaras de vídeo y las cámaras de cine sonoras o no (09.1.2.1).</w:t>
      </w:r>
    </w:p>
    <w:p w:rsidR="00AE2DE5" w:rsidRPr="00EB5AC2" w:rsidRDefault="00AE2DE5" w:rsidP="00AE2DE5">
      <w:pPr>
        <w:pStyle w:val="VIETA"/>
        <w:numPr>
          <w:ilvl w:val="0"/>
          <w:numId w:val="11"/>
        </w:numPr>
        <w:ind w:left="2098" w:hanging="357"/>
      </w:pPr>
      <w:r w:rsidRPr="00EB5AC2">
        <w:rPr>
          <w:rStyle w:val="hps"/>
        </w:rPr>
        <w:t>Dispositivos de imagen y sonido portátil (</w:t>
      </w:r>
      <w:r w:rsidRPr="00EB5AC2">
        <w:t>09.1.1.3)</w:t>
      </w:r>
      <w:r>
        <w:t>.</w:t>
      </w:r>
    </w:p>
    <w:p w:rsidR="00AE2DE5" w:rsidRDefault="00AE2DE5" w:rsidP="00AE2DE5">
      <w:pPr>
        <w:pStyle w:val="VIETA"/>
        <w:numPr>
          <w:ilvl w:val="0"/>
          <w:numId w:val="11"/>
        </w:numPr>
        <w:ind w:left="2098" w:hanging="357"/>
      </w:pPr>
      <w:r w:rsidRPr="00EB5AC2">
        <w:rPr>
          <w:rStyle w:val="hps"/>
        </w:rPr>
        <w:t>Discos duros externos y grabadores multimedia, tanto portátil como no portátil (</w:t>
      </w:r>
      <w:r w:rsidRPr="00EB5AC2">
        <w:t>09.1.4.9)</w:t>
      </w:r>
      <w:r>
        <w:t>.</w:t>
      </w:r>
    </w:p>
    <w:p w:rsidR="00AE2DE5" w:rsidRPr="00F80ED2" w:rsidRDefault="00AE2DE5" w:rsidP="00AE2DE5">
      <w:pPr>
        <w:ind w:left="2127"/>
        <w:jc w:val="both"/>
        <w:rPr>
          <w:rFonts w:ascii="Arial" w:hAnsi="Arial" w:cs="Arial"/>
          <w:color w:val="000000"/>
        </w:rPr>
      </w:pPr>
    </w:p>
    <w:p w:rsidR="00AE2DE5" w:rsidRDefault="00AE2DE5" w:rsidP="00AE2DE5">
      <w:pPr>
        <w:pStyle w:val="TtuloCdigo"/>
      </w:pPr>
    </w:p>
    <w:p w:rsidR="00AE2DE5" w:rsidRPr="00F80ED2" w:rsidRDefault="00AE2DE5" w:rsidP="00AE2DE5">
      <w:pPr>
        <w:pStyle w:val="TtuloCdigo"/>
      </w:pPr>
      <w:r>
        <w:t>09.1.1.3</w:t>
      </w:r>
      <w:r>
        <w:tab/>
      </w:r>
      <w:r w:rsidRPr="00F80ED2">
        <w:t>DISPOSITIVOS PORTÁTILES DE IMAGEN Y/O</w:t>
      </w:r>
      <w:r>
        <w:t xml:space="preserve"> SONIDO</w:t>
      </w:r>
      <w:r w:rsidRPr="00F80ED2">
        <w:t xml:space="preserve"> (NUEVO)</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Reproductores de imagen y sonido portátiles</w:t>
      </w:r>
      <w:r>
        <w:rPr>
          <w:rStyle w:val="hps"/>
        </w:rPr>
        <w:t>.</w:t>
      </w:r>
    </w:p>
    <w:p w:rsidR="00AE2DE5" w:rsidRPr="00F80ED2" w:rsidRDefault="00AE2DE5" w:rsidP="00AE2DE5">
      <w:pPr>
        <w:pStyle w:val="VIETA"/>
        <w:numPr>
          <w:ilvl w:val="0"/>
          <w:numId w:val="11"/>
        </w:numPr>
        <w:ind w:left="2098" w:hanging="357"/>
        <w:rPr>
          <w:rStyle w:val="hps"/>
          <w:color w:val="000000"/>
        </w:rPr>
      </w:pPr>
      <w:r w:rsidRPr="00F80ED2">
        <w:rPr>
          <w:rStyle w:val="hps"/>
        </w:rPr>
        <w:t>Receptores de TV portátiles</w:t>
      </w:r>
      <w:r>
        <w:rPr>
          <w:rStyle w:val="hps"/>
        </w:rPr>
        <w:t>.</w:t>
      </w:r>
    </w:p>
    <w:p w:rsidR="00AE2DE5" w:rsidRPr="00F80ED2" w:rsidRDefault="00AE2DE5" w:rsidP="00AE2DE5">
      <w:pPr>
        <w:pStyle w:val="VIETA"/>
        <w:numPr>
          <w:ilvl w:val="0"/>
          <w:numId w:val="11"/>
        </w:numPr>
        <w:ind w:left="2098" w:hanging="357"/>
        <w:rPr>
          <w:color w:val="000000"/>
        </w:rPr>
      </w:pPr>
      <w:r w:rsidRPr="00F80ED2">
        <w:rPr>
          <w:color w:val="000000"/>
        </w:rPr>
        <w:t>Aparatos de radiodifusión portátiles</w:t>
      </w:r>
      <w:r>
        <w:rPr>
          <w:color w:val="000000"/>
        </w:rPr>
        <w:t>.</w:t>
      </w:r>
    </w:p>
    <w:p w:rsidR="00AE2DE5" w:rsidRPr="00F80ED2" w:rsidRDefault="00AE2DE5" w:rsidP="00AE2DE5">
      <w:pPr>
        <w:pStyle w:val="VIETA"/>
        <w:numPr>
          <w:ilvl w:val="0"/>
          <w:numId w:val="11"/>
        </w:numPr>
        <w:ind w:left="2098" w:hanging="357"/>
        <w:rPr>
          <w:color w:val="000000"/>
        </w:rPr>
      </w:pPr>
      <w:r w:rsidRPr="00F80ED2">
        <w:rPr>
          <w:color w:val="000000"/>
        </w:rPr>
        <w:t>Transistores, radiocasetes portátiles, walkman, MP3</w:t>
      </w:r>
      <w:r>
        <w:rPr>
          <w:color w:val="000000"/>
        </w:rPr>
        <w:t>, MP4.</w:t>
      </w:r>
    </w:p>
    <w:p w:rsidR="00AE2DE5" w:rsidRPr="00F80ED2" w:rsidRDefault="00AE2DE5" w:rsidP="00AE2DE5">
      <w:pPr>
        <w:pStyle w:val="VIETA"/>
        <w:numPr>
          <w:ilvl w:val="0"/>
          <w:numId w:val="11"/>
        </w:numPr>
        <w:ind w:left="2098" w:hanging="357"/>
        <w:rPr>
          <w:color w:val="000000"/>
        </w:rPr>
      </w:pPr>
      <w:r>
        <w:rPr>
          <w:color w:val="000000"/>
        </w:rPr>
        <w:t>Altavoces portátiles (para MP3</w:t>
      </w:r>
      <w:r w:rsidRPr="00F80ED2">
        <w:rPr>
          <w:color w:val="000000"/>
        </w:rPr>
        <w:t>...)</w:t>
      </w:r>
      <w:r>
        <w:rPr>
          <w:color w:val="000000"/>
        </w:rPr>
        <w:t>.</w:t>
      </w:r>
    </w:p>
    <w:p w:rsidR="00AE2DE5" w:rsidRPr="00F80ED2" w:rsidRDefault="00AE2DE5" w:rsidP="00AE2DE5">
      <w:pPr>
        <w:pStyle w:val="VIETA"/>
        <w:numPr>
          <w:ilvl w:val="0"/>
          <w:numId w:val="11"/>
        </w:numPr>
        <w:ind w:left="2098" w:hanging="357"/>
        <w:rPr>
          <w:color w:val="000000"/>
        </w:rPr>
      </w:pPr>
      <w:r w:rsidRPr="00F80ED2">
        <w:rPr>
          <w:color w:val="000000"/>
        </w:rPr>
        <w:t>Drones para reproducir y grabar imágenes.</w:t>
      </w:r>
    </w:p>
    <w:p w:rsidR="00AE2DE5" w:rsidRDefault="00AE2DE5" w:rsidP="00AE2DE5">
      <w:pPr>
        <w:pStyle w:val="VIETA"/>
        <w:numPr>
          <w:ilvl w:val="0"/>
          <w:numId w:val="11"/>
        </w:numPr>
        <w:ind w:left="2098" w:hanging="357"/>
        <w:rPr>
          <w:color w:val="000000"/>
        </w:rPr>
      </w:pPr>
      <w:r w:rsidRPr="00F80ED2">
        <w:rPr>
          <w:color w:val="000000"/>
        </w:rPr>
        <w:t>Accesorios de aparatos o dispositivos portátiles de imagen y/o sonido.</w:t>
      </w:r>
    </w:p>
    <w:p w:rsidR="00AE2DE5" w:rsidRDefault="00AE2DE5" w:rsidP="00AE2DE5">
      <w:pPr>
        <w:pStyle w:val="VIETA"/>
        <w:tabs>
          <w:tab w:val="left" w:pos="2535"/>
        </w:tabs>
        <w:ind w:firstLine="0"/>
        <w:rPr>
          <w:color w:val="000000"/>
        </w:rPr>
      </w:pPr>
      <w:r>
        <w:rPr>
          <w:color w:val="000000"/>
        </w:rPr>
        <w:tab/>
      </w:r>
    </w:p>
    <w:p w:rsidR="00AE2DE5" w:rsidRDefault="00AE2DE5" w:rsidP="00AE2DE5">
      <w:pPr>
        <w:pStyle w:val="Excluye"/>
      </w:pPr>
      <w:r>
        <w:t>Excluye:</w:t>
      </w:r>
    </w:p>
    <w:p w:rsidR="00AE2DE5" w:rsidRPr="00EB5AC2" w:rsidRDefault="00AE2DE5" w:rsidP="00AE2DE5">
      <w:pPr>
        <w:pStyle w:val="VIETA"/>
        <w:numPr>
          <w:ilvl w:val="0"/>
          <w:numId w:val="11"/>
        </w:numPr>
        <w:ind w:left="2098" w:hanging="357"/>
      </w:pPr>
      <w:r>
        <w:t>Auriculares (09.1.1.9).</w:t>
      </w:r>
    </w:p>
    <w:p w:rsidR="00AE2DE5" w:rsidRDefault="00AE2DE5" w:rsidP="00AE2DE5">
      <w:pPr>
        <w:pStyle w:val="VIETA"/>
        <w:ind w:firstLine="0"/>
        <w:rPr>
          <w:color w:val="000000"/>
        </w:rPr>
      </w:pPr>
    </w:p>
    <w:p w:rsidR="00AE2DE5" w:rsidRDefault="00AE2DE5" w:rsidP="00AE2DE5">
      <w:pPr>
        <w:pStyle w:val="VIETA"/>
        <w:ind w:firstLine="0"/>
        <w:rPr>
          <w:color w:val="000000"/>
        </w:rPr>
      </w:pPr>
    </w:p>
    <w:p w:rsidR="00AE2DE5" w:rsidRPr="00DC338B" w:rsidRDefault="00AE2DE5" w:rsidP="00AE2DE5">
      <w:pPr>
        <w:pStyle w:val="TtuloCdigo"/>
      </w:pPr>
      <w:r>
        <w:t>09.1.1.9</w:t>
      </w:r>
      <w:r>
        <w:tab/>
      </w:r>
      <w:r w:rsidRPr="00DC338B">
        <w:rPr>
          <w:rStyle w:val="hps"/>
        </w:rPr>
        <w:t>OTROS EQUIPOS PARA LA RECEPCIÓN</w:t>
      </w:r>
      <w:r w:rsidRPr="00DC338B">
        <w:t xml:space="preserve">, REGISTRO </w:t>
      </w:r>
      <w:r w:rsidRPr="00DC338B">
        <w:rPr>
          <w:rStyle w:val="hps"/>
        </w:rPr>
        <w:t>Y REPRODUCCIÓN DE SONIDO E IMAGEN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Auriculares</w:t>
      </w:r>
      <w:r>
        <w:rPr>
          <w:rStyle w:val="hps"/>
        </w:rPr>
        <w:t>.</w:t>
      </w:r>
    </w:p>
    <w:p w:rsidR="00AE2DE5" w:rsidRPr="00F80ED2" w:rsidRDefault="00AE2DE5" w:rsidP="00AE2DE5">
      <w:pPr>
        <w:pStyle w:val="VIETA"/>
        <w:numPr>
          <w:ilvl w:val="0"/>
          <w:numId w:val="11"/>
        </w:numPr>
        <w:ind w:left="2098" w:hanging="357"/>
        <w:rPr>
          <w:rStyle w:val="hps"/>
          <w:color w:val="000000"/>
        </w:rPr>
      </w:pPr>
      <w:r w:rsidRPr="00F80ED2">
        <w:rPr>
          <w:rStyle w:val="hps"/>
        </w:rPr>
        <w:t>Marcos de fotos digitales</w:t>
      </w:r>
      <w:r>
        <w:rPr>
          <w:rStyle w:val="hps"/>
        </w:rPr>
        <w:t>.</w:t>
      </w:r>
    </w:p>
    <w:p w:rsidR="00AE2DE5" w:rsidRPr="00F80ED2" w:rsidRDefault="00AE2DE5" w:rsidP="00AE2DE5">
      <w:pPr>
        <w:pStyle w:val="VIETA"/>
        <w:numPr>
          <w:ilvl w:val="0"/>
          <w:numId w:val="11"/>
        </w:numPr>
        <w:ind w:left="2098" w:hanging="357"/>
        <w:rPr>
          <w:rStyle w:val="hps"/>
          <w:color w:val="000000"/>
        </w:rPr>
      </w:pPr>
      <w:r w:rsidRPr="00F80ED2">
        <w:rPr>
          <w:rStyle w:val="hps"/>
          <w:b/>
        </w:rPr>
        <w:t>Lectores de libros electrónicos</w:t>
      </w:r>
      <w:r>
        <w:rPr>
          <w:rStyle w:val="hps"/>
        </w:rPr>
        <w:t xml:space="preserve"> y sus accesorios (cargadores</w:t>
      </w:r>
      <w:r w:rsidRPr="00F80ED2">
        <w:rPr>
          <w:rStyle w:val="hps"/>
        </w:rPr>
        <w:t xml:space="preserve">...). </w:t>
      </w:r>
    </w:p>
    <w:p w:rsidR="00AE2DE5" w:rsidRPr="00F80ED2" w:rsidRDefault="00AE2DE5" w:rsidP="00AE2DE5">
      <w:pPr>
        <w:pStyle w:val="VIETA"/>
        <w:numPr>
          <w:ilvl w:val="0"/>
          <w:numId w:val="11"/>
        </w:numPr>
        <w:ind w:left="2098" w:hanging="357"/>
        <w:rPr>
          <w:color w:val="000000"/>
        </w:rPr>
      </w:pPr>
      <w:r w:rsidRPr="00F80ED2">
        <w:t>Accesorios de otros equipos para la recepción, registro y reproducción de sonido e imagen.</w:t>
      </w:r>
    </w:p>
    <w:p w:rsidR="00AE2DE5" w:rsidRPr="00DC338B" w:rsidRDefault="00AE2DE5" w:rsidP="00AE2DE5">
      <w:pPr>
        <w:pStyle w:val="VIETA"/>
        <w:numPr>
          <w:ilvl w:val="0"/>
          <w:numId w:val="11"/>
        </w:numPr>
        <w:ind w:left="2098" w:hanging="357"/>
        <w:rPr>
          <w:color w:val="000000"/>
        </w:rPr>
      </w:pPr>
      <w:r w:rsidRPr="00F80ED2">
        <w:t>Aparatos y accesorios para convertir VHS a DVD.</w:t>
      </w:r>
    </w:p>
    <w:p w:rsidR="00AE2DE5" w:rsidRDefault="00AE2DE5" w:rsidP="00AE2DE5">
      <w:pPr>
        <w:pStyle w:val="VIETA"/>
        <w:ind w:firstLine="0"/>
      </w:pPr>
    </w:p>
    <w:p w:rsidR="00AE2DE5" w:rsidRPr="00F80ED2" w:rsidRDefault="00AE2DE5" w:rsidP="00AE2DE5">
      <w:pPr>
        <w:pStyle w:val="VIETA"/>
        <w:ind w:firstLine="0"/>
        <w:rPr>
          <w:color w:val="000000"/>
        </w:rPr>
      </w:pPr>
    </w:p>
    <w:p w:rsidR="00AE2DE5" w:rsidRDefault="00AE2DE5" w:rsidP="00AE2DE5">
      <w:pPr>
        <w:pStyle w:val="TtuloCdigo"/>
        <w:rPr>
          <w:b/>
          <w:i w:val="0"/>
        </w:rPr>
      </w:pPr>
      <w:r>
        <w:rPr>
          <w:b/>
          <w:i w:val="0"/>
        </w:rPr>
        <w:t>09.1.2</w:t>
      </w:r>
      <w:r>
        <w:rPr>
          <w:b/>
          <w:i w:val="0"/>
        </w:rPr>
        <w:tab/>
      </w:r>
      <w:r w:rsidRPr="00DC338B">
        <w:rPr>
          <w:b/>
          <w:i w:val="0"/>
        </w:rPr>
        <w:t>EQUIPOS FOTOGRÁFICOS Y CINEMATOGRÁFICOS; INSTRUMENTOS ÓPTICOS</w:t>
      </w:r>
    </w:p>
    <w:p w:rsidR="00AE2DE5" w:rsidRPr="00DC338B" w:rsidRDefault="00AE2DE5" w:rsidP="00AE2DE5">
      <w:pPr>
        <w:pStyle w:val="TtuloCdigo"/>
        <w:rPr>
          <w:b/>
          <w:i w:val="0"/>
        </w:rPr>
      </w:pPr>
    </w:p>
    <w:p w:rsidR="00AE2DE5" w:rsidRPr="00DC338B" w:rsidRDefault="00AE2DE5" w:rsidP="00AE2DE5">
      <w:pPr>
        <w:pStyle w:val="VIETA"/>
        <w:numPr>
          <w:ilvl w:val="0"/>
          <w:numId w:val="11"/>
        </w:numPr>
        <w:ind w:left="2098" w:hanging="357"/>
      </w:pPr>
      <w:r w:rsidRPr="00DC338B">
        <w:rPr>
          <w:rStyle w:val="hps"/>
        </w:rPr>
        <w:t>Cámaras fotográficas</w:t>
      </w:r>
      <w:r w:rsidRPr="00DC338B">
        <w:t xml:space="preserve">, </w:t>
      </w:r>
      <w:r w:rsidRPr="00DC338B">
        <w:rPr>
          <w:rStyle w:val="hps"/>
        </w:rPr>
        <w:t>cámaras cinematográficas</w:t>
      </w:r>
      <w:r w:rsidRPr="00DC338B">
        <w:t xml:space="preserve">, videocámaras, </w:t>
      </w:r>
      <w:r w:rsidRPr="00DC338B">
        <w:rPr>
          <w:rStyle w:val="hps"/>
        </w:rPr>
        <w:t>cámaras de cine y proyectores de diapositivas, ampliadoras y equipos de revelado de películas</w:t>
      </w:r>
      <w:r w:rsidRPr="00DC338B">
        <w:t xml:space="preserve">. </w:t>
      </w:r>
    </w:p>
    <w:p w:rsidR="00AE2DE5" w:rsidRPr="00DC338B" w:rsidRDefault="00AE2DE5" w:rsidP="00AE2DE5">
      <w:pPr>
        <w:pStyle w:val="VIETA"/>
        <w:numPr>
          <w:ilvl w:val="0"/>
          <w:numId w:val="11"/>
        </w:numPr>
        <w:ind w:left="2098" w:hanging="357"/>
      </w:pPr>
      <w:r w:rsidRPr="00DC338B">
        <w:rPr>
          <w:rStyle w:val="hps"/>
        </w:rPr>
        <w:t>Pantallas</w:t>
      </w:r>
      <w:r w:rsidRPr="00DC338B">
        <w:t xml:space="preserve">, visores, lentes, </w:t>
      </w:r>
      <w:r w:rsidRPr="00DC338B">
        <w:rPr>
          <w:rStyle w:val="hps"/>
        </w:rPr>
        <w:t>accesorios de flash</w:t>
      </w:r>
      <w:r w:rsidRPr="00DC338B">
        <w:t xml:space="preserve">, filtros, </w:t>
      </w:r>
      <w:r w:rsidRPr="00DC338B">
        <w:rPr>
          <w:rStyle w:val="hps"/>
        </w:rPr>
        <w:t>medidores de exposición</w:t>
      </w:r>
      <w:r w:rsidRPr="00DC338B">
        <w:t>, etc.</w:t>
      </w:r>
    </w:p>
    <w:p w:rsidR="00AE2DE5" w:rsidRPr="00DC338B" w:rsidRDefault="00AE2DE5" w:rsidP="00AE2DE5">
      <w:pPr>
        <w:pStyle w:val="VIETA"/>
        <w:numPr>
          <w:ilvl w:val="0"/>
          <w:numId w:val="11"/>
        </w:numPr>
        <w:ind w:left="2098" w:hanging="357"/>
        <w:rPr>
          <w:rStyle w:val="hps"/>
        </w:rPr>
      </w:pPr>
      <w:r w:rsidRPr="00DC338B">
        <w:rPr>
          <w:rStyle w:val="hps"/>
        </w:rPr>
        <w:t>Binoculares, microscopios</w:t>
      </w:r>
      <w:r w:rsidRPr="00DC338B">
        <w:t xml:space="preserve">, telescopios y </w:t>
      </w:r>
      <w:r w:rsidRPr="00DC338B">
        <w:rPr>
          <w:rStyle w:val="hps"/>
        </w:rPr>
        <w:t>brújulas</w:t>
      </w:r>
      <w:r>
        <w:rPr>
          <w:rStyle w:val="hps"/>
        </w:rPr>
        <w:t>.</w:t>
      </w:r>
    </w:p>
    <w:p w:rsidR="00AE2DE5" w:rsidRDefault="00AE2DE5" w:rsidP="00AE2DE5">
      <w:pPr>
        <w:pStyle w:val="VIETA"/>
        <w:ind w:firstLine="0"/>
        <w:rPr>
          <w:rStyle w:val="hps"/>
        </w:rPr>
      </w:pPr>
    </w:p>
    <w:p w:rsidR="00AE2DE5" w:rsidRDefault="00AE2DE5" w:rsidP="00AE2DE5">
      <w:pPr>
        <w:pStyle w:val="VIETA"/>
        <w:ind w:firstLine="0"/>
        <w:rPr>
          <w:rStyle w:val="hps"/>
        </w:rPr>
      </w:pPr>
      <w:r w:rsidRPr="002D1483">
        <w:rPr>
          <w:rStyle w:val="hps"/>
          <w:u w:val="single"/>
        </w:rPr>
        <w:t>Incluye</w:t>
      </w:r>
      <w:r>
        <w:rPr>
          <w:rStyle w:val="hps"/>
        </w:rPr>
        <w:t xml:space="preserve"> la c</w:t>
      </w:r>
      <w:r w:rsidRPr="00DC338B">
        <w:rPr>
          <w:rStyle w:val="hps"/>
        </w:rPr>
        <w:t>ompra de materiales hecha por los hogares con la intención de realizar ellos mismos las reparaciones.</w:t>
      </w:r>
    </w:p>
    <w:p w:rsidR="00AE2DE5" w:rsidRDefault="00AE2DE5" w:rsidP="00AE2DE5">
      <w:pPr>
        <w:pStyle w:val="VIETA"/>
        <w:rPr>
          <w:rStyle w:val="hps"/>
          <w:u w:val="single"/>
        </w:rPr>
      </w:pPr>
    </w:p>
    <w:p w:rsidR="00AE2DE5" w:rsidRPr="00DC338B" w:rsidRDefault="00AE2DE5" w:rsidP="00AE2DE5">
      <w:pPr>
        <w:pStyle w:val="VIETA"/>
        <w:rPr>
          <w:rStyle w:val="hps"/>
        </w:rPr>
      </w:pPr>
    </w:p>
    <w:p w:rsidR="00AE2DE5" w:rsidRPr="00F80ED2" w:rsidRDefault="00AE2DE5" w:rsidP="00AE2DE5">
      <w:pPr>
        <w:pStyle w:val="TtuloCdigo"/>
      </w:pPr>
      <w:r>
        <w:t>09.1.2.1</w:t>
      </w:r>
      <w:r>
        <w:tab/>
      </w:r>
      <w:r w:rsidRPr="00F80ED2">
        <w:t>CÁMARAS Y OTROS EQUIPOS FOTOGRÁFICOS Y CINEMAT</w:t>
      </w:r>
      <w:r>
        <w:t>OGRÁFICOS</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Cámaras fotográficas</w:t>
      </w:r>
      <w:r w:rsidRPr="00F80ED2">
        <w:t xml:space="preserve">, cámaras </w:t>
      </w:r>
      <w:r w:rsidRPr="00F80ED2">
        <w:rPr>
          <w:rStyle w:val="hps"/>
        </w:rPr>
        <w:t>cinematográficas</w:t>
      </w:r>
      <w:r w:rsidRPr="00F80ED2">
        <w:t xml:space="preserve">, proyectores </w:t>
      </w:r>
      <w:r w:rsidRPr="00F80ED2">
        <w:rPr>
          <w:rStyle w:val="hps"/>
        </w:rPr>
        <w:t>de películas y diapositivas.</w:t>
      </w:r>
    </w:p>
    <w:p w:rsidR="00AE2DE5" w:rsidRPr="00F80ED2" w:rsidRDefault="00AE2DE5" w:rsidP="00AE2DE5">
      <w:pPr>
        <w:pStyle w:val="VIETA"/>
        <w:numPr>
          <w:ilvl w:val="0"/>
          <w:numId w:val="11"/>
        </w:numPr>
        <w:ind w:left="2098" w:hanging="357"/>
        <w:rPr>
          <w:rStyle w:val="hps"/>
          <w:color w:val="000000"/>
        </w:rPr>
      </w:pPr>
      <w:r w:rsidRPr="00F80ED2">
        <w:rPr>
          <w:rStyle w:val="hps"/>
        </w:rPr>
        <w:t>Cámaras de vídeo</w:t>
      </w:r>
      <w:r w:rsidRPr="00F80ED2">
        <w:t>, videocámaras.</w:t>
      </w:r>
    </w:p>
    <w:p w:rsidR="00AE2DE5" w:rsidRPr="00F80ED2" w:rsidRDefault="00AE2DE5" w:rsidP="00AE2DE5">
      <w:pPr>
        <w:pStyle w:val="VIETA"/>
        <w:numPr>
          <w:ilvl w:val="0"/>
          <w:numId w:val="11"/>
        </w:numPr>
        <w:ind w:left="2098" w:hanging="357"/>
        <w:rPr>
          <w:color w:val="000000"/>
        </w:rPr>
      </w:pPr>
      <w:r w:rsidRPr="00F80ED2">
        <w:rPr>
          <w:color w:val="000000"/>
        </w:rPr>
        <w:t xml:space="preserve">Tomavistas con y sin registro de sonido. </w:t>
      </w:r>
    </w:p>
    <w:p w:rsidR="00AE2DE5" w:rsidRPr="00F80ED2" w:rsidRDefault="00AE2DE5" w:rsidP="00AE2DE5">
      <w:pPr>
        <w:pStyle w:val="VIETA"/>
        <w:numPr>
          <w:ilvl w:val="0"/>
          <w:numId w:val="11"/>
        </w:numPr>
        <w:ind w:left="2098" w:hanging="357"/>
        <w:rPr>
          <w:color w:val="000000"/>
        </w:rPr>
      </w:pPr>
      <w:r w:rsidRPr="00F80ED2">
        <w:rPr>
          <w:color w:val="000000"/>
        </w:rPr>
        <w:t xml:space="preserve">Equipos de procesamiento y ampliación de películas, equipos de revelar y ampliar fotografías y cinematografía. </w:t>
      </w:r>
    </w:p>
    <w:p w:rsidR="00AE2DE5" w:rsidRPr="00F80ED2" w:rsidRDefault="00AE2DE5" w:rsidP="00AE2DE5">
      <w:pPr>
        <w:pStyle w:val="VIETA"/>
        <w:numPr>
          <w:ilvl w:val="0"/>
          <w:numId w:val="11"/>
        </w:numPr>
        <w:ind w:left="2098" w:hanging="357"/>
        <w:rPr>
          <w:color w:val="000000"/>
        </w:rPr>
      </w:pPr>
      <w:r w:rsidRPr="00F80ED2">
        <w:rPr>
          <w:color w:val="000000"/>
        </w:rPr>
        <w:t>Cámara más su/s accesorio/s (p.</w:t>
      </w:r>
      <w:r>
        <w:rPr>
          <w:color w:val="000000"/>
        </w:rPr>
        <w:t xml:space="preserve"> </w:t>
      </w:r>
      <w:r w:rsidRPr="00F80ED2">
        <w:rPr>
          <w:color w:val="000000"/>
        </w:rPr>
        <w:t>ej</w:t>
      </w:r>
      <w:r>
        <w:rPr>
          <w:color w:val="000000"/>
        </w:rPr>
        <w:t>.</w:t>
      </w:r>
      <w:r w:rsidRPr="00F80ED2">
        <w:rPr>
          <w:color w:val="000000"/>
        </w:rPr>
        <w:t>: objetivo), cuando no sea posible desglosarlo.</w:t>
      </w:r>
    </w:p>
    <w:p w:rsidR="00AE2DE5" w:rsidRDefault="00AE2DE5" w:rsidP="00AE2DE5">
      <w:pPr>
        <w:pStyle w:val="VIETA"/>
        <w:numPr>
          <w:ilvl w:val="0"/>
          <w:numId w:val="11"/>
        </w:numPr>
        <w:ind w:left="2098" w:hanging="357"/>
        <w:rPr>
          <w:color w:val="000000"/>
        </w:rPr>
      </w:pPr>
      <w:r w:rsidRPr="00F80ED2">
        <w:rPr>
          <w:color w:val="000000"/>
        </w:rPr>
        <w:t>Cámaras desechables.</w:t>
      </w:r>
    </w:p>
    <w:p w:rsidR="00AE2DE5"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TtuloCdigo"/>
      </w:pPr>
      <w:r>
        <w:t>09.1.2.2</w:t>
      </w:r>
      <w:r>
        <w:tab/>
      </w:r>
      <w:r w:rsidRPr="00F80ED2">
        <w:t xml:space="preserve">ACCESORIOS PARA EQUIPOS </w:t>
      </w:r>
      <w:r>
        <w:t>FOTOGRÁFICOS Y CINEMATOGRÁFICOS</w:t>
      </w:r>
      <w:r w:rsidRPr="00F80ED2">
        <w:t xml:space="preserve"> (NUEVO)</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Flashes, bombillas para el flash, trípodes, lentes, filtros, objetivos, medidores de luz, fundas de cámara, baterías, cargadores y otros accesorios de fotografía.</w:t>
      </w:r>
    </w:p>
    <w:p w:rsidR="00AE2DE5" w:rsidRPr="00F80ED2" w:rsidRDefault="00AE2DE5" w:rsidP="00AE2DE5">
      <w:pPr>
        <w:pStyle w:val="VIETA"/>
        <w:numPr>
          <w:ilvl w:val="0"/>
          <w:numId w:val="11"/>
        </w:numPr>
        <w:ind w:left="2098" w:hanging="357"/>
      </w:pPr>
      <w:r w:rsidRPr="00F80ED2">
        <w:t xml:space="preserve">Pantallas, parasoles, visores (incluyendo tridimensionales), medidores de exposición, preparados químicos para uso fotográfico. </w:t>
      </w:r>
    </w:p>
    <w:p w:rsidR="00AE2DE5" w:rsidRPr="00F80ED2" w:rsidRDefault="00AE2DE5" w:rsidP="00AE2DE5">
      <w:pPr>
        <w:pStyle w:val="VIETA"/>
        <w:numPr>
          <w:ilvl w:val="0"/>
          <w:numId w:val="11"/>
        </w:numPr>
        <w:ind w:left="2098" w:hanging="357"/>
      </w:pPr>
      <w:r w:rsidRPr="00F80ED2">
        <w:t>Otros accesorios de fotografía y cinematografía.</w:t>
      </w:r>
    </w:p>
    <w:p w:rsidR="00AE2DE5" w:rsidRPr="00F80ED2" w:rsidRDefault="00AE2DE5" w:rsidP="00AE2DE5">
      <w:pPr>
        <w:pStyle w:val="VIETA"/>
        <w:numPr>
          <w:ilvl w:val="0"/>
          <w:numId w:val="11"/>
        </w:numPr>
        <w:ind w:left="2098" w:hanging="357"/>
      </w:pPr>
      <w:r w:rsidRPr="00F80ED2">
        <w:t>Accesorios para material fotográfico y cinematográfico.</w:t>
      </w:r>
    </w:p>
    <w:p w:rsidR="00AE2DE5" w:rsidRPr="00F80ED2" w:rsidRDefault="00AE2DE5" w:rsidP="00AE2DE5">
      <w:pPr>
        <w:ind w:left="2127" w:hanging="1756"/>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keepLines/>
        <w:numPr>
          <w:ilvl w:val="2"/>
          <w:numId w:val="43"/>
        </w:numPr>
        <w:tabs>
          <w:tab w:val="left" w:pos="1757"/>
        </w:tabs>
        <w:ind w:left="2127"/>
        <w:jc w:val="both"/>
        <w:rPr>
          <w:rFonts w:ascii="Arial" w:hAnsi="Arial" w:cs="Arial"/>
          <w:color w:val="000000"/>
        </w:rPr>
      </w:pPr>
      <w:r w:rsidRPr="00F80ED2">
        <w:rPr>
          <w:rFonts w:ascii="Arial" w:hAnsi="Arial" w:cs="Arial"/>
          <w:color w:val="000000"/>
        </w:rPr>
        <w:t>Los accesorios de fotografía</w:t>
      </w:r>
      <w:r>
        <w:rPr>
          <w:rFonts w:ascii="Arial" w:hAnsi="Arial" w:cs="Arial"/>
          <w:color w:val="000000"/>
        </w:rPr>
        <w:t xml:space="preserve"> destinado a móviles </w:t>
      </w:r>
      <w:r w:rsidRPr="00F80ED2">
        <w:rPr>
          <w:rFonts w:ascii="Arial" w:hAnsi="Arial" w:cs="Arial"/>
          <w:color w:val="000000"/>
        </w:rPr>
        <w:t>(p.</w:t>
      </w:r>
      <w:r>
        <w:rPr>
          <w:rFonts w:ascii="Arial" w:hAnsi="Arial" w:cs="Arial"/>
          <w:color w:val="000000"/>
        </w:rPr>
        <w:t xml:space="preserve"> </w:t>
      </w:r>
      <w:r w:rsidRPr="00F80ED2">
        <w:rPr>
          <w:rFonts w:ascii="Arial" w:hAnsi="Arial" w:cs="Arial"/>
          <w:color w:val="000000"/>
        </w:rPr>
        <w:t>ej</w:t>
      </w:r>
      <w:r>
        <w:rPr>
          <w:rFonts w:ascii="Arial" w:hAnsi="Arial" w:cs="Arial"/>
          <w:color w:val="000000"/>
        </w:rPr>
        <w:t>.</w:t>
      </w:r>
      <w:r w:rsidRPr="00F80ED2">
        <w:rPr>
          <w:rFonts w:ascii="Arial" w:hAnsi="Arial" w:cs="Arial"/>
          <w:color w:val="000000"/>
        </w:rPr>
        <w:t xml:space="preserve">: </w:t>
      </w:r>
      <w:r>
        <w:rPr>
          <w:rFonts w:ascii="Arial" w:hAnsi="Arial" w:cs="Arial"/>
          <w:color w:val="000000"/>
        </w:rPr>
        <w:t>p</w:t>
      </w:r>
      <w:r w:rsidRPr="00F80ED2">
        <w:rPr>
          <w:rFonts w:ascii="Arial" w:hAnsi="Arial" w:cs="Arial"/>
          <w:color w:val="000000"/>
        </w:rPr>
        <w:t>alo de selfie)</w:t>
      </w:r>
      <w:r>
        <w:rPr>
          <w:rFonts w:ascii="Arial" w:hAnsi="Arial" w:cs="Arial"/>
          <w:color w:val="000000"/>
        </w:rPr>
        <w:t xml:space="preserve"> (08.2.0.2).</w:t>
      </w:r>
    </w:p>
    <w:p w:rsidR="00AE2DE5" w:rsidRPr="00F80ED2" w:rsidRDefault="00AE2DE5" w:rsidP="00AE2DE5">
      <w:pPr>
        <w:keepLines/>
        <w:numPr>
          <w:ilvl w:val="2"/>
          <w:numId w:val="43"/>
        </w:numPr>
        <w:tabs>
          <w:tab w:val="left" w:pos="1757"/>
        </w:tabs>
        <w:ind w:left="2127"/>
        <w:jc w:val="both"/>
        <w:rPr>
          <w:rFonts w:ascii="Arial" w:hAnsi="Arial" w:cs="Arial"/>
          <w:color w:val="000000"/>
        </w:rPr>
      </w:pPr>
      <w:r w:rsidRPr="00F80ED2">
        <w:rPr>
          <w:rFonts w:ascii="Arial" w:hAnsi="Arial" w:cs="Arial"/>
          <w:color w:val="000000"/>
        </w:rPr>
        <w:t>Tarjetas de memoria (09.1.4.9).</w:t>
      </w:r>
    </w:p>
    <w:p w:rsidR="00AE2DE5" w:rsidRDefault="00AE2DE5" w:rsidP="00AE2DE5">
      <w:pPr>
        <w:keepLines/>
        <w:numPr>
          <w:ilvl w:val="2"/>
          <w:numId w:val="43"/>
        </w:numPr>
        <w:tabs>
          <w:tab w:val="left" w:pos="1757"/>
        </w:tabs>
        <w:ind w:left="2127"/>
        <w:jc w:val="both"/>
        <w:rPr>
          <w:rFonts w:ascii="Arial" w:hAnsi="Arial" w:cs="Arial"/>
          <w:color w:val="000000"/>
        </w:rPr>
      </w:pPr>
      <w:r w:rsidRPr="00F80ED2">
        <w:rPr>
          <w:rFonts w:ascii="Arial" w:hAnsi="Arial" w:cs="Arial"/>
          <w:color w:val="000000"/>
        </w:rPr>
        <w:t>Papel fotográfico (09.1.4.9).</w:t>
      </w:r>
    </w:p>
    <w:p w:rsidR="00AE2DE5"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t>09.1.2.3</w:t>
      </w:r>
      <w:r>
        <w:tab/>
        <w:t>INSTRUMENTOS ÓPTICOS</w:t>
      </w:r>
    </w:p>
    <w:p w:rsidR="00AE2DE5" w:rsidRPr="00F80ED2" w:rsidRDefault="00AE2DE5" w:rsidP="00AE2DE5">
      <w:pPr>
        <w:pStyle w:val="Referencia"/>
      </w:pPr>
      <w:r w:rsidRPr="00F80ED2">
        <w:t>Anual</w:t>
      </w:r>
      <w:r w:rsidRPr="00F80ED2">
        <w:tab/>
      </w:r>
    </w:p>
    <w:p w:rsidR="00AE2DE5" w:rsidRDefault="00AE2DE5" w:rsidP="00AE2DE5">
      <w:pPr>
        <w:pStyle w:val="VIETA"/>
        <w:numPr>
          <w:ilvl w:val="0"/>
          <w:numId w:val="11"/>
        </w:numPr>
        <w:ind w:left="2098" w:hanging="357"/>
      </w:pPr>
      <w:r w:rsidRPr="00F80ED2">
        <w:t>Microscopios, telescopios, binoculares, prismáticos, lupas, brújulas…</w:t>
      </w:r>
      <w:r>
        <w:t xml:space="preserve"> </w:t>
      </w:r>
      <w:r w:rsidRPr="00F80ED2">
        <w:t>y sus accesorios.</w:t>
      </w:r>
    </w:p>
    <w:p w:rsidR="00AE2DE5" w:rsidRDefault="00AE2DE5" w:rsidP="00AE2DE5">
      <w:pPr>
        <w:pStyle w:val="VIETA"/>
        <w:ind w:firstLine="0"/>
      </w:pPr>
    </w:p>
    <w:p w:rsidR="00AE2DE5" w:rsidRPr="00F80ED2" w:rsidRDefault="00AE2DE5" w:rsidP="00AE2DE5">
      <w:pPr>
        <w:pStyle w:val="VIETA"/>
        <w:ind w:firstLine="0"/>
      </w:pPr>
    </w:p>
    <w:p w:rsidR="00AE2DE5" w:rsidRDefault="00AE2DE5" w:rsidP="00AE2DE5">
      <w:pPr>
        <w:pStyle w:val="A3"/>
        <w:tabs>
          <w:tab w:val="clear" w:pos="993"/>
          <w:tab w:val="clear" w:pos="1757"/>
        </w:tabs>
        <w:spacing w:before="0"/>
        <w:ind w:left="2127" w:hanging="2127"/>
        <w:outlineLvl w:val="0"/>
        <w:rPr>
          <w:rFonts w:cs="Arial"/>
          <w:color w:val="000000"/>
          <w:sz w:val="22"/>
          <w:szCs w:val="22"/>
        </w:rPr>
      </w:pPr>
      <w:r>
        <w:rPr>
          <w:rFonts w:cs="Arial"/>
          <w:color w:val="000000"/>
          <w:sz w:val="22"/>
          <w:szCs w:val="22"/>
        </w:rPr>
        <w:t>09.1.3</w:t>
      </w:r>
      <w:r>
        <w:rPr>
          <w:rFonts w:cs="Arial"/>
          <w:color w:val="000000"/>
          <w:sz w:val="22"/>
          <w:szCs w:val="22"/>
        </w:rPr>
        <w:tab/>
      </w:r>
      <w:r w:rsidRPr="00F80ED2">
        <w:rPr>
          <w:rFonts w:cs="Arial"/>
          <w:color w:val="000000"/>
          <w:sz w:val="22"/>
          <w:szCs w:val="22"/>
        </w:rPr>
        <w:t xml:space="preserve">EQUIPOS DE </w:t>
      </w:r>
      <w:r>
        <w:rPr>
          <w:rFonts w:cs="Arial"/>
          <w:color w:val="000000"/>
          <w:sz w:val="22"/>
          <w:szCs w:val="22"/>
        </w:rPr>
        <w:t>PROCESAMIENTO DE LA INFORMACIÓN</w:t>
      </w:r>
    </w:p>
    <w:p w:rsidR="00AE2DE5" w:rsidRPr="00F80ED2" w:rsidRDefault="00AE2DE5" w:rsidP="00AE2DE5">
      <w:pPr>
        <w:pStyle w:val="A3"/>
        <w:tabs>
          <w:tab w:val="clear" w:pos="993"/>
          <w:tab w:val="clear" w:pos="1757"/>
        </w:tabs>
        <w:spacing w:before="0"/>
        <w:ind w:left="2127" w:hanging="2127"/>
        <w:outlineLvl w:val="0"/>
        <w:rPr>
          <w:rFonts w:cs="Arial"/>
          <w:color w:val="000000"/>
          <w:sz w:val="22"/>
          <w:szCs w:val="22"/>
        </w:rPr>
      </w:pPr>
    </w:p>
    <w:p w:rsidR="00AE2DE5" w:rsidRPr="000207CB" w:rsidRDefault="00AE2DE5" w:rsidP="00AE2DE5">
      <w:pPr>
        <w:pStyle w:val="VIETA"/>
        <w:numPr>
          <w:ilvl w:val="0"/>
          <w:numId w:val="11"/>
        </w:numPr>
        <w:ind w:left="2098" w:hanging="357"/>
        <w:rPr>
          <w:rStyle w:val="hps"/>
        </w:rPr>
      </w:pPr>
      <w:r w:rsidRPr="000207CB">
        <w:rPr>
          <w:rStyle w:val="hps"/>
        </w:rPr>
        <w:t>Ordenadores personales, monitores, impresoras, equipos multifunción y accesorios diversos.</w:t>
      </w:r>
    </w:p>
    <w:p w:rsidR="00AE2DE5" w:rsidRPr="000207CB" w:rsidRDefault="00AE2DE5" w:rsidP="00AE2DE5">
      <w:pPr>
        <w:pStyle w:val="VIETA"/>
        <w:numPr>
          <w:ilvl w:val="0"/>
          <w:numId w:val="11"/>
        </w:numPr>
        <w:ind w:left="2098" w:hanging="357"/>
      </w:pPr>
      <w:r w:rsidRPr="000207CB">
        <w:rPr>
          <w:rStyle w:val="hps"/>
        </w:rPr>
        <w:t>Paquetes de software tales como sistemas operativos, aplicaciones</w:t>
      </w:r>
      <w:r w:rsidRPr="000207CB">
        <w:t>, lenguajes de programación, etc.</w:t>
      </w:r>
    </w:p>
    <w:p w:rsidR="00AE2DE5" w:rsidRPr="000207CB" w:rsidRDefault="00AE2DE5" w:rsidP="00AE2DE5">
      <w:pPr>
        <w:pStyle w:val="VIETA"/>
        <w:numPr>
          <w:ilvl w:val="0"/>
          <w:numId w:val="11"/>
        </w:numPr>
        <w:ind w:left="2098" w:hanging="357"/>
        <w:rPr>
          <w:rStyle w:val="hps"/>
        </w:rPr>
      </w:pPr>
      <w:r w:rsidRPr="000207CB">
        <w:rPr>
          <w:rStyle w:val="hps"/>
        </w:rPr>
        <w:t>Calculadoras</w:t>
      </w:r>
      <w:r w:rsidRPr="000207CB">
        <w:t xml:space="preserve">, incluyendo </w:t>
      </w:r>
      <w:r w:rsidRPr="000207CB">
        <w:rPr>
          <w:rStyle w:val="hps"/>
        </w:rPr>
        <w:t>calculadoras de bolsillo</w:t>
      </w:r>
      <w:r>
        <w:rPr>
          <w:rStyle w:val="hps"/>
        </w:rPr>
        <w:t>.</w:t>
      </w:r>
    </w:p>
    <w:p w:rsidR="00AE2DE5" w:rsidRPr="000207CB" w:rsidRDefault="00AE2DE5" w:rsidP="00AE2DE5">
      <w:pPr>
        <w:pStyle w:val="VIETA"/>
        <w:numPr>
          <w:ilvl w:val="0"/>
          <w:numId w:val="11"/>
        </w:numPr>
        <w:ind w:left="2098" w:hanging="357"/>
        <w:rPr>
          <w:rStyle w:val="hps"/>
        </w:rPr>
      </w:pPr>
      <w:r w:rsidRPr="000207CB">
        <w:rPr>
          <w:rStyle w:val="hps"/>
        </w:rPr>
        <w:t>Máquinas de escribir y procesadores de textos</w:t>
      </w:r>
      <w:r>
        <w:rPr>
          <w:rStyle w:val="hps"/>
        </w:rPr>
        <w:t>.</w:t>
      </w:r>
    </w:p>
    <w:p w:rsidR="00AE2DE5" w:rsidRDefault="00AE2DE5" w:rsidP="00AE2DE5">
      <w:pPr>
        <w:pStyle w:val="VIETA"/>
        <w:ind w:firstLine="0"/>
        <w:rPr>
          <w:rStyle w:val="hps"/>
        </w:rPr>
      </w:pPr>
      <w:r w:rsidRPr="002D1483">
        <w:rPr>
          <w:rStyle w:val="hps"/>
          <w:u w:val="single"/>
        </w:rPr>
        <w:t>Incluye</w:t>
      </w:r>
      <w:r>
        <w:rPr>
          <w:rStyle w:val="hps"/>
        </w:rPr>
        <w:t xml:space="preserve"> la c</w:t>
      </w:r>
      <w:r w:rsidRPr="000207CB">
        <w:rPr>
          <w:rStyle w:val="hps"/>
        </w:rPr>
        <w:t>ompra de materiales hecha por los hogares con la intención de realizar ellos mismos las reparaciones.</w:t>
      </w:r>
    </w:p>
    <w:p w:rsidR="00AE2DE5" w:rsidRPr="000207CB" w:rsidRDefault="00AE2DE5" w:rsidP="00AE2DE5">
      <w:pPr>
        <w:pStyle w:val="VIETA"/>
        <w:ind w:firstLine="0"/>
        <w:rPr>
          <w:rStyle w:val="hps"/>
        </w:rPr>
      </w:pPr>
    </w:p>
    <w:p w:rsidR="00AE2DE5" w:rsidRPr="000207CB" w:rsidRDefault="00AE2DE5" w:rsidP="00AE2DE5">
      <w:pPr>
        <w:pStyle w:val="Excluye"/>
        <w:rPr>
          <w:rStyle w:val="hps"/>
        </w:rPr>
      </w:pPr>
      <w:r w:rsidRPr="000207CB">
        <w:rPr>
          <w:rStyle w:val="hps"/>
        </w:rPr>
        <w:t>Excluye:</w:t>
      </w:r>
    </w:p>
    <w:p w:rsidR="00AE2DE5" w:rsidRPr="000207CB" w:rsidRDefault="00AE2DE5" w:rsidP="00AE2DE5">
      <w:pPr>
        <w:pStyle w:val="VIETA"/>
        <w:numPr>
          <w:ilvl w:val="0"/>
          <w:numId w:val="11"/>
        </w:numPr>
        <w:ind w:left="2098" w:hanging="357"/>
      </w:pPr>
      <w:r w:rsidRPr="000207CB">
        <w:rPr>
          <w:rStyle w:val="hps"/>
        </w:rPr>
        <w:t>Disquetes y CD-</w:t>
      </w:r>
      <w:r w:rsidRPr="000207CB">
        <w:t xml:space="preserve">ROM que contienen </w:t>
      </w:r>
      <w:r w:rsidRPr="000207CB">
        <w:rPr>
          <w:rStyle w:val="hps"/>
        </w:rPr>
        <w:t>libros, diccionarios</w:t>
      </w:r>
      <w:r w:rsidRPr="000207CB">
        <w:t xml:space="preserve">, enciclopedias, </w:t>
      </w:r>
      <w:r>
        <w:rPr>
          <w:rStyle w:val="hps"/>
        </w:rPr>
        <w:t>cursos de idiomas</w:t>
      </w:r>
      <w:r w:rsidRPr="000207CB">
        <w:t xml:space="preserve">, presentaciones multimedia, etc., en </w:t>
      </w:r>
      <w:r w:rsidRPr="000207CB">
        <w:rPr>
          <w:rStyle w:val="hps"/>
        </w:rPr>
        <w:t>forma de software pre</w:t>
      </w:r>
      <w:r w:rsidRPr="000207CB">
        <w:rPr>
          <w:rStyle w:val="atn"/>
        </w:rPr>
        <w:t>-grabado (</w:t>
      </w:r>
      <w:r w:rsidRPr="000207CB">
        <w:t>09.1.4</w:t>
      </w:r>
      <w:r>
        <w:t>.1</w:t>
      </w:r>
      <w:r w:rsidRPr="000207CB">
        <w:t>)</w:t>
      </w:r>
      <w:r>
        <w:t>.</w:t>
      </w:r>
    </w:p>
    <w:p w:rsidR="00AE2DE5" w:rsidRPr="000207CB" w:rsidRDefault="00AE2DE5" w:rsidP="00AE2DE5">
      <w:pPr>
        <w:pStyle w:val="VIETA"/>
        <w:numPr>
          <w:ilvl w:val="0"/>
          <w:numId w:val="11"/>
        </w:numPr>
        <w:ind w:left="2098" w:hanging="357"/>
      </w:pPr>
      <w:r w:rsidRPr="000207CB">
        <w:rPr>
          <w:rStyle w:val="hps"/>
        </w:rPr>
        <w:t>Software de videojuegos</w:t>
      </w:r>
      <w:r>
        <w:rPr>
          <w:rStyle w:val="hps"/>
        </w:rPr>
        <w:t xml:space="preserve"> </w:t>
      </w:r>
      <w:r w:rsidRPr="000207CB">
        <w:rPr>
          <w:rStyle w:val="hps"/>
        </w:rPr>
        <w:t>(</w:t>
      </w:r>
      <w:r w:rsidRPr="000207CB">
        <w:t>09.3.1</w:t>
      </w:r>
      <w:r>
        <w:t>.1</w:t>
      </w:r>
      <w:r w:rsidRPr="000207CB">
        <w:t>)</w:t>
      </w:r>
      <w:r>
        <w:t>.</w:t>
      </w:r>
    </w:p>
    <w:p w:rsidR="00AE2DE5" w:rsidRPr="000207CB" w:rsidRDefault="00AE2DE5" w:rsidP="00AE2DE5">
      <w:pPr>
        <w:pStyle w:val="VIETA"/>
        <w:numPr>
          <w:ilvl w:val="0"/>
          <w:numId w:val="11"/>
        </w:numPr>
        <w:ind w:left="2098" w:hanging="357"/>
      </w:pPr>
      <w:r w:rsidRPr="000207CB">
        <w:rPr>
          <w:rStyle w:val="hps"/>
        </w:rPr>
        <w:t>Videoconsolas que se conectan a un aparato de televisión</w:t>
      </w:r>
      <w:r>
        <w:rPr>
          <w:rStyle w:val="hps"/>
        </w:rPr>
        <w:t xml:space="preserve"> </w:t>
      </w:r>
      <w:r w:rsidRPr="000207CB">
        <w:rPr>
          <w:rStyle w:val="hps"/>
        </w:rPr>
        <w:t>(</w:t>
      </w:r>
      <w:r w:rsidRPr="000207CB">
        <w:t>09.3.1</w:t>
      </w:r>
      <w:r>
        <w:t>.1</w:t>
      </w:r>
      <w:r w:rsidRPr="000207CB">
        <w:t>)</w:t>
      </w:r>
      <w:r>
        <w:t>.</w:t>
      </w:r>
    </w:p>
    <w:p w:rsidR="00AE2DE5" w:rsidRPr="000207CB" w:rsidRDefault="00AE2DE5" w:rsidP="00AE2DE5">
      <w:pPr>
        <w:pStyle w:val="VIETA"/>
        <w:numPr>
          <w:ilvl w:val="0"/>
          <w:numId w:val="11"/>
        </w:numPr>
        <w:ind w:left="2098" w:hanging="357"/>
      </w:pPr>
      <w:r w:rsidRPr="000207CB">
        <w:rPr>
          <w:rStyle w:val="hps"/>
        </w:rPr>
        <w:t>Cintas de máquina de escribir</w:t>
      </w:r>
      <w:r>
        <w:rPr>
          <w:rStyle w:val="hps"/>
        </w:rPr>
        <w:t xml:space="preserve"> </w:t>
      </w:r>
      <w:r w:rsidRPr="000207CB">
        <w:rPr>
          <w:rStyle w:val="hps"/>
        </w:rPr>
        <w:t>(</w:t>
      </w:r>
      <w:r w:rsidRPr="000207CB">
        <w:t>09.5.4</w:t>
      </w:r>
      <w:r>
        <w:t>.9</w:t>
      </w:r>
      <w:r w:rsidRPr="000207CB">
        <w:t>)</w:t>
      </w:r>
      <w:r>
        <w:t>.</w:t>
      </w:r>
    </w:p>
    <w:p w:rsidR="00AE2DE5" w:rsidRPr="000207CB" w:rsidRDefault="00AE2DE5" w:rsidP="00AE2DE5">
      <w:pPr>
        <w:pStyle w:val="VIETA"/>
        <w:numPr>
          <w:ilvl w:val="0"/>
          <w:numId w:val="11"/>
        </w:numPr>
        <w:ind w:left="2098" w:hanging="357"/>
      </w:pPr>
      <w:r w:rsidRPr="000207CB">
        <w:rPr>
          <w:rStyle w:val="hps"/>
        </w:rPr>
        <w:t>Tóner y cartuchos de tinta</w:t>
      </w:r>
      <w:r>
        <w:rPr>
          <w:rStyle w:val="hps"/>
        </w:rPr>
        <w:t xml:space="preserve"> </w:t>
      </w:r>
      <w:r w:rsidRPr="000207CB">
        <w:rPr>
          <w:rStyle w:val="hps"/>
        </w:rPr>
        <w:t>(</w:t>
      </w:r>
      <w:r w:rsidRPr="000207CB">
        <w:t>09.5.4</w:t>
      </w:r>
      <w:r>
        <w:t>.9</w:t>
      </w:r>
      <w:r w:rsidRPr="000207CB">
        <w:t>).</w:t>
      </w:r>
    </w:p>
    <w:p w:rsidR="00AE2DE5" w:rsidRDefault="00AE2DE5" w:rsidP="00AE2DE5">
      <w:pPr>
        <w:pStyle w:val="A3"/>
        <w:spacing w:before="0"/>
        <w:ind w:left="2127" w:firstLine="0"/>
        <w:outlineLvl w:val="0"/>
        <w:rPr>
          <w:rFonts w:cs="Arial"/>
          <w:b w:val="0"/>
          <w:sz w:val="22"/>
          <w:szCs w:val="22"/>
        </w:rPr>
      </w:pPr>
    </w:p>
    <w:p w:rsidR="00AE2DE5" w:rsidRPr="00F80ED2" w:rsidRDefault="00AE2DE5" w:rsidP="00AE2DE5">
      <w:pPr>
        <w:pStyle w:val="A3"/>
        <w:spacing w:before="0"/>
        <w:ind w:left="2127" w:firstLine="0"/>
        <w:outlineLvl w:val="0"/>
        <w:rPr>
          <w:rFonts w:cs="Arial"/>
          <w:b w:val="0"/>
          <w:sz w:val="22"/>
          <w:szCs w:val="22"/>
        </w:rPr>
      </w:pPr>
    </w:p>
    <w:p w:rsidR="00AE2DE5" w:rsidRPr="00F80ED2" w:rsidRDefault="00AE2DE5" w:rsidP="00AE2DE5">
      <w:pPr>
        <w:pStyle w:val="TtuloCdigo"/>
      </w:pPr>
      <w:r>
        <w:t>09.1.3.1</w:t>
      </w:r>
      <w:r>
        <w:tab/>
      </w:r>
      <w:r w:rsidRPr="00F80ED2">
        <w:t>ORDENADORES PERSONALES</w:t>
      </w:r>
    </w:p>
    <w:p w:rsidR="00AE2DE5" w:rsidRPr="00F80ED2" w:rsidRDefault="00AE2DE5" w:rsidP="00AE2DE5">
      <w:pPr>
        <w:pStyle w:val="Referencia"/>
      </w:pPr>
      <w:r w:rsidRPr="00F80ED2">
        <w:t>Anual</w:t>
      </w:r>
      <w:r w:rsidRPr="00F80ED2">
        <w:tab/>
      </w:r>
    </w:p>
    <w:p w:rsidR="00AE2DE5" w:rsidRPr="000207CB" w:rsidRDefault="00AE2DE5" w:rsidP="00AE2DE5">
      <w:pPr>
        <w:pStyle w:val="VIETA"/>
        <w:numPr>
          <w:ilvl w:val="0"/>
          <w:numId w:val="11"/>
        </w:numPr>
        <w:ind w:left="2098" w:hanging="357"/>
      </w:pPr>
      <w:r w:rsidRPr="000207CB">
        <w:t>Ordenador, p</w:t>
      </w:r>
      <w:r w:rsidRPr="000207CB">
        <w:rPr>
          <w:rStyle w:val="hps"/>
        </w:rPr>
        <w:t>ortátil o de escritorio</w:t>
      </w:r>
      <w:r w:rsidRPr="000207CB">
        <w:t xml:space="preserve">, tablets, </w:t>
      </w:r>
      <w:r w:rsidRPr="000207CB">
        <w:rPr>
          <w:rStyle w:val="hps"/>
        </w:rPr>
        <w:t>PDA</w:t>
      </w:r>
      <w:r w:rsidRPr="000207CB">
        <w:t>, etc</w:t>
      </w:r>
      <w:r>
        <w:t>.</w:t>
      </w:r>
    </w:p>
    <w:p w:rsidR="00AE2DE5" w:rsidRPr="000207CB" w:rsidRDefault="00AE2DE5" w:rsidP="00AE2DE5">
      <w:pPr>
        <w:pStyle w:val="VIETA"/>
        <w:numPr>
          <w:ilvl w:val="0"/>
          <w:numId w:val="11"/>
        </w:numPr>
        <w:ind w:left="2098" w:hanging="357"/>
      </w:pPr>
      <w:r w:rsidRPr="000207CB">
        <w:t>Se incluye, cuando se compran como un paquete y no es posible desglosar del ordenador o tablets:</w:t>
      </w:r>
      <w:r w:rsidRPr="000207CB">
        <w:rPr>
          <w:rStyle w:val="hps"/>
        </w:rPr>
        <w:t xml:space="preserve"> teclado, monitor</w:t>
      </w:r>
      <w:r w:rsidRPr="000207CB">
        <w:t>, ratón, impresora, etc.</w:t>
      </w:r>
    </w:p>
    <w:p w:rsidR="00AE2DE5" w:rsidRPr="000207CB" w:rsidRDefault="00AE2DE5" w:rsidP="00AE2DE5">
      <w:pPr>
        <w:pStyle w:val="VIETA"/>
        <w:numPr>
          <w:ilvl w:val="0"/>
          <w:numId w:val="11"/>
        </w:numPr>
        <w:ind w:left="2098" w:hanging="357"/>
        <w:rPr>
          <w:rStyle w:val="hps"/>
        </w:rPr>
      </w:pPr>
      <w:r w:rsidRPr="000207CB">
        <w:t>CPU y c</w:t>
      </w:r>
      <w:r w:rsidRPr="000207CB">
        <w:rPr>
          <w:rStyle w:val="hps"/>
        </w:rPr>
        <w:t>omponentes internos de PC´s, portátil o de escritorio, como placas base, memorias RAM, procesadores o tarjetas gráficas</w:t>
      </w:r>
      <w:r>
        <w:rPr>
          <w:rStyle w:val="hps"/>
        </w:rPr>
        <w:t>, etc.</w:t>
      </w:r>
    </w:p>
    <w:p w:rsidR="00AE2DE5" w:rsidRDefault="00AE2DE5" w:rsidP="00AE2DE5">
      <w:pPr>
        <w:pStyle w:val="VIETA"/>
        <w:ind w:firstLine="0"/>
        <w:rPr>
          <w:rStyle w:val="hps"/>
        </w:rPr>
      </w:pPr>
    </w:p>
    <w:p w:rsidR="00AE2DE5" w:rsidRPr="000207CB" w:rsidRDefault="00AE2DE5" w:rsidP="00AE2DE5">
      <w:pPr>
        <w:pStyle w:val="VIETA"/>
        <w:ind w:firstLine="0"/>
        <w:rPr>
          <w:rStyle w:val="hps"/>
        </w:rPr>
      </w:pPr>
      <w:r w:rsidRPr="002D1483">
        <w:rPr>
          <w:rStyle w:val="hps"/>
          <w:u w:val="single"/>
        </w:rPr>
        <w:t>Incluye</w:t>
      </w:r>
      <w:r>
        <w:rPr>
          <w:rStyle w:val="hps"/>
        </w:rPr>
        <w:t xml:space="preserve"> la c</w:t>
      </w:r>
      <w:r w:rsidRPr="000207CB">
        <w:rPr>
          <w:rStyle w:val="hps"/>
        </w:rPr>
        <w:t>ompra de materiales hecha por los hogares con la intención de realizar ellos mismos las reparaciones.</w:t>
      </w:r>
    </w:p>
    <w:p w:rsidR="00AE2DE5" w:rsidRPr="00F80ED2" w:rsidRDefault="00AE2DE5" w:rsidP="00AE2DE5">
      <w:pPr>
        <w:keepNext/>
        <w:keepLines/>
        <w:tabs>
          <w:tab w:val="left" w:pos="1757"/>
        </w:tabs>
        <w:ind w:left="2127"/>
        <w:jc w:val="both"/>
        <w:rPr>
          <w:rStyle w:val="hps"/>
          <w:rFonts w:ascii="Arial" w:hAnsi="Arial" w:cs="Arial"/>
          <w:color w:val="000000"/>
        </w:rPr>
      </w:pPr>
    </w:p>
    <w:p w:rsidR="00AE2DE5" w:rsidRPr="00F80ED2" w:rsidRDefault="00AE2DE5" w:rsidP="00AE2DE5">
      <w:pPr>
        <w:pStyle w:val="Excluye"/>
        <w:rPr>
          <w:rStyle w:val="hps"/>
        </w:rPr>
      </w:pPr>
      <w:r w:rsidRPr="00F80ED2">
        <w:rPr>
          <w:rStyle w:val="hps"/>
        </w:rPr>
        <w:t>Excluye:</w:t>
      </w:r>
    </w:p>
    <w:p w:rsidR="00AE2DE5" w:rsidRDefault="00AE2DE5" w:rsidP="00AE2DE5">
      <w:pPr>
        <w:pStyle w:val="Prrafodelista"/>
        <w:keepNext/>
        <w:keepLines/>
        <w:numPr>
          <w:ilvl w:val="0"/>
          <w:numId w:val="37"/>
        </w:numPr>
        <w:tabs>
          <w:tab w:val="left" w:pos="1757"/>
        </w:tabs>
        <w:ind w:left="2127"/>
        <w:jc w:val="both"/>
        <w:rPr>
          <w:rFonts w:ascii="Arial" w:hAnsi="Arial" w:cs="Arial"/>
          <w:color w:val="000000"/>
        </w:rPr>
      </w:pPr>
      <w:r w:rsidRPr="00F80ED2">
        <w:rPr>
          <w:rFonts w:ascii="Arial" w:hAnsi="Arial" w:cs="Arial"/>
          <w:color w:val="000000"/>
        </w:rPr>
        <w:t>Accesorios</w:t>
      </w:r>
      <w:r>
        <w:rPr>
          <w:rFonts w:ascii="Arial" w:hAnsi="Arial" w:cs="Arial"/>
          <w:color w:val="000000"/>
        </w:rPr>
        <w:t>, como teclados, monitores</w:t>
      </w:r>
      <w:r w:rsidRPr="00F80ED2">
        <w:rPr>
          <w:rFonts w:ascii="Arial" w:hAnsi="Arial" w:cs="Arial"/>
          <w:color w:val="000000"/>
        </w:rPr>
        <w:t>… comprados por separado o que se puedan desglosar del precio del paquete (que incluye PC’s o tablets) (09.1.3.2)</w:t>
      </w:r>
      <w:r>
        <w:rPr>
          <w:rFonts w:ascii="Arial" w:hAnsi="Arial" w:cs="Arial"/>
          <w:color w:val="000000"/>
        </w:rPr>
        <w:t>.</w:t>
      </w:r>
    </w:p>
    <w:p w:rsidR="00AE2DE5" w:rsidRDefault="00AE2DE5" w:rsidP="00AE2DE5">
      <w:pPr>
        <w:pStyle w:val="Prrafodelista"/>
        <w:keepNext/>
        <w:keepLines/>
        <w:tabs>
          <w:tab w:val="left" w:pos="1757"/>
        </w:tabs>
        <w:ind w:left="2127"/>
        <w:jc w:val="both"/>
        <w:rPr>
          <w:rFonts w:ascii="Arial" w:hAnsi="Arial" w:cs="Arial"/>
          <w:color w:val="000000"/>
        </w:rPr>
      </w:pPr>
    </w:p>
    <w:p w:rsidR="00AE2DE5" w:rsidRPr="00F80ED2" w:rsidRDefault="00AE2DE5" w:rsidP="00AE2DE5">
      <w:pPr>
        <w:pStyle w:val="Prrafodelista"/>
        <w:keepNext/>
        <w:keepLines/>
        <w:tabs>
          <w:tab w:val="left" w:pos="1757"/>
        </w:tabs>
        <w:ind w:left="2127"/>
        <w:jc w:val="both"/>
        <w:rPr>
          <w:rFonts w:ascii="Arial" w:hAnsi="Arial" w:cs="Arial"/>
          <w:color w:val="000000"/>
        </w:rPr>
      </w:pPr>
    </w:p>
    <w:p w:rsidR="00AE2DE5" w:rsidRPr="000207CB" w:rsidRDefault="00AE2DE5" w:rsidP="00AE2DE5">
      <w:pPr>
        <w:pStyle w:val="TtuloCdigo"/>
      </w:pPr>
      <w:r w:rsidRPr="000207CB">
        <w:t>09.1.3.2</w:t>
      </w:r>
      <w:r w:rsidRPr="000207CB">
        <w:tab/>
      </w:r>
      <w:r w:rsidRPr="000207CB">
        <w:rPr>
          <w:rStyle w:val="hps"/>
        </w:rPr>
        <w:t>ACCESORIOS PARA EQUIPOS DE PROCESAMIENTO DE LA INFORMACIÓN (NUEVO)</w:t>
      </w:r>
    </w:p>
    <w:p w:rsidR="00AE2DE5" w:rsidRPr="001F24D4" w:rsidRDefault="00AE2DE5" w:rsidP="00AE2DE5">
      <w:pPr>
        <w:pStyle w:val="Referencia"/>
      </w:pPr>
      <w:r w:rsidRPr="00F80ED2">
        <w:t>Trimestral</w:t>
      </w:r>
      <w:r w:rsidRPr="00F80ED2">
        <w:tab/>
      </w:r>
    </w:p>
    <w:p w:rsidR="00AE2DE5" w:rsidRPr="000207CB" w:rsidRDefault="00AE2DE5" w:rsidP="00AE2DE5">
      <w:pPr>
        <w:pStyle w:val="VIETA"/>
        <w:numPr>
          <w:ilvl w:val="0"/>
          <w:numId w:val="11"/>
        </w:numPr>
        <w:ind w:left="2098" w:hanging="357"/>
      </w:pPr>
      <w:r w:rsidRPr="000207CB">
        <w:rPr>
          <w:rStyle w:val="hps"/>
        </w:rPr>
        <w:t>Se incluye, cuando se compran por separado o se pueden desglosar del precio del ordenador o Tablet: teclado, monitor, ratón, impresora, escáneres</w:t>
      </w:r>
      <w:r w:rsidRPr="000207CB">
        <w:t>,</w:t>
      </w:r>
      <w:r w:rsidRPr="000207CB">
        <w:rPr>
          <w:rStyle w:val="hps"/>
        </w:rPr>
        <w:t xml:space="preserve"> </w:t>
      </w:r>
      <w:r w:rsidRPr="000207CB">
        <w:t>equipos multifunción, alfombrilla, protectores de pantalla, módems</w:t>
      </w:r>
      <w:r>
        <w:t xml:space="preserve">, </w:t>
      </w:r>
      <w:r w:rsidRPr="00E2179F">
        <w:t>router</w:t>
      </w:r>
      <w:r w:rsidRPr="00C941B5">
        <w:rPr>
          <w:color w:val="00B0F0"/>
        </w:rPr>
        <w:t xml:space="preserve"> </w:t>
      </w:r>
      <w:r w:rsidRPr="000207CB">
        <w:t>y otros accesorios de los ordenadores</w:t>
      </w:r>
      <w:r w:rsidRPr="000207CB">
        <w:rPr>
          <w:rStyle w:val="hps"/>
        </w:rPr>
        <w:t>.</w:t>
      </w:r>
    </w:p>
    <w:p w:rsidR="00AE2DE5" w:rsidRPr="000207CB" w:rsidRDefault="00AE2DE5" w:rsidP="00AE2DE5">
      <w:pPr>
        <w:pStyle w:val="VIETA"/>
        <w:numPr>
          <w:ilvl w:val="0"/>
          <w:numId w:val="11"/>
        </w:numPr>
        <w:ind w:left="2098" w:hanging="357"/>
      </w:pPr>
      <w:r>
        <w:t>Tarjeta USB de acceso remoto a I</w:t>
      </w:r>
      <w:r w:rsidRPr="000207CB">
        <w:t>nternet en dispositivos tipo tablets.</w:t>
      </w:r>
    </w:p>
    <w:p w:rsidR="00AE2DE5" w:rsidRPr="000207CB" w:rsidRDefault="00AE2DE5" w:rsidP="00AE2DE5">
      <w:pPr>
        <w:pStyle w:val="VIETA"/>
        <w:numPr>
          <w:ilvl w:val="0"/>
          <w:numId w:val="11"/>
        </w:numPr>
        <w:ind w:left="2098" w:hanging="357"/>
      </w:pPr>
      <w:r w:rsidRPr="000207CB">
        <w:t>Fundas para ordenadores, portátiles, tablets y otros accesorios.</w:t>
      </w:r>
    </w:p>
    <w:p w:rsidR="00AE2DE5" w:rsidRPr="000207CB" w:rsidRDefault="00AE2DE5" w:rsidP="00AE2DE5">
      <w:pPr>
        <w:pStyle w:val="VIETA"/>
        <w:numPr>
          <w:ilvl w:val="0"/>
          <w:numId w:val="11"/>
        </w:numPr>
        <w:ind w:left="2098" w:hanging="357"/>
      </w:pPr>
      <w:r w:rsidRPr="000207CB">
        <w:t>Cargador y/o cable usb válido para cualquier dispositivo.</w:t>
      </w: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rPr>
          <w:color w:val="000000"/>
        </w:rPr>
      </w:pPr>
      <w:r w:rsidRPr="00F80ED2">
        <w:rPr>
          <w:rStyle w:val="hps"/>
        </w:rPr>
        <w:t>Tóner y cartuchos de tinta (</w:t>
      </w:r>
      <w:r w:rsidRPr="00F80ED2">
        <w:t>09.5.4.9)</w:t>
      </w:r>
      <w:r>
        <w:t>.</w:t>
      </w:r>
    </w:p>
    <w:p w:rsidR="00AE2DE5" w:rsidRPr="00F80ED2" w:rsidRDefault="00AE2DE5" w:rsidP="00AE2DE5">
      <w:pPr>
        <w:pStyle w:val="VIETA"/>
        <w:numPr>
          <w:ilvl w:val="0"/>
          <w:numId w:val="11"/>
        </w:numPr>
        <w:ind w:left="2098" w:hanging="357"/>
        <w:rPr>
          <w:color w:val="000000"/>
        </w:rPr>
      </w:pPr>
      <w:r w:rsidRPr="00F80ED2">
        <w:t>Fundas y otros accesorios de teléfono móvil (08.2.0.2)</w:t>
      </w:r>
      <w:r>
        <w:t>.</w:t>
      </w:r>
    </w:p>
    <w:p w:rsidR="00AE2DE5" w:rsidRPr="000207CB" w:rsidRDefault="00AE2DE5" w:rsidP="00AE2DE5">
      <w:pPr>
        <w:pStyle w:val="VIETA"/>
        <w:numPr>
          <w:ilvl w:val="0"/>
          <w:numId w:val="11"/>
        </w:numPr>
        <w:ind w:left="2098" w:hanging="357"/>
        <w:rPr>
          <w:color w:val="000000"/>
        </w:rPr>
      </w:pPr>
      <w:r w:rsidRPr="00F80ED2">
        <w:t>Accesorios, como teclado, monitores… comprados conjuntamente en un paquete con PC´s o tablets y no es posible desglosar del pr</w:t>
      </w:r>
      <w:r>
        <w:t>ecio</w:t>
      </w:r>
      <w:r w:rsidRPr="00F80ED2">
        <w:t xml:space="preserve"> (09.1.3.1)</w:t>
      </w:r>
      <w:r>
        <w:t>.</w:t>
      </w:r>
    </w:p>
    <w:p w:rsidR="00AE2DE5" w:rsidRDefault="00AE2DE5" w:rsidP="00AE2DE5">
      <w:pPr>
        <w:pStyle w:val="VIETA"/>
        <w:ind w:firstLine="0"/>
      </w:pPr>
    </w:p>
    <w:p w:rsidR="00AE2DE5" w:rsidRPr="00F80ED2" w:rsidRDefault="00AE2DE5" w:rsidP="00AE2DE5">
      <w:pPr>
        <w:pStyle w:val="VIETA"/>
        <w:ind w:firstLine="0"/>
        <w:rPr>
          <w:rStyle w:val="hps"/>
          <w:color w:val="000000"/>
        </w:rPr>
      </w:pPr>
    </w:p>
    <w:p w:rsidR="00AE2DE5" w:rsidRPr="00F80ED2" w:rsidRDefault="00AE2DE5" w:rsidP="00AE2DE5">
      <w:pPr>
        <w:pStyle w:val="TtuloCdigo"/>
      </w:pPr>
      <w:r>
        <w:t>09.1.3.3</w:t>
      </w:r>
      <w:r>
        <w:tab/>
      </w:r>
      <w:r w:rsidRPr="00F80ED2">
        <w:t>SOFTWARE (NUEVO)</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rPr>
          <w:color w:val="000000"/>
        </w:rPr>
      </w:pPr>
      <w:r w:rsidRPr="00F80ED2">
        <w:rPr>
          <w:rStyle w:val="hps"/>
        </w:rPr>
        <w:t>Paquetes de software tales como sistemas operativos, aplicaciones</w:t>
      </w:r>
      <w:r w:rsidRPr="00F80ED2">
        <w:t>, antivirus</w:t>
      </w:r>
      <w:r>
        <w:t>,</w:t>
      </w:r>
      <w:r w:rsidRPr="00F80ED2">
        <w:t xml:space="preserve"> etc.</w:t>
      </w:r>
    </w:p>
    <w:p w:rsidR="00AE2DE5" w:rsidRPr="00B502D8" w:rsidRDefault="00AE2DE5" w:rsidP="00AE2DE5">
      <w:pPr>
        <w:pStyle w:val="VIETA"/>
        <w:numPr>
          <w:ilvl w:val="0"/>
          <w:numId w:val="11"/>
        </w:numPr>
        <w:ind w:left="2098" w:hanging="357"/>
        <w:rPr>
          <w:color w:val="000000"/>
        </w:rPr>
      </w:pPr>
      <w:r w:rsidRPr="00F80ED2">
        <w:t>C</w:t>
      </w:r>
      <w:r>
        <w:t>ompra de aplicaciones APPS por I</w:t>
      </w:r>
      <w:r w:rsidRPr="00F80ED2">
        <w:t xml:space="preserve">nternet para ordenadores, móviles, </w:t>
      </w:r>
      <w:r>
        <w:t>etc.</w:t>
      </w:r>
      <w:r w:rsidRPr="00F80ED2">
        <w:t xml:space="preserve"> (Itunes, Go</w:t>
      </w:r>
      <w:r>
        <w:t>ogleplay</w:t>
      </w:r>
      <w:r w:rsidRPr="00F80ED2">
        <w:t>...)</w:t>
      </w:r>
      <w:r>
        <w:t>.</w:t>
      </w:r>
    </w:p>
    <w:p w:rsidR="00AE2DE5" w:rsidRPr="00B502D8" w:rsidRDefault="00AE2DE5" w:rsidP="00AE2DE5">
      <w:pPr>
        <w:pStyle w:val="Excluye"/>
        <w:rPr>
          <w:rStyle w:val="hps"/>
          <w:color w:val="000000"/>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Disquetes y CD-</w:t>
      </w:r>
      <w:r w:rsidRPr="00F80ED2">
        <w:t xml:space="preserve">ROM que contienen </w:t>
      </w:r>
      <w:r w:rsidRPr="00F80ED2">
        <w:rPr>
          <w:rStyle w:val="hps"/>
        </w:rPr>
        <w:t>libros, diccionarios</w:t>
      </w:r>
      <w:r w:rsidRPr="00F80ED2">
        <w:t xml:space="preserve">, enciclopedias, </w:t>
      </w:r>
      <w:r w:rsidRPr="00F80ED2">
        <w:rPr>
          <w:rStyle w:val="hps"/>
        </w:rPr>
        <w:t>cursos de idiomas</w:t>
      </w:r>
      <w:r w:rsidRPr="00F80ED2">
        <w:t xml:space="preserve">, presentaciones multimedia, etc., en </w:t>
      </w:r>
      <w:r w:rsidRPr="00F80ED2">
        <w:rPr>
          <w:rStyle w:val="hps"/>
        </w:rPr>
        <w:t>forma de software pre</w:t>
      </w:r>
      <w:r w:rsidRPr="00F80ED2">
        <w:rPr>
          <w:rStyle w:val="atn"/>
        </w:rPr>
        <w:t>-grabado (</w:t>
      </w:r>
      <w:r w:rsidRPr="00F80ED2">
        <w:t>09.1.4.1)</w:t>
      </w:r>
      <w:r>
        <w:t>.</w:t>
      </w:r>
    </w:p>
    <w:p w:rsidR="00AE2DE5" w:rsidRPr="001A4CDB" w:rsidRDefault="00AE2DE5" w:rsidP="00AE2DE5">
      <w:pPr>
        <w:pStyle w:val="VIETA"/>
        <w:numPr>
          <w:ilvl w:val="0"/>
          <w:numId w:val="11"/>
        </w:numPr>
        <w:ind w:left="2098" w:hanging="357"/>
        <w:rPr>
          <w:color w:val="000000"/>
        </w:rPr>
      </w:pPr>
      <w:r w:rsidRPr="00F80ED2">
        <w:rPr>
          <w:rStyle w:val="hps"/>
        </w:rPr>
        <w:t>Software de videojuegos</w:t>
      </w:r>
      <w:r>
        <w:rPr>
          <w:rStyle w:val="hps"/>
        </w:rPr>
        <w:t xml:space="preserve"> </w:t>
      </w:r>
      <w:r w:rsidRPr="00F80ED2">
        <w:rPr>
          <w:rStyle w:val="hps"/>
        </w:rPr>
        <w:t>(</w:t>
      </w:r>
      <w:r w:rsidRPr="00F80ED2">
        <w:t>09.3.1.1)</w:t>
      </w:r>
      <w:r>
        <w:t>.</w:t>
      </w:r>
    </w:p>
    <w:p w:rsidR="00AE2DE5" w:rsidRDefault="00AE2DE5" w:rsidP="00AE2DE5">
      <w:pPr>
        <w:pStyle w:val="VIETA"/>
        <w:ind w:firstLine="0"/>
      </w:pPr>
    </w:p>
    <w:p w:rsidR="00AE2DE5" w:rsidRPr="000207CB" w:rsidRDefault="00AE2DE5" w:rsidP="00AE2DE5">
      <w:pPr>
        <w:pStyle w:val="VIETA"/>
        <w:ind w:firstLine="0"/>
        <w:rPr>
          <w:color w:val="000000"/>
        </w:rPr>
      </w:pPr>
    </w:p>
    <w:p w:rsidR="00AE2DE5" w:rsidRPr="00F80ED2" w:rsidRDefault="00AE2DE5" w:rsidP="00AE2DE5">
      <w:pPr>
        <w:pStyle w:val="TtuloCdigo"/>
      </w:pPr>
      <w:r>
        <w:t>09.1.3.4</w:t>
      </w:r>
      <w:r>
        <w:tab/>
      </w:r>
      <w:r w:rsidRPr="00F80ED2">
        <w:t xml:space="preserve">CALCULADORAS Y OTRO MATERIAL DE </w:t>
      </w:r>
      <w:r>
        <w:t>PROCESAMIENTO DE LA INFORMACIÓN</w:t>
      </w:r>
      <w:r w:rsidRPr="00F80ED2">
        <w:t xml:space="preserve"> (NUEVO)</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rPr>
          <w:color w:val="000000"/>
        </w:rPr>
      </w:pPr>
      <w:r w:rsidRPr="00F80ED2">
        <w:rPr>
          <w:rStyle w:val="hps"/>
        </w:rPr>
        <w:t>Calculadoras</w:t>
      </w:r>
      <w:r w:rsidRPr="00F80ED2">
        <w:rPr>
          <w:color w:val="000000"/>
        </w:rPr>
        <w:t>.</w:t>
      </w:r>
    </w:p>
    <w:p w:rsidR="00AE2DE5" w:rsidRPr="00F80ED2" w:rsidRDefault="00AE2DE5" w:rsidP="00AE2DE5">
      <w:pPr>
        <w:pStyle w:val="VIETA"/>
        <w:numPr>
          <w:ilvl w:val="0"/>
          <w:numId w:val="11"/>
        </w:numPr>
        <w:ind w:left="2098" w:hanging="357"/>
        <w:rPr>
          <w:rStyle w:val="hps"/>
          <w:color w:val="000000"/>
        </w:rPr>
      </w:pPr>
      <w:r w:rsidRPr="00F80ED2">
        <w:rPr>
          <w:rStyle w:val="hps"/>
        </w:rPr>
        <w:t>Máquinas de escribir y máquinas para procesar textos</w:t>
      </w:r>
      <w:r>
        <w:rPr>
          <w:rStyle w:val="hps"/>
        </w:rPr>
        <w:t>.</w:t>
      </w:r>
    </w:p>
    <w:p w:rsidR="00AE2DE5" w:rsidRPr="00F80ED2" w:rsidRDefault="00AE2DE5" w:rsidP="00AE2DE5">
      <w:pPr>
        <w:pStyle w:val="VIETA"/>
        <w:numPr>
          <w:ilvl w:val="0"/>
          <w:numId w:val="11"/>
        </w:numPr>
        <w:ind w:left="2098" w:hanging="357"/>
        <w:rPr>
          <w:color w:val="000000"/>
        </w:rPr>
      </w:pPr>
      <w:r w:rsidRPr="00F80ED2">
        <w:rPr>
          <w:color w:val="000000"/>
        </w:rPr>
        <w:t>Pulsómetros, GPS (de bicicleta, de muñeca para hacer deporte</w:t>
      </w:r>
      <w:r>
        <w:rPr>
          <w:color w:val="000000"/>
        </w:rPr>
        <w:t>)</w:t>
      </w:r>
      <w:r w:rsidRPr="00F80ED2">
        <w:rPr>
          <w:color w:val="000000"/>
        </w:rPr>
        <w:t>, medidores/pulseras de actividad, etc</w:t>
      </w:r>
      <w:r>
        <w:rPr>
          <w:color w:val="000000"/>
        </w:rPr>
        <w:t>.</w:t>
      </w:r>
    </w:p>
    <w:p w:rsidR="00AE2DE5" w:rsidRPr="00F80ED2" w:rsidRDefault="00AE2DE5" w:rsidP="00AE2DE5">
      <w:pPr>
        <w:pStyle w:val="VIETA"/>
        <w:numPr>
          <w:ilvl w:val="0"/>
          <w:numId w:val="11"/>
        </w:numPr>
        <w:ind w:left="2098" w:hanging="357"/>
        <w:rPr>
          <w:rStyle w:val="hps"/>
          <w:color w:val="000000"/>
        </w:rPr>
      </w:pPr>
      <w:r w:rsidRPr="00F80ED2">
        <w:rPr>
          <w:color w:val="000000"/>
        </w:rPr>
        <w:t>Accesorios para calculadoras y de otro material de procesamiento de la información.</w:t>
      </w:r>
    </w:p>
    <w:p w:rsidR="00AE2DE5" w:rsidRPr="00F80ED2" w:rsidRDefault="00AE2DE5" w:rsidP="00AE2DE5">
      <w:pPr>
        <w:keepNext/>
        <w:ind w:left="2127"/>
        <w:jc w:val="both"/>
        <w:rPr>
          <w:rStyle w:val="hps"/>
          <w:rFonts w:ascii="Arial" w:hAnsi="Arial" w:cs="Arial"/>
          <w:color w:val="000000"/>
        </w:rPr>
      </w:pPr>
    </w:p>
    <w:p w:rsidR="00AE2DE5" w:rsidRPr="00F80ED2" w:rsidRDefault="00AE2DE5" w:rsidP="00AE2DE5">
      <w:pPr>
        <w:pStyle w:val="Excluye"/>
        <w:rPr>
          <w:rStyle w:val="hps"/>
        </w:rPr>
      </w:pPr>
      <w:r w:rsidRPr="00F80ED2">
        <w:rPr>
          <w:rStyle w:val="hps"/>
        </w:rPr>
        <w:t xml:space="preserve">Excluye: </w:t>
      </w:r>
    </w:p>
    <w:p w:rsidR="00AE2DE5" w:rsidRPr="00F80ED2" w:rsidRDefault="00AE2DE5" w:rsidP="00AE2DE5">
      <w:pPr>
        <w:pStyle w:val="Prrafodelista"/>
        <w:keepNext/>
        <w:numPr>
          <w:ilvl w:val="0"/>
          <w:numId w:val="66"/>
        </w:numPr>
        <w:ind w:left="2127"/>
        <w:jc w:val="both"/>
        <w:rPr>
          <w:rStyle w:val="hps"/>
          <w:rFonts w:ascii="Arial" w:hAnsi="Arial" w:cs="Arial"/>
        </w:rPr>
      </w:pPr>
      <w:r w:rsidRPr="00F80ED2">
        <w:rPr>
          <w:rStyle w:val="hps"/>
          <w:rFonts w:ascii="Arial" w:hAnsi="Arial" w:cs="Arial"/>
        </w:rPr>
        <w:t>GPS diseñados para ser utilizados en vehículos (07.2.1.3)</w:t>
      </w:r>
      <w:r>
        <w:rPr>
          <w:rStyle w:val="hps"/>
          <w:rFonts w:ascii="Arial" w:hAnsi="Arial" w:cs="Arial"/>
        </w:rPr>
        <w:t>.</w:t>
      </w:r>
    </w:p>
    <w:p w:rsidR="00AE2DE5" w:rsidRPr="000207CB" w:rsidRDefault="00AE2DE5" w:rsidP="00AE2DE5">
      <w:pPr>
        <w:pStyle w:val="Prrafodelista"/>
        <w:keepNext/>
        <w:numPr>
          <w:ilvl w:val="0"/>
          <w:numId w:val="66"/>
        </w:numPr>
        <w:ind w:left="2127"/>
        <w:jc w:val="both"/>
        <w:rPr>
          <w:rStyle w:val="hps"/>
          <w:rFonts w:ascii="Arial" w:hAnsi="Arial" w:cs="Arial"/>
          <w:color w:val="000000"/>
        </w:rPr>
      </w:pPr>
      <w:r w:rsidRPr="00F80ED2">
        <w:rPr>
          <w:rStyle w:val="hps"/>
          <w:rFonts w:ascii="Arial" w:hAnsi="Arial" w:cs="Arial"/>
        </w:rPr>
        <w:t>Cintas para máquinas de escribir (09.5.4)</w:t>
      </w:r>
      <w:r>
        <w:rPr>
          <w:rStyle w:val="hps"/>
          <w:rFonts w:ascii="Arial" w:hAnsi="Arial" w:cs="Arial"/>
        </w:rPr>
        <w:t>.</w:t>
      </w:r>
    </w:p>
    <w:p w:rsidR="00AE2DE5" w:rsidRPr="00F80ED2" w:rsidRDefault="00AE2DE5" w:rsidP="00AE2DE5">
      <w:pPr>
        <w:pStyle w:val="Prrafodelista"/>
        <w:keepNext/>
        <w:ind w:left="2127"/>
        <w:jc w:val="both"/>
        <w:rPr>
          <w:rFonts w:ascii="Arial" w:hAnsi="Arial" w:cs="Arial"/>
          <w:color w:val="000000"/>
        </w:rPr>
      </w:pPr>
    </w:p>
    <w:p w:rsidR="00AE2DE5" w:rsidRPr="00F80ED2" w:rsidRDefault="00AE2DE5" w:rsidP="00AE2DE5">
      <w:pPr>
        <w:keepNext/>
        <w:ind w:left="2127"/>
        <w:jc w:val="both"/>
        <w:rPr>
          <w:rFonts w:ascii="Arial" w:hAnsi="Arial" w:cs="Arial"/>
          <w:color w:val="000000"/>
        </w:rPr>
      </w:pPr>
    </w:p>
    <w:p w:rsidR="00AE2DE5" w:rsidRDefault="00AE2DE5" w:rsidP="00AE2DE5">
      <w:pPr>
        <w:pStyle w:val="A3"/>
        <w:tabs>
          <w:tab w:val="clear" w:pos="993"/>
          <w:tab w:val="clear" w:pos="1757"/>
        </w:tabs>
        <w:spacing w:before="0"/>
        <w:ind w:left="2127" w:hanging="2127"/>
        <w:outlineLvl w:val="0"/>
        <w:rPr>
          <w:rFonts w:cs="Arial"/>
          <w:color w:val="000000"/>
          <w:sz w:val="22"/>
          <w:szCs w:val="22"/>
        </w:rPr>
      </w:pPr>
      <w:r>
        <w:rPr>
          <w:rFonts w:cs="Arial"/>
          <w:color w:val="000000"/>
          <w:sz w:val="22"/>
          <w:szCs w:val="22"/>
        </w:rPr>
        <w:t>09.1.4</w:t>
      </w:r>
      <w:r>
        <w:rPr>
          <w:rFonts w:cs="Arial"/>
          <w:color w:val="000000"/>
          <w:sz w:val="22"/>
          <w:szCs w:val="22"/>
        </w:rPr>
        <w:tab/>
      </w:r>
      <w:r w:rsidRPr="00F80ED2">
        <w:rPr>
          <w:rFonts w:cs="Arial"/>
          <w:color w:val="000000"/>
          <w:sz w:val="22"/>
          <w:szCs w:val="22"/>
        </w:rPr>
        <w:t>SOPORTE PARA EL REGISTRO DE IMAGEN, SONIDO</w:t>
      </w:r>
      <w:r>
        <w:rPr>
          <w:rFonts w:cs="Arial"/>
          <w:color w:val="000000"/>
          <w:sz w:val="22"/>
          <w:szCs w:val="22"/>
        </w:rPr>
        <w:t xml:space="preserve"> Y DATOS</w:t>
      </w:r>
    </w:p>
    <w:p w:rsidR="00AE2DE5" w:rsidRPr="00F80ED2" w:rsidRDefault="00AE2DE5" w:rsidP="00AE2DE5">
      <w:pPr>
        <w:pStyle w:val="A3"/>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Excluye"/>
        <w:rPr>
          <w:b/>
        </w:rPr>
      </w:pPr>
      <w:r w:rsidRPr="000207CB">
        <w:rPr>
          <w:rStyle w:val="hps"/>
        </w:rPr>
        <w:t>Excluye:</w:t>
      </w:r>
    </w:p>
    <w:p w:rsidR="00AE2DE5" w:rsidRPr="000207CB" w:rsidRDefault="00AE2DE5" w:rsidP="00AE2DE5">
      <w:pPr>
        <w:pStyle w:val="VIETA"/>
        <w:numPr>
          <w:ilvl w:val="0"/>
          <w:numId w:val="11"/>
        </w:numPr>
        <w:ind w:left="2098" w:hanging="357"/>
      </w:pPr>
      <w:r w:rsidRPr="000207CB">
        <w:rPr>
          <w:rStyle w:val="hps"/>
        </w:rPr>
        <w:t>Paquetes de software tales como sistemas operativos, aplicaciones</w:t>
      </w:r>
      <w:r w:rsidRPr="000207CB">
        <w:t xml:space="preserve">, </w:t>
      </w:r>
      <w:r w:rsidRPr="000207CB">
        <w:rPr>
          <w:rStyle w:val="atn"/>
        </w:rPr>
        <w:t>etc. (</w:t>
      </w:r>
      <w:r w:rsidRPr="000207CB">
        <w:t>09.1.3.3)</w:t>
      </w:r>
      <w:r>
        <w:t>.</w:t>
      </w:r>
    </w:p>
    <w:p w:rsidR="00AE2DE5" w:rsidRPr="000207CB" w:rsidRDefault="00AE2DE5" w:rsidP="00AE2DE5">
      <w:pPr>
        <w:pStyle w:val="VIETA"/>
        <w:numPr>
          <w:ilvl w:val="0"/>
          <w:numId w:val="11"/>
        </w:numPr>
        <w:ind w:left="2098" w:hanging="357"/>
      </w:pPr>
      <w:r w:rsidRPr="000207CB">
        <w:rPr>
          <w:rStyle w:val="hps"/>
        </w:rPr>
        <w:t>Software de videojuegos</w:t>
      </w:r>
      <w:r w:rsidRPr="000207CB">
        <w:t xml:space="preserve">, </w:t>
      </w:r>
      <w:r w:rsidRPr="000207CB">
        <w:rPr>
          <w:rStyle w:val="hps"/>
        </w:rPr>
        <w:t>casetes de videojuegos y juegos de vídeo CD-ROM</w:t>
      </w:r>
      <w:r>
        <w:rPr>
          <w:rStyle w:val="hps"/>
        </w:rPr>
        <w:t xml:space="preserve"> </w:t>
      </w:r>
      <w:r w:rsidRPr="000207CB">
        <w:rPr>
          <w:rStyle w:val="hps"/>
        </w:rPr>
        <w:t>(</w:t>
      </w:r>
      <w:r w:rsidRPr="000207CB">
        <w:t>09.3.1.1)</w:t>
      </w:r>
      <w:r>
        <w:t>.</w:t>
      </w:r>
    </w:p>
    <w:p w:rsidR="00AE2DE5" w:rsidRPr="000207CB" w:rsidRDefault="00AE2DE5" w:rsidP="00AE2DE5">
      <w:pPr>
        <w:pStyle w:val="VIETA"/>
        <w:numPr>
          <w:ilvl w:val="0"/>
          <w:numId w:val="11"/>
        </w:numPr>
        <w:ind w:left="2098" w:hanging="357"/>
        <w:rPr>
          <w:rStyle w:val="hps"/>
        </w:rPr>
      </w:pPr>
      <w:r w:rsidRPr="000207CB">
        <w:t>Alquiler de material y bienes culturales tales como televisores, vídeos, radios, ordenadores, equipo fotográfico, etc.</w:t>
      </w:r>
      <w:r>
        <w:t xml:space="preserve"> </w:t>
      </w:r>
      <w:r w:rsidRPr="000207CB">
        <w:rPr>
          <w:rStyle w:val="hps"/>
        </w:rPr>
        <w:t>(09.4.2.4)</w:t>
      </w:r>
      <w:r>
        <w:rPr>
          <w:rStyle w:val="hps"/>
        </w:rPr>
        <w:t>.</w:t>
      </w:r>
    </w:p>
    <w:p w:rsidR="00AE2DE5" w:rsidRPr="000207CB" w:rsidRDefault="00AE2DE5" w:rsidP="00AE2DE5">
      <w:pPr>
        <w:pStyle w:val="VIETA"/>
        <w:numPr>
          <w:ilvl w:val="0"/>
          <w:numId w:val="11"/>
        </w:numPr>
        <w:ind w:left="2098" w:hanging="357"/>
      </w:pPr>
      <w:r w:rsidRPr="000207CB">
        <w:rPr>
          <w:rStyle w:val="hps"/>
        </w:rPr>
        <w:t>Impresión de fotografías</w:t>
      </w:r>
      <w:r>
        <w:rPr>
          <w:rStyle w:val="hps"/>
        </w:rPr>
        <w:t xml:space="preserve"> </w:t>
      </w:r>
      <w:r w:rsidRPr="000207CB">
        <w:rPr>
          <w:rStyle w:val="hps"/>
        </w:rPr>
        <w:t>(</w:t>
      </w:r>
      <w:r w:rsidRPr="000207CB">
        <w:t>09.4.2.5)</w:t>
      </w:r>
      <w:r>
        <w:t>.</w:t>
      </w:r>
    </w:p>
    <w:p w:rsidR="00AE2DE5" w:rsidRDefault="00AE2DE5" w:rsidP="00AE2DE5">
      <w:pPr>
        <w:pStyle w:val="A3"/>
        <w:spacing w:before="0"/>
        <w:ind w:left="2127" w:firstLine="0"/>
        <w:outlineLvl w:val="0"/>
        <w:rPr>
          <w:rFonts w:cs="Arial"/>
          <w:b w:val="0"/>
          <w:sz w:val="22"/>
          <w:szCs w:val="22"/>
        </w:rPr>
      </w:pPr>
    </w:p>
    <w:p w:rsidR="00AE2DE5" w:rsidRPr="00F80ED2" w:rsidRDefault="00AE2DE5" w:rsidP="00AE2DE5">
      <w:pPr>
        <w:pStyle w:val="A3"/>
        <w:spacing w:before="0"/>
        <w:ind w:left="2127" w:firstLine="0"/>
        <w:outlineLvl w:val="0"/>
        <w:rPr>
          <w:rFonts w:cs="Arial"/>
          <w:b w:val="0"/>
          <w:color w:val="000000"/>
          <w:sz w:val="22"/>
          <w:szCs w:val="22"/>
        </w:rPr>
      </w:pPr>
    </w:p>
    <w:p w:rsidR="00AE2DE5" w:rsidRPr="00F80ED2" w:rsidRDefault="00AE2DE5" w:rsidP="00AE2DE5">
      <w:pPr>
        <w:pStyle w:val="TtuloCdigo"/>
      </w:pPr>
      <w:r>
        <w:t>09.1.4.1</w:t>
      </w:r>
      <w:r>
        <w:tab/>
      </w:r>
      <w:r w:rsidRPr="00F80ED2">
        <w:t xml:space="preserve">SOPORTES PREGRABADOS </w:t>
      </w:r>
    </w:p>
    <w:p w:rsidR="00AE2DE5" w:rsidRDefault="00AE2DE5" w:rsidP="00AE2DE5">
      <w:pPr>
        <w:pStyle w:val="Referencia"/>
      </w:pPr>
      <w:r w:rsidRPr="00F80ED2">
        <w:t>Bisemanal</w:t>
      </w:r>
    </w:p>
    <w:p w:rsidR="00AE2DE5" w:rsidRPr="00E2179F" w:rsidRDefault="00AE2DE5" w:rsidP="00AE2DE5">
      <w:pPr>
        <w:pStyle w:val="Referencia"/>
        <w:rPr>
          <w:color w:val="auto"/>
        </w:rPr>
      </w:pPr>
      <w:r w:rsidRPr="00E2179F">
        <w:rPr>
          <w:color w:val="auto"/>
        </w:rPr>
        <w:t>Último recibo</w:t>
      </w:r>
    </w:p>
    <w:p w:rsidR="00AE2DE5" w:rsidRPr="00F80ED2" w:rsidRDefault="00AE2DE5" w:rsidP="00AE2DE5">
      <w:pPr>
        <w:pStyle w:val="VIETA"/>
        <w:numPr>
          <w:ilvl w:val="0"/>
          <w:numId w:val="11"/>
        </w:numPr>
        <w:ind w:left="2098" w:hanging="357"/>
        <w:rPr>
          <w:rStyle w:val="hps"/>
          <w:color w:val="000000"/>
        </w:rPr>
      </w:pPr>
      <w:r>
        <w:t>Soportes de registro de sonido, ví</w:t>
      </w:r>
      <w:r w:rsidRPr="00F80ED2">
        <w:t xml:space="preserve">deo y/o  datos grabados: </w:t>
      </w:r>
      <w:r w:rsidRPr="00F80ED2">
        <w:rPr>
          <w:rStyle w:val="hps"/>
        </w:rPr>
        <w:t>CD, discos de vinilo, laser-disc, mini-disc, blu-ray</w:t>
      </w:r>
      <w:r>
        <w:t>, ví</w:t>
      </w:r>
      <w:r w:rsidRPr="00F80ED2">
        <w:t xml:space="preserve">deos, </w:t>
      </w:r>
      <w:r w:rsidRPr="00F80ED2">
        <w:rPr>
          <w:rStyle w:val="hps"/>
        </w:rPr>
        <w:t>DVDs</w:t>
      </w:r>
      <w:r w:rsidRPr="00F80ED2">
        <w:t xml:space="preserve">, casetes y </w:t>
      </w:r>
      <w:r w:rsidRPr="00F80ED2">
        <w:rPr>
          <w:rStyle w:val="hps"/>
        </w:rPr>
        <w:t>cintas de vídeo</w:t>
      </w:r>
      <w:r>
        <w:rPr>
          <w:rStyle w:val="hps"/>
        </w:rPr>
        <w:t>.</w:t>
      </w:r>
    </w:p>
    <w:p w:rsidR="00AE2DE5" w:rsidRPr="007A1AC8" w:rsidRDefault="00AE2DE5" w:rsidP="00AE2DE5">
      <w:pPr>
        <w:pStyle w:val="VIETA"/>
        <w:numPr>
          <w:ilvl w:val="0"/>
          <w:numId w:val="11"/>
        </w:numPr>
        <w:ind w:left="2098" w:hanging="357"/>
        <w:rPr>
          <w:rStyle w:val="hps"/>
          <w:color w:val="000000"/>
        </w:rPr>
      </w:pPr>
      <w:r w:rsidRPr="00F80ED2">
        <w:rPr>
          <w:rStyle w:val="hps"/>
        </w:rPr>
        <w:t>Descargas de música y de películas</w:t>
      </w:r>
      <w:r>
        <w:rPr>
          <w:rStyle w:val="hps"/>
        </w:rPr>
        <w:t>.</w:t>
      </w:r>
    </w:p>
    <w:p w:rsidR="00AE2DE5" w:rsidRPr="00F80ED2" w:rsidRDefault="00AE2DE5" w:rsidP="00AE2DE5">
      <w:pPr>
        <w:pStyle w:val="VIETA"/>
        <w:numPr>
          <w:ilvl w:val="0"/>
          <w:numId w:val="11"/>
        </w:numPr>
        <w:ind w:left="2098" w:hanging="357"/>
        <w:rPr>
          <w:rStyle w:val="hps"/>
          <w:color w:val="000000"/>
        </w:rPr>
      </w:pPr>
      <w:r>
        <w:rPr>
          <w:rStyle w:val="hps"/>
        </w:rPr>
        <w:t>Servicios en streaming de música (Spotify...).</w:t>
      </w:r>
    </w:p>
    <w:p w:rsidR="00AE2DE5" w:rsidRPr="00F80ED2" w:rsidRDefault="00AE2DE5" w:rsidP="00AE2DE5">
      <w:pPr>
        <w:pStyle w:val="VIETA"/>
        <w:numPr>
          <w:ilvl w:val="0"/>
          <w:numId w:val="11"/>
        </w:numPr>
        <w:ind w:left="2098" w:hanging="357"/>
        <w:rPr>
          <w:rStyle w:val="hps"/>
          <w:color w:val="000000"/>
        </w:rPr>
      </w:pPr>
      <w:r w:rsidRPr="00F80ED2">
        <w:rPr>
          <w:rStyle w:val="hps"/>
        </w:rPr>
        <w:t>Cintas pre</w:t>
      </w:r>
      <w:r w:rsidRPr="00F80ED2">
        <w:rPr>
          <w:rStyle w:val="atn"/>
        </w:rPr>
        <w:t>-</w:t>
      </w:r>
      <w:r w:rsidRPr="00F80ED2">
        <w:t xml:space="preserve">grabadas </w:t>
      </w:r>
      <w:r w:rsidRPr="00F80ED2">
        <w:rPr>
          <w:rStyle w:val="hps"/>
        </w:rPr>
        <w:t>y CDs de novelas</w:t>
      </w:r>
      <w:r w:rsidRPr="00F80ED2">
        <w:t xml:space="preserve">, obras de teatro, poesía, </w:t>
      </w:r>
      <w:r w:rsidRPr="00F80ED2">
        <w:rPr>
          <w:rStyle w:val="hps"/>
        </w:rPr>
        <w:t>etc.</w:t>
      </w:r>
    </w:p>
    <w:p w:rsidR="00AE2DE5" w:rsidRPr="000C7A03" w:rsidRDefault="00AE2DE5" w:rsidP="00AE2DE5">
      <w:pPr>
        <w:pStyle w:val="VIETA"/>
        <w:numPr>
          <w:ilvl w:val="0"/>
          <w:numId w:val="11"/>
        </w:numPr>
        <w:ind w:left="2098" w:hanging="357"/>
        <w:rPr>
          <w:rStyle w:val="hps"/>
          <w:color w:val="000000"/>
        </w:rPr>
      </w:pPr>
      <w:r w:rsidRPr="00F80ED2">
        <w:rPr>
          <w:rStyle w:val="hps"/>
        </w:rPr>
        <w:t>Disquetes y CD-</w:t>
      </w:r>
      <w:r w:rsidRPr="00F80ED2">
        <w:t xml:space="preserve">ROM que contienen </w:t>
      </w:r>
      <w:r w:rsidRPr="00F80ED2">
        <w:rPr>
          <w:rStyle w:val="hps"/>
        </w:rPr>
        <w:t>libros, diccionarios</w:t>
      </w:r>
      <w:r w:rsidRPr="00F80ED2">
        <w:t xml:space="preserve">, enciclopedias, </w:t>
      </w:r>
      <w:r w:rsidRPr="00F80ED2">
        <w:rPr>
          <w:rStyle w:val="hps"/>
        </w:rPr>
        <w:t>cursos de idiomas</w:t>
      </w:r>
      <w:r w:rsidRPr="00F80ED2">
        <w:t xml:space="preserve">, presentaciones multimedia, etc. </w:t>
      </w:r>
      <w:r w:rsidRPr="00F80ED2">
        <w:rPr>
          <w:rStyle w:val="hps"/>
        </w:rPr>
        <w:t>pre</w:t>
      </w:r>
      <w:r w:rsidRPr="00F80ED2">
        <w:t xml:space="preserve">grabado </w:t>
      </w:r>
      <w:r w:rsidRPr="00F80ED2">
        <w:rPr>
          <w:rStyle w:val="hps"/>
        </w:rPr>
        <w:t>en forma de software</w:t>
      </w:r>
      <w:r>
        <w:rPr>
          <w:rStyle w:val="hps"/>
        </w:rPr>
        <w:t>.</w:t>
      </w:r>
    </w:p>
    <w:p w:rsidR="00AE2DE5" w:rsidRPr="000C7A03" w:rsidRDefault="00AE2DE5" w:rsidP="00AE2DE5">
      <w:pPr>
        <w:keepNext/>
        <w:keepLines/>
        <w:tabs>
          <w:tab w:val="left" w:pos="1757"/>
        </w:tabs>
        <w:ind w:left="2127"/>
        <w:jc w:val="both"/>
        <w:rPr>
          <w:rStyle w:val="hps"/>
          <w:rFonts w:ascii="Arial" w:hAnsi="Arial" w:cs="Arial"/>
          <w:color w:val="000000"/>
          <w:lang w:val="es-ES_tradnl"/>
        </w:rPr>
      </w:pPr>
    </w:p>
    <w:p w:rsidR="00AE2DE5" w:rsidRPr="000C7A03" w:rsidRDefault="00AE2DE5" w:rsidP="00AE2DE5">
      <w:pPr>
        <w:pStyle w:val="Excluye"/>
        <w:rPr>
          <w:rStyle w:val="hps"/>
        </w:rPr>
      </w:pPr>
      <w:r w:rsidRPr="000C7A03">
        <w:rPr>
          <w:rStyle w:val="hps"/>
        </w:rPr>
        <w:t>Excluye:</w:t>
      </w:r>
    </w:p>
    <w:p w:rsidR="00AE2DE5" w:rsidRDefault="00AE2DE5" w:rsidP="00AE2DE5">
      <w:pPr>
        <w:pStyle w:val="VIETA"/>
        <w:numPr>
          <w:ilvl w:val="0"/>
          <w:numId w:val="11"/>
        </w:numPr>
        <w:ind w:left="2098" w:hanging="357"/>
        <w:rPr>
          <w:rStyle w:val="hps"/>
        </w:rPr>
      </w:pPr>
      <w:r w:rsidRPr="000C7A03">
        <w:rPr>
          <w:rStyle w:val="hps"/>
        </w:rPr>
        <w:t xml:space="preserve">Servicios prestados por los sitios web que ofrecen streaming </w:t>
      </w:r>
      <w:r>
        <w:rPr>
          <w:rStyle w:val="hps"/>
        </w:rPr>
        <w:t xml:space="preserve">de </w:t>
      </w:r>
      <w:r w:rsidRPr="000C7A03">
        <w:rPr>
          <w:rStyle w:val="hps"/>
        </w:rPr>
        <w:t>películas</w:t>
      </w:r>
      <w:r>
        <w:rPr>
          <w:rStyle w:val="hps"/>
        </w:rPr>
        <w:t xml:space="preserve"> (Netflix, Filmin...) </w:t>
      </w:r>
      <w:r w:rsidRPr="000C7A03">
        <w:rPr>
          <w:rStyle w:val="hps"/>
        </w:rPr>
        <w:t>(09.4.2.3).</w:t>
      </w:r>
    </w:p>
    <w:p w:rsidR="00AE2DE5" w:rsidRDefault="00AE2DE5" w:rsidP="00AE2DE5">
      <w:pPr>
        <w:pStyle w:val="VIETA"/>
        <w:numPr>
          <w:ilvl w:val="0"/>
          <w:numId w:val="11"/>
        </w:numPr>
        <w:ind w:left="2098" w:hanging="357"/>
        <w:rPr>
          <w:rStyle w:val="hps"/>
        </w:rPr>
      </w:pPr>
      <w:r>
        <w:rPr>
          <w:rStyle w:val="hps"/>
        </w:rPr>
        <w:t>Alquiler de DVDs y cintas de vídeo (09.4.2.4).</w:t>
      </w:r>
    </w:p>
    <w:p w:rsidR="00AE2DE5" w:rsidRPr="00072039" w:rsidRDefault="00AE2DE5" w:rsidP="00AE2DE5"/>
    <w:p w:rsidR="00AE2DE5" w:rsidRPr="00072039" w:rsidRDefault="00AE2DE5" w:rsidP="00AE2DE5"/>
    <w:p w:rsidR="00AE2DE5" w:rsidRPr="00072039" w:rsidRDefault="00AE2DE5" w:rsidP="00AE2DE5">
      <w:pPr>
        <w:pStyle w:val="TtuloCdigo"/>
      </w:pPr>
      <w:r w:rsidRPr="00072039">
        <w:t>09.1.4.2</w:t>
      </w:r>
      <w:r w:rsidRPr="00072039">
        <w:tab/>
        <w:t>SOPORTES NO GRABADOS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Style w:val="hps"/>
          <w:color w:val="000000"/>
        </w:rPr>
      </w:pPr>
      <w:r w:rsidRPr="00F80ED2">
        <w:t>Soportes de registro de sonido, vídeo y datos no grabados.</w:t>
      </w:r>
    </w:p>
    <w:p w:rsidR="00AE2DE5" w:rsidRPr="00F80ED2" w:rsidRDefault="00AE2DE5" w:rsidP="00AE2DE5">
      <w:pPr>
        <w:pStyle w:val="VIETA"/>
        <w:numPr>
          <w:ilvl w:val="0"/>
          <w:numId w:val="11"/>
        </w:numPr>
        <w:ind w:left="2098" w:hanging="357"/>
      </w:pPr>
      <w:r w:rsidRPr="00F80ED2">
        <w:rPr>
          <w:rStyle w:val="hps"/>
        </w:rPr>
        <w:t>CD</w:t>
      </w:r>
      <w:r>
        <w:rPr>
          <w:rStyle w:val="hps"/>
        </w:rPr>
        <w:t xml:space="preserve">s </w:t>
      </w:r>
      <w:r w:rsidRPr="00F80ED2">
        <w:rPr>
          <w:rStyle w:val="hps"/>
        </w:rPr>
        <w:t>(R y RW</w:t>
      </w:r>
      <w:r w:rsidRPr="00F80ED2">
        <w:t>), vídeos y DVD</w:t>
      </w:r>
      <w:r>
        <w:t>s</w:t>
      </w:r>
      <w:r w:rsidRPr="00F80ED2">
        <w:t xml:space="preserve"> (R y RW)</w:t>
      </w:r>
      <w:r>
        <w:t>.</w:t>
      </w:r>
    </w:p>
    <w:p w:rsidR="00AE2DE5" w:rsidRPr="00F80ED2" w:rsidRDefault="00AE2DE5" w:rsidP="00AE2DE5">
      <w:pPr>
        <w:pStyle w:val="VIETA"/>
        <w:numPr>
          <w:ilvl w:val="0"/>
          <w:numId w:val="11"/>
        </w:numPr>
        <w:ind w:left="2098" w:hanging="357"/>
        <w:rPr>
          <w:rStyle w:val="hps"/>
          <w:color w:val="000000"/>
        </w:rPr>
      </w:pPr>
      <w:r w:rsidRPr="00F80ED2">
        <w:rPr>
          <w:rStyle w:val="hps"/>
        </w:rPr>
        <w:t>Discos Blu-ray</w:t>
      </w:r>
      <w:r w:rsidRPr="00F80ED2">
        <w:t xml:space="preserve">, casetes, </w:t>
      </w:r>
      <w:r w:rsidRPr="00F80ED2">
        <w:rPr>
          <w:rStyle w:val="hps"/>
        </w:rPr>
        <w:t>cintas de vídeo, cintas vírgenes.</w:t>
      </w:r>
    </w:p>
    <w:p w:rsidR="00AE2DE5" w:rsidRPr="00EA38FE" w:rsidRDefault="00AE2DE5" w:rsidP="00AE2DE5">
      <w:pPr>
        <w:pStyle w:val="VIETA"/>
        <w:numPr>
          <w:ilvl w:val="0"/>
          <w:numId w:val="11"/>
        </w:numPr>
        <w:ind w:left="2098" w:hanging="357"/>
        <w:rPr>
          <w:rStyle w:val="hps"/>
          <w:color w:val="000000"/>
        </w:rPr>
      </w:pPr>
      <w:r>
        <w:rPr>
          <w:rStyle w:val="hps"/>
        </w:rPr>
        <w:t>Cinta limpiadora de disco o ví</w:t>
      </w:r>
      <w:r w:rsidRPr="00F80ED2">
        <w:rPr>
          <w:rStyle w:val="hps"/>
        </w:rPr>
        <w:t>deo.</w:t>
      </w:r>
    </w:p>
    <w:p w:rsidR="00AE2DE5" w:rsidRDefault="00AE2DE5" w:rsidP="00AE2DE5">
      <w:pPr>
        <w:pStyle w:val="VIETA"/>
        <w:ind w:firstLine="0"/>
        <w:rPr>
          <w:rStyle w:val="hps"/>
        </w:rPr>
      </w:pPr>
    </w:p>
    <w:p w:rsidR="00AE2DE5" w:rsidRPr="000207CB" w:rsidRDefault="00AE2DE5" w:rsidP="00AE2DE5">
      <w:pPr>
        <w:pStyle w:val="VIETA"/>
        <w:ind w:firstLine="0"/>
        <w:rPr>
          <w:rStyle w:val="hps"/>
          <w:color w:val="000000"/>
        </w:rPr>
      </w:pPr>
    </w:p>
    <w:p w:rsidR="00AE2DE5" w:rsidRPr="00F80ED2" w:rsidRDefault="00AE2DE5" w:rsidP="00AE2DE5">
      <w:pPr>
        <w:pStyle w:val="TtuloCdigo"/>
      </w:pPr>
      <w:r>
        <w:t>09.1.4.9</w:t>
      </w:r>
      <w:r>
        <w:tab/>
      </w:r>
      <w:r w:rsidRPr="00F80ED2">
        <w:t>OTROS SOPORTES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Placas, carretes, bobinas y películas de foto sin impresionar, cartuchos y discos para uso fotográfico y cinematográfico, lápiz de memoria USB, tarjetas de memoria para cámaras fotográficas o cualquier otro uso. </w:t>
      </w:r>
    </w:p>
    <w:p w:rsidR="00AE2DE5" w:rsidRPr="00F80ED2" w:rsidRDefault="00AE2DE5" w:rsidP="00AE2DE5">
      <w:pPr>
        <w:pStyle w:val="VIETA"/>
        <w:numPr>
          <w:ilvl w:val="0"/>
          <w:numId w:val="11"/>
        </w:numPr>
        <w:ind w:left="2098" w:hanging="357"/>
        <w:rPr>
          <w:rStyle w:val="hps"/>
          <w:color w:val="000000"/>
        </w:rPr>
      </w:pPr>
      <w:r w:rsidRPr="00F80ED2">
        <w:rPr>
          <w:rStyle w:val="hps"/>
        </w:rPr>
        <w:t>Discos duros externos y grabadores multimedia, tanto portátil como no portátil.</w:t>
      </w:r>
    </w:p>
    <w:p w:rsidR="00AE2DE5" w:rsidRPr="00F80ED2" w:rsidRDefault="00AE2DE5" w:rsidP="00AE2DE5">
      <w:pPr>
        <w:pStyle w:val="VIETA"/>
        <w:numPr>
          <w:ilvl w:val="0"/>
          <w:numId w:val="11"/>
        </w:numPr>
        <w:ind w:left="2098" w:hanging="357"/>
        <w:rPr>
          <w:rStyle w:val="hps"/>
          <w:color w:val="000000"/>
        </w:rPr>
      </w:pPr>
      <w:r w:rsidRPr="00F80ED2">
        <w:rPr>
          <w:rStyle w:val="hps"/>
        </w:rPr>
        <w:t>Rollos de película,</w:t>
      </w:r>
      <w:r w:rsidRPr="00F80ED2">
        <w:t xml:space="preserve"> cartuchos y </w:t>
      </w:r>
      <w:r w:rsidRPr="00F80ED2">
        <w:rPr>
          <w:rStyle w:val="hps"/>
        </w:rPr>
        <w:t>discos vírgenes específicos para uso fotográfico y cinematográfico.</w:t>
      </w:r>
    </w:p>
    <w:p w:rsidR="00AE2DE5" w:rsidRPr="00EF2A88" w:rsidRDefault="00AE2DE5" w:rsidP="00AE2DE5">
      <w:pPr>
        <w:pStyle w:val="VIETA"/>
        <w:numPr>
          <w:ilvl w:val="0"/>
          <w:numId w:val="11"/>
        </w:numPr>
        <w:ind w:left="2098" w:hanging="357"/>
        <w:rPr>
          <w:rStyle w:val="hps"/>
          <w:color w:val="000000"/>
        </w:rPr>
      </w:pPr>
      <w:r w:rsidRPr="00F80ED2">
        <w:rPr>
          <w:rStyle w:val="hps"/>
        </w:rPr>
        <w:t>Papel fotográfico.</w:t>
      </w:r>
    </w:p>
    <w:p w:rsidR="00AE2DE5" w:rsidRPr="00F80ED2" w:rsidRDefault="00AE2DE5" w:rsidP="00AE2DE5">
      <w:pPr>
        <w:keepNext/>
        <w:keepLines/>
        <w:tabs>
          <w:tab w:val="left" w:pos="1757"/>
        </w:tabs>
        <w:ind w:left="2127"/>
        <w:jc w:val="both"/>
        <w:rPr>
          <w:rStyle w:val="hps"/>
          <w:rFonts w:ascii="Arial" w:hAnsi="Arial" w:cs="Arial"/>
          <w:color w:val="000000"/>
        </w:rPr>
      </w:pPr>
    </w:p>
    <w:p w:rsidR="00AE2DE5" w:rsidRPr="00F80ED2" w:rsidRDefault="00AE2DE5" w:rsidP="00AE2DE5">
      <w:pPr>
        <w:keepNext/>
        <w:keepLines/>
        <w:tabs>
          <w:tab w:val="left" w:pos="1757"/>
        </w:tabs>
        <w:ind w:left="2127"/>
        <w:jc w:val="both"/>
        <w:rPr>
          <w:rStyle w:val="hps"/>
          <w:rFonts w:ascii="Arial" w:hAnsi="Arial" w:cs="Arial"/>
        </w:rPr>
      </w:pPr>
    </w:p>
    <w:p w:rsidR="00AE2DE5" w:rsidRDefault="00AE2DE5" w:rsidP="00AE2DE5">
      <w:pPr>
        <w:pStyle w:val="A3"/>
        <w:tabs>
          <w:tab w:val="clear" w:pos="993"/>
          <w:tab w:val="clear" w:pos="1757"/>
        </w:tabs>
        <w:spacing w:before="0"/>
        <w:ind w:left="2127" w:hanging="2127"/>
        <w:outlineLvl w:val="0"/>
        <w:rPr>
          <w:rFonts w:cs="Arial"/>
          <w:color w:val="000000"/>
          <w:sz w:val="22"/>
          <w:szCs w:val="22"/>
        </w:rPr>
      </w:pPr>
      <w:r>
        <w:rPr>
          <w:rFonts w:cs="Arial"/>
          <w:color w:val="000000"/>
          <w:sz w:val="22"/>
          <w:szCs w:val="22"/>
        </w:rPr>
        <w:t>09.1.5</w:t>
      </w:r>
      <w:r>
        <w:rPr>
          <w:rFonts w:cs="Arial"/>
          <w:color w:val="000000"/>
          <w:sz w:val="22"/>
          <w:szCs w:val="22"/>
        </w:rPr>
        <w:tab/>
      </w:r>
      <w:r w:rsidRPr="00F80ED2">
        <w:rPr>
          <w:rFonts w:cs="Arial"/>
          <w:color w:val="000000"/>
          <w:sz w:val="22"/>
          <w:szCs w:val="22"/>
        </w:rPr>
        <w:t xml:space="preserve">REPARACIÓN DE EQUIPOS AUDIOVISUALES, FOTOGRÁFICOS Y DE </w:t>
      </w:r>
      <w:r>
        <w:rPr>
          <w:rFonts w:cs="Arial"/>
          <w:color w:val="000000"/>
          <w:sz w:val="22"/>
          <w:szCs w:val="22"/>
        </w:rPr>
        <w:t>PROCESAMIENTO DE LA INFORMACIÓN</w:t>
      </w:r>
    </w:p>
    <w:p w:rsidR="00AE2DE5" w:rsidRDefault="00AE2DE5" w:rsidP="00AE2DE5">
      <w:pPr>
        <w:pStyle w:val="A3"/>
        <w:spacing w:before="0"/>
        <w:outlineLvl w:val="0"/>
        <w:rPr>
          <w:rFonts w:cs="Arial"/>
          <w:color w:val="000000"/>
          <w:sz w:val="22"/>
          <w:szCs w:val="22"/>
        </w:rPr>
      </w:pPr>
    </w:p>
    <w:p w:rsidR="00AE2DE5" w:rsidRPr="00F80ED2" w:rsidRDefault="00AE2DE5" w:rsidP="00AE2DE5">
      <w:pPr>
        <w:pStyle w:val="A3"/>
        <w:spacing w:before="0"/>
        <w:outlineLvl w:val="0"/>
        <w:rPr>
          <w:rFonts w:cs="Arial"/>
          <w:color w:val="000000"/>
          <w:sz w:val="22"/>
          <w:szCs w:val="22"/>
        </w:rPr>
      </w:pPr>
    </w:p>
    <w:p w:rsidR="00AE2DE5" w:rsidRPr="00766486" w:rsidRDefault="00AE2DE5" w:rsidP="00AE2DE5">
      <w:pPr>
        <w:pStyle w:val="TtuloCdigo"/>
      </w:pPr>
      <w:r w:rsidRPr="00766486">
        <w:t>09.1.5.0</w:t>
      </w:r>
      <w:r w:rsidRPr="00766486">
        <w:tab/>
        <w:t>REPARACIÓN DE EQUIPOS AUDIOVISUALES</w:t>
      </w:r>
      <w:r>
        <w:t>,</w:t>
      </w:r>
      <w:r w:rsidRPr="00766486">
        <w:t xml:space="preserve"> FOTOGRÁFICOS Y DE PROCESAMIENTO DE LA INFORMACIÓN</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rPr>
          <w:i/>
        </w:rPr>
      </w:pPr>
      <w:r w:rsidRPr="00F80ED2">
        <w:t xml:space="preserve">Reparación de equipo audiovisual, fotográfico y cinematográfico, de instrumentos ópticos y de equipos de </w:t>
      </w:r>
      <w:r>
        <w:t>procesamiento</w:t>
      </w:r>
      <w:r w:rsidRPr="00F80ED2">
        <w:t xml:space="preserve"> de la información.</w:t>
      </w:r>
    </w:p>
    <w:p w:rsidR="00AE2DE5" w:rsidRDefault="00AE2DE5" w:rsidP="00AE2DE5">
      <w:pPr>
        <w:pStyle w:val="VIETA"/>
        <w:numPr>
          <w:ilvl w:val="0"/>
          <w:numId w:val="11"/>
        </w:numPr>
        <w:ind w:left="2098" w:hanging="357"/>
        <w:rPr>
          <w:spacing w:val="-2"/>
        </w:rPr>
      </w:pPr>
      <w:r w:rsidRPr="00F80ED2">
        <w:rPr>
          <w:spacing w:val="-2"/>
        </w:rPr>
        <w:t>Incluye las reparaciones de los artículos comprendidos en los subgrupos 09.1.1, 09.1.2, 09.1.3 y 09.1.4.</w:t>
      </w:r>
    </w:p>
    <w:p w:rsidR="00AE2DE5" w:rsidRDefault="00AE2DE5" w:rsidP="00AE2DE5">
      <w:pPr>
        <w:pStyle w:val="VIETA"/>
        <w:ind w:firstLine="0"/>
        <w:rPr>
          <w:spacing w:val="-2"/>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A40709" w:rsidRDefault="00AE2DE5" w:rsidP="00AE2DE5">
      <w:pPr>
        <w:pStyle w:val="VIETA"/>
        <w:rPr>
          <w:spacing w:val="-2"/>
          <w:lang w:val="es-ES"/>
        </w:rPr>
      </w:pPr>
    </w:p>
    <w:p w:rsidR="00AE2DE5" w:rsidRPr="00F80ED2" w:rsidRDefault="00AE2DE5" w:rsidP="00AE2DE5">
      <w:pPr>
        <w:pStyle w:val="Excluye"/>
        <w:rPr>
          <w:rStyle w:val="hps"/>
        </w:rPr>
      </w:pPr>
      <w:r w:rsidRPr="00F80ED2">
        <w:rPr>
          <w:rStyle w:val="hps"/>
        </w:rPr>
        <w:t>Excluye:</w:t>
      </w:r>
    </w:p>
    <w:p w:rsidR="00AE2DE5" w:rsidRDefault="00AE2DE5" w:rsidP="00AE2DE5">
      <w:pPr>
        <w:pStyle w:val="VIETA"/>
        <w:numPr>
          <w:ilvl w:val="0"/>
          <w:numId w:val="11"/>
        </w:numPr>
        <w:ind w:left="2098" w:hanging="357"/>
      </w:pPr>
      <w:r w:rsidRPr="00F80ED2">
        <w:rPr>
          <w:rStyle w:val="hps"/>
        </w:rPr>
        <w:t>Compra separada de materiales hecha por los hogares con la intención de realizar las reparaciones</w:t>
      </w:r>
      <w:r>
        <w:rPr>
          <w:rStyle w:val="hps"/>
        </w:rPr>
        <w:t xml:space="preserve"> (</w:t>
      </w:r>
      <w:r w:rsidRPr="00F80ED2">
        <w:t xml:space="preserve">09.1.1, 09.1.2, </w:t>
      </w:r>
      <w:r w:rsidRPr="00F80ED2">
        <w:rPr>
          <w:rStyle w:val="hps"/>
        </w:rPr>
        <w:t>09.1.3 o 09.1.4</w:t>
      </w:r>
      <w:r>
        <w:rPr>
          <w:rStyle w:val="hps"/>
        </w:rPr>
        <w:t>)</w:t>
      </w:r>
      <w:r w:rsidRPr="00F80ED2">
        <w:t>.</w:t>
      </w:r>
    </w:p>
    <w:p w:rsidR="00AE2DE5" w:rsidRDefault="00AE2DE5" w:rsidP="00AE2DE5">
      <w:pPr>
        <w:pStyle w:val="VIETA"/>
        <w:numPr>
          <w:ilvl w:val="0"/>
          <w:numId w:val="11"/>
        </w:numPr>
        <w:ind w:left="2098" w:hanging="357"/>
      </w:pPr>
      <w:r w:rsidRPr="00E350CE">
        <w:t>Seguros de rotura o pérdida de equipos audiovisuales, fotográficos y cinematográficos, de instrumentos ópticos y de equipos de procesamiento de la información (12.5.5.9).</w:t>
      </w:r>
    </w:p>
    <w:p w:rsidR="00AE2DE5" w:rsidRPr="00E350CE" w:rsidRDefault="00AE2DE5" w:rsidP="00AE2DE5">
      <w:pPr>
        <w:pStyle w:val="VIETA"/>
        <w:ind w:firstLine="0"/>
      </w:pPr>
    </w:p>
    <w:p w:rsidR="00AE2DE5" w:rsidRPr="00E350CE" w:rsidRDefault="00AE2DE5" w:rsidP="00AE2DE5"/>
    <w:p w:rsidR="00AE2DE5" w:rsidRPr="00E350CE" w:rsidRDefault="00AE2DE5" w:rsidP="00AE2DE5">
      <w:pPr>
        <w:ind w:left="2127" w:hanging="2127"/>
        <w:rPr>
          <w:rFonts w:ascii="Arial" w:hAnsi="Arial" w:cs="Arial"/>
          <w:b/>
        </w:rPr>
      </w:pPr>
      <w:r w:rsidRPr="00E350CE">
        <w:rPr>
          <w:rFonts w:ascii="Arial" w:hAnsi="Arial" w:cs="Arial"/>
          <w:b/>
        </w:rPr>
        <w:t>09.2</w:t>
      </w:r>
      <w:r w:rsidRPr="00E350CE">
        <w:rPr>
          <w:rFonts w:ascii="Arial" w:hAnsi="Arial" w:cs="Arial"/>
          <w:b/>
        </w:rPr>
        <w:tab/>
        <w:t>OTROS BIENES DURADEROS PARA EL OCIO Y LA CULTURA</w:t>
      </w:r>
    </w:p>
    <w:p w:rsidR="00AE2DE5" w:rsidRPr="00E350CE" w:rsidRDefault="00AE2DE5" w:rsidP="00AE2DE5"/>
    <w:p w:rsidR="00AE2DE5" w:rsidRPr="00E350CE" w:rsidRDefault="00AE2DE5" w:rsidP="00AE2DE5"/>
    <w:p w:rsidR="00AE2DE5" w:rsidRPr="00E350CE" w:rsidRDefault="00AE2DE5" w:rsidP="00AE2DE5">
      <w:pPr>
        <w:pStyle w:val="TtuloCdigo"/>
        <w:rPr>
          <w:b/>
          <w:i w:val="0"/>
        </w:rPr>
      </w:pPr>
      <w:r w:rsidRPr="00E350CE">
        <w:rPr>
          <w:b/>
          <w:i w:val="0"/>
        </w:rPr>
        <w:t>09.2.1</w:t>
      </w:r>
      <w:r w:rsidRPr="00E350CE">
        <w:rPr>
          <w:b/>
          <w:i w:val="0"/>
        </w:rPr>
        <w:tab/>
        <w:t>OTROS BIENES DURADEROS PARA EL OCIO Y LA CULTURA AL AIRE LIBRE</w:t>
      </w:r>
    </w:p>
    <w:p w:rsidR="00AE2DE5" w:rsidRPr="00E350CE" w:rsidRDefault="00AE2DE5" w:rsidP="00AE2DE5">
      <w:r w:rsidRPr="00E350CE">
        <w:tab/>
      </w:r>
    </w:p>
    <w:p w:rsidR="00AE2DE5" w:rsidRDefault="00AE2DE5" w:rsidP="00AE2DE5">
      <w:pPr>
        <w:pStyle w:val="VIETA"/>
        <w:ind w:firstLine="0"/>
      </w:pPr>
      <w:r w:rsidRPr="00E350CE">
        <w:rPr>
          <w:u w:val="single"/>
        </w:rPr>
        <w:t>Incluye</w:t>
      </w:r>
      <w:r w:rsidRPr="00E350CE">
        <w:t xml:space="preserve"> la compra de materiales hecha por los hogares con la intención de realizar ellos mismos el mantenimiento o las reparaciones.</w:t>
      </w:r>
    </w:p>
    <w:p w:rsidR="00AE2DE5" w:rsidRPr="00072039" w:rsidRDefault="00AE2DE5" w:rsidP="00AE2DE5"/>
    <w:p w:rsidR="00AE2DE5" w:rsidRPr="00072039" w:rsidRDefault="00AE2DE5" w:rsidP="00AE2DE5">
      <w:pPr>
        <w:pStyle w:val="TtuloCdigo"/>
      </w:pPr>
      <w:r w:rsidRPr="00072039">
        <w:t>09.2.1.0</w:t>
      </w:r>
      <w:r w:rsidRPr="00072039">
        <w:tab/>
        <w:t>GRANDES EQUIPOS PARA EL OCIO Y LA CULTURA AL AIRE LIBRE</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Piscinas no permanentes, ni hinchables.</w:t>
      </w:r>
    </w:p>
    <w:p w:rsidR="00AE2DE5" w:rsidRPr="00F80ED2" w:rsidRDefault="00AE2DE5" w:rsidP="00AE2DE5">
      <w:pPr>
        <w:pStyle w:val="VIETA"/>
        <w:numPr>
          <w:ilvl w:val="0"/>
          <w:numId w:val="11"/>
        </w:numPr>
        <w:ind w:left="2098" w:hanging="357"/>
        <w:rPr>
          <w:rStyle w:val="hps"/>
        </w:rPr>
      </w:pPr>
      <w:r w:rsidRPr="00F80ED2">
        <w:rPr>
          <w:rStyle w:val="hps"/>
        </w:rPr>
        <w:t>Autocaravanas, caravanas y remolques</w:t>
      </w:r>
      <w:r>
        <w:rPr>
          <w:rStyle w:val="hps"/>
        </w:rPr>
        <w:t>.</w:t>
      </w:r>
    </w:p>
    <w:p w:rsidR="00AE2DE5" w:rsidRPr="00F80ED2" w:rsidRDefault="00AE2DE5" w:rsidP="00AE2DE5">
      <w:pPr>
        <w:pStyle w:val="VIETA"/>
        <w:numPr>
          <w:ilvl w:val="0"/>
          <w:numId w:val="11"/>
        </w:numPr>
        <w:ind w:left="2098" w:hanging="357"/>
      </w:pPr>
      <w:r w:rsidRPr="00F80ED2">
        <w:rPr>
          <w:rStyle w:val="hps"/>
        </w:rPr>
        <w:t>Aeroplanos, aviones ultraligeros</w:t>
      </w:r>
      <w:r w:rsidRPr="00F80ED2">
        <w:t xml:space="preserve">, planeadores, </w:t>
      </w:r>
      <w:r w:rsidRPr="00F80ED2">
        <w:rPr>
          <w:rStyle w:val="hps"/>
        </w:rPr>
        <w:t>alas delta, glob</w:t>
      </w:r>
      <w:r>
        <w:rPr>
          <w:rStyle w:val="hps"/>
        </w:rPr>
        <w:t>os de aire caliente,</w:t>
      </w:r>
      <w:r w:rsidRPr="00F80ED2">
        <w:rPr>
          <w:rStyle w:val="hps"/>
        </w:rPr>
        <w:t xml:space="preserve"> dirigibles, helicópteros y </w:t>
      </w:r>
      <w:r w:rsidRPr="00F80ED2">
        <w:t>aviones sin motor.</w:t>
      </w:r>
    </w:p>
    <w:p w:rsidR="00AE2DE5" w:rsidRPr="00F80ED2" w:rsidRDefault="00AE2DE5" w:rsidP="00AE2DE5">
      <w:pPr>
        <w:pStyle w:val="VIETA"/>
        <w:numPr>
          <w:ilvl w:val="0"/>
          <w:numId w:val="11"/>
        </w:numPr>
        <w:ind w:left="2098" w:hanging="357"/>
        <w:rPr>
          <w:rStyle w:val="hps"/>
        </w:rPr>
      </w:pPr>
      <w:r w:rsidRPr="00F80ED2">
        <w:rPr>
          <w:rStyle w:val="hps"/>
        </w:rPr>
        <w:t>Embarcaciones</w:t>
      </w:r>
      <w:r w:rsidRPr="00F80ED2">
        <w:t xml:space="preserve">, </w:t>
      </w:r>
      <w:r w:rsidRPr="00F80ED2">
        <w:rPr>
          <w:rStyle w:val="hps"/>
        </w:rPr>
        <w:t>motores fuera borda</w:t>
      </w:r>
      <w:r w:rsidRPr="00F80ED2">
        <w:t xml:space="preserve">, </w:t>
      </w:r>
      <w:r w:rsidRPr="00F80ED2">
        <w:rPr>
          <w:rStyle w:val="hps"/>
        </w:rPr>
        <w:t>velas</w:t>
      </w:r>
      <w:r w:rsidRPr="00F80ED2">
        <w:t xml:space="preserve">, </w:t>
      </w:r>
      <w:r w:rsidRPr="00F80ED2">
        <w:rPr>
          <w:rStyle w:val="hps"/>
        </w:rPr>
        <w:t>aparejos, barcas no hinchabl</w:t>
      </w:r>
      <w:r>
        <w:rPr>
          <w:rStyle w:val="hps"/>
        </w:rPr>
        <w:t>es, motos de agua, lanchas, etc.</w:t>
      </w:r>
      <w:r w:rsidRPr="00F80ED2">
        <w:rPr>
          <w:rStyle w:val="hps"/>
        </w:rPr>
        <w:t xml:space="preserve"> </w:t>
      </w:r>
    </w:p>
    <w:p w:rsidR="00AE2DE5" w:rsidRPr="00F80ED2" w:rsidRDefault="00AE2DE5" w:rsidP="00AE2DE5">
      <w:pPr>
        <w:pStyle w:val="VIETA"/>
        <w:numPr>
          <w:ilvl w:val="0"/>
          <w:numId w:val="11"/>
        </w:numPr>
        <w:ind w:left="2098" w:hanging="357"/>
        <w:rPr>
          <w:rStyle w:val="hps"/>
        </w:rPr>
      </w:pPr>
      <w:r w:rsidRPr="00F80ED2">
        <w:rPr>
          <w:rStyle w:val="hps"/>
        </w:rPr>
        <w:t>Equipamiento para barcos</w:t>
      </w:r>
      <w:r w:rsidRPr="00F80ED2">
        <w:t>, autocaravanas, caravanas, aviones.</w:t>
      </w:r>
    </w:p>
    <w:p w:rsidR="00AE2DE5" w:rsidRPr="00F80ED2" w:rsidRDefault="00AE2DE5" w:rsidP="00AE2DE5">
      <w:pPr>
        <w:pStyle w:val="VIETA"/>
        <w:numPr>
          <w:ilvl w:val="0"/>
          <w:numId w:val="11"/>
        </w:numPr>
        <w:ind w:left="2098" w:hanging="357"/>
        <w:rPr>
          <w:rStyle w:val="hps"/>
        </w:rPr>
      </w:pPr>
      <w:r w:rsidRPr="00F80ED2">
        <w:t>Instrumentos de navegación para barcos y aviones</w:t>
      </w:r>
      <w:r>
        <w:t>.</w:t>
      </w:r>
    </w:p>
    <w:p w:rsidR="00AE2DE5" w:rsidRPr="00F80ED2" w:rsidRDefault="00AE2DE5" w:rsidP="00AE2DE5">
      <w:pPr>
        <w:pStyle w:val="VIETA"/>
        <w:numPr>
          <w:ilvl w:val="0"/>
          <w:numId w:val="11"/>
        </w:numPr>
        <w:ind w:left="2098" w:hanging="357"/>
      </w:pPr>
      <w:r w:rsidRPr="00F80ED2">
        <w:rPr>
          <w:rStyle w:val="hps"/>
        </w:rPr>
        <w:t>Caballos y ponis, o vehículos tirados por caballos</w:t>
      </w:r>
      <w:r>
        <w:t xml:space="preserve">, con fines recreativos, y equipos relacionados (arneses, riendas, frenos, monturas…). </w:t>
      </w:r>
    </w:p>
    <w:p w:rsidR="00AE2DE5" w:rsidRPr="00F80ED2" w:rsidRDefault="00AE2DE5" w:rsidP="00AE2DE5">
      <w:pPr>
        <w:pStyle w:val="VIETA"/>
        <w:numPr>
          <w:ilvl w:val="0"/>
          <w:numId w:val="11"/>
        </w:numPr>
        <w:ind w:left="2098" w:hanging="357"/>
        <w:rPr>
          <w:rStyle w:val="hps"/>
        </w:rPr>
      </w:pPr>
      <w:r>
        <w:rPr>
          <w:rStyle w:val="hps"/>
        </w:rPr>
        <w:t>C</w:t>
      </w:r>
      <w:r w:rsidRPr="00F80ED2">
        <w:rPr>
          <w:rStyle w:val="hps"/>
        </w:rPr>
        <w:t>anoas</w:t>
      </w:r>
      <w:r w:rsidRPr="00F80ED2">
        <w:t>, kayaks</w:t>
      </w:r>
      <w:r>
        <w:rPr>
          <w:rStyle w:val="hps"/>
        </w:rPr>
        <w:t>, tablas de windsurf o surf, equipos de buceo o submarinismo.</w:t>
      </w:r>
    </w:p>
    <w:p w:rsidR="00AE2DE5" w:rsidRPr="00F80ED2" w:rsidRDefault="00AE2DE5" w:rsidP="00AE2DE5">
      <w:pPr>
        <w:pStyle w:val="VIETA"/>
        <w:numPr>
          <w:ilvl w:val="0"/>
          <w:numId w:val="11"/>
        </w:numPr>
        <w:ind w:left="2098" w:hanging="357"/>
        <w:rPr>
          <w:rStyle w:val="hps"/>
        </w:rPr>
      </w:pPr>
      <w:r>
        <w:rPr>
          <w:rStyle w:val="hps"/>
        </w:rPr>
        <w:t>Coches de golf, quads.</w:t>
      </w:r>
    </w:p>
    <w:p w:rsidR="00AE2DE5" w:rsidRPr="00F80ED2" w:rsidRDefault="00AE2DE5" w:rsidP="00AE2DE5">
      <w:pPr>
        <w:keepNext/>
        <w:keepLines/>
        <w:tabs>
          <w:tab w:val="left" w:pos="1757"/>
        </w:tabs>
        <w:ind w:left="2127"/>
        <w:jc w:val="both"/>
        <w:rPr>
          <w:rStyle w:val="hps"/>
          <w:rFonts w:ascii="Arial" w:hAnsi="Arial" w:cs="Arial"/>
        </w:rPr>
      </w:pPr>
    </w:p>
    <w:p w:rsidR="00AE2DE5" w:rsidRPr="00F80ED2" w:rsidRDefault="00AE2DE5" w:rsidP="00AE2DE5">
      <w:pPr>
        <w:keepNext/>
        <w:keepLines/>
        <w:tabs>
          <w:tab w:val="left" w:pos="1757"/>
        </w:tabs>
        <w:ind w:left="2127"/>
        <w:jc w:val="both"/>
        <w:rPr>
          <w:rStyle w:val="hps"/>
          <w:rFonts w:ascii="Arial" w:hAnsi="Arial" w:cs="Arial"/>
        </w:rPr>
      </w:pPr>
      <w:r w:rsidRPr="00766486">
        <w:rPr>
          <w:rStyle w:val="hps"/>
          <w:rFonts w:ascii="Arial" w:hAnsi="Arial" w:cs="Arial"/>
          <w:u w:val="single"/>
        </w:rPr>
        <w:t>Incluye</w:t>
      </w:r>
      <w:r w:rsidRPr="00F80ED2">
        <w:rPr>
          <w:rStyle w:val="hps"/>
          <w:rFonts w:ascii="Arial" w:hAnsi="Arial" w:cs="Arial"/>
        </w:rPr>
        <w:t xml:space="preserve"> tanto nuevos como de segunda mano.</w:t>
      </w:r>
    </w:p>
    <w:p w:rsidR="00AE2DE5" w:rsidRPr="00F80ED2" w:rsidRDefault="00AE2DE5" w:rsidP="00AE2DE5">
      <w:pPr>
        <w:keepNext/>
        <w:ind w:left="2127"/>
        <w:jc w:val="both"/>
        <w:rPr>
          <w:rStyle w:val="hps"/>
          <w:rFonts w:ascii="Arial" w:hAnsi="Arial" w:cs="Arial"/>
        </w:rPr>
      </w:pPr>
      <w:r w:rsidRPr="00F80ED2">
        <w:rPr>
          <w:rStyle w:val="hps"/>
          <w:rFonts w:ascii="Arial" w:hAnsi="Arial" w:cs="Arial"/>
        </w:rPr>
        <w:tab/>
      </w:r>
      <w:r w:rsidRPr="00F80ED2">
        <w:rPr>
          <w:rStyle w:val="hps"/>
          <w:rFonts w:ascii="Arial" w:hAnsi="Arial" w:cs="Arial"/>
        </w:rPr>
        <w:tab/>
      </w:r>
      <w:r w:rsidRPr="00F80ED2">
        <w:rPr>
          <w:rStyle w:val="hps"/>
          <w:rFonts w:ascii="Arial" w:hAnsi="Arial" w:cs="Arial"/>
        </w:rPr>
        <w:tab/>
      </w:r>
    </w:p>
    <w:p w:rsidR="00AE2DE5" w:rsidRPr="00F80ED2" w:rsidRDefault="00AE2DE5" w:rsidP="00AE2DE5">
      <w:pPr>
        <w:pStyle w:val="Excluye"/>
        <w:rPr>
          <w:rStyle w:val="hps"/>
        </w:rPr>
      </w:pPr>
      <w:r w:rsidRPr="00F80ED2">
        <w:rPr>
          <w:rStyle w:val="hps"/>
        </w:rPr>
        <w:t>Excluye:</w:t>
      </w:r>
    </w:p>
    <w:p w:rsidR="00AE2DE5" w:rsidRPr="00367348" w:rsidRDefault="00AE2DE5" w:rsidP="00AE2DE5">
      <w:pPr>
        <w:pStyle w:val="VIETA"/>
        <w:numPr>
          <w:ilvl w:val="0"/>
          <w:numId w:val="11"/>
        </w:numPr>
        <w:ind w:left="2098" w:hanging="357"/>
        <w:rPr>
          <w:color w:val="000000"/>
        </w:rPr>
      </w:pPr>
      <w:r w:rsidRPr="00F80ED2">
        <w:rPr>
          <w:rStyle w:val="hps"/>
        </w:rPr>
        <w:t>Botes</w:t>
      </w:r>
      <w:r w:rsidRPr="00F80ED2">
        <w:t xml:space="preserve">, balsas </w:t>
      </w:r>
      <w:r w:rsidRPr="00F80ED2">
        <w:rPr>
          <w:rStyle w:val="hps"/>
        </w:rPr>
        <w:t>y piscinas inflables para niños y otros equipos para playa (</w:t>
      </w:r>
      <w:r w:rsidRPr="00F80ED2">
        <w:t>09.3.2.2).</w:t>
      </w:r>
    </w:p>
    <w:p w:rsidR="00AE2DE5" w:rsidRPr="00367348" w:rsidRDefault="00AE2DE5" w:rsidP="00AE2DE5">
      <w:pPr>
        <w:pStyle w:val="VIETA"/>
        <w:numPr>
          <w:ilvl w:val="0"/>
          <w:numId w:val="11"/>
        </w:numPr>
        <w:ind w:left="2098" w:hanging="357"/>
        <w:rPr>
          <w:rStyle w:val="hps"/>
          <w:color w:val="000000"/>
        </w:rPr>
      </w:pPr>
      <w:r w:rsidRPr="00367348">
        <w:rPr>
          <w:rStyle w:val="hps"/>
        </w:rPr>
        <w:t>Seguros de los vehículos de recreo incluidos en este código (12.5.5.9).</w:t>
      </w:r>
    </w:p>
    <w:p w:rsidR="00AE2DE5" w:rsidRDefault="00AE2DE5" w:rsidP="00AE2DE5">
      <w:pPr>
        <w:keepNext/>
        <w:ind w:left="2127"/>
        <w:jc w:val="both"/>
        <w:rPr>
          <w:rFonts w:ascii="Arial" w:hAnsi="Arial" w:cs="Arial"/>
          <w:color w:val="000000"/>
        </w:rPr>
      </w:pPr>
    </w:p>
    <w:p w:rsidR="00AE2DE5" w:rsidRPr="00F80ED2" w:rsidRDefault="00AE2DE5" w:rsidP="00AE2DE5">
      <w:pPr>
        <w:keepNext/>
        <w:ind w:left="2127"/>
        <w:jc w:val="both"/>
        <w:rPr>
          <w:rFonts w:ascii="Arial" w:hAnsi="Arial" w:cs="Arial"/>
          <w:color w:val="000000"/>
        </w:rPr>
      </w:pPr>
    </w:p>
    <w:p w:rsidR="00AE2DE5" w:rsidRPr="00F80ED2" w:rsidRDefault="00AE2DE5" w:rsidP="00AE2DE5">
      <w:pPr>
        <w:pStyle w:val="A4"/>
        <w:tabs>
          <w:tab w:val="clear" w:pos="993"/>
          <w:tab w:val="clear" w:pos="1757"/>
        </w:tabs>
        <w:spacing w:before="0"/>
        <w:ind w:left="2127" w:hanging="2127"/>
        <w:outlineLvl w:val="0"/>
        <w:rPr>
          <w:rFonts w:cs="Arial"/>
          <w:b/>
          <w:i w:val="0"/>
          <w:color w:val="000000"/>
          <w:sz w:val="22"/>
          <w:szCs w:val="22"/>
        </w:rPr>
      </w:pPr>
      <w:r>
        <w:rPr>
          <w:rFonts w:cs="Arial"/>
          <w:b/>
          <w:i w:val="0"/>
          <w:color w:val="000000"/>
          <w:sz w:val="22"/>
          <w:szCs w:val="22"/>
        </w:rPr>
        <w:t>09.2.2</w:t>
      </w:r>
      <w:r>
        <w:rPr>
          <w:rFonts w:cs="Arial"/>
          <w:b/>
          <w:i w:val="0"/>
          <w:color w:val="000000"/>
          <w:sz w:val="22"/>
          <w:szCs w:val="22"/>
        </w:rPr>
        <w:tab/>
      </w:r>
      <w:r w:rsidRPr="00F80ED2">
        <w:rPr>
          <w:rFonts w:cs="Arial"/>
          <w:b/>
          <w:i w:val="0"/>
          <w:color w:val="000000"/>
          <w:sz w:val="22"/>
          <w:szCs w:val="22"/>
        </w:rPr>
        <w:t xml:space="preserve">INSTRUMENTOS MUSICALES Y OTROS BIENES DURADEROS PARA EL OCIO Y </w:t>
      </w:r>
      <w:r>
        <w:rPr>
          <w:rFonts w:cs="Arial"/>
          <w:b/>
          <w:i w:val="0"/>
          <w:color w:val="000000"/>
          <w:sz w:val="22"/>
          <w:szCs w:val="22"/>
        </w:rPr>
        <w:t>LA CULTURA EN LUGARES CUBIERTOS</w:t>
      </w:r>
    </w:p>
    <w:p w:rsidR="00AE2DE5" w:rsidRPr="00F80ED2" w:rsidRDefault="00AE2DE5" w:rsidP="00AE2DE5">
      <w:pPr>
        <w:pStyle w:val="A3"/>
        <w:spacing w:before="0"/>
        <w:ind w:left="2127" w:firstLine="0"/>
        <w:outlineLvl w:val="0"/>
        <w:rPr>
          <w:rStyle w:val="hps"/>
          <w:rFonts w:cs="Arial"/>
          <w:b w:val="0"/>
          <w:sz w:val="22"/>
          <w:szCs w:val="22"/>
        </w:rPr>
      </w:pPr>
    </w:p>
    <w:p w:rsidR="00AE2DE5" w:rsidRDefault="00AE2DE5" w:rsidP="00AE2DE5">
      <w:pPr>
        <w:pStyle w:val="A3"/>
        <w:spacing w:before="0"/>
        <w:ind w:left="2127" w:firstLine="0"/>
        <w:outlineLvl w:val="0"/>
        <w:rPr>
          <w:rStyle w:val="hps"/>
          <w:rFonts w:cs="Arial"/>
          <w:b w:val="0"/>
          <w:sz w:val="22"/>
          <w:szCs w:val="22"/>
        </w:rPr>
      </w:pPr>
      <w:r w:rsidRPr="004D4B3B">
        <w:rPr>
          <w:rStyle w:val="hps"/>
          <w:rFonts w:cs="Arial"/>
          <w:b w:val="0"/>
          <w:sz w:val="22"/>
          <w:szCs w:val="22"/>
          <w:u w:val="single"/>
        </w:rPr>
        <w:t>Incluye</w:t>
      </w:r>
      <w:r w:rsidRPr="00F80ED2">
        <w:rPr>
          <w:rStyle w:val="hps"/>
          <w:rFonts w:cs="Arial"/>
          <w:b w:val="0"/>
          <w:sz w:val="22"/>
          <w:szCs w:val="22"/>
        </w:rPr>
        <w:t xml:space="preserve"> la compra de materiales hecha por los hogares con la intención de realizar ellos mismos el mantenimiento o las reparaciones</w:t>
      </w:r>
      <w:r>
        <w:rPr>
          <w:rStyle w:val="hps"/>
          <w:rFonts w:cs="Arial"/>
          <w:b w:val="0"/>
          <w:sz w:val="22"/>
          <w:szCs w:val="22"/>
        </w:rPr>
        <w:t>.</w:t>
      </w:r>
    </w:p>
    <w:p w:rsidR="00AE2DE5" w:rsidRDefault="00AE2DE5" w:rsidP="00AE2DE5">
      <w:pPr>
        <w:pStyle w:val="A3"/>
        <w:spacing w:before="0"/>
        <w:ind w:left="2127" w:firstLine="0"/>
        <w:outlineLvl w:val="0"/>
        <w:rPr>
          <w:rStyle w:val="hps"/>
          <w:rFonts w:cs="Arial"/>
          <w:b w:val="0"/>
          <w:sz w:val="22"/>
          <w:szCs w:val="22"/>
        </w:rPr>
      </w:pPr>
    </w:p>
    <w:p w:rsidR="00AE2DE5" w:rsidRPr="00F80ED2" w:rsidRDefault="00AE2DE5" w:rsidP="00AE2DE5">
      <w:pPr>
        <w:pStyle w:val="A3"/>
        <w:spacing w:before="0"/>
        <w:ind w:left="2127" w:firstLine="0"/>
        <w:outlineLvl w:val="0"/>
        <w:rPr>
          <w:rStyle w:val="hps"/>
          <w:rFonts w:cs="Arial"/>
          <w:b w:val="0"/>
          <w:sz w:val="22"/>
          <w:szCs w:val="22"/>
        </w:rPr>
      </w:pPr>
    </w:p>
    <w:p w:rsidR="00AE2DE5" w:rsidRPr="00F80ED2" w:rsidRDefault="00AE2DE5" w:rsidP="00AE2DE5">
      <w:pPr>
        <w:pStyle w:val="TtuloCdigo"/>
      </w:pPr>
      <w:r>
        <w:t>09.2.2.1</w:t>
      </w:r>
      <w:r>
        <w:tab/>
      </w:r>
      <w:r w:rsidRPr="00F80ED2">
        <w:t>INSTRUMENTOS MUSICALE</w:t>
      </w:r>
      <w:r>
        <w:t>S</w:t>
      </w:r>
    </w:p>
    <w:p w:rsidR="00AE2DE5" w:rsidRPr="00F80ED2" w:rsidRDefault="00AE2DE5" w:rsidP="00AE2DE5">
      <w:pPr>
        <w:pStyle w:val="Referencia"/>
      </w:pPr>
      <w:r w:rsidRPr="00F80ED2">
        <w:t>Anual</w:t>
      </w:r>
      <w:r w:rsidRPr="00F80ED2">
        <w:tab/>
      </w:r>
    </w:p>
    <w:p w:rsidR="00AE2DE5" w:rsidRPr="00A62A23" w:rsidRDefault="00AE2DE5" w:rsidP="00AE2DE5">
      <w:pPr>
        <w:pStyle w:val="VIETA"/>
        <w:numPr>
          <w:ilvl w:val="0"/>
          <w:numId w:val="11"/>
        </w:numPr>
        <w:ind w:left="2098" w:hanging="357"/>
        <w:rPr>
          <w:rStyle w:val="hps"/>
          <w:color w:val="000000"/>
        </w:rPr>
      </w:pPr>
      <w:r w:rsidRPr="00A62A23">
        <w:rPr>
          <w:rStyle w:val="hps"/>
        </w:rPr>
        <w:t>Instrumentos tradicionales.</w:t>
      </w:r>
    </w:p>
    <w:p w:rsidR="00AE2DE5" w:rsidRPr="00A62A23" w:rsidRDefault="00AE2DE5" w:rsidP="00AE2DE5">
      <w:pPr>
        <w:pStyle w:val="VIETA"/>
        <w:numPr>
          <w:ilvl w:val="0"/>
          <w:numId w:val="11"/>
        </w:numPr>
        <w:ind w:left="2098" w:hanging="357"/>
        <w:rPr>
          <w:color w:val="000000"/>
        </w:rPr>
      </w:pPr>
      <w:r>
        <w:rPr>
          <w:rStyle w:val="hps"/>
        </w:rPr>
        <w:t>Instrumentos de cuerda, viento y percusión: p</w:t>
      </w:r>
      <w:r w:rsidRPr="00A62A23">
        <w:rPr>
          <w:rStyle w:val="hps"/>
        </w:rPr>
        <w:t>ianos verticales y de cola, órganos, violines</w:t>
      </w:r>
      <w:r w:rsidRPr="00A62A23">
        <w:t xml:space="preserve">, guitarras, tambores, trompetas, </w:t>
      </w:r>
      <w:r w:rsidRPr="00A62A23">
        <w:rPr>
          <w:rStyle w:val="hps"/>
        </w:rPr>
        <w:t>clarinetes, flautas</w:t>
      </w:r>
      <w:r w:rsidRPr="00A62A23">
        <w:t>, clavicordios, gaitas,</w:t>
      </w:r>
      <w:r>
        <w:t xml:space="preserve"> cajones,</w:t>
      </w:r>
      <w:r w:rsidRPr="00A62A23">
        <w:t xml:space="preserve"> etc.</w:t>
      </w:r>
    </w:p>
    <w:p w:rsidR="00AE2DE5" w:rsidRPr="00A62A23" w:rsidRDefault="00AE2DE5" w:rsidP="00AE2DE5">
      <w:pPr>
        <w:pStyle w:val="VIETA"/>
        <w:numPr>
          <w:ilvl w:val="0"/>
          <w:numId w:val="11"/>
        </w:numPr>
        <w:ind w:left="2098" w:hanging="357"/>
        <w:rPr>
          <w:color w:val="000000"/>
        </w:rPr>
      </w:pPr>
      <w:r w:rsidRPr="00A62A23">
        <w:rPr>
          <w:rStyle w:val="hps"/>
        </w:rPr>
        <w:t>Instrumentos electrónicos, mesas de mezclas.</w:t>
      </w:r>
    </w:p>
    <w:p w:rsidR="00AE2DE5" w:rsidRPr="00A62A23" w:rsidRDefault="00AE2DE5" w:rsidP="00AE2DE5">
      <w:pPr>
        <w:pStyle w:val="VIETA"/>
        <w:numPr>
          <w:ilvl w:val="0"/>
          <w:numId w:val="11"/>
        </w:numPr>
        <w:ind w:left="2098" w:hanging="357"/>
        <w:rPr>
          <w:color w:val="000000"/>
        </w:rPr>
      </w:pPr>
      <w:r w:rsidRPr="00A62A23">
        <w:rPr>
          <w:color w:val="000000"/>
        </w:rPr>
        <w:t xml:space="preserve">Otros instrumentos de cuerda, viento o percusión. </w:t>
      </w:r>
    </w:p>
    <w:p w:rsidR="00AE2DE5" w:rsidRPr="00A62A23" w:rsidRDefault="00AE2DE5" w:rsidP="00AE2DE5">
      <w:pPr>
        <w:pStyle w:val="VIETA"/>
        <w:numPr>
          <w:ilvl w:val="0"/>
          <w:numId w:val="11"/>
        </w:numPr>
        <w:ind w:left="2098" w:hanging="357"/>
        <w:rPr>
          <w:color w:val="000000"/>
        </w:rPr>
      </w:pPr>
      <w:r w:rsidRPr="00A62A23">
        <w:rPr>
          <w:color w:val="000000"/>
        </w:rPr>
        <w:t>Pequeños instrumentos musicales como: flauta dulce, armónicas, castañuelas.</w:t>
      </w:r>
    </w:p>
    <w:p w:rsidR="00AE2DE5" w:rsidRPr="00A62A23" w:rsidRDefault="00AE2DE5" w:rsidP="00AE2DE5">
      <w:pPr>
        <w:pStyle w:val="VIETA"/>
        <w:numPr>
          <w:ilvl w:val="0"/>
          <w:numId w:val="11"/>
        </w:numPr>
        <w:ind w:left="2098" w:hanging="357"/>
        <w:rPr>
          <w:color w:val="000000"/>
        </w:rPr>
      </w:pPr>
      <w:r w:rsidRPr="00A62A23">
        <w:rPr>
          <w:color w:val="000000"/>
        </w:rPr>
        <w:t>Señuelos, silbatos y metrónomos.</w:t>
      </w:r>
    </w:p>
    <w:p w:rsidR="00AE2DE5" w:rsidRPr="00A62A23" w:rsidRDefault="00AE2DE5" w:rsidP="00AE2DE5">
      <w:pPr>
        <w:pStyle w:val="VIETA"/>
        <w:numPr>
          <w:ilvl w:val="0"/>
          <w:numId w:val="11"/>
        </w:numPr>
        <w:ind w:left="2098" w:hanging="357"/>
        <w:rPr>
          <w:color w:val="000000"/>
        </w:rPr>
      </w:pPr>
      <w:r w:rsidRPr="00A62A23">
        <w:rPr>
          <w:color w:val="000000"/>
        </w:rPr>
        <w:t>Accesorios de instrumentos musicales.</w:t>
      </w:r>
    </w:p>
    <w:p w:rsidR="00AE2DE5" w:rsidRPr="00F80ED2" w:rsidRDefault="00AE2DE5" w:rsidP="00AE2DE5">
      <w:pPr>
        <w:pStyle w:val="VIETA"/>
        <w:ind w:firstLine="0"/>
        <w:rPr>
          <w:color w:val="000000"/>
        </w:rPr>
      </w:pPr>
    </w:p>
    <w:p w:rsidR="00AE2DE5" w:rsidRPr="00F80ED2" w:rsidRDefault="00AE2DE5" w:rsidP="00AE2DE5">
      <w:pPr>
        <w:pStyle w:val="Excluye"/>
      </w:pPr>
      <w:r w:rsidRPr="00F80ED2">
        <w:t>Excluye:</w:t>
      </w:r>
    </w:p>
    <w:p w:rsidR="00AE2DE5" w:rsidRPr="006000AF" w:rsidRDefault="00AE2DE5" w:rsidP="00AE2DE5">
      <w:pPr>
        <w:pStyle w:val="VIETA"/>
        <w:numPr>
          <w:ilvl w:val="0"/>
          <w:numId w:val="11"/>
        </w:numPr>
        <w:ind w:left="2098" w:hanging="357"/>
      </w:pPr>
      <w:r w:rsidRPr="006000AF">
        <w:t>Los instrumentos musicales para uso profesional por no constituir consumo final de los hogares.</w:t>
      </w:r>
    </w:p>
    <w:p w:rsidR="00AE2DE5" w:rsidRPr="006000AF" w:rsidRDefault="00AE2DE5" w:rsidP="00AE2DE5">
      <w:pPr>
        <w:pStyle w:val="VIETA"/>
        <w:numPr>
          <w:ilvl w:val="0"/>
          <w:numId w:val="11"/>
        </w:numPr>
        <w:ind w:left="2098" w:hanging="357"/>
      </w:pPr>
      <w:r w:rsidRPr="006000AF">
        <w:t>Pequeños instrumentos musicales de juguete (09.3.1.2)</w:t>
      </w:r>
      <w:r>
        <w:t>.</w:t>
      </w:r>
    </w:p>
    <w:p w:rsidR="00AE2DE5" w:rsidRPr="006000AF" w:rsidRDefault="00AE2DE5" w:rsidP="00AE2DE5">
      <w:pPr>
        <w:pStyle w:val="VIETA"/>
        <w:numPr>
          <w:ilvl w:val="0"/>
          <w:numId w:val="11"/>
        </w:numPr>
        <w:ind w:left="2098" w:hanging="357"/>
      </w:pPr>
      <w:r w:rsidRPr="006000AF">
        <w:t>Amplificadores (09.1.1.1).</w:t>
      </w:r>
    </w:p>
    <w:p w:rsidR="00AE2DE5" w:rsidRDefault="00AE2DE5" w:rsidP="00AE2DE5">
      <w:pPr>
        <w:ind w:left="2127" w:hanging="1756"/>
        <w:jc w:val="both"/>
        <w:rPr>
          <w:rFonts w:ascii="Arial" w:hAnsi="Arial" w:cs="Arial"/>
          <w:color w:val="000000"/>
          <w:u w:val="single"/>
        </w:rPr>
      </w:pPr>
    </w:p>
    <w:p w:rsidR="00AE2DE5" w:rsidRPr="00F80ED2" w:rsidRDefault="00AE2DE5" w:rsidP="00AE2DE5">
      <w:pPr>
        <w:ind w:left="2127" w:hanging="1756"/>
        <w:jc w:val="both"/>
        <w:rPr>
          <w:rFonts w:ascii="Arial" w:hAnsi="Arial" w:cs="Arial"/>
          <w:color w:val="000000"/>
          <w:u w:val="single"/>
        </w:rPr>
      </w:pPr>
    </w:p>
    <w:p w:rsidR="00AE2DE5" w:rsidRPr="00F80ED2" w:rsidRDefault="00AE2DE5" w:rsidP="00AE2DE5">
      <w:pPr>
        <w:pStyle w:val="TtuloCdigo"/>
      </w:pPr>
      <w:r>
        <w:t>09.2.2.2</w:t>
      </w:r>
      <w:r>
        <w:tab/>
      </w:r>
      <w:r w:rsidRPr="00F80ED2">
        <w:t xml:space="preserve">GRANDES EQUIPOS PARA EL OCIO Y </w:t>
      </w:r>
      <w:r>
        <w:t>LA CULTURA EN LUGARES CUBIERTOS</w:t>
      </w:r>
    </w:p>
    <w:p w:rsidR="00AE2DE5" w:rsidRPr="00F80ED2" w:rsidRDefault="00AE2DE5" w:rsidP="00AE2DE5">
      <w:pPr>
        <w:pStyle w:val="Referencia"/>
      </w:pPr>
      <w:r w:rsidRPr="00F80ED2">
        <w:t>Anual</w:t>
      </w:r>
    </w:p>
    <w:p w:rsidR="00AE2DE5" w:rsidRPr="00F80ED2" w:rsidRDefault="00AE2DE5" w:rsidP="00AE2DE5">
      <w:pPr>
        <w:pStyle w:val="VIETA"/>
        <w:numPr>
          <w:ilvl w:val="0"/>
          <w:numId w:val="11"/>
        </w:numPr>
        <w:ind w:left="2098" w:hanging="357"/>
      </w:pPr>
      <w:r w:rsidRPr="00F80ED2">
        <w:t>Equipo y artículos de gimnasio.</w:t>
      </w:r>
    </w:p>
    <w:p w:rsidR="00AE2DE5" w:rsidRPr="00F80ED2" w:rsidRDefault="00AE2DE5" w:rsidP="00AE2DE5">
      <w:pPr>
        <w:pStyle w:val="VIETA"/>
        <w:numPr>
          <w:ilvl w:val="0"/>
          <w:numId w:val="11"/>
        </w:numPr>
        <w:ind w:left="2098" w:hanging="357"/>
      </w:pPr>
      <w:r w:rsidRPr="00F80ED2">
        <w:t>Cintas de correr, bicicletas estáticas, elípticas, banco de abdominales, etc.</w:t>
      </w:r>
    </w:p>
    <w:p w:rsidR="00AE2DE5" w:rsidRDefault="00AE2DE5" w:rsidP="00AE2DE5">
      <w:pPr>
        <w:pStyle w:val="VIETA"/>
        <w:numPr>
          <w:ilvl w:val="0"/>
          <w:numId w:val="11"/>
        </w:numPr>
        <w:ind w:left="2098" w:hanging="357"/>
      </w:pPr>
      <w:r w:rsidRPr="00F80ED2">
        <w:t>Mesas de billar y de ping-pong, máquinas pin-ball y máquinas recreativas.</w:t>
      </w:r>
    </w:p>
    <w:p w:rsidR="00AE2DE5" w:rsidRDefault="00AE2DE5" w:rsidP="00AE2DE5">
      <w:pPr>
        <w:pStyle w:val="A3"/>
        <w:tabs>
          <w:tab w:val="clear" w:pos="993"/>
          <w:tab w:val="clear" w:pos="1757"/>
        </w:tabs>
        <w:spacing w:before="0"/>
        <w:ind w:left="0" w:firstLine="0"/>
        <w:outlineLvl w:val="0"/>
        <w:rPr>
          <w:rFonts w:cs="Arial"/>
          <w:color w:val="000000"/>
          <w:sz w:val="22"/>
          <w:szCs w:val="22"/>
        </w:rPr>
      </w:pPr>
    </w:p>
    <w:p w:rsidR="00AE2DE5" w:rsidRDefault="00AE2DE5" w:rsidP="00AE2DE5">
      <w:pPr>
        <w:pStyle w:val="A3"/>
        <w:tabs>
          <w:tab w:val="clear" w:pos="993"/>
          <w:tab w:val="clear" w:pos="1757"/>
        </w:tabs>
        <w:spacing w:before="0"/>
        <w:ind w:left="0" w:firstLine="0"/>
        <w:outlineLvl w:val="0"/>
        <w:rPr>
          <w:rFonts w:cs="Arial"/>
          <w:color w:val="000000"/>
          <w:sz w:val="22"/>
          <w:szCs w:val="22"/>
        </w:rPr>
      </w:pPr>
    </w:p>
    <w:p w:rsidR="00AE2DE5" w:rsidRDefault="00AE2DE5" w:rsidP="00AE2DE5">
      <w:pPr>
        <w:ind w:left="2127" w:hanging="2127"/>
        <w:rPr>
          <w:rFonts w:ascii="Arial" w:hAnsi="Arial" w:cs="Arial"/>
          <w:b/>
        </w:rPr>
      </w:pPr>
      <w:r w:rsidRPr="00035363">
        <w:rPr>
          <w:rFonts w:ascii="Arial" w:hAnsi="Arial" w:cs="Arial"/>
          <w:b/>
        </w:rPr>
        <w:t>09.2.3</w:t>
      </w:r>
      <w:r w:rsidRPr="00035363">
        <w:rPr>
          <w:rFonts w:ascii="Arial" w:hAnsi="Arial" w:cs="Arial"/>
          <w:b/>
        </w:rPr>
        <w:tab/>
        <w:t>MANTENIMIENTO Y REPARACIÓN DE OTROS BIENES DURADEROS PARA EL OCIO Y LA CULTURA</w:t>
      </w:r>
    </w:p>
    <w:p w:rsidR="00AE2DE5" w:rsidRPr="00035363" w:rsidRDefault="00AE2DE5" w:rsidP="00AE2DE5">
      <w:pPr>
        <w:ind w:left="2127" w:hanging="2127"/>
        <w:rPr>
          <w:rFonts w:ascii="Arial" w:hAnsi="Arial" w:cs="Arial"/>
          <w:b/>
        </w:rPr>
      </w:pPr>
    </w:p>
    <w:p w:rsidR="00AE2DE5" w:rsidRPr="00F80ED2" w:rsidRDefault="00AE2DE5" w:rsidP="00AE2DE5">
      <w:pPr>
        <w:pStyle w:val="TtuloCdigo"/>
      </w:pPr>
      <w:r>
        <w:t>09.2.3.0</w:t>
      </w:r>
      <w:r>
        <w:tab/>
      </w:r>
      <w:r w:rsidRPr="00F80ED2">
        <w:t>MANTENIMIENTO Y REPARACIÓN DE OTROS BIENES DURADEROS PARA EL OCIO</w:t>
      </w:r>
      <w:r>
        <w:t xml:space="preserve"> Y LA CULTURA</w:t>
      </w:r>
      <w:r w:rsidRPr="00F80ED2">
        <w:t xml:space="preserve"> </w:t>
      </w:r>
    </w:p>
    <w:p w:rsidR="00AE2DE5" w:rsidRPr="00F80ED2" w:rsidRDefault="00AE2DE5" w:rsidP="00AE2DE5">
      <w:pPr>
        <w:pStyle w:val="Referencia"/>
      </w:pPr>
      <w:r w:rsidRPr="00F80ED2">
        <w:t>Bisemanal</w:t>
      </w:r>
      <w:r w:rsidRPr="00F80ED2">
        <w:tab/>
      </w:r>
      <w:r w:rsidRPr="00F80ED2">
        <w:tab/>
      </w:r>
    </w:p>
    <w:p w:rsidR="00AE2DE5" w:rsidRPr="00035363" w:rsidRDefault="00AE2DE5" w:rsidP="00AE2DE5">
      <w:pPr>
        <w:pStyle w:val="VIETA"/>
        <w:numPr>
          <w:ilvl w:val="0"/>
          <w:numId w:val="11"/>
        </w:numPr>
        <w:ind w:left="2098" w:hanging="357"/>
        <w:rPr>
          <w:rStyle w:val="hps"/>
        </w:rPr>
      </w:pPr>
      <w:r w:rsidRPr="00035363">
        <w:rPr>
          <w:rStyle w:val="hps"/>
        </w:rPr>
        <w:t>Mantenimiento y reparación de grandes equipos para el ocio y la cultura y de instrumentos musicales.</w:t>
      </w:r>
    </w:p>
    <w:p w:rsidR="00AE2DE5" w:rsidRPr="00711C58" w:rsidRDefault="00AE2DE5" w:rsidP="00AE2DE5">
      <w:pPr>
        <w:pStyle w:val="VIETA"/>
        <w:numPr>
          <w:ilvl w:val="0"/>
          <w:numId w:val="11"/>
        </w:numPr>
        <w:ind w:left="2098" w:hanging="357"/>
      </w:pPr>
      <w:r w:rsidRPr="00711C58">
        <w:rPr>
          <w:rStyle w:val="hps"/>
        </w:rPr>
        <w:t>Mantenimiento durante el invierno</w:t>
      </w:r>
      <w:r w:rsidRPr="00711C58">
        <w:t xml:space="preserve"> y épocas de no uso, </w:t>
      </w:r>
      <w:r w:rsidRPr="00711C58">
        <w:rPr>
          <w:rStyle w:val="hps"/>
        </w:rPr>
        <w:t>de embarcaciones</w:t>
      </w:r>
      <w:r w:rsidRPr="00711C58">
        <w:t>, autocaravanas, caravanas, ala delta, etc.</w:t>
      </w:r>
    </w:p>
    <w:p w:rsidR="00AE2DE5" w:rsidRPr="00711C58" w:rsidRDefault="00AE2DE5" w:rsidP="00AE2DE5">
      <w:pPr>
        <w:pStyle w:val="VIETA"/>
        <w:numPr>
          <w:ilvl w:val="0"/>
          <w:numId w:val="11"/>
        </w:numPr>
        <w:ind w:left="2098" w:hanging="357"/>
      </w:pPr>
      <w:r w:rsidRPr="00711C58">
        <w:t xml:space="preserve">Servicios de hangar para aviones privados, servicio de muelle, </w:t>
      </w:r>
      <w:r>
        <w:t xml:space="preserve">alquiler de pantalán, </w:t>
      </w:r>
      <w:r w:rsidRPr="00711C58">
        <w:t>limpieza y puesta a punto de embarcaciones.</w:t>
      </w:r>
    </w:p>
    <w:p w:rsidR="00AE2DE5" w:rsidRPr="00711C58" w:rsidRDefault="00AE2DE5" w:rsidP="00AE2DE5">
      <w:pPr>
        <w:pStyle w:val="VIETA"/>
        <w:numPr>
          <w:ilvl w:val="0"/>
          <w:numId w:val="11"/>
        </w:numPr>
        <w:ind w:left="2098" w:hanging="357"/>
      </w:pPr>
      <w:r w:rsidRPr="00711C58">
        <w:t>Mantenimiento de pianos.</w:t>
      </w:r>
    </w:p>
    <w:p w:rsidR="00AE2DE5" w:rsidRPr="00711C58" w:rsidRDefault="00AE2DE5" w:rsidP="00AE2DE5">
      <w:pPr>
        <w:pStyle w:val="VIETA"/>
        <w:numPr>
          <w:ilvl w:val="0"/>
          <w:numId w:val="11"/>
        </w:numPr>
        <w:ind w:left="2098" w:hanging="357"/>
        <w:rPr>
          <w:rStyle w:val="hps"/>
        </w:rPr>
      </w:pPr>
      <w:r w:rsidRPr="00711C58">
        <w:rPr>
          <w:rStyle w:val="hps"/>
        </w:rPr>
        <w:t>Gastos veterinarios y otros gastos de mantenimiento (</w:t>
      </w:r>
      <w:r w:rsidRPr="00711C58">
        <w:t xml:space="preserve">establo, alimentación, </w:t>
      </w:r>
      <w:r w:rsidRPr="00711C58">
        <w:rPr>
          <w:rStyle w:val="hps"/>
        </w:rPr>
        <w:t>herrería</w:t>
      </w:r>
      <w:r w:rsidRPr="00711C58">
        <w:t xml:space="preserve">, </w:t>
      </w:r>
      <w:r w:rsidRPr="00711C58">
        <w:rPr>
          <w:rStyle w:val="hps"/>
        </w:rPr>
        <w:t>etc.</w:t>
      </w:r>
      <w:r w:rsidRPr="00711C58">
        <w:t xml:space="preserve">) </w:t>
      </w:r>
      <w:r w:rsidRPr="00711C58">
        <w:rPr>
          <w:rStyle w:val="hps"/>
        </w:rPr>
        <w:t>para los caballos y ponis comprados con fines recreativos.</w:t>
      </w:r>
    </w:p>
    <w:p w:rsidR="00AE2DE5" w:rsidRDefault="00AE2DE5" w:rsidP="00AE2DE5">
      <w:pPr>
        <w:pStyle w:val="VIETA"/>
        <w:ind w:firstLine="0"/>
        <w:rPr>
          <w:rStyle w:val="hps"/>
        </w:rPr>
      </w:pPr>
    </w:p>
    <w:p w:rsidR="00AE2DE5" w:rsidRPr="00F80ED2" w:rsidRDefault="00AE2DE5" w:rsidP="00AE2DE5">
      <w:pPr>
        <w:tabs>
          <w:tab w:val="left" w:pos="1757"/>
        </w:tabs>
        <w:ind w:left="2127"/>
        <w:jc w:val="both"/>
        <w:rPr>
          <w:rStyle w:val="hps"/>
          <w:rFonts w:ascii="Arial" w:hAnsi="Arial" w:cs="Arial"/>
        </w:rPr>
      </w:pPr>
      <w:r w:rsidRPr="00F80ED2">
        <w:rPr>
          <w:rStyle w:val="hps"/>
          <w:rFonts w:ascii="Arial" w:hAnsi="Arial" w:cs="Arial"/>
          <w:u w:val="single"/>
        </w:rPr>
        <w:t>Incluye</w:t>
      </w:r>
      <w:r w:rsidRPr="00F80ED2">
        <w:rPr>
          <w:rStyle w:val="hps"/>
          <w:rFonts w:ascii="Arial" w:hAnsi="Arial" w:cs="Arial"/>
        </w:rPr>
        <w:t xml:space="preserve"> el valor total del servicio</w:t>
      </w:r>
      <w:r>
        <w:rPr>
          <w:rStyle w:val="hps"/>
          <w:rFonts w:ascii="Arial" w:hAnsi="Arial" w:cs="Arial"/>
        </w:rPr>
        <w:t xml:space="preserve">, </w:t>
      </w:r>
      <w:r w:rsidRPr="00F80ED2">
        <w:rPr>
          <w:rStyle w:val="hps"/>
          <w:rFonts w:ascii="Arial" w:hAnsi="Arial" w:cs="Arial"/>
        </w:rPr>
        <w:t>es decir</w:t>
      </w:r>
      <w:r w:rsidRPr="00F80ED2">
        <w:rPr>
          <w:rFonts w:ascii="Arial" w:hAnsi="Arial" w:cs="Arial"/>
        </w:rPr>
        <w:t xml:space="preserve">, tanto el </w:t>
      </w:r>
      <w:r w:rsidRPr="00F80ED2">
        <w:rPr>
          <w:rStyle w:val="hps"/>
          <w:rFonts w:ascii="Arial" w:hAnsi="Arial" w:cs="Arial"/>
        </w:rPr>
        <w:t>coste de la mano de obra</w:t>
      </w:r>
      <w:r w:rsidRPr="00F80ED2">
        <w:rPr>
          <w:rFonts w:ascii="Arial" w:hAnsi="Arial" w:cs="Arial"/>
        </w:rPr>
        <w:t xml:space="preserve"> </w:t>
      </w:r>
      <w:r>
        <w:rPr>
          <w:rStyle w:val="hps"/>
          <w:rFonts w:ascii="Arial" w:hAnsi="Arial" w:cs="Arial"/>
        </w:rPr>
        <w:t>como el coste de los materiales</w:t>
      </w:r>
      <w:r w:rsidRPr="00F80ED2">
        <w:rPr>
          <w:rStyle w:val="hps"/>
          <w:rFonts w:ascii="Arial" w:hAnsi="Arial" w:cs="Arial"/>
        </w:rPr>
        <w:t>.</w:t>
      </w:r>
    </w:p>
    <w:p w:rsidR="00AE2DE5" w:rsidRPr="00A40709" w:rsidRDefault="00AE2DE5" w:rsidP="00AE2DE5">
      <w:pPr>
        <w:pStyle w:val="VIETA"/>
        <w:ind w:firstLine="0"/>
        <w:rPr>
          <w:rStyle w:val="hps"/>
          <w:lang w:val="es-ES"/>
        </w:rPr>
      </w:pPr>
    </w:p>
    <w:p w:rsidR="00AE2DE5" w:rsidRPr="009212E1" w:rsidRDefault="00AE2DE5" w:rsidP="00AE2DE5">
      <w:pPr>
        <w:pStyle w:val="Excluye"/>
        <w:rPr>
          <w:rStyle w:val="hps"/>
        </w:rPr>
      </w:pPr>
      <w:r w:rsidRPr="009212E1">
        <w:rPr>
          <w:rStyle w:val="hps"/>
        </w:rPr>
        <w:t>Excluye:</w:t>
      </w:r>
    </w:p>
    <w:p w:rsidR="00AE2DE5" w:rsidRPr="00711C58" w:rsidRDefault="00AE2DE5" w:rsidP="00AE2DE5">
      <w:pPr>
        <w:pStyle w:val="VIETA"/>
        <w:numPr>
          <w:ilvl w:val="0"/>
          <w:numId w:val="11"/>
        </w:numPr>
        <w:ind w:left="2098" w:hanging="357"/>
      </w:pPr>
      <w:r w:rsidRPr="00711C58">
        <w:rPr>
          <w:rStyle w:val="hps"/>
        </w:rPr>
        <w:t>Combustible para vehículos recreativos (</w:t>
      </w:r>
      <w:r w:rsidRPr="00711C58">
        <w:t>07.2.2).</w:t>
      </w:r>
    </w:p>
    <w:p w:rsidR="00AE2DE5" w:rsidRPr="00711C58" w:rsidRDefault="00AE2DE5" w:rsidP="00AE2DE5">
      <w:pPr>
        <w:pStyle w:val="VIETA"/>
        <w:numPr>
          <w:ilvl w:val="0"/>
          <w:numId w:val="11"/>
        </w:numPr>
        <w:ind w:left="2098" w:hanging="357"/>
      </w:pPr>
      <w:r w:rsidRPr="00711C58">
        <w:rPr>
          <w:rStyle w:val="hps"/>
        </w:rPr>
        <w:t>Compra separada de materiales hecha por los hogares con la intención de realizar el mantenimiento o reparar</w:t>
      </w:r>
      <w:r w:rsidRPr="00711C58">
        <w:t xml:space="preserve"> por</w:t>
      </w:r>
      <w:r w:rsidRPr="00711C58">
        <w:rPr>
          <w:rStyle w:val="hps"/>
        </w:rPr>
        <w:t xml:space="preserve"> sí mismos (</w:t>
      </w:r>
      <w:r w:rsidRPr="00711C58">
        <w:t xml:space="preserve">09.2.1 </w:t>
      </w:r>
      <w:r w:rsidRPr="00711C58">
        <w:rPr>
          <w:rStyle w:val="hps"/>
        </w:rPr>
        <w:t xml:space="preserve">o </w:t>
      </w:r>
      <w:r w:rsidRPr="00711C58">
        <w:t>09.2.2).</w:t>
      </w:r>
    </w:p>
    <w:p w:rsidR="00AE2DE5" w:rsidRPr="00711C58" w:rsidRDefault="00AE2DE5" w:rsidP="00AE2DE5">
      <w:pPr>
        <w:pStyle w:val="VIETA"/>
        <w:numPr>
          <w:ilvl w:val="0"/>
          <w:numId w:val="11"/>
        </w:numPr>
        <w:ind w:left="2098" w:hanging="357"/>
      </w:pPr>
      <w:r w:rsidRPr="00711C58">
        <w:t>Servicios v</w:t>
      </w:r>
      <w:r w:rsidRPr="00711C58">
        <w:rPr>
          <w:rStyle w:val="hps"/>
        </w:rPr>
        <w:t>eterinarios y otros servicios para mascotas (</w:t>
      </w:r>
      <w:r w:rsidRPr="00711C58">
        <w:t>09.3.5.0).</w:t>
      </w:r>
    </w:p>
    <w:p w:rsidR="00AE2DE5" w:rsidRDefault="00AE2DE5" w:rsidP="00AE2DE5">
      <w:pPr>
        <w:pStyle w:val="A4"/>
        <w:spacing w:before="0"/>
        <w:ind w:left="2127" w:firstLine="0"/>
        <w:outlineLvl w:val="0"/>
        <w:rPr>
          <w:rFonts w:cs="Arial"/>
          <w:i w:val="0"/>
          <w:sz w:val="22"/>
          <w:szCs w:val="22"/>
        </w:rPr>
      </w:pPr>
    </w:p>
    <w:p w:rsidR="00AE2DE5" w:rsidRPr="00F80ED2" w:rsidRDefault="00AE2DE5" w:rsidP="00AE2DE5">
      <w:pPr>
        <w:pStyle w:val="A4"/>
        <w:spacing w:before="0"/>
        <w:ind w:left="2127" w:firstLine="0"/>
        <w:outlineLvl w:val="0"/>
        <w:rPr>
          <w:rFonts w:cs="Arial"/>
          <w:i w:val="0"/>
          <w:color w:val="000000"/>
          <w:sz w:val="22"/>
          <w:szCs w:val="22"/>
        </w:rPr>
      </w:pPr>
    </w:p>
    <w:p w:rsidR="00AE2DE5" w:rsidRDefault="00AE2DE5" w:rsidP="00AE2DE5">
      <w:pPr>
        <w:pStyle w:val="A2"/>
        <w:tabs>
          <w:tab w:val="clear" w:pos="993"/>
          <w:tab w:val="clear" w:pos="1757"/>
        </w:tabs>
        <w:spacing w:before="0"/>
        <w:ind w:left="2127" w:hanging="2127"/>
        <w:rPr>
          <w:rFonts w:cs="Arial"/>
          <w:color w:val="000000"/>
          <w:sz w:val="22"/>
          <w:szCs w:val="22"/>
        </w:rPr>
      </w:pPr>
      <w:r>
        <w:rPr>
          <w:rFonts w:cs="Arial"/>
          <w:color w:val="000000"/>
          <w:sz w:val="22"/>
          <w:szCs w:val="22"/>
        </w:rPr>
        <w:t>09.3</w:t>
      </w:r>
      <w:r>
        <w:rPr>
          <w:rFonts w:cs="Arial"/>
          <w:color w:val="000000"/>
          <w:sz w:val="22"/>
          <w:szCs w:val="22"/>
        </w:rPr>
        <w:tab/>
      </w:r>
      <w:r w:rsidRPr="00F80ED2">
        <w:rPr>
          <w:rFonts w:cs="Arial"/>
          <w:color w:val="000000"/>
          <w:sz w:val="22"/>
          <w:szCs w:val="22"/>
        </w:rPr>
        <w:t>OTROS ARTÍCULOS Y EQUIPOS PARA</w:t>
      </w:r>
      <w:r>
        <w:rPr>
          <w:rFonts w:cs="Arial"/>
          <w:color w:val="000000"/>
          <w:sz w:val="22"/>
          <w:szCs w:val="22"/>
        </w:rPr>
        <w:t xml:space="preserve"> EL OCIO, JARDINERÍA Y MASCOTAS</w:t>
      </w:r>
    </w:p>
    <w:p w:rsidR="00AE2DE5" w:rsidRPr="00F80ED2" w:rsidRDefault="00AE2DE5" w:rsidP="00AE2DE5">
      <w:pPr>
        <w:pStyle w:val="A2"/>
        <w:tabs>
          <w:tab w:val="clear" w:pos="993"/>
          <w:tab w:val="clear" w:pos="1757"/>
        </w:tabs>
        <w:spacing w:before="0"/>
        <w:ind w:left="2127" w:hanging="2127"/>
        <w:rPr>
          <w:rFonts w:cs="Arial"/>
          <w:color w:val="000000"/>
          <w:sz w:val="22"/>
          <w:szCs w:val="22"/>
        </w:rPr>
      </w:pPr>
    </w:p>
    <w:p w:rsidR="00AE2DE5" w:rsidRDefault="00AE2DE5" w:rsidP="00AE2DE5">
      <w:pPr>
        <w:pStyle w:val="A3"/>
        <w:tabs>
          <w:tab w:val="clear" w:pos="993"/>
          <w:tab w:val="clear" w:pos="1757"/>
        </w:tabs>
        <w:spacing w:before="0"/>
        <w:ind w:left="2127" w:hanging="2127"/>
        <w:rPr>
          <w:rFonts w:cs="Arial"/>
          <w:color w:val="000000"/>
          <w:sz w:val="22"/>
          <w:szCs w:val="22"/>
        </w:rPr>
      </w:pPr>
    </w:p>
    <w:p w:rsidR="00AE2DE5" w:rsidRPr="00F80ED2"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09.3.1</w:t>
      </w:r>
      <w:r>
        <w:rPr>
          <w:rFonts w:cs="Arial"/>
          <w:color w:val="000000"/>
          <w:sz w:val="22"/>
          <w:szCs w:val="22"/>
        </w:rPr>
        <w:tab/>
      </w:r>
      <w:r w:rsidRPr="00F80ED2">
        <w:rPr>
          <w:rFonts w:cs="Arial"/>
          <w:color w:val="000000"/>
          <w:sz w:val="22"/>
          <w:szCs w:val="22"/>
        </w:rPr>
        <w:t>JUEGOS, JUGUETES Y HOBBIES</w:t>
      </w:r>
    </w:p>
    <w:p w:rsidR="00AE2DE5" w:rsidRPr="00F80ED2" w:rsidRDefault="00AE2DE5" w:rsidP="00AE2DE5">
      <w:pPr>
        <w:pStyle w:val="A3"/>
        <w:spacing w:before="0"/>
        <w:ind w:left="2127"/>
        <w:rPr>
          <w:rStyle w:val="hps"/>
          <w:rFonts w:cs="Arial"/>
          <w:b w:val="0"/>
          <w:sz w:val="22"/>
          <w:szCs w:val="22"/>
        </w:rPr>
      </w:pPr>
      <w:r w:rsidRPr="00F80ED2">
        <w:rPr>
          <w:rStyle w:val="hps"/>
          <w:rFonts w:cs="Arial"/>
          <w:b w:val="0"/>
          <w:sz w:val="22"/>
          <w:szCs w:val="22"/>
        </w:rPr>
        <w:tab/>
      </w:r>
      <w:r w:rsidRPr="00F80ED2">
        <w:rPr>
          <w:rStyle w:val="hps"/>
          <w:rFonts w:cs="Arial"/>
          <w:b w:val="0"/>
          <w:sz w:val="22"/>
          <w:szCs w:val="22"/>
        </w:rPr>
        <w:tab/>
      </w:r>
    </w:p>
    <w:p w:rsidR="00AE2DE5" w:rsidRPr="000C6B13" w:rsidRDefault="00AE2DE5" w:rsidP="00AE2DE5">
      <w:pPr>
        <w:pStyle w:val="VIETA"/>
        <w:numPr>
          <w:ilvl w:val="0"/>
          <w:numId w:val="11"/>
        </w:numPr>
        <w:ind w:left="2098" w:hanging="357"/>
        <w:rPr>
          <w:rStyle w:val="hps"/>
        </w:rPr>
      </w:pPr>
      <w:r w:rsidRPr="000C6B13">
        <w:rPr>
          <w:rStyle w:val="hps"/>
        </w:rPr>
        <w:t xml:space="preserve">Juegos de cartas, juegos de </w:t>
      </w:r>
      <w:r>
        <w:rPr>
          <w:rStyle w:val="hps"/>
        </w:rPr>
        <w:t>mesa</w:t>
      </w:r>
      <w:r w:rsidRPr="000C6B13">
        <w:t xml:space="preserve">, juegos de ajedrez </w:t>
      </w:r>
      <w:r w:rsidRPr="000C6B13">
        <w:rPr>
          <w:rStyle w:val="hps"/>
        </w:rPr>
        <w:t>y similares.</w:t>
      </w:r>
    </w:p>
    <w:p w:rsidR="00AE2DE5" w:rsidRPr="000C6B13" w:rsidRDefault="00AE2DE5" w:rsidP="00AE2DE5">
      <w:pPr>
        <w:pStyle w:val="VIETA"/>
        <w:numPr>
          <w:ilvl w:val="0"/>
          <w:numId w:val="11"/>
        </w:numPr>
        <w:ind w:left="2098" w:hanging="357"/>
        <w:rPr>
          <w:rStyle w:val="hps"/>
        </w:rPr>
      </w:pPr>
      <w:r w:rsidRPr="000C6B13">
        <w:rPr>
          <w:rStyle w:val="hps"/>
        </w:rPr>
        <w:t>Juguetes de todo tipo, incluyendo muñecas, peluches, coches y trenes de juguete</w:t>
      </w:r>
      <w:r w:rsidRPr="000C6B13">
        <w:t xml:space="preserve">, </w:t>
      </w:r>
      <w:r w:rsidRPr="000C6B13">
        <w:rPr>
          <w:rStyle w:val="hps"/>
        </w:rPr>
        <w:t>juegos de construcción</w:t>
      </w:r>
      <w:r w:rsidRPr="000C6B13">
        <w:t xml:space="preserve">, rompecabezas, </w:t>
      </w:r>
      <w:r w:rsidRPr="000C6B13">
        <w:rPr>
          <w:rStyle w:val="hps"/>
        </w:rPr>
        <w:t>plastilina</w:t>
      </w:r>
      <w:r w:rsidRPr="000C6B13">
        <w:t xml:space="preserve">, juegos electrónicos, </w:t>
      </w:r>
      <w:r w:rsidRPr="000C6B13">
        <w:rPr>
          <w:rStyle w:val="hps"/>
        </w:rPr>
        <w:t>máscaras, monopatines.</w:t>
      </w:r>
    </w:p>
    <w:p w:rsidR="00AE2DE5" w:rsidRPr="000C6B13" w:rsidRDefault="00AE2DE5" w:rsidP="00AE2DE5">
      <w:pPr>
        <w:pStyle w:val="VIETA"/>
        <w:numPr>
          <w:ilvl w:val="0"/>
          <w:numId w:val="11"/>
        </w:numPr>
        <w:ind w:left="2098" w:hanging="357"/>
        <w:rPr>
          <w:rStyle w:val="hps"/>
        </w:rPr>
      </w:pPr>
      <w:r w:rsidRPr="000C6B13">
        <w:rPr>
          <w:rStyle w:val="hps"/>
        </w:rPr>
        <w:t>Disfraces y artículos de bromas.</w:t>
      </w:r>
    </w:p>
    <w:p w:rsidR="00AE2DE5" w:rsidRPr="000C6B13" w:rsidRDefault="00AE2DE5" w:rsidP="00AE2DE5">
      <w:pPr>
        <w:pStyle w:val="VIETA"/>
        <w:numPr>
          <w:ilvl w:val="0"/>
          <w:numId w:val="11"/>
        </w:numPr>
        <w:ind w:left="2098" w:hanging="357"/>
      </w:pPr>
      <w:r w:rsidRPr="000C6B13">
        <w:t>Guirnaldas y decoraciones para árboles de Navidad, etc</w:t>
      </w:r>
      <w:r>
        <w:t>.</w:t>
      </w:r>
    </w:p>
    <w:p w:rsidR="00AE2DE5" w:rsidRPr="000C6B13" w:rsidRDefault="00AE2DE5" w:rsidP="00AE2DE5">
      <w:pPr>
        <w:pStyle w:val="VIETA"/>
        <w:numPr>
          <w:ilvl w:val="0"/>
          <w:numId w:val="11"/>
        </w:numPr>
        <w:ind w:left="2098" w:hanging="357"/>
        <w:rPr>
          <w:rStyle w:val="hps"/>
        </w:rPr>
      </w:pPr>
      <w:r w:rsidRPr="000C6B13">
        <w:t xml:space="preserve">Fuegos artificiales y </w:t>
      </w:r>
      <w:r w:rsidRPr="000C6B13">
        <w:rPr>
          <w:rStyle w:val="hps"/>
        </w:rPr>
        <w:t>cohetes.</w:t>
      </w:r>
    </w:p>
    <w:p w:rsidR="00AE2DE5" w:rsidRPr="000C6B13" w:rsidRDefault="00AE2DE5" w:rsidP="00AE2DE5">
      <w:pPr>
        <w:pStyle w:val="VIETA"/>
        <w:numPr>
          <w:ilvl w:val="0"/>
          <w:numId w:val="11"/>
        </w:numPr>
        <w:ind w:left="2098" w:hanging="357"/>
        <w:rPr>
          <w:rStyle w:val="hps"/>
        </w:rPr>
      </w:pPr>
      <w:r w:rsidRPr="000C6B13">
        <w:rPr>
          <w:rStyle w:val="hps"/>
        </w:rPr>
        <w:t>Filatelia y otros artículos para colecciones (monedas</w:t>
      </w:r>
      <w:r w:rsidRPr="000C6B13">
        <w:t xml:space="preserve">, medallas, minerales, </w:t>
      </w:r>
      <w:r w:rsidRPr="000C6B13">
        <w:rPr>
          <w:rStyle w:val="hps"/>
        </w:rPr>
        <w:t>especímenes zoológicos y botánicos</w:t>
      </w:r>
      <w:r w:rsidRPr="000C6B13">
        <w:t xml:space="preserve">, etc.) </w:t>
      </w:r>
      <w:r w:rsidRPr="000C6B13">
        <w:rPr>
          <w:rStyle w:val="hps"/>
        </w:rPr>
        <w:t>y otras herramientas y artículos para hobbies.</w:t>
      </w:r>
    </w:p>
    <w:p w:rsidR="00AE2DE5" w:rsidRPr="000F5849" w:rsidRDefault="00AE2DE5" w:rsidP="00AE2DE5">
      <w:pPr>
        <w:pStyle w:val="VIETA"/>
        <w:numPr>
          <w:ilvl w:val="0"/>
          <w:numId w:val="11"/>
        </w:numPr>
        <w:ind w:left="2098" w:hanging="357"/>
        <w:rPr>
          <w:rStyle w:val="hps"/>
          <w:b/>
        </w:rPr>
      </w:pPr>
      <w:r>
        <w:rPr>
          <w:rStyle w:val="hps"/>
        </w:rPr>
        <w:t xml:space="preserve">Consolas y videoconsolas; software de videojuegos, </w:t>
      </w:r>
      <w:r w:rsidRPr="000C6B13">
        <w:rPr>
          <w:rStyle w:val="hps"/>
        </w:rPr>
        <w:t xml:space="preserve">juegos de vídeo </w:t>
      </w:r>
      <w:r>
        <w:rPr>
          <w:rStyle w:val="hps"/>
        </w:rPr>
        <w:t xml:space="preserve">en </w:t>
      </w:r>
      <w:r w:rsidRPr="000C6B13">
        <w:rPr>
          <w:rStyle w:val="hps"/>
        </w:rPr>
        <w:t>CD-ROM</w:t>
      </w:r>
      <w:r>
        <w:rPr>
          <w:rStyle w:val="hps"/>
        </w:rPr>
        <w:t>…</w:t>
      </w:r>
    </w:p>
    <w:p w:rsidR="00AE2DE5" w:rsidRDefault="00AE2DE5" w:rsidP="00AE2DE5">
      <w:pPr>
        <w:pStyle w:val="VIETA"/>
        <w:ind w:firstLine="0"/>
        <w:rPr>
          <w:rStyle w:val="hps"/>
        </w:rPr>
      </w:pPr>
    </w:p>
    <w:p w:rsidR="00AE2DE5" w:rsidRPr="00B502D8" w:rsidRDefault="00AE2DE5" w:rsidP="00AE2DE5">
      <w:pPr>
        <w:pStyle w:val="Excluye"/>
        <w:rPr>
          <w:rStyle w:val="hps"/>
          <w:b/>
        </w:rPr>
      </w:pPr>
      <w:r w:rsidRPr="00B502D8">
        <w:rPr>
          <w:rStyle w:val="hps"/>
        </w:rPr>
        <w:t>Excluye</w:t>
      </w:r>
      <w:r w:rsidRPr="000C6B13">
        <w:rPr>
          <w:rStyle w:val="hps"/>
        </w:rPr>
        <w:t>:</w:t>
      </w:r>
    </w:p>
    <w:p w:rsidR="00AE2DE5" w:rsidRPr="00B502D8" w:rsidRDefault="00AE2DE5" w:rsidP="00AE2DE5">
      <w:pPr>
        <w:pStyle w:val="VIETA"/>
        <w:numPr>
          <w:ilvl w:val="0"/>
          <w:numId w:val="11"/>
        </w:numPr>
        <w:ind w:left="2098" w:hanging="357"/>
      </w:pPr>
      <w:r w:rsidRPr="00B502D8">
        <w:rPr>
          <w:rStyle w:val="hps"/>
        </w:rPr>
        <w:t>Objetos de colección</w:t>
      </w:r>
      <w:r w:rsidRPr="00B502D8">
        <w:t xml:space="preserve"> que </w:t>
      </w:r>
      <w:r w:rsidRPr="00B502D8">
        <w:rPr>
          <w:rStyle w:val="hps"/>
        </w:rPr>
        <w:t>se consideran obras de arte o antigüedades.</w:t>
      </w:r>
    </w:p>
    <w:p w:rsidR="00AE2DE5" w:rsidRDefault="00AE2DE5" w:rsidP="00AE2DE5">
      <w:pPr>
        <w:pStyle w:val="VIETA"/>
        <w:numPr>
          <w:ilvl w:val="0"/>
          <w:numId w:val="11"/>
        </w:numPr>
        <w:ind w:left="2098" w:hanging="357"/>
      </w:pPr>
      <w:r w:rsidRPr="00B502D8">
        <w:rPr>
          <w:rStyle w:val="hps"/>
        </w:rPr>
        <w:t>Árboles de Navidad, tanto naturales como artificiales (</w:t>
      </w:r>
      <w:r w:rsidRPr="00B502D8">
        <w:t>09.3.3.2).</w:t>
      </w:r>
    </w:p>
    <w:p w:rsidR="00AE2DE5" w:rsidRPr="00B502D8" w:rsidRDefault="00AE2DE5" w:rsidP="00AE2DE5">
      <w:pPr>
        <w:pStyle w:val="VIETA"/>
        <w:numPr>
          <w:ilvl w:val="0"/>
          <w:numId w:val="11"/>
        </w:numPr>
        <w:ind w:left="2098" w:hanging="357"/>
      </w:pPr>
      <w:r>
        <w:t>Juguetes eróticos (12.1.3.1).</w:t>
      </w:r>
    </w:p>
    <w:p w:rsidR="00AE2DE5" w:rsidRDefault="00AE2DE5" w:rsidP="00AE2DE5">
      <w:pPr>
        <w:pStyle w:val="TtuloCdigo"/>
      </w:pPr>
    </w:p>
    <w:p w:rsidR="00AE2DE5" w:rsidRDefault="00AE2DE5" w:rsidP="00AE2DE5">
      <w:pPr>
        <w:pStyle w:val="TtuloCdigo"/>
      </w:pPr>
    </w:p>
    <w:p w:rsidR="00AE2DE5" w:rsidRPr="00F80ED2" w:rsidRDefault="00AE2DE5" w:rsidP="00AE2DE5">
      <w:pPr>
        <w:pStyle w:val="TtuloCdigo"/>
      </w:pPr>
      <w:r>
        <w:t>09.3.1.1</w:t>
      </w:r>
      <w:r>
        <w:tab/>
      </w:r>
      <w:r w:rsidRPr="00F80ED2">
        <w:t xml:space="preserve">JUEGOS Y HOBBIES </w:t>
      </w:r>
    </w:p>
    <w:p w:rsidR="00AE2DE5" w:rsidRPr="00F80ED2" w:rsidRDefault="00AE2DE5" w:rsidP="00AE2DE5">
      <w:pPr>
        <w:pStyle w:val="Referencia"/>
        <w:rPr>
          <w:b/>
        </w:rPr>
      </w:pPr>
      <w:r w:rsidRPr="00F80ED2">
        <w:t>Bisemanal</w:t>
      </w:r>
      <w:r w:rsidRPr="00F80ED2">
        <w:rPr>
          <w:b/>
        </w:rPr>
        <w:tab/>
      </w:r>
    </w:p>
    <w:p w:rsidR="00AE2DE5" w:rsidRPr="000C6B13" w:rsidRDefault="00AE2DE5" w:rsidP="00AE2DE5">
      <w:pPr>
        <w:pStyle w:val="VIETA"/>
        <w:numPr>
          <w:ilvl w:val="0"/>
          <w:numId w:val="11"/>
        </w:numPr>
        <w:ind w:left="2098" w:hanging="357"/>
      </w:pPr>
      <w:r w:rsidRPr="000C6B13">
        <w:t>Juegos de cartas, naipes y juegos de mesa; juegos de ajedrez, bingo y similares.</w:t>
      </w:r>
    </w:p>
    <w:p w:rsidR="00AE2DE5" w:rsidRPr="000C6B13" w:rsidRDefault="00AE2DE5" w:rsidP="00AE2DE5">
      <w:pPr>
        <w:pStyle w:val="VIETA"/>
        <w:numPr>
          <w:ilvl w:val="0"/>
          <w:numId w:val="11"/>
        </w:numPr>
        <w:ind w:left="2098" w:hanging="357"/>
      </w:pPr>
      <w:r w:rsidRPr="000C6B13">
        <w:t>Cromos y álbumes para coleccionar (liga de fútbol...). Álbumes de sellos, monedas.</w:t>
      </w:r>
    </w:p>
    <w:p w:rsidR="00AE2DE5" w:rsidRPr="000C6B13" w:rsidRDefault="00AE2DE5" w:rsidP="00AE2DE5">
      <w:pPr>
        <w:pStyle w:val="VIETA"/>
        <w:numPr>
          <w:ilvl w:val="0"/>
          <w:numId w:val="11"/>
        </w:numPr>
        <w:ind w:left="2098" w:hanging="357"/>
        <w:rPr>
          <w:rStyle w:val="hps"/>
        </w:rPr>
      </w:pPr>
      <w:r w:rsidRPr="000C6B13">
        <w:rPr>
          <w:rStyle w:val="hps"/>
        </w:rPr>
        <w:t>Artículos para colecciones (filatelia, monedas</w:t>
      </w:r>
      <w:r w:rsidRPr="000C6B13">
        <w:t xml:space="preserve">, medallas, minerales, especímenes </w:t>
      </w:r>
      <w:r w:rsidRPr="000C6B13">
        <w:rPr>
          <w:rStyle w:val="hps"/>
        </w:rPr>
        <w:t>zoológicos y botánicos</w:t>
      </w:r>
      <w:r w:rsidRPr="000C6B13">
        <w:t xml:space="preserve">, etc.) y </w:t>
      </w:r>
      <w:r w:rsidRPr="000C6B13">
        <w:rPr>
          <w:rStyle w:val="hps"/>
        </w:rPr>
        <w:t xml:space="preserve">otras herramientas y artículos para hobbies. </w:t>
      </w:r>
    </w:p>
    <w:p w:rsidR="00AE2DE5" w:rsidRPr="000C6B13" w:rsidRDefault="00AE2DE5" w:rsidP="00AE2DE5">
      <w:pPr>
        <w:pStyle w:val="VIETA"/>
        <w:numPr>
          <w:ilvl w:val="0"/>
          <w:numId w:val="11"/>
        </w:numPr>
        <w:ind w:left="2098" w:hanging="357"/>
        <w:rPr>
          <w:rStyle w:val="hps"/>
        </w:rPr>
      </w:pPr>
      <w:r w:rsidRPr="000C6B13">
        <w:rPr>
          <w:rStyle w:val="hps"/>
        </w:rPr>
        <w:t xml:space="preserve">Cuadros punto de cruz. </w:t>
      </w:r>
    </w:p>
    <w:p w:rsidR="00AE2DE5" w:rsidRDefault="00AE2DE5" w:rsidP="00AE2DE5">
      <w:pPr>
        <w:pStyle w:val="VIETA"/>
        <w:numPr>
          <w:ilvl w:val="0"/>
          <w:numId w:val="11"/>
        </w:numPr>
        <w:ind w:left="2098" w:hanging="357"/>
        <w:rPr>
          <w:rStyle w:val="hps"/>
        </w:rPr>
      </w:pPr>
      <w:r w:rsidRPr="000C6B13">
        <w:rPr>
          <w:rStyle w:val="hps"/>
        </w:rPr>
        <w:t>Bufandas y banderas de equipos deportivos.</w:t>
      </w:r>
    </w:p>
    <w:p w:rsidR="00AE2DE5" w:rsidRPr="000C6B13" w:rsidRDefault="00AE2DE5" w:rsidP="00AE2DE5">
      <w:pPr>
        <w:pStyle w:val="VIETA"/>
        <w:numPr>
          <w:ilvl w:val="0"/>
          <w:numId w:val="11"/>
        </w:numPr>
        <w:ind w:left="2098" w:hanging="357"/>
        <w:rPr>
          <w:rStyle w:val="hps"/>
        </w:rPr>
      </w:pPr>
      <w:r>
        <w:rPr>
          <w:rStyle w:val="hps"/>
        </w:rPr>
        <w:t xml:space="preserve">Consolas y videoconsolas. </w:t>
      </w:r>
      <w:r w:rsidRPr="000C6B13">
        <w:t xml:space="preserve">Juegos electrónicos, videojuegos (aparatos y cartuchos), juegos de ordenador para ser enchufados a la televisión. Software de videojuegos. </w:t>
      </w:r>
      <w:r w:rsidRPr="000C6B13">
        <w:rPr>
          <w:rStyle w:val="hps"/>
        </w:rPr>
        <w:t>Casetes de videojuegos y juegos de vídeo</w:t>
      </w:r>
      <w:r>
        <w:rPr>
          <w:rStyle w:val="hps"/>
        </w:rPr>
        <w:t xml:space="preserve"> en</w:t>
      </w:r>
      <w:r w:rsidRPr="000C6B13">
        <w:rPr>
          <w:rStyle w:val="hps"/>
        </w:rPr>
        <w:t xml:space="preserve"> CD-ROM.</w:t>
      </w:r>
    </w:p>
    <w:p w:rsidR="00AE2DE5" w:rsidRPr="000C6B13" w:rsidRDefault="00AE2DE5" w:rsidP="00AE2DE5">
      <w:pPr>
        <w:pStyle w:val="VIETA"/>
        <w:numPr>
          <w:ilvl w:val="0"/>
          <w:numId w:val="11"/>
        </w:numPr>
        <w:ind w:left="2098" w:hanging="357"/>
      </w:pPr>
      <w:r w:rsidRPr="000C6B13">
        <w:t>Álbumes para scrapbooking (</w:t>
      </w:r>
      <w:r w:rsidRPr="000C6B13">
        <w:rPr>
          <w:rStyle w:val="hps"/>
        </w:rPr>
        <w:t>libros de recuerdos infantiles)</w:t>
      </w:r>
      <w:r w:rsidRPr="000C6B13">
        <w:t>.</w:t>
      </w:r>
    </w:p>
    <w:p w:rsidR="00AE2DE5" w:rsidRPr="00F80ED2" w:rsidRDefault="00AE2DE5" w:rsidP="00AE2DE5">
      <w:pPr>
        <w:keepLines/>
        <w:tabs>
          <w:tab w:val="left" w:pos="1757"/>
        </w:tabs>
        <w:ind w:left="2127"/>
        <w:jc w:val="both"/>
        <w:rPr>
          <w:rFonts w:ascii="Arial" w:hAnsi="Arial" w:cs="Arial"/>
          <w:color w:val="000000"/>
        </w:rPr>
      </w:pPr>
    </w:p>
    <w:p w:rsidR="00AE2DE5" w:rsidRDefault="00AE2DE5" w:rsidP="00AE2DE5">
      <w:pPr>
        <w:keepLines/>
        <w:tabs>
          <w:tab w:val="left" w:pos="1757"/>
        </w:tabs>
        <w:ind w:left="2127"/>
        <w:jc w:val="both"/>
        <w:rPr>
          <w:rFonts w:ascii="Arial" w:hAnsi="Arial" w:cs="Arial"/>
          <w:color w:val="000000"/>
        </w:rPr>
      </w:pPr>
      <w:r w:rsidRPr="000C6B13">
        <w:rPr>
          <w:rFonts w:ascii="Arial" w:hAnsi="Arial" w:cs="Arial"/>
          <w:color w:val="000000"/>
          <w:u w:val="single"/>
        </w:rPr>
        <w:t>Incluye</w:t>
      </w:r>
      <w:r w:rsidRPr="00F80ED2">
        <w:rPr>
          <w:rFonts w:ascii="Arial" w:hAnsi="Arial" w:cs="Arial"/>
          <w:color w:val="000000"/>
        </w:rPr>
        <w:t xml:space="preserve"> las reparaciones tanto fuera como a cuenta del hogar.</w:t>
      </w:r>
    </w:p>
    <w:p w:rsidR="00AE2DE5" w:rsidRDefault="00AE2DE5" w:rsidP="00AE2DE5">
      <w:pPr>
        <w:keepLines/>
        <w:tabs>
          <w:tab w:val="left" w:pos="1757"/>
        </w:tabs>
        <w:ind w:left="2127"/>
        <w:jc w:val="both"/>
        <w:rPr>
          <w:rFonts w:ascii="Arial" w:hAnsi="Arial" w:cs="Arial"/>
          <w:color w:val="000000"/>
        </w:rPr>
      </w:pPr>
    </w:p>
    <w:p w:rsidR="00AE2DE5" w:rsidRDefault="00AE2DE5" w:rsidP="00AE2DE5">
      <w:pPr>
        <w:pStyle w:val="Excluye"/>
      </w:pPr>
      <w:r>
        <w:t>Excluye:</w:t>
      </w:r>
    </w:p>
    <w:p w:rsidR="00AE2DE5" w:rsidRPr="00140AFD" w:rsidRDefault="00AE2DE5" w:rsidP="00AE2DE5">
      <w:pPr>
        <w:pStyle w:val="VIETA"/>
        <w:numPr>
          <w:ilvl w:val="0"/>
          <w:numId w:val="11"/>
        </w:numPr>
        <w:ind w:left="2098" w:hanging="357"/>
        <w:rPr>
          <w:rStyle w:val="hps"/>
        </w:rPr>
      </w:pPr>
      <w:r w:rsidRPr="00140AFD">
        <w:rPr>
          <w:rStyle w:val="hps"/>
        </w:rPr>
        <w:t>Alquiler de consolas, videoconsolas y videojuegos. Cuotas de suscripción y p</w:t>
      </w:r>
      <w:r>
        <w:rPr>
          <w:rStyle w:val="hps"/>
        </w:rPr>
        <w:t>articipación para juegos online (09.4.1.2).</w:t>
      </w:r>
    </w:p>
    <w:p w:rsidR="00AE2DE5" w:rsidRPr="00140AFD" w:rsidRDefault="00AE2DE5" w:rsidP="00AE2DE5">
      <w:pPr>
        <w:keepLines/>
        <w:tabs>
          <w:tab w:val="left" w:pos="1757"/>
        </w:tabs>
        <w:ind w:left="2127"/>
        <w:jc w:val="both"/>
        <w:rPr>
          <w:rFonts w:ascii="Arial" w:hAnsi="Arial" w:cs="Arial"/>
          <w:color w:val="000000"/>
          <w:lang w:val="es-ES_tradnl"/>
        </w:rPr>
      </w:pPr>
    </w:p>
    <w:p w:rsidR="00AE2DE5" w:rsidRPr="00F80ED2" w:rsidRDefault="00AE2DE5" w:rsidP="00AE2DE5">
      <w:pPr>
        <w:keepLines/>
        <w:tabs>
          <w:tab w:val="left" w:pos="1757"/>
        </w:tabs>
        <w:jc w:val="both"/>
        <w:rPr>
          <w:rFonts w:ascii="Arial" w:hAnsi="Arial" w:cs="Arial"/>
          <w:color w:val="000000"/>
        </w:rPr>
      </w:pPr>
    </w:p>
    <w:p w:rsidR="00AE2DE5" w:rsidRPr="000C6B13" w:rsidRDefault="00AE2DE5" w:rsidP="00AE2DE5">
      <w:pPr>
        <w:pStyle w:val="TtuloCdigo"/>
      </w:pPr>
      <w:r w:rsidRPr="000C6B13">
        <w:t>09.3</w:t>
      </w:r>
      <w:r>
        <w:t>.1.2</w:t>
      </w:r>
      <w:r>
        <w:tab/>
      </w:r>
      <w:r w:rsidRPr="000C6B13">
        <w:t>JUGUETES Y ARTÍCULOS DE FIESTA (NUEVO)</w:t>
      </w:r>
    </w:p>
    <w:p w:rsidR="00AE2DE5" w:rsidRPr="00F80ED2" w:rsidRDefault="00AE2DE5" w:rsidP="00AE2DE5">
      <w:pPr>
        <w:pStyle w:val="Referencia"/>
        <w:rPr>
          <w:b/>
        </w:rPr>
      </w:pPr>
      <w:r w:rsidRPr="00F80ED2">
        <w:t>Bisemanal</w:t>
      </w:r>
      <w:r w:rsidRPr="00F80ED2">
        <w:rPr>
          <w:b/>
        </w:rPr>
        <w:tab/>
      </w:r>
    </w:p>
    <w:p w:rsidR="00AE2DE5" w:rsidRDefault="00AE2DE5" w:rsidP="00AE2DE5">
      <w:pPr>
        <w:pStyle w:val="VIETA"/>
        <w:numPr>
          <w:ilvl w:val="0"/>
          <w:numId w:val="11"/>
        </w:numPr>
        <w:ind w:left="2098" w:hanging="357"/>
      </w:pPr>
      <w:r w:rsidRPr="00F80ED2">
        <w:t xml:space="preserve">Juguetes de todo tipo, incluyendo muñecas, muñecos de peluche, coches y trenes de juguete, plastilina, </w:t>
      </w:r>
      <w:r>
        <w:t>juegos de construcción, puzles.</w:t>
      </w:r>
    </w:p>
    <w:p w:rsidR="00AE2DE5" w:rsidRDefault="00AE2DE5" w:rsidP="00AE2DE5">
      <w:pPr>
        <w:pStyle w:val="VIETA"/>
        <w:numPr>
          <w:ilvl w:val="0"/>
          <w:numId w:val="11"/>
        </w:numPr>
        <w:ind w:left="2098" w:hanging="357"/>
      </w:pPr>
      <w:r w:rsidRPr="00F80ED2">
        <w:t>Bicicletas en miniatura, monopatines, patinetes.</w:t>
      </w:r>
    </w:p>
    <w:p w:rsidR="00AE2DE5" w:rsidRPr="00F80ED2" w:rsidRDefault="00AE2DE5" w:rsidP="00AE2DE5">
      <w:pPr>
        <w:pStyle w:val="VIETA"/>
        <w:numPr>
          <w:ilvl w:val="0"/>
          <w:numId w:val="11"/>
        </w:numPr>
        <w:ind w:left="2098" w:hanging="357"/>
      </w:pPr>
      <w:r w:rsidRPr="00F80ED2">
        <w:t>Pelotas.</w:t>
      </w:r>
    </w:p>
    <w:p w:rsidR="00AE2DE5" w:rsidRPr="00F80ED2" w:rsidRDefault="00AE2DE5" w:rsidP="00AE2DE5">
      <w:pPr>
        <w:pStyle w:val="VIETA"/>
        <w:numPr>
          <w:ilvl w:val="0"/>
          <w:numId w:val="11"/>
        </w:numPr>
        <w:ind w:left="2098" w:hanging="357"/>
      </w:pPr>
      <w:r w:rsidRPr="00F80ED2">
        <w:t>Cubos, palas y otros artículos para jugar en la arena.</w:t>
      </w:r>
    </w:p>
    <w:p w:rsidR="00AE2DE5" w:rsidRPr="00F80ED2" w:rsidRDefault="00AE2DE5" w:rsidP="00AE2DE5">
      <w:pPr>
        <w:pStyle w:val="VIETA"/>
        <w:numPr>
          <w:ilvl w:val="0"/>
          <w:numId w:val="11"/>
        </w:numPr>
        <w:ind w:left="2098" w:hanging="357"/>
      </w:pPr>
      <w:r w:rsidRPr="00F80ED2">
        <w:t>Máscaras, disfraces, trajes regionales, excepto el alquiler. Túnicas de semana santa.</w:t>
      </w:r>
    </w:p>
    <w:p w:rsidR="00AE2DE5" w:rsidRPr="00F80ED2" w:rsidRDefault="00AE2DE5" w:rsidP="00AE2DE5">
      <w:pPr>
        <w:pStyle w:val="VIETA"/>
        <w:numPr>
          <w:ilvl w:val="0"/>
          <w:numId w:val="11"/>
        </w:numPr>
        <w:ind w:left="2098" w:hanging="357"/>
      </w:pPr>
      <w:r w:rsidRPr="00F80ED2">
        <w:t xml:space="preserve">Artículos de broma, para fiestas, artículos de Navidad, decoraciones del árbol de Navidad. </w:t>
      </w:r>
    </w:p>
    <w:p w:rsidR="00AE2DE5" w:rsidRPr="00F80ED2" w:rsidRDefault="00AE2DE5" w:rsidP="00AE2DE5">
      <w:pPr>
        <w:pStyle w:val="VIETA"/>
        <w:numPr>
          <w:ilvl w:val="0"/>
          <w:numId w:val="11"/>
        </w:numPr>
        <w:ind w:left="2098" w:hanging="357"/>
      </w:pPr>
      <w:r w:rsidRPr="00F80ED2">
        <w:t>Fuegos artificiales y cohetes.</w:t>
      </w:r>
    </w:p>
    <w:p w:rsidR="00AE2DE5" w:rsidRPr="00F80ED2" w:rsidRDefault="00AE2DE5" w:rsidP="00AE2DE5">
      <w:pPr>
        <w:pStyle w:val="VIETA"/>
        <w:numPr>
          <w:ilvl w:val="0"/>
          <w:numId w:val="11"/>
        </w:numPr>
        <w:ind w:left="2098" w:hanging="357"/>
      </w:pPr>
      <w:r w:rsidRPr="00F80ED2">
        <w:t>Pequeños instrumentos musicales de juguete.</w:t>
      </w:r>
    </w:p>
    <w:p w:rsidR="00AE2DE5" w:rsidRPr="00F80ED2" w:rsidRDefault="00AE2DE5" w:rsidP="00AE2DE5">
      <w:pPr>
        <w:pStyle w:val="VIETA"/>
        <w:numPr>
          <w:ilvl w:val="0"/>
          <w:numId w:val="11"/>
        </w:numPr>
        <w:ind w:left="2098" w:hanging="357"/>
      </w:pPr>
      <w:r w:rsidRPr="00F80ED2">
        <w:t>Aparatos de radiocontrol de maquetas (aviones, barcos, coches…)</w:t>
      </w:r>
      <w:r>
        <w:t>.</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r w:rsidRPr="000C6B13">
        <w:rPr>
          <w:rFonts w:ascii="Arial" w:hAnsi="Arial" w:cs="Arial"/>
          <w:color w:val="000000"/>
          <w:u w:val="single"/>
        </w:rPr>
        <w:t>Incluye</w:t>
      </w:r>
      <w:r w:rsidRPr="00F80ED2">
        <w:rPr>
          <w:rFonts w:ascii="Arial" w:hAnsi="Arial" w:cs="Arial"/>
          <w:color w:val="000000"/>
        </w:rPr>
        <w:t xml:space="preserve"> las reparaciones tanto fuera como a cuenta del hogar.</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Bicicletas y triciclos infantiles y de juguete (07.1.3.0)</w:t>
      </w:r>
      <w:r>
        <w:t>.</w:t>
      </w:r>
    </w:p>
    <w:p w:rsidR="00AE2DE5" w:rsidRPr="00F80ED2" w:rsidRDefault="00AE2DE5" w:rsidP="00AE2DE5">
      <w:pPr>
        <w:pStyle w:val="VIETA"/>
        <w:numPr>
          <w:ilvl w:val="0"/>
          <w:numId w:val="11"/>
        </w:numPr>
        <w:ind w:left="2098" w:hanging="357"/>
      </w:pPr>
      <w:r w:rsidRPr="00F80ED2">
        <w:t>Alquiler y reparación de disfraces, trajes regionales (03.1.4.2)</w:t>
      </w:r>
      <w:r>
        <w:t>.</w:t>
      </w:r>
    </w:p>
    <w:p w:rsidR="00AE2DE5" w:rsidRPr="00F80ED2" w:rsidRDefault="00AE2DE5" w:rsidP="00AE2DE5">
      <w:pPr>
        <w:pStyle w:val="VIETA"/>
        <w:numPr>
          <w:ilvl w:val="0"/>
          <w:numId w:val="11"/>
        </w:numPr>
        <w:ind w:left="2098" w:hanging="357"/>
      </w:pPr>
      <w:r w:rsidRPr="00F80ED2">
        <w:t>Limpieza y conservación de disfraces, trajes regionales (03.1.4.1).</w:t>
      </w:r>
    </w:p>
    <w:p w:rsidR="00AE2DE5" w:rsidRDefault="00AE2DE5" w:rsidP="00AE2DE5">
      <w:pPr>
        <w:pStyle w:val="VIETA"/>
        <w:numPr>
          <w:ilvl w:val="0"/>
          <w:numId w:val="11"/>
        </w:numPr>
        <w:ind w:left="2098" w:hanging="357"/>
      </w:pPr>
      <w:r w:rsidRPr="00F80ED2">
        <w:rPr>
          <w:b/>
        </w:rPr>
        <w:t>Flauta dulce para niños</w:t>
      </w:r>
      <w:r w:rsidRPr="00F80ED2">
        <w:t xml:space="preserve"> (09.2.2.1)</w:t>
      </w:r>
      <w:r>
        <w:t>.</w:t>
      </w:r>
    </w:p>
    <w:p w:rsidR="00AE2DE5" w:rsidRPr="00B502D8" w:rsidRDefault="00AE2DE5" w:rsidP="00AE2DE5">
      <w:pPr>
        <w:pStyle w:val="VIETA"/>
        <w:numPr>
          <w:ilvl w:val="0"/>
          <w:numId w:val="11"/>
        </w:numPr>
        <w:ind w:left="2098" w:hanging="357"/>
      </w:pPr>
      <w:r>
        <w:t>Juguetes eróticos (12.1.3.1).</w:t>
      </w:r>
    </w:p>
    <w:p w:rsidR="00AE2DE5" w:rsidRDefault="00AE2DE5" w:rsidP="00AE2DE5">
      <w:pPr>
        <w:pStyle w:val="A2"/>
        <w:keepNext w:val="0"/>
        <w:tabs>
          <w:tab w:val="clear" w:pos="993"/>
          <w:tab w:val="clear" w:pos="1757"/>
        </w:tabs>
        <w:spacing w:before="0"/>
        <w:ind w:left="2127" w:hanging="2127"/>
        <w:rPr>
          <w:rFonts w:cs="Arial"/>
          <w:color w:val="000000"/>
          <w:sz w:val="22"/>
          <w:szCs w:val="22"/>
        </w:rPr>
      </w:pPr>
      <w:r w:rsidRPr="00F80ED2">
        <w:rPr>
          <w:rFonts w:cs="Arial"/>
          <w:color w:val="000000"/>
          <w:sz w:val="22"/>
          <w:szCs w:val="22"/>
        </w:rPr>
        <w:t>09.3.2</w:t>
      </w:r>
      <w:r w:rsidRPr="00F80ED2">
        <w:rPr>
          <w:rFonts w:cs="Arial"/>
          <w:color w:val="000000"/>
          <w:sz w:val="22"/>
          <w:szCs w:val="22"/>
        </w:rPr>
        <w:tab/>
        <w:t>EQUIPO PARA EL DEPORTE</w:t>
      </w:r>
      <w:r>
        <w:rPr>
          <w:rFonts w:cs="Arial"/>
          <w:color w:val="000000"/>
          <w:sz w:val="22"/>
          <w:szCs w:val="22"/>
        </w:rPr>
        <w:t>, ACAMPADA Y OCIO AL AIRE LIBRE</w:t>
      </w:r>
    </w:p>
    <w:p w:rsidR="00AE2DE5" w:rsidRDefault="00AE2DE5" w:rsidP="00AE2DE5">
      <w:pPr>
        <w:pStyle w:val="A2"/>
        <w:keepNext w:val="0"/>
        <w:tabs>
          <w:tab w:val="clear" w:pos="993"/>
        </w:tabs>
        <w:spacing w:before="0"/>
        <w:rPr>
          <w:rFonts w:cs="Arial"/>
          <w:color w:val="000000"/>
          <w:sz w:val="22"/>
          <w:szCs w:val="22"/>
        </w:rPr>
      </w:pPr>
    </w:p>
    <w:p w:rsidR="00AE2DE5" w:rsidRPr="00F80ED2" w:rsidRDefault="00AE2DE5" w:rsidP="00AE2DE5">
      <w:pPr>
        <w:pStyle w:val="A2"/>
        <w:keepNext w:val="0"/>
        <w:tabs>
          <w:tab w:val="clear" w:pos="993"/>
        </w:tabs>
        <w:spacing w:before="0"/>
        <w:rPr>
          <w:rFonts w:cs="Arial"/>
          <w:color w:val="000000"/>
          <w:sz w:val="22"/>
          <w:szCs w:val="22"/>
        </w:rPr>
      </w:pPr>
    </w:p>
    <w:p w:rsidR="00AE2DE5" w:rsidRPr="00F80ED2" w:rsidRDefault="00AE2DE5" w:rsidP="00AE2DE5">
      <w:pPr>
        <w:pStyle w:val="TtuloCdigo"/>
      </w:pPr>
      <w:r>
        <w:t>09.3.2.1</w:t>
      </w:r>
      <w:r>
        <w:tab/>
      </w:r>
      <w:r w:rsidRPr="00F80ED2">
        <w:t>EQUIPO PARA DEPORTE (TANTO AL AIRE LI</w:t>
      </w:r>
      <w:r>
        <w:t>BRE COMO EN LUGARES CUBIERTOS)</w:t>
      </w:r>
    </w:p>
    <w:p w:rsidR="00AE2DE5" w:rsidRPr="00F80ED2" w:rsidRDefault="00AE2DE5" w:rsidP="00AE2DE5">
      <w:pPr>
        <w:pStyle w:val="Referencia"/>
      </w:pPr>
      <w:r w:rsidRPr="00F80ED2">
        <w:t>Trimestral</w:t>
      </w:r>
      <w:r w:rsidRPr="00F80ED2">
        <w:tab/>
      </w:r>
    </w:p>
    <w:p w:rsidR="00AE2DE5" w:rsidRPr="00755237" w:rsidRDefault="00AE2DE5" w:rsidP="00AE2DE5">
      <w:pPr>
        <w:pStyle w:val="VIETA"/>
        <w:numPr>
          <w:ilvl w:val="0"/>
          <w:numId w:val="11"/>
        </w:numPr>
        <w:ind w:left="2098" w:hanging="357"/>
      </w:pPr>
      <w:r w:rsidRPr="00755237">
        <w:t>Equipo para el deporte, la gimnasia y la educación física tales como pelotas de tenis, de ping-pong, volantes de bádminton, balones, raquetas, palos, palos de golf; patines de cualquier tipo, pesas, discos, jabalinas, sables,  extensores y otros equipos de musculación (barras, mancuernas, bloqueador de disco...).</w:t>
      </w:r>
    </w:p>
    <w:p w:rsidR="00AE2DE5" w:rsidRPr="00755237" w:rsidRDefault="00AE2DE5" w:rsidP="00AE2DE5">
      <w:pPr>
        <w:pStyle w:val="VIETA"/>
        <w:numPr>
          <w:ilvl w:val="0"/>
          <w:numId w:val="11"/>
        </w:numPr>
        <w:ind w:left="2098" w:hanging="357"/>
      </w:pPr>
      <w:r w:rsidRPr="00755237">
        <w:t>Ropa deportiva utilizada exclusivamente para actividades deportivas (trajes de esquí, golf, equitación...), ropa y trajes de triatlón.</w:t>
      </w:r>
    </w:p>
    <w:p w:rsidR="00AE2DE5" w:rsidRPr="00755237" w:rsidRDefault="00AE2DE5" w:rsidP="00AE2DE5">
      <w:pPr>
        <w:pStyle w:val="VIETA"/>
        <w:numPr>
          <w:ilvl w:val="0"/>
          <w:numId w:val="11"/>
        </w:numPr>
        <w:ind w:left="2098" w:hanging="357"/>
      </w:pPr>
      <w:r w:rsidRPr="00755237">
        <w:t xml:space="preserve">Zapato para deporte como zapatos de bolera, botas de fútbol o baloncesto, zapatos de golf, zapatillas con clavos, botas de esquí, zapatos con patines incluidos. </w:t>
      </w:r>
    </w:p>
    <w:p w:rsidR="00AE2DE5" w:rsidRDefault="00AE2DE5" w:rsidP="00AE2DE5">
      <w:pPr>
        <w:pStyle w:val="VIETA"/>
        <w:numPr>
          <w:ilvl w:val="0"/>
          <w:numId w:val="11"/>
        </w:numPr>
        <w:ind w:left="2098" w:hanging="357"/>
      </w:pPr>
      <w:r w:rsidRPr="00755237">
        <w:t>Compra de tablas de esquí y snowboard.</w:t>
      </w:r>
    </w:p>
    <w:p w:rsidR="00AE2DE5" w:rsidRPr="00755237" w:rsidRDefault="00AE2DE5" w:rsidP="00AE2DE5">
      <w:pPr>
        <w:pStyle w:val="VIETA"/>
        <w:numPr>
          <w:ilvl w:val="0"/>
          <w:numId w:val="11"/>
        </w:numPr>
        <w:ind w:left="2098" w:hanging="357"/>
      </w:pPr>
      <w:r w:rsidRPr="00755237">
        <w:t>Protectores para la cabeza o para otras partes como los usados en hockey, béisbol, cricket, fútbol americano, boxeo, ciclismo, etc.</w:t>
      </w:r>
    </w:p>
    <w:p w:rsidR="00AE2DE5" w:rsidRPr="00755237" w:rsidRDefault="00AE2DE5" w:rsidP="00AE2DE5">
      <w:pPr>
        <w:pStyle w:val="VIETA"/>
        <w:numPr>
          <w:ilvl w:val="0"/>
          <w:numId w:val="11"/>
        </w:numPr>
        <w:ind w:left="2098" w:hanging="357"/>
      </w:pPr>
      <w:r w:rsidRPr="00755237">
        <w:t xml:space="preserve">Otros elementos protectores, como chalecos salvavidas, guantes de boxeo, gafas submarinas, cinturones, protege tibias, espinilleras, rodilleras, coderas, hombreras, gafas protectoras, almohadillas de criquet, etc. </w:t>
      </w:r>
    </w:p>
    <w:p w:rsidR="00AE2DE5" w:rsidRPr="00755237" w:rsidRDefault="00AE2DE5" w:rsidP="00AE2DE5">
      <w:pPr>
        <w:pStyle w:val="VIETA"/>
        <w:numPr>
          <w:ilvl w:val="0"/>
          <w:numId w:val="11"/>
        </w:numPr>
        <w:ind w:left="2098" w:hanging="357"/>
      </w:pPr>
      <w:r w:rsidRPr="00755237">
        <w:t>Armas de fuego y munición para caza y deporte, cañas y equipo de pesca. Ropa de camuflaje específica para practicar la caza.</w:t>
      </w:r>
    </w:p>
    <w:p w:rsidR="00AE2DE5" w:rsidRPr="00755237" w:rsidRDefault="00AE2DE5" w:rsidP="00AE2DE5">
      <w:pPr>
        <w:pStyle w:val="VIETA"/>
        <w:numPr>
          <w:ilvl w:val="0"/>
          <w:numId w:val="11"/>
        </w:numPr>
        <w:ind w:left="2098" w:hanging="357"/>
      </w:pPr>
      <w:r w:rsidRPr="00755237">
        <w:t>Gorro de piscina. Accesorios para natación como corcho, guantes, aletas, etc.</w:t>
      </w:r>
    </w:p>
    <w:p w:rsidR="00AE2DE5" w:rsidRDefault="00AE2DE5" w:rsidP="00AE2DE5">
      <w:pPr>
        <w:pStyle w:val="VIETA"/>
        <w:numPr>
          <w:ilvl w:val="0"/>
          <w:numId w:val="11"/>
        </w:numPr>
        <w:ind w:left="2098" w:hanging="357"/>
        <w:rPr>
          <w:rStyle w:val="hps"/>
        </w:rPr>
      </w:pPr>
      <w:r w:rsidRPr="00755237">
        <w:rPr>
          <w:rStyle w:val="hps"/>
        </w:rPr>
        <w:t>Paracaídas y otro</w:t>
      </w:r>
      <w:r>
        <w:rPr>
          <w:rStyle w:val="hps"/>
        </w:rPr>
        <w:t>s</w:t>
      </w:r>
      <w:r w:rsidRPr="00755237">
        <w:rPr>
          <w:rStyle w:val="hps"/>
        </w:rPr>
        <w:t xml:space="preserve"> equipos de paracaidismo.</w:t>
      </w:r>
    </w:p>
    <w:p w:rsidR="00AE2DE5" w:rsidRPr="007F75D7" w:rsidRDefault="00AE2DE5" w:rsidP="00AE2DE5">
      <w:pPr>
        <w:pStyle w:val="VIETA"/>
        <w:keepNext/>
        <w:ind w:left="2127" w:firstLine="0"/>
        <w:rPr>
          <w:rStyle w:val="hps"/>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Cascos protectores para motociclistas y ciclistas</w:t>
      </w:r>
      <w:r>
        <w:rPr>
          <w:rStyle w:val="hps"/>
        </w:rPr>
        <w:t xml:space="preserve"> </w:t>
      </w:r>
      <w:r w:rsidRPr="00F80ED2">
        <w:rPr>
          <w:rStyle w:val="hps"/>
        </w:rPr>
        <w:t>(</w:t>
      </w:r>
      <w:r w:rsidRPr="00F80ED2">
        <w:t>07.2.1.3)</w:t>
      </w:r>
      <w:r>
        <w:t>.</w:t>
      </w:r>
    </w:p>
    <w:p w:rsidR="00AE2DE5" w:rsidRPr="00F80ED2" w:rsidRDefault="00AE2DE5" w:rsidP="00AE2DE5">
      <w:pPr>
        <w:pStyle w:val="VIETA"/>
        <w:numPr>
          <w:ilvl w:val="0"/>
          <w:numId w:val="11"/>
        </w:numPr>
        <w:ind w:left="2098" w:hanging="357"/>
      </w:pPr>
      <w:r w:rsidRPr="00F80ED2">
        <w:rPr>
          <w:rStyle w:val="hps"/>
        </w:rPr>
        <w:t>Reparación y limpieza de equipos para el deporte</w:t>
      </w:r>
      <w:r>
        <w:rPr>
          <w:rStyle w:val="hps"/>
        </w:rPr>
        <w:t xml:space="preserve"> </w:t>
      </w:r>
      <w:r w:rsidRPr="00F80ED2">
        <w:rPr>
          <w:rStyle w:val="hps"/>
        </w:rPr>
        <w:t>(</w:t>
      </w:r>
      <w:r w:rsidRPr="00F80ED2">
        <w:t>09.3.2.3)</w:t>
      </w:r>
      <w:r>
        <w:t>.</w:t>
      </w:r>
    </w:p>
    <w:p w:rsidR="00AE2DE5" w:rsidRDefault="00AE2DE5" w:rsidP="00AE2DE5">
      <w:pPr>
        <w:pStyle w:val="VIETA"/>
        <w:numPr>
          <w:ilvl w:val="0"/>
          <w:numId w:val="11"/>
        </w:numPr>
        <w:ind w:left="2098" w:hanging="357"/>
      </w:pPr>
      <w:r w:rsidRPr="00F80ED2">
        <w:t>Ropa y calzado deportivo que puede usarse habitualmente (chándal, zapatillas de correr, etc</w:t>
      </w:r>
      <w:r>
        <w:t>.</w:t>
      </w:r>
      <w:r w:rsidRPr="00F80ED2">
        <w:t>) (Grupo 03).</w:t>
      </w:r>
    </w:p>
    <w:p w:rsidR="00AE2DE5" w:rsidRDefault="00AE2DE5" w:rsidP="00AE2DE5">
      <w:pPr>
        <w:keepNext/>
        <w:keepLines/>
        <w:tabs>
          <w:tab w:val="left" w:pos="1757"/>
        </w:tabs>
        <w:ind w:left="2127"/>
        <w:jc w:val="both"/>
        <w:rPr>
          <w:rFonts w:ascii="Arial" w:hAnsi="Arial" w:cs="Arial"/>
        </w:rPr>
      </w:pPr>
    </w:p>
    <w:p w:rsidR="00AE2DE5" w:rsidRPr="00F80ED2" w:rsidRDefault="00AE2DE5" w:rsidP="00AE2DE5">
      <w:pPr>
        <w:keepNext/>
        <w:keepLines/>
        <w:tabs>
          <w:tab w:val="left" w:pos="1757"/>
        </w:tabs>
        <w:ind w:left="2127"/>
        <w:jc w:val="both"/>
        <w:rPr>
          <w:rFonts w:ascii="Arial" w:hAnsi="Arial" w:cs="Arial"/>
        </w:rPr>
      </w:pPr>
    </w:p>
    <w:p w:rsidR="00AE2DE5" w:rsidRPr="00F80ED2" w:rsidRDefault="00AE2DE5" w:rsidP="00AE2DE5">
      <w:pPr>
        <w:pStyle w:val="TtuloCdigo"/>
      </w:pPr>
      <w:r>
        <w:t>09.3.2.2</w:t>
      </w:r>
      <w:r>
        <w:tab/>
      </w:r>
      <w:r w:rsidRPr="00F80ED2">
        <w:t>EQUIPO PARA ACAMPADA Y OCIO AL AIRE LIBRE (NUEVO)</w:t>
      </w:r>
    </w:p>
    <w:p w:rsidR="00AE2DE5" w:rsidRPr="00F80ED2" w:rsidRDefault="00AE2DE5" w:rsidP="00AE2DE5">
      <w:pPr>
        <w:pStyle w:val="Referencia"/>
      </w:pPr>
      <w:r w:rsidRPr="00F80ED2">
        <w:t>Trimestral</w:t>
      </w:r>
      <w:r w:rsidRPr="00F80ED2">
        <w:tab/>
      </w:r>
      <w:r w:rsidRPr="00F80ED2">
        <w:tab/>
      </w:r>
    </w:p>
    <w:p w:rsidR="00AE2DE5" w:rsidRPr="00A7541D" w:rsidRDefault="00AE2DE5" w:rsidP="00AE2DE5">
      <w:pPr>
        <w:pStyle w:val="VIETA"/>
        <w:numPr>
          <w:ilvl w:val="0"/>
          <w:numId w:val="11"/>
        </w:numPr>
        <w:ind w:left="2098" w:hanging="357"/>
      </w:pPr>
      <w:r w:rsidRPr="00A7541D">
        <w:t>Equipos de acampada, como tiendas de campaña y accesorios, sacos de dormir, mochilas, colchones de aire y bombas de inflar, sillas y mesas de camping, hornillos de acampada y barbacoas y otros accesorios relacionados con la acampada.</w:t>
      </w:r>
    </w:p>
    <w:p w:rsidR="00AE2DE5" w:rsidRPr="00A7541D" w:rsidRDefault="00AE2DE5" w:rsidP="00AE2DE5">
      <w:pPr>
        <w:pStyle w:val="VIETA"/>
        <w:numPr>
          <w:ilvl w:val="0"/>
          <w:numId w:val="11"/>
        </w:numPr>
        <w:ind w:left="2098" w:hanging="357"/>
        <w:rPr>
          <w:rStyle w:val="hps"/>
        </w:rPr>
      </w:pPr>
      <w:r w:rsidRPr="00A7541D">
        <w:rPr>
          <w:rStyle w:val="hps"/>
        </w:rPr>
        <w:t>Botes</w:t>
      </w:r>
      <w:r w:rsidRPr="00A7541D">
        <w:t xml:space="preserve">, balsas </w:t>
      </w:r>
      <w:r w:rsidRPr="00A7541D">
        <w:rPr>
          <w:rStyle w:val="hps"/>
        </w:rPr>
        <w:t>y piscinas inflables para niños y otros equipos para la playa.</w:t>
      </w:r>
    </w:p>
    <w:p w:rsidR="00AE2DE5" w:rsidRPr="00A7541D" w:rsidRDefault="00AE2DE5" w:rsidP="00AE2DE5">
      <w:pPr>
        <w:pStyle w:val="VIETA"/>
        <w:numPr>
          <w:ilvl w:val="0"/>
          <w:numId w:val="11"/>
        </w:numPr>
        <w:ind w:left="2098" w:hanging="357"/>
      </w:pPr>
      <w:r w:rsidRPr="00A7541D">
        <w:t>Equipo para la playa y para los juegos al aire libre como bolos, cricket, frisbee, etc.</w:t>
      </w:r>
    </w:p>
    <w:p w:rsidR="00AE2DE5" w:rsidRPr="00A7541D" w:rsidRDefault="00AE2DE5" w:rsidP="00AE2DE5">
      <w:pPr>
        <w:pStyle w:val="VIETA"/>
        <w:numPr>
          <w:ilvl w:val="0"/>
          <w:numId w:val="11"/>
        </w:numPr>
        <w:ind w:left="2098" w:hanging="357"/>
      </w:pPr>
      <w:r w:rsidRPr="00A7541D">
        <w:t>Cama elástica.</w:t>
      </w:r>
    </w:p>
    <w:p w:rsidR="00AE2DE5" w:rsidRPr="00A7541D" w:rsidRDefault="00AE2DE5" w:rsidP="00AE2DE5">
      <w:pPr>
        <w:pStyle w:val="VIETA"/>
        <w:numPr>
          <w:ilvl w:val="0"/>
          <w:numId w:val="11"/>
        </w:numPr>
        <w:ind w:left="2098" w:hanging="357"/>
      </w:pPr>
      <w:r w:rsidRPr="00A7541D">
        <w:t>WC portátil.</w:t>
      </w:r>
    </w:p>
    <w:p w:rsidR="00AE2DE5" w:rsidRPr="00A7541D" w:rsidRDefault="00AE2DE5" w:rsidP="00AE2DE5">
      <w:pPr>
        <w:pStyle w:val="VIETA"/>
        <w:numPr>
          <w:ilvl w:val="0"/>
          <w:numId w:val="11"/>
        </w:numPr>
        <w:ind w:left="2098" w:hanging="357"/>
      </w:pPr>
      <w:r w:rsidRPr="00A7541D">
        <w:t>Cartucho gas butano; camping gas en bombona.</w:t>
      </w:r>
    </w:p>
    <w:p w:rsidR="00AE2DE5" w:rsidRPr="00F80ED2" w:rsidRDefault="00AE2DE5" w:rsidP="00AE2DE5">
      <w:pPr>
        <w:keepNext/>
        <w:ind w:left="2127"/>
        <w:jc w:val="both"/>
        <w:rPr>
          <w:rFonts w:ascii="Arial" w:hAnsi="Arial" w:cs="Arial"/>
          <w:i/>
          <w:color w:val="000000"/>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rPr>
          <w:i/>
          <w:color w:val="000000"/>
        </w:rPr>
      </w:pPr>
      <w:r w:rsidRPr="00F80ED2">
        <w:rPr>
          <w:rStyle w:val="hps"/>
        </w:rPr>
        <w:t xml:space="preserve">Reparación y limpieza de equipo para acampar y </w:t>
      </w:r>
      <w:r>
        <w:rPr>
          <w:rStyle w:val="hps"/>
        </w:rPr>
        <w:t xml:space="preserve">ocio </w:t>
      </w:r>
      <w:r w:rsidRPr="00F80ED2">
        <w:rPr>
          <w:rStyle w:val="hps"/>
        </w:rPr>
        <w:t>al aire libre</w:t>
      </w:r>
      <w:r>
        <w:rPr>
          <w:rStyle w:val="hps"/>
        </w:rPr>
        <w:t xml:space="preserve"> </w:t>
      </w:r>
      <w:r w:rsidRPr="00F80ED2">
        <w:rPr>
          <w:rStyle w:val="hps"/>
        </w:rPr>
        <w:t>(</w:t>
      </w:r>
      <w:r w:rsidRPr="00F80ED2">
        <w:t>09.3.2.3)</w:t>
      </w:r>
      <w:r>
        <w:t>.</w:t>
      </w:r>
    </w:p>
    <w:p w:rsidR="00AE2DE5" w:rsidRPr="00F80ED2" w:rsidRDefault="00AE2DE5" w:rsidP="00AE2DE5">
      <w:pPr>
        <w:pStyle w:val="TtuloCdigo"/>
      </w:pPr>
      <w:r>
        <w:t>09.3.2.3</w:t>
      </w:r>
      <w:r>
        <w:tab/>
        <w:t>REPARACIÓ</w:t>
      </w:r>
      <w:r w:rsidRPr="00F80ED2">
        <w:t xml:space="preserve">N DE EQUIPO PARA DEPORTE, ACAMPADA Y OCIO AL AIRE LIBRE (NUEVO) </w:t>
      </w:r>
    </w:p>
    <w:p w:rsidR="00AE2DE5" w:rsidRPr="00F80ED2" w:rsidRDefault="00AE2DE5" w:rsidP="00AE2DE5">
      <w:pPr>
        <w:pStyle w:val="Referencia"/>
      </w:pPr>
      <w:r w:rsidRPr="00F80ED2">
        <w:t>Bisemanal</w:t>
      </w:r>
      <w:r w:rsidRPr="00F80ED2">
        <w:tab/>
      </w:r>
    </w:p>
    <w:p w:rsidR="00AE2DE5" w:rsidRPr="00B502D8" w:rsidRDefault="00AE2DE5" w:rsidP="00AE2DE5">
      <w:pPr>
        <w:pStyle w:val="VIETA"/>
        <w:numPr>
          <w:ilvl w:val="0"/>
          <w:numId w:val="11"/>
        </w:numPr>
        <w:ind w:left="2098" w:hanging="357"/>
        <w:rPr>
          <w:rStyle w:val="hps"/>
          <w:color w:val="000000"/>
        </w:rPr>
      </w:pPr>
      <w:r w:rsidRPr="00F80ED2">
        <w:rPr>
          <w:rStyle w:val="hps"/>
        </w:rPr>
        <w:t>Reparación y limpieza de equipos para el deporte</w:t>
      </w:r>
      <w:r w:rsidRPr="00F80ED2">
        <w:t xml:space="preserve">, camping </w:t>
      </w:r>
      <w:r w:rsidRPr="00F80ED2">
        <w:rPr>
          <w:rStyle w:val="hps"/>
        </w:rPr>
        <w:t>y recreaciona</w:t>
      </w:r>
      <w:r>
        <w:rPr>
          <w:rStyle w:val="hps"/>
        </w:rPr>
        <w:t>les al</w:t>
      </w:r>
      <w:r w:rsidRPr="00F80ED2">
        <w:rPr>
          <w:rStyle w:val="hps"/>
        </w:rPr>
        <w:t xml:space="preserve"> aire libre</w:t>
      </w:r>
      <w:r>
        <w:rPr>
          <w:rStyle w:val="hps"/>
        </w:rPr>
        <w:t>.</w:t>
      </w:r>
    </w:p>
    <w:p w:rsidR="00AE2DE5" w:rsidRDefault="00AE2DE5" w:rsidP="00AE2DE5">
      <w:pPr>
        <w:pStyle w:val="VIETA"/>
        <w:ind w:firstLine="0"/>
        <w:rPr>
          <w:rStyle w:val="hps"/>
        </w:rPr>
      </w:pPr>
    </w:p>
    <w:p w:rsidR="00AE2DE5" w:rsidRDefault="00AE2DE5" w:rsidP="00AE2DE5">
      <w:pPr>
        <w:pStyle w:val="VIETA"/>
        <w:ind w:firstLine="0"/>
        <w:rPr>
          <w:color w:val="000000"/>
        </w:rPr>
      </w:pPr>
    </w:p>
    <w:p w:rsidR="00AE2DE5" w:rsidRPr="00B502D8" w:rsidRDefault="00AE2DE5" w:rsidP="00AE2DE5">
      <w:pPr>
        <w:pStyle w:val="VIETA"/>
        <w:ind w:left="2126" w:hanging="2126"/>
        <w:rPr>
          <w:b/>
          <w:color w:val="000000"/>
        </w:rPr>
      </w:pPr>
      <w:r w:rsidRPr="00B502D8">
        <w:rPr>
          <w:b/>
          <w:color w:val="000000"/>
        </w:rPr>
        <w:t>09.3.3</w:t>
      </w:r>
      <w:r w:rsidRPr="00B502D8">
        <w:rPr>
          <w:b/>
          <w:color w:val="000000"/>
        </w:rPr>
        <w:tab/>
        <w:t>JARDINERÍA, PLANTAS Y FLORES</w:t>
      </w: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Default="00AE2DE5" w:rsidP="00AE2DE5">
      <w:pPr>
        <w:pStyle w:val="VIETA"/>
        <w:numPr>
          <w:ilvl w:val="0"/>
          <w:numId w:val="11"/>
        </w:numPr>
        <w:ind w:left="2098" w:hanging="357"/>
        <w:rPr>
          <w:rStyle w:val="hps"/>
        </w:rPr>
      </w:pPr>
      <w:r w:rsidRPr="00B502D8">
        <w:rPr>
          <w:rStyle w:val="hps"/>
        </w:rPr>
        <w:t>Plantas, flores</w:t>
      </w:r>
      <w:r w:rsidRPr="00B502D8">
        <w:t xml:space="preserve">, </w:t>
      </w:r>
      <w:r w:rsidRPr="00B502D8">
        <w:rPr>
          <w:rStyle w:val="hps"/>
        </w:rPr>
        <w:t>follaje</w:t>
      </w:r>
      <w:r w:rsidRPr="00B502D8">
        <w:t xml:space="preserve"> y arbustos, bulbos, tubérculos, semillas, etc.,</w:t>
      </w:r>
      <w:r w:rsidRPr="00B502D8">
        <w:rPr>
          <w:rStyle w:val="hps"/>
        </w:rPr>
        <w:t xml:space="preserve"> naturales o artificiales.</w:t>
      </w:r>
    </w:p>
    <w:p w:rsidR="00AE2DE5" w:rsidRDefault="00AE2DE5" w:rsidP="00AE2DE5">
      <w:pPr>
        <w:pStyle w:val="VIETA"/>
        <w:ind w:firstLine="0"/>
        <w:rPr>
          <w:rStyle w:val="hps"/>
        </w:rPr>
      </w:pPr>
    </w:p>
    <w:p w:rsidR="00AE2DE5" w:rsidRPr="00B502D8" w:rsidRDefault="00AE2DE5" w:rsidP="00AE2DE5">
      <w:pPr>
        <w:pStyle w:val="VIETA"/>
        <w:ind w:firstLine="0"/>
        <w:rPr>
          <w:rStyle w:val="hps"/>
        </w:rPr>
      </w:pPr>
    </w:p>
    <w:p w:rsidR="00AE2DE5" w:rsidRPr="00F80ED2" w:rsidRDefault="00AE2DE5" w:rsidP="00AE2DE5">
      <w:pPr>
        <w:pStyle w:val="TtuloCdigo"/>
      </w:pPr>
      <w:r>
        <w:t>09.3.3.1</w:t>
      </w:r>
      <w:r>
        <w:tab/>
      </w:r>
      <w:r w:rsidRPr="00F80ED2">
        <w:t>PRODU</w:t>
      </w:r>
      <w:r>
        <w:t>CTOS DE JARDINERÍ</w:t>
      </w:r>
      <w:r w:rsidRPr="00F80ED2">
        <w:t>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Style w:val="hps"/>
        </w:rPr>
      </w:pPr>
      <w:r w:rsidRPr="00F80ED2">
        <w:t xml:space="preserve">Fertilizantes, estiércol, tierra, abonos, </w:t>
      </w:r>
      <w:r w:rsidRPr="00F80ED2">
        <w:rPr>
          <w:rStyle w:val="hps"/>
        </w:rPr>
        <w:t>compost</w:t>
      </w:r>
      <w:r w:rsidRPr="00F80ED2">
        <w:t xml:space="preserve">, turba </w:t>
      </w:r>
      <w:r w:rsidRPr="00F80ED2">
        <w:rPr>
          <w:rStyle w:val="hps"/>
        </w:rPr>
        <w:t>de jardín</w:t>
      </w:r>
      <w:r w:rsidRPr="00F80ED2">
        <w:t xml:space="preserve">, maceta, tiesta </w:t>
      </w:r>
      <w:r w:rsidRPr="00F80ED2">
        <w:rPr>
          <w:rStyle w:val="hps"/>
        </w:rPr>
        <w:t>y maceteros o porta macetas. Corteza de árbol.</w:t>
      </w:r>
    </w:p>
    <w:p w:rsidR="00AE2DE5" w:rsidRPr="00F80ED2" w:rsidRDefault="00AE2DE5" w:rsidP="00AE2DE5">
      <w:pPr>
        <w:pStyle w:val="VIETA"/>
        <w:numPr>
          <w:ilvl w:val="0"/>
          <w:numId w:val="11"/>
        </w:numPr>
        <w:ind w:left="2098" w:hanging="357"/>
        <w:rPr>
          <w:rStyle w:val="hps"/>
        </w:rPr>
      </w:pPr>
      <w:r w:rsidRPr="00F80ED2">
        <w:rPr>
          <w:rStyle w:val="hps"/>
        </w:rPr>
        <w:t>Productos fitosanitarios, como los insecticidas y plaguicidas para plantas de uso doméstico</w:t>
      </w:r>
      <w:r>
        <w:rPr>
          <w:rStyle w:val="hps"/>
        </w:rPr>
        <w:t>.</w:t>
      </w:r>
    </w:p>
    <w:p w:rsidR="00AE2DE5" w:rsidRPr="0061396F" w:rsidRDefault="00AE2DE5" w:rsidP="00AE2DE5">
      <w:pPr>
        <w:pStyle w:val="Excluye"/>
        <w:rPr>
          <w:rStyle w:val="hps"/>
        </w:rPr>
      </w:pPr>
      <w:r w:rsidRPr="00F80ED2">
        <w:br/>
      </w:r>
      <w:r w:rsidRPr="0061396F">
        <w:rPr>
          <w:rStyle w:val="hps"/>
        </w:rPr>
        <w:t>Excluye:</w:t>
      </w:r>
    </w:p>
    <w:p w:rsidR="00AE2DE5" w:rsidRPr="00F80ED2" w:rsidRDefault="00AE2DE5" w:rsidP="00AE2DE5">
      <w:pPr>
        <w:pStyle w:val="VIETA"/>
        <w:numPr>
          <w:ilvl w:val="0"/>
          <w:numId w:val="11"/>
        </w:numPr>
        <w:ind w:left="2098" w:hanging="357"/>
        <w:rPr>
          <w:rStyle w:val="hps"/>
        </w:rPr>
      </w:pPr>
      <w:r w:rsidRPr="00F80ED2">
        <w:rPr>
          <w:rStyle w:val="hps"/>
        </w:rPr>
        <w:t>Guantes de jardinería</w:t>
      </w:r>
      <w:r>
        <w:rPr>
          <w:rStyle w:val="hps"/>
        </w:rPr>
        <w:t xml:space="preserve"> </w:t>
      </w:r>
      <w:r w:rsidRPr="00F80ED2">
        <w:rPr>
          <w:rStyle w:val="hps"/>
        </w:rPr>
        <w:t>(03.1.3.1)</w:t>
      </w:r>
      <w:r>
        <w:rPr>
          <w:rStyle w:val="hps"/>
        </w:rPr>
        <w:t>.</w:t>
      </w:r>
    </w:p>
    <w:p w:rsidR="00AE2DE5" w:rsidRPr="00F80ED2" w:rsidRDefault="00AE2DE5" w:rsidP="00AE2DE5">
      <w:pPr>
        <w:pStyle w:val="VIETA"/>
        <w:numPr>
          <w:ilvl w:val="0"/>
          <w:numId w:val="11"/>
        </w:numPr>
        <w:ind w:left="2098" w:hanging="357"/>
      </w:pPr>
      <w:r w:rsidRPr="00F80ED2">
        <w:rPr>
          <w:rStyle w:val="hps"/>
        </w:rPr>
        <w:t>Servicios de jardinería</w:t>
      </w:r>
      <w:r>
        <w:rPr>
          <w:rStyle w:val="hps"/>
        </w:rPr>
        <w:t xml:space="preserve"> </w:t>
      </w:r>
      <w:r w:rsidRPr="00F80ED2">
        <w:rPr>
          <w:rStyle w:val="hps"/>
        </w:rPr>
        <w:t xml:space="preserve">(si se trata de gastos comunitarios </w:t>
      </w:r>
      <w:r w:rsidRPr="00F80ED2">
        <w:t xml:space="preserve">04.4.4 </w:t>
      </w:r>
      <w:r w:rsidRPr="00F80ED2">
        <w:rPr>
          <w:rStyle w:val="hps"/>
        </w:rPr>
        <w:t xml:space="preserve">o si se trata de servicio doméstico </w:t>
      </w:r>
      <w:r w:rsidRPr="00F80ED2">
        <w:t>05.6.2)</w:t>
      </w:r>
      <w:r>
        <w:t>.</w:t>
      </w:r>
    </w:p>
    <w:p w:rsidR="00AE2DE5" w:rsidRPr="00F80ED2" w:rsidRDefault="00AE2DE5" w:rsidP="00AE2DE5">
      <w:pPr>
        <w:pStyle w:val="VIETA"/>
        <w:numPr>
          <w:ilvl w:val="0"/>
          <w:numId w:val="11"/>
        </w:numPr>
        <w:ind w:left="2098" w:hanging="357"/>
      </w:pPr>
      <w:r w:rsidRPr="00F80ED2">
        <w:rPr>
          <w:rStyle w:val="hps"/>
        </w:rPr>
        <w:t>Equipo de jardinería</w:t>
      </w:r>
      <w:r>
        <w:rPr>
          <w:rStyle w:val="hps"/>
        </w:rPr>
        <w:t xml:space="preserve"> </w:t>
      </w:r>
      <w:r w:rsidRPr="00F80ED2">
        <w:rPr>
          <w:rStyle w:val="hps"/>
        </w:rPr>
        <w:t>(</w:t>
      </w:r>
      <w:r w:rsidRPr="00F80ED2">
        <w:t>05.5.1)</w:t>
      </w:r>
      <w:r>
        <w:t>.</w:t>
      </w:r>
    </w:p>
    <w:p w:rsidR="00AE2DE5" w:rsidRPr="00F80ED2" w:rsidRDefault="00AE2DE5" w:rsidP="00AE2DE5">
      <w:pPr>
        <w:pStyle w:val="VIETA"/>
        <w:numPr>
          <w:ilvl w:val="0"/>
          <w:numId w:val="11"/>
        </w:numPr>
        <w:ind w:left="2098" w:hanging="357"/>
      </w:pPr>
      <w:r w:rsidRPr="00F80ED2">
        <w:rPr>
          <w:rStyle w:val="hps"/>
        </w:rPr>
        <w:t>Herramientas de jardinería</w:t>
      </w:r>
      <w:r>
        <w:rPr>
          <w:rStyle w:val="hps"/>
        </w:rPr>
        <w:t xml:space="preserve"> </w:t>
      </w:r>
      <w:r w:rsidRPr="00F80ED2">
        <w:rPr>
          <w:rStyle w:val="hps"/>
        </w:rPr>
        <w:t>(</w:t>
      </w:r>
      <w:r w:rsidRPr="00F80ED2">
        <w:t>05.5.2)</w:t>
      </w:r>
      <w:r>
        <w:t>.</w:t>
      </w:r>
    </w:p>
    <w:p w:rsidR="00AE2DE5" w:rsidRPr="00F80ED2" w:rsidRDefault="00AE2DE5" w:rsidP="00AE2DE5">
      <w:pPr>
        <w:keepNext/>
        <w:ind w:left="2127"/>
        <w:jc w:val="both"/>
        <w:rPr>
          <w:rFonts w:ascii="Arial" w:hAnsi="Arial" w:cs="Arial"/>
          <w:color w:val="000000"/>
        </w:rPr>
      </w:pPr>
    </w:p>
    <w:p w:rsidR="00AE2DE5" w:rsidRDefault="00AE2DE5" w:rsidP="00AE2DE5">
      <w:pPr>
        <w:pStyle w:val="TtuloCdigo"/>
      </w:pPr>
    </w:p>
    <w:p w:rsidR="00AE2DE5" w:rsidRPr="00F80ED2" w:rsidRDefault="00AE2DE5" w:rsidP="00AE2DE5">
      <w:pPr>
        <w:pStyle w:val="TtuloCdigo"/>
      </w:pPr>
      <w:r>
        <w:t>09.3.3.2</w:t>
      </w:r>
      <w:r>
        <w:tab/>
      </w:r>
      <w:r w:rsidRPr="00F80ED2">
        <w:t>PLANTAS Y FLORES (NUEVO)</w:t>
      </w:r>
    </w:p>
    <w:p w:rsidR="00AE2DE5" w:rsidRPr="00F80ED2" w:rsidRDefault="00AE2DE5" w:rsidP="00AE2DE5">
      <w:pPr>
        <w:pStyle w:val="Referencia"/>
      </w:pPr>
      <w:r w:rsidRPr="00F80ED2">
        <w:t>Bisemanal</w:t>
      </w:r>
      <w:r w:rsidRPr="00F80ED2">
        <w:tab/>
      </w:r>
    </w:p>
    <w:p w:rsidR="00AE2DE5" w:rsidRPr="0061396F" w:rsidRDefault="00AE2DE5" w:rsidP="00AE2DE5">
      <w:pPr>
        <w:pStyle w:val="VIETA"/>
        <w:numPr>
          <w:ilvl w:val="0"/>
          <w:numId w:val="11"/>
        </w:numPr>
        <w:ind w:left="2098" w:hanging="357"/>
      </w:pPr>
      <w:r w:rsidRPr="0061396F">
        <w:t>Plantas, árboles, flores, arbustos… naturales o artificiales, árboles de Navidad artificiales o no, palmas de Semana Santa, muérdago, musgo.</w:t>
      </w:r>
    </w:p>
    <w:p w:rsidR="00AE2DE5" w:rsidRPr="0061396F" w:rsidRDefault="00AE2DE5" w:rsidP="00AE2DE5">
      <w:pPr>
        <w:pStyle w:val="VIETA"/>
        <w:numPr>
          <w:ilvl w:val="0"/>
          <w:numId w:val="11"/>
        </w:numPr>
        <w:ind w:left="2098" w:hanging="357"/>
      </w:pPr>
      <w:r w:rsidRPr="0061396F">
        <w:t>Maceta con plantas.</w:t>
      </w:r>
    </w:p>
    <w:p w:rsidR="00AE2DE5" w:rsidRPr="0061396F" w:rsidRDefault="00AE2DE5" w:rsidP="00AE2DE5">
      <w:pPr>
        <w:pStyle w:val="VIETA"/>
        <w:numPr>
          <w:ilvl w:val="0"/>
          <w:numId w:val="11"/>
        </w:numPr>
        <w:ind w:left="2098" w:hanging="357"/>
      </w:pPr>
      <w:r w:rsidRPr="0061396F">
        <w:t>Césped para patios, natural o artificial.</w:t>
      </w:r>
    </w:p>
    <w:p w:rsidR="00AE2DE5" w:rsidRPr="0061396F" w:rsidRDefault="00AE2DE5" w:rsidP="00AE2DE5">
      <w:pPr>
        <w:pStyle w:val="VIETA"/>
        <w:numPr>
          <w:ilvl w:val="0"/>
          <w:numId w:val="11"/>
        </w:numPr>
        <w:ind w:left="2098" w:hanging="357"/>
        <w:rPr>
          <w:rStyle w:val="hps"/>
        </w:rPr>
      </w:pPr>
      <w:r w:rsidRPr="0061396F">
        <w:rPr>
          <w:rStyle w:val="hps"/>
        </w:rPr>
        <w:t>Plantas de exterior</w:t>
      </w:r>
      <w:r>
        <w:rPr>
          <w:rStyle w:val="hps"/>
        </w:rPr>
        <w:t>.</w:t>
      </w:r>
    </w:p>
    <w:p w:rsidR="00AE2DE5" w:rsidRPr="0061396F" w:rsidRDefault="00AE2DE5" w:rsidP="00AE2DE5">
      <w:pPr>
        <w:pStyle w:val="VIETA"/>
        <w:numPr>
          <w:ilvl w:val="0"/>
          <w:numId w:val="11"/>
        </w:numPr>
        <w:ind w:left="2098" w:hanging="357"/>
        <w:rPr>
          <w:rStyle w:val="hps"/>
        </w:rPr>
      </w:pPr>
      <w:r w:rsidRPr="0061396F">
        <w:rPr>
          <w:rStyle w:val="hps"/>
        </w:rPr>
        <w:t>Semillas de plantas, flores, tubérculos y bulbos</w:t>
      </w:r>
      <w:r>
        <w:rPr>
          <w:rStyle w:val="hps"/>
        </w:rPr>
        <w:t>.</w:t>
      </w:r>
    </w:p>
    <w:p w:rsidR="00AE2DE5" w:rsidRPr="0061396F" w:rsidRDefault="00AE2DE5" w:rsidP="00AE2DE5">
      <w:pPr>
        <w:pStyle w:val="VIETA"/>
        <w:numPr>
          <w:ilvl w:val="0"/>
          <w:numId w:val="11"/>
        </w:numPr>
        <w:ind w:left="2098" w:hanging="357"/>
        <w:rPr>
          <w:rStyle w:val="hps"/>
        </w:rPr>
      </w:pPr>
      <w:r w:rsidRPr="0061396F">
        <w:rPr>
          <w:rStyle w:val="hps"/>
        </w:rPr>
        <w:t>Todo tipo de flores.</w:t>
      </w:r>
    </w:p>
    <w:p w:rsidR="00AE2DE5" w:rsidRDefault="00AE2DE5" w:rsidP="00AE2DE5">
      <w:pPr>
        <w:pStyle w:val="VIETA"/>
        <w:numPr>
          <w:ilvl w:val="0"/>
          <w:numId w:val="11"/>
        </w:numPr>
        <w:ind w:left="2098" w:hanging="357"/>
        <w:rPr>
          <w:rStyle w:val="hps"/>
        </w:rPr>
      </w:pPr>
      <w:r>
        <w:rPr>
          <w:rStyle w:val="hps"/>
        </w:rPr>
        <w:t>Corona funeraria de flores.</w:t>
      </w:r>
    </w:p>
    <w:p w:rsidR="00AE2DE5" w:rsidRPr="0061396F" w:rsidRDefault="00AE2DE5" w:rsidP="00AE2DE5">
      <w:pPr>
        <w:pStyle w:val="VIETA"/>
        <w:numPr>
          <w:ilvl w:val="0"/>
          <w:numId w:val="11"/>
        </w:numPr>
        <w:ind w:left="2098" w:hanging="357"/>
      </w:pPr>
      <w:r>
        <w:t>Gastos</w:t>
      </w:r>
      <w:r w:rsidRPr="0061396F">
        <w:t xml:space="preserve"> de envío de flores y plantas. </w:t>
      </w:r>
    </w:p>
    <w:p w:rsidR="00AE2DE5" w:rsidRPr="0061396F" w:rsidRDefault="00AE2DE5" w:rsidP="00AE2DE5">
      <w:pPr>
        <w:pStyle w:val="VIETA"/>
        <w:ind w:left="1741" w:firstLine="0"/>
        <w:rPr>
          <w:rStyle w:val="hps"/>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Tierra, estiércol, turba y fertilizantes (</w:t>
      </w:r>
      <w:r w:rsidRPr="00F80ED2">
        <w:t>09.3.3.1).</w:t>
      </w:r>
    </w:p>
    <w:p w:rsidR="00AE2DE5" w:rsidRDefault="00AE2DE5" w:rsidP="00AE2DE5">
      <w:pPr>
        <w:pStyle w:val="VIETA"/>
        <w:numPr>
          <w:ilvl w:val="0"/>
          <w:numId w:val="11"/>
        </w:numPr>
        <w:ind w:left="2098" w:hanging="357"/>
      </w:pPr>
      <w:r w:rsidRPr="00F80ED2">
        <w:rPr>
          <w:rStyle w:val="hps"/>
        </w:rPr>
        <w:t xml:space="preserve">Servicios de jardinería (si se trata de gastos comunitarios </w:t>
      </w:r>
      <w:r w:rsidRPr="00F80ED2">
        <w:t xml:space="preserve">04.4.4 </w:t>
      </w:r>
      <w:r w:rsidRPr="00F80ED2">
        <w:rPr>
          <w:rStyle w:val="hps"/>
        </w:rPr>
        <w:t xml:space="preserve">o si se trata de servicio doméstico </w:t>
      </w:r>
      <w:r w:rsidRPr="00F80ED2">
        <w:t>05.6.2).</w:t>
      </w:r>
    </w:p>
    <w:p w:rsidR="00AE2DE5" w:rsidRDefault="00AE2DE5" w:rsidP="00AE2DE5">
      <w:r w:rsidRPr="00072039">
        <w:tab/>
      </w:r>
    </w:p>
    <w:p w:rsidR="00AE2DE5" w:rsidRDefault="00AE2DE5" w:rsidP="00AE2DE5"/>
    <w:p w:rsidR="00AE2DE5" w:rsidRPr="00072039" w:rsidRDefault="00AE2DE5" w:rsidP="00AE2DE5">
      <w:pPr>
        <w:pStyle w:val="TtuloSUBGRUPO"/>
        <w:ind w:left="2126" w:hanging="2126"/>
      </w:pPr>
      <w:r>
        <w:t>0</w:t>
      </w:r>
      <w:r w:rsidRPr="00072039">
        <w:t>9.3.4</w:t>
      </w:r>
      <w:r w:rsidRPr="00072039">
        <w:tab/>
        <w:t>MASCOTAS Y ARTÍCULOS RELACIONADOS</w:t>
      </w:r>
    </w:p>
    <w:p w:rsidR="00AE2DE5" w:rsidRPr="00072039" w:rsidRDefault="00AE2DE5" w:rsidP="00AE2DE5"/>
    <w:p w:rsidR="00AE2DE5" w:rsidRDefault="00AE2DE5" w:rsidP="00AE2DE5">
      <w:pPr>
        <w:pStyle w:val="TtuloCdigo"/>
      </w:pPr>
      <w:r w:rsidRPr="00072039">
        <w:t>09.3.4.1</w:t>
      </w:r>
      <w:r w:rsidRPr="00072039">
        <w:tab/>
        <w:t>COMPRA DE MASCOTAS</w:t>
      </w:r>
    </w:p>
    <w:p w:rsidR="00AE2DE5" w:rsidRDefault="00AE2DE5" w:rsidP="00AE2DE5">
      <w:pPr>
        <w:pStyle w:val="Referencia"/>
      </w:pPr>
      <w:r w:rsidRPr="00F80ED2">
        <w:t>Anual</w:t>
      </w:r>
      <w:r w:rsidRPr="00F80ED2">
        <w:tab/>
      </w:r>
    </w:p>
    <w:p w:rsidR="00AE2DE5" w:rsidRDefault="00AE2DE5" w:rsidP="00AE2DE5">
      <w:pPr>
        <w:pStyle w:val="Excluye"/>
      </w:pPr>
      <w:r w:rsidRPr="00F80ED2">
        <w:t>Excluye:</w:t>
      </w:r>
    </w:p>
    <w:p w:rsidR="00AE2DE5" w:rsidRPr="0061396F" w:rsidRDefault="00AE2DE5" w:rsidP="00AE2DE5">
      <w:pPr>
        <w:pStyle w:val="VIETA"/>
        <w:numPr>
          <w:ilvl w:val="0"/>
          <w:numId w:val="11"/>
        </w:numPr>
        <w:ind w:left="2098" w:hanging="357"/>
        <w:rPr>
          <w:color w:val="000000"/>
        </w:rPr>
      </w:pPr>
      <w:r w:rsidRPr="00F80ED2">
        <w:rPr>
          <w:rStyle w:val="hps"/>
        </w:rPr>
        <w:t>Caballos y ponis con fines recreativos (</w:t>
      </w:r>
      <w:r w:rsidRPr="00F80ED2">
        <w:t>09.2.1.0).</w:t>
      </w:r>
    </w:p>
    <w:p w:rsidR="00AE2DE5" w:rsidRPr="00F80ED2" w:rsidRDefault="00AE2DE5" w:rsidP="00AE2DE5">
      <w:pPr>
        <w:pStyle w:val="TtuloCdigo"/>
      </w:pPr>
      <w:r w:rsidRPr="00F80ED2">
        <w:t>09.3.4.2</w:t>
      </w:r>
      <w:r w:rsidRPr="00F80ED2">
        <w:tab/>
      </w:r>
      <w:r>
        <w:t>ARTÍCULOS RELATIVOS A MASCOTAS</w:t>
      </w:r>
    </w:p>
    <w:p w:rsidR="00AE2DE5" w:rsidRPr="00F80ED2" w:rsidRDefault="00AE2DE5" w:rsidP="00AE2DE5">
      <w:pPr>
        <w:pStyle w:val="Referencia"/>
      </w:pPr>
      <w:r w:rsidRPr="00F80ED2">
        <w:t>Bisemanal</w:t>
      </w:r>
      <w:r w:rsidRPr="00F80ED2">
        <w:tab/>
      </w:r>
    </w:p>
    <w:p w:rsidR="00AE2DE5" w:rsidRPr="00A62A23" w:rsidRDefault="00AE2DE5" w:rsidP="00AE2DE5">
      <w:pPr>
        <w:pStyle w:val="VIETA"/>
        <w:numPr>
          <w:ilvl w:val="0"/>
          <w:numId w:val="11"/>
        </w:numPr>
        <w:ind w:left="2098" w:hanging="357"/>
      </w:pPr>
      <w:r w:rsidRPr="00A62A23">
        <w:t>Todo tipo de comida para mascotas.</w:t>
      </w:r>
    </w:p>
    <w:p w:rsidR="00AE2DE5" w:rsidRDefault="00AE2DE5" w:rsidP="00AE2DE5">
      <w:pPr>
        <w:pStyle w:val="VIETA"/>
        <w:numPr>
          <w:ilvl w:val="0"/>
          <w:numId w:val="11"/>
        </w:numPr>
        <w:ind w:left="2098" w:hanging="357"/>
      </w:pPr>
      <w:r w:rsidRPr="00A62A23">
        <w:t>Productos veterinarios: de limpieza, de salud (fármacos y otras medicinas), cuidado y belleza para animales.</w:t>
      </w:r>
    </w:p>
    <w:p w:rsidR="00AE2DE5" w:rsidRDefault="00AE2DE5" w:rsidP="00AE2DE5">
      <w:pPr>
        <w:pStyle w:val="VIETA"/>
        <w:numPr>
          <w:ilvl w:val="0"/>
          <w:numId w:val="11"/>
        </w:numPr>
        <w:ind w:left="2098" w:hanging="357"/>
      </w:pPr>
      <w:r>
        <w:t>C</w:t>
      </w:r>
      <w:r w:rsidRPr="00A62A23">
        <w:t>ollares, correas</w:t>
      </w:r>
      <w:r>
        <w:t>, bozales, huesos artificiales.</w:t>
      </w:r>
    </w:p>
    <w:p w:rsidR="00AE2DE5" w:rsidRPr="00A62A23" w:rsidRDefault="00AE2DE5" w:rsidP="00AE2DE5">
      <w:pPr>
        <w:pStyle w:val="VIETA"/>
        <w:numPr>
          <w:ilvl w:val="0"/>
          <w:numId w:val="11"/>
        </w:numPr>
        <w:ind w:left="2098" w:hanging="357"/>
      </w:pPr>
      <w:r>
        <w:t>Tra</w:t>
      </w:r>
      <w:r w:rsidRPr="00A62A23">
        <w:t>sportines, jaulas para pájaros, acuarios, peceras, arena para gatos</w:t>
      </w:r>
      <w:r>
        <w:t>, cajones para gatos y c</w:t>
      </w:r>
      <w:r w:rsidRPr="00A62A23">
        <w:t>asetas de perros.</w:t>
      </w:r>
    </w:p>
    <w:p w:rsidR="00AE2DE5" w:rsidRDefault="00AE2DE5" w:rsidP="00AE2DE5">
      <w:pPr>
        <w:pStyle w:val="VIETA"/>
        <w:ind w:firstLine="0"/>
      </w:pPr>
    </w:p>
    <w:p w:rsidR="00AE2DE5" w:rsidRPr="00B502D8" w:rsidRDefault="00AE2DE5" w:rsidP="00AE2DE5">
      <w:pPr>
        <w:pStyle w:val="Excluye"/>
        <w:rPr>
          <w:rStyle w:val="hps"/>
        </w:rPr>
      </w:pPr>
      <w:r>
        <w:t>E</w:t>
      </w:r>
      <w:r w:rsidRPr="0061396F">
        <w:t>xcluye</w:t>
      </w:r>
      <w:r w:rsidRPr="00B502D8">
        <w:rPr>
          <w:rStyle w:val="hps"/>
          <w:b/>
        </w:rPr>
        <w:t>:</w:t>
      </w:r>
    </w:p>
    <w:p w:rsidR="00AE2DE5" w:rsidRDefault="00AE2DE5" w:rsidP="00AE2DE5">
      <w:pPr>
        <w:pStyle w:val="VIETA"/>
        <w:numPr>
          <w:ilvl w:val="0"/>
          <w:numId w:val="11"/>
        </w:numPr>
        <w:ind w:left="2098" w:hanging="357"/>
      </w:pPr>
      <w:r w:rsidRPr="00B502D8">
        <w:rPr>
          <w:rStyle w:val="hps"/>
        </w:rPr>
        <w:t>Servicios veterinarios (</w:t>
      </w:r>
      <w:r w:rsidRPr="00B502D8">
        <w:t>09.3.5.0).</w:t>
      </w:r>
    </w:p>
    <w:p w:rsidR="00AE2DE5" w:rsidRDefault="00AE2DE5" w:rsidP="00AE2DE5">
      <w:pPr>
        <w:pStyle w:val="VIETA"/>
        <w:ind w:firstLine="0"/>
      </w:pPr>
    </w:p>
    <w:p w:rsidR="00AE2DE5" w:rsidRPr="00B502D8" w:rsidRDefault="00AE2DE5" w:rsidP="00AE2DE5">
      <w:pPr>
        <w:pStyle w:val="VIETA"/>
        <w:ind w:firstLine="0"/>
      </w:pPr>
    </w:p>
    <w:p w:rsidR="00AE2DE5"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09.3.5</w:t>
      </w:r>
      <w:r>
        <w:rPr>
          <w:rFonts w:cs="Arial"/>
          <w:color w:val="000000"/>
          <w:sz w:val="22"/>
          <w:szCs w:val="22"/>
        </w:rPr>
        <w:tab/>
      </w:r>
      <w:r w:rsidRPr="00F80ED2">
        <w:rPr>
          <w:rFonts w:cs="Arial"/>
          <w:color w:val="000000"/>
          <w:sz w:val="22"/>
          <w:szCs w:val="22"/>
        </w:rPr>
        <w:t xml:space="preserve">SERVICIOS VETERINARIOS Y OTRO </w:t>
      </w:r>
      <w:r>
        <w:rPr>
          <w:rFonts w:cs="Arial"/>
          <w:color w:val="000000"/>
          <w:sz w:val="22"/>
          <w:szCs w:val="22"/>
        </w:rPr>
        <w:t>TIPO DE SERVICIOS PARA MASCOTAS</w:t>
      </w:r>
      <w:r w:rsidRPr="00F80ED2">
        <w:rPr>
          <w:rFonts w:cs="Arial"/>
          <w:color w:val="000000"/>
          <w:sz w:val="22"/>
          <w:szCs w:val="22"/>
        </w:rPr>
        <w:t xml:space="preserve"> (NUEVO)</w:t>
      </w:r>
    </w:p>
    <w:p w:rsidR="00AE2DE5" w:rsidRDefault="00AE2DE5" w:rsidP="00AE2DE5">
      <w:pPr>
        <w:pStyle w:val="A3"/>
        <w:tabs>
          <w:tab w:val="clear" w:pos="993"/>
          <w:tab w:val="clear" w:pos="1757"/>
        </w:tabs>
        <w:spacing w:before="0"/>
        <w:ind w:left="0" w:firstLine="0"/>
        <w:rPr>
          <w:rFonts w:cs="Arial"/>
          <w:color w:val="000000"/>
          <w:sz w:val="22"/>
          <w:szCs w:val="22"/>
        </w:rPr>
      </w:pPr>
    </w:p>
    <w:p w:rsidR="00AE2DE5" w:rsidRPr="00F80ED2" w:rsidRDefault="00AE2DE5" w:rsidP="00AE2DE5">
      <w:pPr>
        <w:pStyle w:val="A3"/>
        <w:tabs>
          <w:tab w:val="clear" w:pos="993"/>
          <w:tab w:val="clear" w:pos="1757"/>
        </w:tabs>
        <w:spacing w:before="0"/>
        <w:ind w:left="0" w:firstLine="0"/>
        <w:rPr>
          <w:rFonts w:cs="Arial"/>
          <w:color w:val="000000"/>
          <w:sz w:val="22"/>
          <w:szCs w:val="22"/>
        </w:rPr>
      </w:pPr>
    </w:p>
    <w:p w:rsidR="00AE2DE5" w:rsidRPr="0061396F" w:rsidRDefault="00AE2DE5" w:rsidP="00AE2DE5">
      <w:pPr>
        <w:pStyle w:val="TtuloCdigo"/>
      </w:pPr>
      <w:r w:rsidRPr="0061396F">
        <w:t>09.3.5.0</w:t>
      </w:r>
      <w:r w:rsidRPr="0061396F">
        <w:tab/>
        <w:t>SERVICIOS VETERINARIOS Y OTRO TIPO DE SERVICIOS PARA MASCOTAS (NUEVO)</w:t>
      </w:r>
    </w:p>
    <w:p w:rsidR="00AE2DE5" w:rsidRPr="00F80ED2" w:rsidRDefault="00AE2DE5" w:rsidP="00AE2DE5">
      <w:pPr>
        <w:pStyle w:val="Referencia"/>
      </w:pPr>
      <w:r w:rsidRPr="00F80ED2">
        <w:t>Mensual</w:t>
      </w:r>
    </w:p>
    <w:p w:rsidR="00AE2DE5" w:rsidRPr="00F80ED2" w:rsidRDefault="00AE2DE5" w:rsidP="00AE2DE5">
      <w:pPr>
        <w:pStyle w:val="VIETA"/>
        <w:numPr>
          <w:ilvl w:val="0"/>
          <w:numId w:val="11"/>
        </w:numPr>
        <w:ind w:left="2098" w:hanging="357"/>
      </w:pPr>
      <w:r w:rsidRPr="00F80ED2">
        <w:rPr>
          <w:rStyle w:val="hps"/>
        </w:rPr>
        <w:t>Veterinarios y otros servicios para mascotas</w:t>
      </w:r>
      <w:r w:rsidRPr="00F80ED2">
        <w:t xml:space="preserve">, como </w:t>
      </w:r>
      <w:r w:rsidRPr="00F80ED2">
        <w:rPr>
          <w:rStyle w:val="hps"/>
        </w:rPr>
        <w:t>cepillado</w:t>
      </w:r>
      <w:r w:rsidRPr="00F80ED2">
        <w:t xml:space="preserve">, peluquería, </w:t>
      </w:r>
      <w:r w:rsidRPr="00F80ED2">
        <w:rPr>
          <w:rStyle w:val="hps"/>
        </w:rPr>
        <w:t>alojamiento, tatuaje</w:t>
      </w:r>
      <w:r w:rsidRPr="00F80ED2">
        <w:t xml:space="preserve">, </w:t>
      </w:r>
      <w:r w:rsidRPr="00F80ED2">
        <w:rPr>
          <w:rStyle w:val="hps"/>
        </w:rPr>
        <w:t>implantación de microchip.</w:t>
      </w:r>
    </w:p>
    <w:p w:rsidR="00AE2DE5" w:rsidRPr="00F80ED2" w:rsidRDefault="00AE2DE5" w:rsidP="00AE2DE5">
      <w:pPr>
        <w:pStyle w:val="VIETA"/>
        <w:numPr>
          <w:ilvl w:val="0"/>
          <w:numId w:val="11"/>
        </w:numPr>
        <w:ind w:left="2098" w:hanging="357"/>
        <w:rPr>
          <w:rStyle w:val="hps"/>
        </w:rPr>
      </w:pPr>
      <w:r w:rsidRPr="00F80ED2">
        <w:rPr>
          <w:rStyle w:val="hps"/>
        </w:rPr>
        <w:t>Entrenamiento y paseo de mascotas.</w:t>
      </w:r>
    </w:p>
    <w:p w:rsidR="00AE2DE5" w:rsidRPr="00F80ED2" w:rsidRDefault="00AE2DE5" w:rsidP="00AE2DE5">
      <w:pPr>
        <w:pStyle w:val="VIETA"/>
        <w:numPr>
          <w:ilvl w:val="0"/>
          <w:numId w:val="11"/>
        </w:numPr>
        <w:ind w:left="2098" w:hanging="357"/>
        <w:rPr>
          <w:rStyle w:val="hps"/>
        </w:rPr>
      </w:pPr>
      <w:r w:rsidRPr="00F80ED2">
        <w:rPr>
          <w:rStyle w:val="hps"/>
        </w:rPr>
        <w:t>Incineración y/o entierro de mascotas.</w:t>
      </w:r>
    </w:p>
    <w:p w:rsidR="00AE2DE5" w:rsidRPr="00F80ED2" w:rsidRDefault="00AE2DE5" w:rsidP="00AE2DE5">
      <w:pPr>
        <w:pStyle w:val="Excluye"/>
        <w:rPr>
          <w:rStyle w:val="hps"/>
          <w:color w:val="000000"/>
        </w:rPr>
      </w:pPr>
      <w:r w:rsidRPr="00F80ED2">
        <w:br/>
      </w:r>
      <w:r w:rsidRPr="00F80ED2">
        <w:rPr>
          <w:rStyle w:val="hps"/>
        </w:rPr>
        <w:t>Excluye:</w:t>
      </w:r>
    </w:p>
    <w:p w:rsidR="00AE2DE5" w:rsidRPr="00F80ED2" w:rsidRDefault="00AE2DE5" w:rsidP="00AE2DE5">
      <w:pPr>
        <w:keepNext/>
        <w:keepLines/>
        <w:numPr>
          <w:ilvl w:val="0"/>
          <w:numId w:val="38"/>
        </w:numPr>
        <w:tabs>
          <w:tab w:val="left" w:pos="1757"/>
        </w:tabs>
        <w:ind w:left="2127"/>
        <w:jc w:val="both"/>
        <w:rPr>
          <w:rFonts w:ascii="Arial" w:hAnsi="Arial" w:cs="Arial"/>
          <w:color w:val="000000"/>
        </w:rPr>
      </w:pPr>
      <w:r w:rsidRPr="00F80ED2">
        <w:rPr>
          <w:rStyle w:val="hps"/>
          <w:rFonts w:ascii="Arial" w:hAnsi="Arial" w:cs="Arial"/>
        </w:rPr>
        <w:t>Veterinarios y otros servicios (</w:t>
      </w:r>
      <w:r w:rsidRPr="00F80ED2">
        <w:rPr>
          <w:rFonts w:ascii="Arial" w:hAnsi="Arial" w:cs="Arial"/>
        </w:rPr>
        <w:t xml:space="preserve">estabulación, </w:t>
      </w:r>
      <w:r w:rsidRPr="00F80ED2">
        <w:rPr>
          <w:rStyle w:val="hps"/>
          <w:rFonts w:ascii="Arial" w:hAnsi="Arial" w:cs="Arial"/>
        </w:rPr>
        <w:t>herraje</w:t>
      </w:r>
      <w:r w:rsidRPr="00F80ED2">
        <w:rPr>
          <w:rFonts w:ascii="Arial" w:hAnsi="Arial" w:cs="Arial"/>
        </w:rPr>
        <w:t xml:space="preserve">, </w:t>
      </w:r>
      <w:r w:rsidRPr="00F80ED2">
        <w:rPr>
          <w:rStyle w:val="hps"/>
          <w:rFonts w:ascii="Arial" w:hAnsi="Arial" w:cs="Arial"/>
        </w:rPr>
        <w:t>etc.</w:t>
      </w:r>
      <w:r w:rsidRPr="00F80ED2">
        <w:rPr>
          <w:rFonts w:ascii="Arial" w:hAnsi="Arial" w:cs="Arial"/>
        </w:rPr>
        <w:t xml:space="preserve">) </w:t>
      </w:r>
      <w:r w:rsidRPr="00F80ED2">
        <w:rPr>
          <w:rStyle w:val="hps"/>
          <w:rFonts w:ascii="Arial" w:hAnsi="Arial" w:cs="Arial"/>
        </w:rPr>
        <w:t>para los caballos y ponis comprados para fines recreativos</w:t>
      </w:r>
      <w:r>
        <w:rPr>
          <w:rStyle w:val="hps"/>
          <w:rFonts w:ascii="Arial" w:hAnsi="Arial" w:cs="Arial"/>
        </w:rPr>
        <w:t xml:space="preserve"> </w:t>
      </w:r>
      <w:r w:rsidRPr="00F80ED2">
        <w:rPr>
          <w:rStyle w:val="hps"/>
          <w:rFonts w:ascii="Arial" w:hAnsi="Arial" w:cs="Arial"/>
        </w:rPr>
        <w:t>(</w:t>
      </w:r>
      <w:r w:rsidRPr="00F80ED2">
        <w:rPr>
          <w:rFonts w:ascii="Arial" w:hAnsi="Arial" w:cs="Arial"/>
        </w:rPr>
        <w:t>09.2.3.0)</w:t>
      </w:r>
      <w:r>
        <w:rPr>
          <w:rFonts w:ascii="Arial" w:hAnsi="Arial" w:cs="Arial"/>
        </w:rPr>
        <w:t>.</w:t>
      </w:r>
    </w:p>
    <w:p w:rsidR="00AE2DE5" w:rsidRPr="00FA152D" w:rsidRDefault="00AE2DE5" w:rsidP="00AE2DE5">
      <w:pPr>
        <w:pStyle w:val="Prrafodelista"/>
        <w:keepNext/>
        <w:numPr>
          <w:ilvl w:val="0"/>
          <w:numId w:val="38"/>
        </w:numPr>
        <w:ind w:left="2127"/>
        <w:jc w:val="both"/>
        <w:rPr>
          <w:rFonts w:ascii="Arial" w:hAnsi="Arial" w:cs="Arial"/>
          <w:b/>
          <w:color w:val="000000"/>
        </w:rPr>
      </w:pPr>
      <w:r w:rsidRPr="00F80ED2">
        <w:rPr>
          <w:rStyle w:val="hps"/>
          <w:rFonts w:ascii="Arial" w:hAnsi="Arial" w:cs="Arial"/>
        </w:rPr>
        <w:t>Los servicios veterinarios</w:t>
      </w:r>
      <w:r w:rsidRPr="00F80ED2">
        <w:rPr>
          <w:rFonts w:ascii="Arial" w:hAnsi="Arial" w:cs="Arial"/>
        </w:rPr>
        <w:t xml:space="preserve"> de</w:t>
      </w:r>
      <w:r w:rsidRPr="00F80ED2">
        <w:rPr>
          <w:rStyle w:val="hps"/>
          <w:rFonts w:ascii="Arial" w:hAnsi="Arial" w:cs="Arial"/>
        </w:rPr>
        <w:t xml:space="preserve"> animales</w:t>
      </w:r>
      <w:r w:rsidRPr="00F80ED2">
        <w:rPr>
          <w:rFonts w:ascii="Arial" w:hAnsi="Arial" w:cs="Arial"/>
        </w:rPr>
        <w:t xml:space="preserve"> usados en labores agrícolas</w:t>
      </w:r>
      <w:r>
        <w:rPr>
          <w:rFonts w:ascii="Arial" w:hAnsi="Arial" w:cs="Arial"/>
        </w:rPr>
        <w:t>.</w:t>
      </w:r>
    </w:p>
    <w:p w:rsidR="00AE2DE5" w:rsidRPr="00FA152D" w:rsidRDefault="00AE2DE5" w:rsidP="00AE2DE5">
      <w:pPr>
        <w:pStyle w:val="VIETA"/>
        <w:numPr>
          <w:ilvl w:val="0"/>
          <w:numId w:val="11"/>
        </w:numPr>
        <w:ind w:left="2098" w:hanging="357"/>
      </w:pPr>
      <w:r w:rsidRPr="00FA152D">
        <w:t>Seguros de asistencia veterinaria para mascotas</w:t>
      </w:r>
      <w:r>
        <w:t xml:space="preserve"> (12.5.5.9)</w:t>
      </w:r>
      <w:r w:rsidRPr="00FA152D">
        <w:t>.</w:t>
      </w:r>
    </w:p>
    <w:p w:rsidR="00AE2DE5" w:rsidRPr="00FA152D" w:rsidRDefault="00AE2DE5" w:rsidP="00AE2DE5">
      <w:pPr>
        <w:ind w:left="2127"/>
        <w:jc w:val="both"/>
        <w:rPr>
          <w:rFonts w:ascii="Arial" w:hAnsi="Arial" w:cs="Arial"/>
          <w:color w:val="000000"/>
          <w:lang w:val="es-ES_tradnl"/>
        </w:rPr>
      </w:pPr>
    </w:p>
    <w:p w:rsidR="00AE2DE5"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Pr="0061396F" w:rsidRDefault="00AE2DE5" w:rsidP="00AE2DE5">
      <w:pPr>
        <w:pStyle w:val="A2"/>
        <w:tabs>
          <w:tab w:val="clear" w:pos="993"/>
          <w:tab w:val="clear" w:pos="1757"/>
        </w:tabs>
        <w:spacing w:before="0"/>
        <w:ind w:left="2127" w:hanging="2127"/>
        <w:outlineLvl w:val="0"/>
        <w:rPr>
          <w:rFonts w:cs="Arial"/>
          <w:color w:val="000000"/>
          <w:sz w:val="22"/>
          <w:szCs w:val="22"/>
        </w:rPr>
      </w:pPr>
      <w:r w:rsidRPr="0061396F">
        <w:rPr>
          <w:rFonts w:cs="Arial"/>
          <w:color w:val="000000"/>
          <w:sz w:val="22"/>
          <w:szCs w:val="22"/>
        </w:rPr>
        <w:t>09.</w:t>
      </w:r>
      <w:r>
        <w:rPr>
          <w:rFonts w:cs="Arial"/>
          <w:color w:val="000000"/>
          <w:sz w:val="22"/>
          <w:szCs w:val="22"/>
        </w:rPr>
        <w:t>4</w:t>
      </w:r>
      <w:r>
        <w:rPr>
          <w:rFonts w:cs="Arial"/>
          <w:color w:val="000000"/>
          <w:sz w:val="22"/>
          <w:szCs w:val="22"/>
        </w:rPr>
        <w:tab/>
      </w:r>
      <w:r w:rsidRPr="0061396F">
        <w:rPr>
          <w:rFonts w:cs="Arial"/>
          <w:color w:val="000000"/>
          <w:sz w:val="22"/>
          <w:szCs w:val="22"/>
        </w:rPr>
        <w:t>SERVICIOS RECREATIVOS Y CULTURALES</w:t>
      </w:r>
    </w:p>
    <w:p w:rsidR="00AE2DE5" w:rsidRPr="0061396F" w:rsidRDefault="00AE2DE5" w:rsidP="00AE2DE5">
      <w:pPr>
        <w:pStyle w:val="A2"/>
        <w:tabs>
          <w:tab w:val="clear" w:pos="993"/>
          <w:tab w:val="clear" w:pos="1757"/>
        </w:tabs>
        <w:spacing w:before="0"/>
        <w:ind w:left="2127" w:hanging="2127"/>
        <w:outlineLvl w:val="0"/>
        <w:rPr>
          <w:rFonts w:cs="Arial"/>
          <w:color w:val="000000"/>
          <w:sz w:val="22"/>
          <w:szCs w:val="22"/>
        </w:rPr>
      </w:pPr>
    </w:p>
    <w:p w:rsidR="00AE2DE5" w:rsidRDefault="00AE2DE5" w:rsidP="00AE2DE5">
      <w:pPr>
        <w:pStyle w:val="A3"/>
        <w:tabs>
          <w:tab w:val="clear" w:pos="993"/>
          <w:tab w:val="clear" w:pos="1757"/>
        </w:tabs>
        <w:spacing w:before="0"/>
        <w:ind w:left="2127" w:hanging="2127"/>
        <w:rPr>
          <w:rFonts w:cs="Arial"/>
          <w:color w:val="000000"/>
          <w:sz w:val="22"/>
          <w:szCs w:val="22"/>
        </w:rPr>
      </w:pPr>
    </w:p>
    <w:p w:rsidR="00AE2DE5"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09.4.1</w:t>
      </w:r>
      <w:r>
        <w:rPr>
          <w:rFonts w:cs="Arial"/>
          <w:color w:val="000000"/>
          <w:sz w:val="22"/>
          <w:szCs w:val="22"/>
        </w:rPr>
        <w:tab/>
        <w:t>S</w:t>
      </w:r>
      <w:r w:rsidRPr="0061396F">
        <w:rPr>
          <w:rFonts w:cs="Arial"/>
          <w:color w:val="000000"/>
          <w:sz w:val="22"/>
          <w:szCs w:val="22"/>
        </w:rPr>
        <w:t>ERVICIOS RECREATIVOS Y DEPORTIVOS</w:t>
      </w:r>
    </w:p>
    <w:p w:rsidR="00AE2DE5" w:rsidRPr="0061396F" w:rsidRDefault="00AE2DE5" w:rsidP="00AE2DE5">
      <w:pPr>
        <w:pStyle w:val="A3"/>
        <w:tabs>
          <w:tab w:val="clear" w:pos="993"/>
          <w:tab w:val="clear" w:pos="1757"/>
        </w:tabs>
        <w:spacing w:before="0"/>
        <w:ind w:left="2127" w:hanging="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t>09.4.1.1</w:t>
      </w:r>
      <w:r>
        <w:tab/>
      </w:r>
      <w:r w:rsidRPr="00F80ED2">
        <w:t>SERVICIOS RECREA</w:t>
      </w:r>
      <w:r>
        <w:t>TIVOS Y DEPORTIVOS - ASISTENCIA</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Servicios prestados por estadios deportivos, hipódromos</w:t>
      </w:r>
      <w:r w:rsidRPr="00F80ED2">
        <w:t xml:space="preserve">, </w:t>
      </w:r>
      <w:r w:rsidRPr="00F80ED2">
        <w:rPr>
          <w:rStyle w:val="hps"/>
        </w:rPr>
        <w:t>circuitos de velocidad</w:t>
      </w:r>
      <w:r w:rsidRPr="00F80ED2">
        <w:t xml:space="preserve">, </w:t>
      </w:r>
      <w:r w:rsidRPr="00F80ED2">
        <w:rPr>
          <w:rStyle w:val="hps"/>
        </w:rPr>
        <w:t>velódromos</w:t>
      </w:r>
      <w:r w:rsidRPr="00F80ED2">
        <w:t xml:space="preserve">, etc., para </w:t>
      </w:r>
      <w:r w:rsidRPr="00F80ED2">
        <w:rPr>
          <w:rStyle w:val="hps"/>
        </w:rPr>
        <w:t>la asistencia a un evento deportivo</w:t>
      </w:r>
      <w:r w:rsidRPr="00F80ED2">
        <w:t xml:space="preserve"> o </w:t>
      </w:r>
      <w:r w:rsidRPr="00F80ED2">
        <w:rPr>
          <w:rStyle w:val="hps"/>
        </w:rPr>
        <w:t>recreativo.</w:t>
      </w:r>
    </w:p>
    <w:p w:rsidR="00AE2DE5" w:rsidRPr="00F80ED2" w:rsidRDefault="00AE2DE5" w:rsidP="00AE2DE5">
      <w:pPr>
        <w:pStyle w:val="VIETA"/>
        <w:numPr>
          <w:ilvl w:val="0"/>
          <w:numId w:val="11"/>
        </w:numPr>
        <w:ind w:left="2098" w:hanging="357"/>
        <w:rPr>
          <w:rStyle w:val="hps"/>
          <w:color w:val="000000"/>
        </w:rPr>
      </w:pPr>
      <w:r w:rsidRPr="00F80ED2">
        <w:rPr>
          <w:rStyle w:val="hps"/>
        </w:rPr>
        <w:t xml:space="preserve">Abono </w:t>
      </w:r>
      <w:r>
        <w:rPr>
          <w:rStyle w:val="hps"/>
        </w:rPr>
        <w:t>de</w:t>
      </w:r>
      <w:r w:rsidRPr="00F80ED2">
        <w:rPr>
          <w:rStyle w:val="hps"/>
        </w:rPr>
        <w:t xml:space="preserve"> eventos deportivos recreativos (</w:t>
      </w:r>
      <w:r>
        <w:rPr>
          <w:rStyle w:val="hps"/>
        </w:rPr>
        <w:t>fútbol, baloncesto</w:t>
      </w:r>
      <w:r w:rsidRPr="00F80ED2">
        <w:rPr>
          <w:rStyle w:val="hps"/>
        </w:rPr>
        <w:t>…).</w:t>
      </w:r>
    </w:p>
    <w:p w:rsidR="00AE2DE5" w:rsidRPr="00F80ED2" w:rsidRDefault="00AE2DE5" w:rsidP="00AE2DE5">
      <w:pPr>
        <w:pStyle w:val="VIETA"/>
        <w:numPr>
          <w:ilvl w:val="0"/>
          <w:numId w:val="11"/>
        </w:numPr>
        <w:ind w:left="2098" w:hanging="357"/>
        <w:rPr>
          <w:color w:val="000000"/>
        </w:rPr>
      </w:pPr>
      <w:r w:rsidRPr="00F80ED2">
        <w:t>Entradas a p</w:t>
      </w:r>
      <w:r w:rsidRPr="00F80ED2">
        <w:rPr>
          <w:rStyle w:val="hps"/>
        </w:rPr>
        <w:t>arques de atracciones</w:t>
      </w:r>
      <w:r w:rsidRPr="00F80ED2">
        <w:t xml:space="preserve"> y otros parques de entretenimiento, de aventuras, </w:t>
      </w:r>
      <w:r>
        <w:t>atracciones de ferias, tómbolas</w:t>
      </w:r>
      <w:r w:rsidRPr="00F80ED2">
        <w:t>...</w:t>
      </w:r>
    </w:p>
    <w:p w:rsidR="00AE2DE5" w:rsidRPr="00E217E6" w:rsidRDefault="00AE2DE5" w:rsidP="00AE2DE5">
      <w:pPr>
        <w:pStyle w:val="VIETA"/>
        <w:numPr>
          <w:ilvl w:val="0"/>
          <w:numId w:val="11"/>
        </w:numPr>
        <w:ind w:left="2098" w:hanging="357"/>
        <w:rPr>
          <w:rStyle w:val="hps"/>
          <w:color w:val="000000"/>
        </w:rPr>
      </w:pPr>
      <w:r w:rsidRPr="00F80ED2">
        <w:rPr>
          <w:rStyle w:val="hps"/>
        </w:rPr>
        <w:t>Entradas pagadas a club o asociaciones tanto sociales como deportivas por eventos recreativos o deportivos.</w:t>
      </w:r>
    </w:p>
    <w:p w:rsidR="00AE2DE5" w:rsidRDefault="00AE2DE5" w:rsidP="00AE2DE5"/>
    <w:p w:rsidR="00AE2DE5" w:rsidRPr="00072039" w:rsidRDefault="00AE2DE5" w:rsidP="00AE2DE5"/>
    <w:p w:rsidR="00AE2DE5" w:rsidRPr="00072039" w:rsidRDefault="00AE2DE5" w:rsidP="00AE2DE5">
      <w:pPr>
        <w:pStyle w:val="TtuloCdigo"/>
      </w:pPr>
      <w:r w:rsidRPr="00072039">
        <w:t>09.4.1.2</w:t>
      </w:r>
      <w:r w:rsidRPr="00072039">
        <w:tab/>
        <w:t>SERVICIOS RECREATIVOS Y DEPORTIVOS - PARTICIPACIÓN (NUEVO)</w:t>
      </w:r>
    </w:p>
    <w:p w:rsidR="00AE2DE5" w:rsidRDefault="00AE2DE5" w:rsidP="00AE2DE5">
      <w:pPr>
        <w:pStyle w:val="Referencia"/>
      </w:pPr>
      <w:r>
        <w:t>Bisemanal</w:t>
      </w:r>
    </w:p>
    <w:p w:rsidR="00AE2DE5" w:rsidRPr="002E34AD" w:rsidRDefault="00AE2DE5" w:rsidP="00AE2DE5">
      <w:pPr>
        <w:pStyle w:val="VIETA"/>
        <w:numPr>
          <w:ilvl w:val="0"/>
          <w:numId w:val="11"/>
        </w:numPr>
        <w:ind w:left="2098" w:hanging="357"/>
        <w:rPr>
          <w:rStyle w:val="hps"/>
        </w:rPr>
      </w:pPr>
      <w:r w:rsidRPr="002E34AD">
        <w:t>Pago por el uso de</w:t>
      </w:r>
      <w:r w:rsidRPr="002E34AD">
        <w:rPr>
          <w:rStyle w:val="hps"/>
        </w:rPr>
        <w:t>:</w:t>
      </w:r>
    </w:p>
    <w:p w:rsidR="00AE2DE5" w:rsidRPr="002E34AD" w:rsidRDefault="00AE2DE5" w:rsidP="00AE2DE5">
      <w:pPr>
        <w:pStyle w:val="VIETA"/>
        <w:numPr>
          <w:ilvl w:val="0"/>
          <w:numId w:val="95"/>
        </w:numPr>
        <w:ind w:left="2625" w:hanging="357"/>
        <w:rPr>
          <w:rStyle w:val="hps"/>
        </w:rPr>
      </w:pPr>
      <w:r w:rsidRPr="002E34AD">
        <w:rPr>
          <w:rStyle w:val="hps"/>
        </w:rPr>
        <w:t>Pistas de patinaje</w:t>
      </w:r>
      <w:r w:rsidRPr="002E34AD">
        <w:t xml:space="preserve">, piscinas, campos de golf, gimnasios, centros de fitness, pistas de tenis, pistas de squash, </w:t>
      </w:r>
      <w:r w:rsidRPr="002E34AD">
        <w:rPr>
          <w:rStyle w:val="hps"/>
        </w:rPr>
        <w:t>boleras,  rocódromos</w:t>
      </w:r>
      <w:r>
        <w:rPr>
          <w:rStyle w:val="hps"/>
        </w:rPr>
        <w:t>, pistas de esquí, remontes y teleféricos de estaciones de esquí o de centros de ocio o aventura</w:t>
      </w:r>
      <w:r w:rsidRPr="002E34AD">
        <w:rPr>
          <w:rStyle w:val="hps"/>
        </w:rPr>
        <w:t>…</w:t>
      </w:r>
    </w:p>
    <w:p w:rsidR="00AE2DE5" w:rsidRPr="002E34AD" w:rsidRDefault="00AE2DE5" w:rsidP="00AE2DE5">
      <w:pPr>
        <w:pStyle w:val="VIETA"/>
        <w:numPr>
          <w:ilvl w:val="0"/>
          <w:numId w:val="95"/>
        </w:numPr>
        <w:ind w:left="2625" w:hanging="357"/>
        <w:rPr>
          <w:rStyle w:val="hps"/>
        </w:rPr>
      </w:pPr>
      <w:r w:rsidRPr="002E34AD">
        <w:rPr>
          <w:rStyle w:val="hps"/>
        </w:rPr>
        <w:t>Ludotecas, piscinas de bolas</w:t>
      </w:r>
      <w:r w:rsidRPr="002E34AD">
        <w:t xml:space="preserve">, columpios </w:t>
      </w:r>
      <w:r w:rsidRPr="002E34AD">
        <w:rPr>
          <w:rStyle w:val="hps"/>
        </w:rPr>
        <w:t>y otras instalaciones de recreo para niños.</w:t>
      </w:r>
    </w:p>
    <w:p w:rsidR="00AE2DE5" w:rsidRPr="002E34AD" w:rsidRDefault="00AE2DE5" w:rsidP="00AE2DE5">
      <w:pPr>
        <w:pStyle w:val="VIETA"/>
        <w:numPr>
          <w:ilvl w:val="0"/>
          <w:numId w:val="95"/>
        </w:numPr>
        <w:ind w:left="2625" w:hanging="357"/>
      </w:pPr>
      <w:r w:rsidRPr="002E34AD">
        <w:t>Máquinas recreativas distintas de las de juegos de azar.</w:t>
      </w:r>
    </w:p>
    <w:p w:rsidR="00AE2DE5" w:rsidRPr="002E34AD" w:rsidRDefault="00AE2DE5" w:rsidP="00AE2DE5">
      <w:pPr>
        <w:pStyle w:val="VIETA"/>
        <w:numPr>
          <w:ilvl w:val="0"/>
          <w:numId w:val="11"/>
        </w:numPr>
        <w:ind w:left="2098" w:hanging="357"/>
      </w:pPr>
      <w:r w:rsidRPr="002E34AD">
        <w:t>Alquiler de equipo y accesorios para el deporte (botas de esquí, botas de fútbol, ​​zapatos de golf</w:t>
      </w:r>
      <w:r>
        <w:t xml:space="preserve"> o de</w:t>
      </w:r>
      <w:r w:rsidRPr="002E34AD">
        <w:t xml:space="preserve"> bolos</w:t>
      </w:r>
      <w:r>
        <w:t>,</w:t>
      </w:r>
      <w:r w:rsidRPr="002E34AD">
        <w:t xml:space="preserve"> patines de hielo</w:t>
      </w:r>
      <w:r>
        <w:t xml:space="preserve"> o de</w:t>
      </w:r>
      <w:r w:rsidRPr="002E34AD">
        <w:t xml:space="preserve"> ruedas, </w:t>
      </w:r>
      <w:r>
        <w:t xml:space="preserve">zapatillas de </w:t>
      </w:r>
      <w:r w:rsidRPr="002E34AD">
        <w:t>clavos</w:t>
      </w:r>
      <w:r>
        <w:t xml:space="preserve"> o de</w:t>
      </w:r>
      <w:r w:rsidRPr="002E34AD">
        <w:t xml:space="preserve"> tacos</w:t>
      </w:r>
      <w:r>
        <w:t>,</w:t>
      </w:r>
      <w:r w:rsidRPr="00FE4858">
        <w:t xml:space="preserve"> </w:t>
      </w:r>
      <w:r w:rsidRPr="002E34AD">
        <w:t>y otro tipo de equipamiento y calzado deportivo).</w:t>
      </w:r>
    </w:p>
    <w:p w:rsidR="00AE2DE5" w:rsidRPr="000817EB" w:rsidRDefault="00AE2DE5" w:rsidP="00AE2DE5">
      <w:pPr>
        <w:pStyle w:val="VIETA"/>
        <w:numPr>
          <w:ilvl w:val="0"/>
          <w:numId w:val="11"/>
        </w:numPr>
        <w:ind w:left="2098" w:hanging="357"/>
      </w:pPr>
      <w:r w:rsidRPr="002E34AD">
        <w:t xml:space="preserve">Alquiler de equipos para el ocio y la cultura al aire libre (avionetas, barcos, </w:t>
      </w:r>
      <w:r w:rsidRPr="000817EB">
        <w:t xml:space="preserve">piraguas, caballos, equipos de acampada, hamacas o toldos de playa). </w:t>
      </w:r>
    </w:p>
    <w:p w:rsidR="00AE2DE5" w:rsidRPr="000817EB" w:rsidRDefault="00AE2DE5" w:rsidP="00AE2DE5">
      <w:pPr>
        <w:pStyle w:val="VIETA"/>
        <w:numPr>
          <w:ilvl w:val="0"/>
          <w:numId w:val="11"/>
        </w:numPr>
        <w:ind w:left="2098" w:hanging="357"/>
      </w:pPr>
      <w:r w:rsidRPr="000817EB">
        <w:t xml:space="preserve">Excursiones en catamarán. Paseos en kayak. Circuito de karts. </w:t>
      </w:r>
    </w:p>
    <w:p w:rsidR="00AE2DE5" w:rsidRPr="000817EB" w:rsidRDefault="00AE2DE5" w:rsidP="00AE2DE5">
      <w:pPr>
        <w:pStyle w:val="VIETA"/>
        <w:numPr>
          <w:ilvl w:val="0"/>
          <w:numId w:val="11"/>
        </w:numPr>
        <w:ind w:left="2098" w:hanging="357"/>
      </w:pPr>
      <w:r w:rsidRPr="000817EB">
        <w:t>Cuota de coto de caza.</w:t>
      </w:r>
    </w:p>
    <w:p w:rsidR="00AE2DE5" w:rsidRPr="00E2179F" w:rsidRDefault="00AE2DE5" w:rsidP="00AE2DE5">
      <w:pPr>
        <w:pStyle w:val="VIETA"/>
        <w:numPr>
          <w:ilvl w:val="0"/>
          <w:numId w:val="11"/>
        </w:numPr>
        <w:ind w:left="2098" w:hanging="357"/>
        <w:rPr>
          <w:rStyle w:val="hps"/>
        </w:rPr>
      </w:pPr>
      <w:r w:rsidRPr="00E2179F">
        <w:rPr>
          <w:rStyle w:val="hps"/>
        </w:rPr>
        <w:t>Carné naútico, licencia de navegación y curso de patrón de embarcación, para uso recreativo.</w:t>
      </w:r>
    </w:p>
    <w:p w:rsidR="00AE2DE5" w:rsidRPr="00E2179F" w:rsidRDefault="00AE2DE5" w:rsidP="00AE2DE5">
      <w:pPr>
        <w:pStyle w:val="VIETA"/>
        <w:numPr>
          <w:ilvl w:val="0"/>
          <w:numId w:val="11"/>
        </w:numPr>
        <w:ind w:left="2098" w:hanging="357"/>
      </w:pPr>
      <w:r w:rsidRPr="00E2179F">
        <w:t>Pagos federativos por competiciones y licencias deportivas, para deportistas no profesionales.</w:t>
      </w:r>
    </w:p>
    <w:p w:rsidR="00AE2DE5" w:rsidRPr="00E2179F" w:rsidRDefault="00AE2DE5" w:rsidP="00AE2DE5">
      <w:pPr>
        <w:pStyle w:val="VIETA"/>
        <w:numPr>
          <w:ilvl w:val="0"/>
          <w:numId w:val="11"/>
        </w:numPr>
        <w:ind w:left="2098" w:hanging="357"/>
      </w:pPr>
      <w:r w:rsidRPr="00E2179F">
        <w:t>Servicios de ayuda a la navegación (contratación de patrón de yate, tripulación, etc.), servicios de montañeros, guías de turismo, visitas guiadas…</w:t>
      </w:r>
    </w:p>
    <w:p w:rsidR="00AE2DE5" w:rsidRPr="00E2179F" w:rsidRDefault="00AE2DE5" w:rsidP="00AE2DE5">
      <w:pPr>
        <w:pStyle w:val="VIETA"/>
        <w:numPr>
          <w:ilvl w:val="0"/>
          <w:numId w:val="11"/>
        </w:numPr>
        <w:ind w:left="2098" w:hanging="357"/>
        <w:rPr>
          <w:rStyle w:val="hps"/>
        </w:rPr>
      </w:pPr>
      <w:r w:rsidRPr="00E2179F">
        <w:rPr>
          <w:rStyle w:val="hps"/>
        </w:rPr>
        <w:t>Juegos de escape.</w:t>
      </w:r>
    </w:p>
    <w:p w:rsidR="00AE2DE5" w:rsidRPr="00E2179F" w:rsidRDefault="00AE2DE5" w:rsidP="00AE2DE5">
      <w:pPr>
        <w:pStyle w:val="VIETA"/>
        <w:numPr>
          <w:ilvl w:val="0"/>
          <w:numId w:val="11"/>
        </w:numPr>
        <w:ind w:left="2098" w:hanging="357"/>
        <w:rPr>
          <w:rStyle w:val="hps"/>
        </w:rPr>
      </w:pPr>
      <w:r w:rsidRPr="00E2179F">
        <w:rPr>
          <w:rStyle w:val="hps"/>
        </w:rPr>
        <w:t xml:space="preserve">Alquiler de consolas, videoconsolas y videojuegos. Cuotas de suscripción y participación para juegos online. Tarjetas prepago para descargas online de videojuegos y otros contenidos. </w:t>
      </w:r>
    </w:p>
    <w:p w:rsidR="00AE2DE5" w:rsidRPr="00E2179F" w:rsidRDefault="00AE2DE5" w:rsidP="00AE2DE5">
      <w:pPr>
        <w:pStyle w:val="VIETA"/>
        <w:numPr>
          <w:ilvl w:val="0"/>
          <w:numId w:val="11"/>
        </w:numPr>
        <w:ind w:left="2098" w:hanging="357"/>
        <w:rPr>
          <w:rStyle w:val="hps"/>
        </w:rPr>
      </w:pPr>
      <w:r w:rsidRPr="00E2179F">
        <w:rPr>
          <w:rStyle w:val="hps"/>
        </w:rPr>
        <w:t xml:space="preserve">Cuota de inscripción o socio pagada a peñas, clubs, sociedades gastronómicas u otras asociaciones culturales o deportivas. </w:t>
      </w:r>
    </w:p>
    <w:p w:rsidR="00AE2DE5" w:rsidRPr="00E2179F" w:rsidRDefault="00AE2DE5" w:rsidP="00AE2DE5">
      <w:pPr>
        <w:pStyle w:val="VIETA"/>
        <w:numPr>
          <w:ilvl w:val="0"/>
          <w:numId w:val="11"/>
        </w:numPr>
        <w:ind w:left="2098" w:hanging="357"/>
      </w:pPr>
      <w:r w:rsidRPr="00E2179F">
        <w:t>Actividades extraescolares, clases de baile, música, cerámica, esquí, patinaje, ajedrez, natación y otras actividades deportivas y recreativas que quedan fuera del ámbito de la educación, no realizadas en los centros educativos.</w:t>
      </w:r>
    </w:p>
    <w:p w:rsidR="00AE2DE5" w:rsidRPr="00E2179F" w:rsidRDefault="00AE2DE5" w:rsidP="00AE2DE5">
      <w:pPr>
        <w:pStyle w:val="VIETA"/>
        <w:numPr>
          <w:ilvl w:val="0"/>
          <w:numId w:val="11"/>
        </w:numPr>
        <w:ind w:left="2098" w:hanging="357"/>
      </w:pPr>
      <w:r w:rsidRPr="00E2179F">
        <w:t xml:space="preserve">Actividades deportivas o recreativas en campamentos no urbanos cuando se pueden desglosar del alojamiento y el transporte (p. ej.: tirolina opcional en un campamento que se paga aparte). </w:t>
      </w:r>
    </w:p>
    <w:p w:rsidR="00AE2DE5" w:rsidRPr="00E2179F" w:rsidRDefault="00AE2DE5" w:rsidP="00AE2DE5">
      <w:pPr>
        <w:pStyle w:val="VIETA"/>
        <w:numPr>
          <w:ilvl w:val="0"/>
          <w:numId w:val="11"/>
        </w:numPr>
        <w:ind w:left="2098" w:hanging="357"/>
      </w:pPr>
      <w:r w:rsidRPr="00E2179F">
        <w:t>Pagos por servicios de entrenamiento físico personal.</w:t>
      </w:r>
    </w:p>
    <w:p w:rsidR="00AE2DE5" w:rsidRPr="002E34AD" w:rsidRDefault="00AE2DE5" w:rsidP="00AE2DE5">
      <w:pPr>
        <w:pStyle w:val="VIETA"/>
        <w:keepNext/>
        <w:ind w:left="2127" w:firstLine="0"/>
      </w:pPr>
    </w:p>
    <w:p w:rsidR="00AE2DE5" w:rsidRPr="002E34AD" w:rsidRDefault="00AE2DE5" w:rsidP="00AE2DE5">
      <w:pPr>
        <w:pStyle w:val="Excluye"/>
      </w:pPr>
      <w:r w:rsidRPr="002E34AD">
        <w:t>Excluye:</w:t>
      </w:r>
    </w:p>
    <w:p w:rsidR="00AE2DE5" w:rsidRPr="002E34AD" w:rsidRDefault="00AE2DE5" w:rsidP="00AE2DE5">
      <w:pPr>
        <w:pStyle w:val="VIETA"/>
        <w:numPr>
          <w:ilvl w:val="0"/>
          <w:numId w:val="11"/>
        </w:numPr>
        <w:ind w:left="2098" w:hanging="357"/>
      </w:pPr>
      <w:r w:rsidRPr="002E34AD">
        <w:rPr>
          <w:rStyle w:val="hps"/>
        </w:rPr>
        <w:t>Teleférico y el transporte en telesilla</w:t>
      </w:r>
      <w:r w:rsidRPr="002E34AD">
        <w:t xml:space="preserve">  que no sea </w:t>
      </w:r>
      <w:r w:rsidRPr="002E34AD">
        <w:rPr>
          <w:rStyle w:val="hps"/>
        </w:rPr>
        <w:t xml:space="preserve">en estaciones de esquí </w:t>
      </w:r>
      <w:r>
        <w:rPr>
          <w:rStyle w:val="hps"/>
        </w:rPr>
        <w:t xml:space="preserve">ni </w:t>
      </w:r>
      <w:r w:rsidRPr="002E34AD">
        <w:rPr>
          <w:rStyle w:val="hps"/>
        </w:rPr>
        <w:t>en centros de vacaciones</w:t>
      </w:r>
      <w:r w:rsidRPr="002E34AD">
        <w:t xml:space="preserve"> (07.3.6.1).</w:t>
      </w:r>
    </w:p>
    <w:p w:rsidR="00AE2DE5" w:rsidRPr="002E34AD" w:rsidRDefault="00AE2DE5" w:rsidP="00AE2DE5">
      <w:pPr>
        <w:pStyle w:val="VIETA"/>
        <w:numPr>
          <w:ilvl w:val="0"/>
          <w:numId w:val="11"/>
        </w:numPr>
        <w:ind w:left="2098" w:hanging="357"/>
      </w:pPr>
      <w:r>
        <w:t xml:space="preserve">Actividades extraescolares, </w:t>
      </w:r>
      <w:r w:rsidRPr="002E34AD">
        <w:t xml:space="preserve">recreativas </w:t>
      </w:r>
      <w:r>
        <w:t>o</w:t>
      </w:r>
      <w:r w:rsidRPr="002E34AD">
        <w:t xml:space="preserve"> deportivas, realizadas en centros educativos (grupo 10).</w:t>
      </w:r>
    </w:p>
    <w:p w:rsidR="00AE2DE5" w:rsidRPr="002E34AD" w:rsidRDefault="00AE2DE5" w:rsidP="00AE2DE5">
      <w:pPr>
        <w:pStyle w:val="VIETA"/>
        <w:numPr>
          <w:ilvl w:val="0"/>
          <w:numId w:val="11"/>
        </w:numPr>
        <w:ind w:left="2098" w:hanging="357"/>
      </w:pPr>
      <w:r w:rsidRPr="002E34AD">
        <w:t xml:space="preserve">Clases idiomas no prestadas por el centro educativo, que se consideran </w:t>
      </w:r>
      <w:r>
        <w:t xml:space="preserve">estudios no reglados </w:t>
      </w:r>
      <w:r w:rsidRPr="002E34AD">
        <w:t>(grupo 10).</w:t>
      </w:r>
    </w:p>
    <w:p w:rsidR="00AE2DE5" w:rsidRPr="002E34AD" w:rsidRDefault="00AE2DE5" w:rsidP="00AE2DE5">
      <w:pPr>
        <w:pStyle w:val="VIETA"/>
        <w:numPr>
          <w:ilvl w:val="0"/>
          <w:numId w:val="11"/>
        </w:numPr>
        <w:ind w:left="2098" w:hanging="357"/>
      </w:pPr>
      <w:r w:rsidRPr="002E34AD">
        <w:t>Ludotecas con servicio de guardería (12.4.0.1).</w:t>
      </w:r>
    </w:p>
    <w:p w:rsidR="00AE2DE5" w:rsidRPr="002E34AD" w:rsidRDefault="00AE2DE5" w:rsidP="00AE2DE5">
      <w:pPr>
        <w:pStyle w:val="VIETA"/>
        <w:numPr>
          <w:ilvl w:val="0"/>
          <w:numId w:val="11"/>
        </w:numPr>
        <w:ind w:left="2098" w:hanging="357"/>
      </w:pPr>
      <w:r w:rsidRPr="002E34AD">
        <w:t xml:space="preserve">Tratamientos de estética personal, como spas urbanos, talasoterapia, con fines </w:t>
      </w:r>
      <w:r w:rsidRPr="002E34AD">
        <w:rPr>
          <w:rStyle w:val="hps"/>
        </w:rPr>
        <w:t>no terapéuticos</w:t>
      </w:r>
      <w:r w:rsidRPr="002E34AD">
        <w:t xml:space="preserve"> (12.1.1.3).</w:t>
      </w:r>
    </w:p>
    <w:p w:rsidR="00AE2DE5" w:rsidRPr="002E34AD" w:rsidRDefault="00AE2DE5" w:rsidP="00AE2DE5">
      <w:pPr>
        <w:pStyle w:val="VIETA"/>
        <w:numPr>
          <w:ilvl w:val="0"/>
          <w:numId w:val="11"/>
        </w:numPr>
        <w:ind w:left="2098" w:hanging="357"/>
      </w:pPr>
      <w:r w:rsidRPr="002E34AD">
        <w:t>Bus turístico (07.3.2.1).</w:t>
      </w:r>
    </w:p>
    <w:p w:rsidR="00AE2DE5" w:rsidRPr="002E34AD" w:rsidRDefault="00AE2DE5" w:rsidP="00AE2DE5">
      <w:pPr>
        <w:pStyle w:val="VIETA"/>
        <w:numPr>
          <w:ilvl w:val="0"/>
          <w:numId w:val="11"/>
        </w:numPr>
        <w:ind w:left="2098" w:hanging="357"/>
      </w:pPr>
      <w:r w:rsidRPr="002E34AD">
        <w:t>Permisos y licencias de caza y pesca, que no se consideran consumo.</w:t>
      </w:r>
    </w:p>
    <w:p w:rsidR="00AE2DE5" w:rsidRPr="002E34AD" w:rsidRDefault="00AE2DE5" w:rsidP="00AE2DE5">
      <w:pPr>
        <w:pStyle w:val="VIETA"/>
        <w:numPr>
          <w:ilvl w:val="0"/>
          <w:numId w:val="11"/>
        </w:numPr>
        <w:ind w:left="2098" w:hanging="357"/>
      </w:pPr>
      <w:r w:rsidRPr="002E34AD">
        <w:t xml:space="preserve">Excursiones (no escolares) de medio o un día, no desglosables (09.6.0). </w:t>
      </w:r>
    </w:p>
    <w:p w:rsidR="00AE2DE5" w:rsidRPr="002E34AD" w:rsidRDefault="00AE2DE5" w:rsidP="00AE2DE5">
      <w:pPr>
        <w:pStyle w:val="VIETA"/>
        <w:numPr>
          <w:ilvl w:val="0"/>
          <w:numId w:val="11"/>
        </w:numPr>
        <w:ind w:left="2098" w:hanging="357"/>
      </w:pPr>
      <w:r w:rsidRPr="002E34AD">
        <w:t>Excursiones escolares, campamentos urbanos (se duerme en el hogar) y cursos de inmersión de idiomas (grupo 10).</w:t>
      </w:r>
    </w:p>
    <w:p w:rsidR="00AE2DE5" w:rsidRDefault="00AE2DE5" w:rsidP="00AE2DE5">
      <w:pPr>
        <w:pStyle w:val="VIETA"/>
        <w:numPr>
          <w:ilvl w:val="0"/>
          <w:numId w:val="11"/>
        </w:numPr>
        <w:ind w:left="2098" w:hanging="357"/>
      </w:pPr>
      <w:r w:rsidRPr="002E34AD">
        <w:t>Campamentos no urbanos, no desglosables (09.6.0).</w:t>
      </w:r>
    </w:p>
    <w:p w:rsidR="00AE2DE5" w:rsidRDefault="00AE2DE5" w:rsidP="00AE2DE5">
      <w:pPr>
        <w:pStyle w:val="VIETA"/>
        <w:ind w:firstLine="0"/>
      </w:pPr>
    </w:p>
    <w:p w:rsidR="00AE2DE5" w:rsidRPr="002E34AD" w:rsidRDefault="00AE2DE5" w:rsidP="00AE2DE5">
      <w:pPr>
        <w:pStyle w:val="VIETA"/>
        <w:ind w:firstLine="0"/>
      </w:pPr>
    </w:p>
    <w:p w:rsidR="00AE2DE5" w:rsidRDefault="00AE2DE5" w:rsidP="00AE2DE5">
      <w:pPr>
        <w:pStyle w:val="A3"/>
        <w:tabs>
          <w:tab w:val="clear" w:pos="993"/>
          <w:tab w:val="clear" w:pos="1757"/>
        </w:tabs>
        <w:spacing w:before="0"/>
        <w:ind w:left="2127" w:hanging="2127"/>
        <w:rPr>
          <w:rFonts w:cs="Arial"/>
          <w:color w:val="000000"/>
          <w:sz w:val="22"/>
          <w:szCs w:val="22"/>
        </w:rPr>
      </w:pPr>
      <w:r>
        <w:rPr>
          <w:rFonts w:cs="Arial"/>
          <w:color w:val="000000"/>
          <w:sz w:val="22"/>
          <w:szCs w:val="22"/>
        </w:rPr>
        <w:t>09.4.2</w:t>
      </w:r>
      <w:r>
        <w:rPr>
          <w:rFonts w:cs="Arial"/>
          <w:color w:val="000000"/>
          <w:sz w:val="22"/>
          <w:szCs w:val="22"/>
        </w:rPr>
        <w:tab/>
        <w:t>SERVICIOS CULTURALES</w:t>
      </w:r>
    </w:p>
    <w:p w:rsidR="00AE2DE5" w:rsidRPr="00F80ED2" w:rsidRDefault="00AE2DE5" w:rsidP="00AE2DE5">
      <w:pPr>
        <w:pStyle w:val="A3"/>
        <w:tabs>
          <w:tab w:val="clear" w:pos="993"/>
          <w:tab w:val="clear" w:pos="1757"/>
        </w:tabs>
        <w:spacing w:before="0"/>
        <w:ind w:left="2127" w:hanging="2127"/>
        <w:rPr>
          <w:rFonts w:cs="Arial"/>
          <w:color w:val="000000"/>
          <w:sz w:val="22"/>
          <w:szCs w:val="22"/>
        </w:rPr>
      </w:pPr>
    </w:p>
    <w:p w:rsidR="00AE2DE5" w:rsidRPr="0061396F" w:rsidRDefault="00AE2DE5" w:rsidP="00AE2DE5">
      <w:pPr>
        <w:pStyle w:val="VIETA"/>
        <w:numPr>
          <w:ilvl w:val="0"/>
          <w:numId w:val="11"/>
        </w:numPr>
        <w:ind w:left="2098" w:hanging="357"/>
        <w:rPr>
          <w:rStyle w:val="hps"/>
        </w:rPr>
      </w:pPr>
      <w:r w:rsidRPr="0061396F">
        <w:rPr>
          <w:rStyle w:val="hps"/>
        </w:rPr>
        <w:t>Cines</w:t>
      </w:r>
      <w:r w:rsidRPr="0061396F">
        <w:t xml:space="preserve">, teatros, </w:t>
      </w:r>
      <w:r w:rsidRPr="0061396F">
        <w:rPr>
          <w:rStyle w:val="hps"/>
        </w:rPr>
        <w:t>de ópera, salas de conciertos, de variedades</w:t>
      </w:r>
      <w:r w:rsidRPr="0061396F">
        <w:t xml:space="preserve">, circos, </w:t>
      </w:r>
      <w:r w:rsidRPr="0061396F">
        <w:rPr>
          <w:rStyle w:val="hps"/>
        </w:rPr>
        <w:t>espectáculos de luz y sonido</w:t>
      </w:r>
      <w:r>
        <w:rPr>
          <w:rStyle w:val="hps"/>
        </w:rPr>
        <w:t>.</w:t>
      </w:r>
    </w:p>
    <w:p w:rsidR="00AE2DE5" w:rsidRPr="0061396F" w:rsidRDefault="00AE2DE5" w:rsidP="00AE2DE5">
      <w:pPr>
        <w:pStyle w:val="VIETA"/>
        <w:numPr>
          <w:ilvl w:val="0"/>
          <w:numId w:val="11"/>
        </w:numPr>
        <w:ind w:left="2098" w:hanging="357"/>
      </w:pPr>
      <w:r w:rsidRPr="0061396F">
        <w:rPr>
          <w:rStyle w:val="hps"/>
        </w:rPr>
        <w:t>Museos, bibliotecas, galerías de arte</w:t>
      </w:r>
      <w:r w:rsidRPr="0061396F">
        <w:t>, exposiciones</w:t>
      </w:r>
      <w:r>
        <w:t>.</w:t>
      </w:r>
    </w:p>
    <w:p w:rsidR="00AE2DE5" w:rsidRPr="0061396F" w:rsidRDefault="00AE2DE5" w:rsidP="00AE2DE5">
      <w:pPr>
        <w:pStyle w:val="VIETA"/>
        <w:numPr>
          <w:ilvl w:val="0"/>
          <w:numId w:val="11"/>
        </w:numPr>
        <w:ind w:left="2098" w:hanging="357"/>
      </w:pPr>
      <w:r w:rsidRPr="0061396F">
        <w:rPr>
          <w:rStyle w:val="hps"/>
        </w:rPr>
        <w:t>Monumentos históricos, parques nacionales</w:t>
      </w:r>
      <w:r w:rsidRPr="0061396F">
        <w:t xml:space="preserve">, jardines zoológicos </w:t>
      </w:r>
      <w:r w:rsidRPr="0061396F">
        <w:rPr>
          <w:rStyle w:val="hps"/>
        </w:rPr>
        <w:t>y botánicos</w:t>
      </w:r>
      <w:r w:rsidRPr="0061396F">
        <w:t>, acuarios</w:t>
      </w:r>
      <w:r>
        <w:t>.</w:t>
      </w:r>
    </w:p>
    <w:p w:rsidR="00AE2DE5" w:rsidRPr="0061396F" w:rsidRDefault="00AE2DE5" w:rsidP="00AE2DE5">
      <w:pPr>
        <w:pStyle w:val="VIETA"/>
        <w:numPr>
          <w:ilvl w:val="0"/>
          <w:numId w:val="11"/>
        </w:numPr>
        <w:ind w:left="2098" w:hanging="357"/>
      </w:pPr>
      <w:r w:rsidRPr="0061396F">
        <w:rPr>
          <w:rStyle w:val="hps"/>
        </w:rPr>
        <w:t>Alquiler de equipos y accesorios para cultura, como aparatos de televisión, cintas de vídeo</w:t>
      </w:r>
      <w:r w:rsidRPr="0061396F">
        <w:t>, etc.</w:t>
      </w:r>
    </w:p>
    <w:p w:rsidR="00AE2DE5" w:rsidRPr="0061396F" w:rsidRDefault="00AE2DE5" w:rsidP="00AE2DE5">
      <w:pPr>
        <w:pStyle w:val="VIETA"/>
        <w:numPr>
          <w:ilvl w:val="0"/>
          <w:numId w:val="11"/>
        </w:numPr>
        <w:ind w:left="2098" w:hanging="357"/>
        <w:rPr>
          <w:rStyle w:val="hps"/>
        </w:rPr>
      </w:pPr>
      <w:r w:rsidRPr="0061396F">
        <w:rPr>
          <w:rStyle w:val="hps"/>
        </w:rPr>
        <w:t>La televisión y la radiodifusión</w:t>
      </w:r>
      <w:r w:rsidRPr="0061396F">
        <w:t xml:space="preserve">, </w:t>
      </w:r>
      <w:r w:rsidRPr="0061396F">
        <w:rPr>
          <w:rStyle w:val="hps"/>
        </w:rPr>
        <w:t>en particular, los derechos de licencia para equipos de televisión y suscripciones a</w:t>
      </w:r>
      <w:r>
        <w:rPr>
          <w:rStyle w:val="hps"/>
        </w:rPr>
        <w:t xml:space="preserve"> </w:t>
      </w:r>
      <w:r w:rsidRPr="0061396F">
        <w:rPr>
          <w:rStyle w:val="hps"/>
        </w:rPr>
        <w:t>canales de televisión</w:t>
      </w:r>
      <w:r>
        <w:rPr>
          <w:rStyle w:val="hps"/>
        </w:rPr>
        <w:t>.</w:t>
      </w:r>
    </w:p>
    <w:p w:rsidR="00AE2DE5" w:rsidRPr="0061396F" w:rsidRDefault="00AE2DE5" w:rsidP="00AE2DE5">
      <w:pPr>
        <w:pStyle w:val="VIETA"/>
        <w:numPr>
          <w:ilvl w:val="0"/>
          <w:numId w:val="11"/>
        </w:numPr>
        <w:ind w:left="2098" w:hanging="357"/>
        <w:rPr>
          <w:rStyle w:val="hps"/>
        </w:rPr>
      </w:pPr>
      <w:r w:rsidRPr="0061396F">
        <w:rPr>
          <w:rStyle w:val="hps"/>
        </w:rPr>
        <w:t>Servicios de fotógrafos</w:t>
      </w:r>
      <w:r w:rsidRPr="0061396F">
        <w:t xml:space="preserve">, revelado de películas, </w:t>
      </w:r>
      <w:r w:rsidRPr="0061396F">
        <w:rPr>
          <w:rStyle w:val="hps"/>
        </w:rPr>
        <w:t>procesamiento de impresiones</w:t>
      </w:r>
      <w:r w:rsidRPr="0061396F">
        <w:t xml:space="preserve">, </w:t>
      </w:r>
      <w:r w:rsidRPr="0061396F">
        <w:rPr>
          <w:rStyle w:val="hps"/>
        </w:rPr>
        <w:t>ampliación, retratos</w:t>
      </w:r>
      <w:r w:rsidRPr="0061396F">
        <w:t xml:space="preserve">, </w:t>
      </w:r>
      <w:r w:rsidRPr="0061396F">
        <w:rPr>
          <w:rStyle w:val="hps"/>
        </w:rPr>
        <w:t>reportajes de boda</w:t>
      </w:r>
      <w:r w:rsidRPr="0061396F">
        <w:t xml:space="preserve">, </w:t>
      </w:r>
      <w:r w:rsidRPr="0061396F">
        <w:rPr>
          <w:rStyle w:val="hps"/>
        </w:rPr>
        <w:t>etc.</w:t>
      </w:r>
    </w:p>
    <w:p w:rsidR="00AE2DE5" w:rsidRPr="0061396F" w:rsidRDefault="00AE2DE5" w:rsidP="00AE2DE5">
      <w:pPr>
        <w:pStyle w:val="VIETA"/>
        <w:numPr>
          <w:ilvl w:val="0"/>
          <w:numId w:val="11"/>
        </w:numPr>
        <w:ind w:left="2098" w:hanging="357"/>
        <w:rPr>
          <w:rStyle w:val="hps"/>
        </w:rPr>
      </w:pPr>
      <w:r w:rsidRPr="0061396F">
        <w:rPr>
          <w:rStyle w:val="hps"/>
        </w:rPr>
        <w:t>Servicios de músicos, payasos y actores en actos privados.</w:t>
      </w:r>
    </w:p>
    <w:p w:rsidR="00AE2DE5" w:rsidRDefault="00AE2DE5" w:rsidP="00AE2DE5">
      <w:pPr>
        <w:pStyle w:val="A3"/>
        <w:spacing w:before="0"/>
        <w:ind w:left="2127" w:firstLine="0"/>
        <w:rPr>
          <w:rStyle w:val="hps"/>
          <w:rFonts w:cs="Arial"/>
          <w:b w:val="0"/>
          <w:sz w:val="22"/>
          <w:szCs w:val="22"/>
        </w:rPr>
      </w:pPr>
    </w:p>
    <w:p w:rsidR="00AE2DE5" w:rsidRPr="00F80ED2" w:rsidRDefault="00AE2DE5" w:rsidP="00AE2DE5">
      <w:pPr>
        <w:pStyle w:val="A3"/>
        <w:spacing w:before="0"/>
        <w:ind w:left="2127" w:firstLine="0"/>
        <w:rPr>
          <w:rStyle w:val="hps"/>
          <w:rFonts w:cs="Arial"/>
          <w:b w:val="0"/>
          <w:sz w:val="22"/>
          <w:szCs w:val="22"/>
        </w:rPr>
      </w:pPr>
    </w:p>
    <w:p w:rsidR="00AE2DE5" w:rsidRPr="00F80ED2" w:rsidRDefault="00AE2DE5" w:rsidP="00AE2DE5">
      <w:pPr>
        <w:pStyle w:val="TtuloCdigo"/>
      </w:pPr>
      <w:r w:rsidRPr="00F80ED2">
        <w:t>09.4.2.1</w:t>
      </w:r>
      <w:r>
        <w:tab/>
        <w:t>CINES, TEATROS Y ESPECTÁCULOS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Cines, teatros; óperas, conciertos, ballets, zarzuelas y otros espectáculos musicales.</w:t>
      </w:r>
    </w:p>
    <w:p w:rsidR="00AE2DE5" w:rsidRPr="00F80ED2" w:rsidRDefault="00AE2DE5" w:rsidP="00AE2DE5">
      <w:pPr>
        <w:pStyle w:val="VIETA"/>
        <w:numPr>
          <w:ilvl w:val="0"/>
          <w:numId w:val="11"/>
        </w:numPr>
        <w:ind w:left="2098" w:hanging="357"/>
      </w:pPr>
      <w:r w:rsidRPr="00F80ED2">
        <w:t>Circos, espectáculos de luz y sonido, toros…</w:t>
      </w:r>
    </w:p>
    <w:p w:rsidR="00AE2DE5" w:rsidRPr="00F80ED2" w:rsidRDefault="00AE2DE5" w:rsidP="00AE2DE5">
      <w:pPr>
        <w:pStyle w:val="VIETA"/>
        <w:numPr>
          <w:ilvl w:val="0"/>
          <w:numId w:val="11"/>
        </w:numPr>
        <w:ind w:left="2098" w:hanging="357"/>
      </w:pPr>
      <w:r w:rsidRPr="00F80ED2">
        <w:t>Las entradas a discotecas cuando incluyen espectáculo.</w:t>
      </w:r>
    </w:p>
    <w:p w:rsidR="00AE2DE5" w:rsidRPr="00F80ED2" w:rsidRDefault="00AE2DE5" w:rsidP="00AE2DE5">
      <w:pPr>
        <w:pStyle w:val="VIETA"/>
        <w:numPr>
          <w:ilvl w:val="0"/>
          <w:numId w:val="11"/>
        </w:numPr>
        <w:ind w:left="2098" w:hanging="357"/>
      </w:pPr>
      <w:r w:rsidRPr="00F80ED2">
        <w:t>Bailes públicos.</w:t>
      </w: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A658B4">
        <w:t>Las entradas a discotecas</w:t>
      </w:r>
      <w:r>
        <w:t xml:space="preserve"> cuando no incluyen espectáculo pero sí consumición </w:t>
      </w:r>
      <w:r w:rsidRPr="00A658B4">
        <w:t>(11.1.1.4).</w:t>
      </w:r>
    </w:p>
    <w:p w:rsidR="00AE2DE5" w:rsidRDefault="00AE2DE5" w:rsidP="00AE2DE5">
      <w:pPr>
        <w:pStyle w:val="VIETA"/>
        <w:ind w:firstLine="0"/>
      </w:pPr>
    </w:p>
    <w:p w:rsidR="00AE2DE5" w:rsidRDefault="00AE2DE5" w:rsidP="00AE2DE5">
      <w:pPr>
        <w:pStyle w:val="VIETA"/>
        <w:ind w:firstLine="0"/>
      </w:pPr>
    </w:p>
    <w:p w:rsidR="00AE2DE5" w:rsidRPr="00F80ED2" w:rsidRDefault="00AE2DE5" w:rsidP="00AE2DE5">
      <w:pPr>
        <w:pStyle w:val="TtuloCdigo"/>
      </w:pPr>
      <w:r>
        <w:t>09.4.2.2</w:t>
      </w:r>
      <w:r>
        <w:tab/>
      </w:r>
      <w:r w:rsidRPr="00F80ED2">
        <w:t>MUSEOS, B</w:t>
      </w:r>
      <w:r>
        <w:t>IBLIOTECAS Y PARQUES ZOOLÓGICOS</w:t>
      </w:r>
    </w:p>
    <w:p w:rsidR="00AE2DE5" w:rsidRPr="00F80ED2" w:rsidRDefault="00AE2DE5" w:rsidP="00AE2DE5">
      <w:pPr>
        <w:pStyle w:val="Referencia"/>
      </w:pPr>
      <w:r w:rsidRPr="00F80ED2">
        <w:t>Bisemanal</w:t>
      </w:r>
      <w:r w:rsidRPr="00F80ED2">
        <w:tab/>
      </w:r>
    </w:p>
    <w:p w:rsidR="00AE2DE5" w:rsidRPr="00A658B4" w:rsidRDefault="00AE2DE5" w:rsidP="00AE2DE5">
      <w:pPr>
        <w:pStyle w:val="VIETA"/>
        <w:numPr>
          <w:ilvl w:val="0"/>
          <w:numId w:val="11"/>
        </w:numPr>
        <w:ind w:left="2098" w:hanging="357"/>
      </w:pPr>
      <w:r w:rsidRPr="00A658B4">
        <w:t>Entradas a museos, exposiciones, galerías d</w:t>
      </w:r>
      <w:r>
        <w:t>e arte y monumentos, palacios…</w:t>
      </w:r>
    </w:p>
    <w:p w:rsidR="00AE2DE5" w:rsidRPr="00A658B4" w:rsidRDefault="00AE2DE5" w:rsidP="00AE2DE5">
      <w:pPr>
        <w:pStyle w:val="VIETA"/>
        <w:numPr>
          <w:ilvl w:val="0"/>
          <w:numId w:val="11"/>
        </w:numPr>
        <w:ind w:left="2098" w:hanging="357"/>
      </w:pPr>
      <w:r w:rsidRPr="00A658B4">
        <w:t>Entradas a parques nacionales, zoológicos, jardines botánicos, acuarios, reservas naturales…</w:t>
      </w:r>
    </w:p>
    <w:p w:rsidR="00AE2DE5" w:rsidRPr="00A658B4" w:rsidRDefault="00AE2DE5" w:rsidP="00AE2DE5">
      <w:pPr>
        <w:pStyle w:val="VIETA"/>
        <w:numPr>
          <w:ilvl w:val="0"/>
          <w:numId w:val="11"/>
        </w:numPr>
        <w:ind w:left="2098" w:hanging="357"/>
      </w:pPr>
      <w:r w:rsidRPr="00A658B4">
        <w:t>Entradas a biblio</w:t>
      </w:r>
      <w:r>
        <w:t>tecas, hemerotecas, mediatecas…</w:t>
      </w:r>
      <w:r w:rsidRPr="00A658B4">
        <w:t xml:space="preserve"> </w:t>
      </w:r>
    </w:p>
    <w:p w:rsidR="00AE2DE5" w:rsidRPr="00A658B4" w:rsidRDefault="00AE2DE5" w:rsidP="00AE2DE5">
      <w:pPr>
        <w:pStyle w:val="VIETA"/>
        <w:numPr>
          <w:ilvl w:val="0"/>
          <w:numId w:val="11"/>
        </w:numPr>
        <w:ind w:left="2098" w:hanging="357"/>
      </w:pPr>
      <w:r w:rsidRPr="00A658B4">
        <w:t>Pagos por tarjetas de lector en bibliotecas.</w:t>
      </w:r>
    </w:p>
    <w:p w:rsidR="00AE2DE5" w:rsidRDefault="00AE2DE5" w:rsidP="00AE2DE5">
      <w:pPr>
        <w:pStyle w:val="VIETA"/>
        <w:numPr>
          <w:ilvl w:val="0"/>
          <w:numId w:val="11"/>
        </w:numPr>
        <w:ind w:left="2098" w:hanging="357"/>
      </w:pPr>
      <w:r w:rsidRPr="00A658B4">
        <w:t>Incluye las visitas guiadas con la entrada incluida.</w:t>
      </w:r>
    </w:p>
    <w:p w:rsidR="00AE2DE5" w:rsidRDefault="00AE2DE5" w:rsidP="00AE2DE5">
      <w:pPr>
        <w:pStyle w:val="VIETA"/>
        <w:ind w:firstLine="0"/>
      </w:pPr>
    </w:p>
    <w:p w:rsidR="00AE2DE5" w:rsidRPr="00A658B4" w:rsidRDefault="00AE2DE5" w:rsidP="00AE2DE5">
      <w:pPr>
        <w:pStyle w:val="VIETA"/>
        <w:ind w:firstLine="0"/>
      </w:pPr>
    </w:p>
    <w:p w:rsidR="00AE2DE5" w:rsidRPr="00F80ED2" w:rsidRDefault="00AE2DE5" w:rsidP="00AE2DE5">
      <w:pPr>
        <w:pStyle w:val="TtuloCdigo"/>
      </w:pPr>
      <w:r>
        <w:t>09.4.2.3</w:t>
      </w:r>
      <w:r>
        <w:tab/>
      </w:r>
      <w:r w:rsidRPr="00F80ED2">
        <w:t>CUOTAS POR LICENCIA Y SUSC</w:t>
      </w:r>
      <w:r>
        <w:t>RIPCIONES A REDES DE TV Y RADIO</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Las cuotas de televisión o radio (canales privados, movistar+, orange tv, vodafone tv, tasa por el uso de televisión…) cuando se pagan por separado.</w:t>
      </w:r>
    </w:p>
    <w:p w:rsidR="00AE2DE5" w:rsidRPr="00F80ED2" w:rsidRDefault="00AE2DE5" w:rsidP="00AE2DE5">
      <w:pPr>
        <w:pStyle w:val="VIETA"/>
        <w:numPr>
          <w:ilvl w:val="0"/>
          <w:numId w:val="11"/>
        </w:numPr>
        <w:ind w:left="2098" w:hanging="357"/>
      </w:pPr>
      <w:r w:rsidRPr="00F80ED2">
        <w:t>Cuota de videoclubs.</w:t>
      </w:r>
    </w:p>
    <w:p w:rsidR="00AE2DE5" w:rsidRPr="00F80ED2" w:rsidRDefault="00AE2DE5" w:rsidP="00AE2DE5">
      <w:pPr>
        <w:pStyle w:val="VIETA"/>
        <w:numPr>
          <w:ilvl w:val="0"/>
          <w:numId w:val="11"/>
        </w:numPr>
        <w:ind w:left="2098" w:hanging="357"/>
      </w:pPr>
      <w:r w:rsidRPr="00F80ED2">
        <w:t>Pago por el visionado de películas o eventos deportivos a los canales privados de las operadoras arriba mencionadas.</w:t>
      </w:r>
    </w:p>
    <w:p w:rsidR="00AE2DE5" w:rsidRPr="00F80ED2" w:rsidRDefault="00AE2DE5" w:rsidP="00AE2DE5">
      <w:pPr>
        <w:pStyle w:val="VIETA"/>
        <w:numPr>
          <w:ilvl w:val="0"/>
          <w:numId w:val="11"/>
        </w:numPr>
        <w:ind w:left="2098" w:hanging="357"/>
      </w:pPr>
      <w:r w:rsidRPr="00F80ED2">
        <w:t>Hilo musical.</w:t>
      </w:r>
    </w:p>
    <w:p w:rsidR="00AE2DE5" w:rsidRPr="00F80ED2" w:rsidRDefault="00AE2DE5" w:rsidP="00AE2DE5">
      <w:pPr>
        <w:pStyle w:val="VIETA"/>
        <w:numPr>
          <w:ilvl w:val="0"/>
          <w:numId w:val="11"/>
        </w:numPr>
        <w:ind w:left="2098" w:hanging="357"/>
      </w:pPr>
      <w:r w:rsidRPr="00F80ED2">
        <w:t>Licencias de radio aficionado y licencias de radio y televisión.</w:t>
      </w:r>
    </w:p>
    <w:p w:rsidR="00AE2DE5" w:rsidRPr="00F80ED2" w:rsidRDefault="00AE2DE5" w:rsidP="00AE2DE5">
      <w:pPr>
        <w:pStyle w:val="VIETA"/>
        <w:numPr>
          <w:ilvl w:val="0"/>
          <w:numId w:val="11"/>
        </w:numPr>
        <w:ind w:left="2098" w:hanging="357"/>
      </w:pPr>
      <w:r w:rsidRPr="00F80ED2">
        <w:t>Alojamiento y dominio de páginas web.</w:t>
      </w:r>
    </w:p>
    <w:p w:rsidR="00AE2DE5" w:rsidRPr="00F80ED2" w:rsidRDefault="00AE2DE5" w:rsidP="00AE2DE5">
      <w:pPr>
        <w:pStyle w:val="VIETA"/>
        <w:numPr>
          <w:ilvl w:val="0"/>
          <w:numId w:val="11"/>
        </w:numPr>
        <w:ind w:left="2098" w:hanging="357"/>
        <w:rPr>
          <w:rStyle w:val="hps"/>
        </w:rPr>
      </w:pPr>
      <w:r w:rsidRPr="00F80ED2">
        <w:rPr>
          <w:rStyle w:val="hps"/>
        </w:rPr>
        <w:t xml:space="preserve">Televisión a </w:t>
      </w:r>
      <w:r>
        <w:rPr>
          <w:rStyle w:val="hps"/>
        </w:rPr>
        <w:t>la carta (Total Channel, Movistar…).</w:t>
      </w:r>
    </w:p>
    <w:p w:rsidR="00AE2DE5" w:rsidRDefault="00AE2DE5" w:rsidP="00AE2DE5">
      <w:pPr>
        <w:pStyle w:val="VIETA"/>
        <w:numPr>
          <w:ilvl w:val="0"/>
          <w:numId w:val="11"/>
        </w:numPr>
        <w:ind w:left="2098" w:hanging="357"/>
        <w:rPr>
          <w:rStyle w:val="hps"/>
        </w:rPr>
      </w:pPr>
      <w:r w:rsidRPr="00F80ED2">
        <w:rPr>
          <w:rStyle w:val="hps"/>
        </w:rPr>
        <w:t>Pago de penalización por incumplir compromiso de permanencia.</w:t>
      </w:r>
    </w:p>
    <w:p w:rsidR="00AE2DE5" w:rsidRPr="00F80ED2" w:rsidRDefault="00AE2DE5" w:rsidP="00AE2DE5">
      <w:pPr>
        <w:pStyle w:val="VIETA"/>
        <w:numPr>
          <w:ilvl w:val="0"/>
          <w:numId w:val="11"/>
        </w:numPr>
        <w:ind w:left="2098" w:hanging="357"/>
        <w:rPr>
          <w:rStyle w:val="hps"/>
        </w:rPr>
      </w:pPr>
      <w:r>
        <w:rPr>
          <w:rStyle w:val="hps"/>
        </w:rPr>
        <w:t>S</w:t>
      </w:r>
      <w:r w:rsidRPr="00F80ED2">
        <w:rPr>
          <w:rStyle w:val="hps"/>
        </w:rPr>
        <w:t>ervicios prestados por los sitios web que ofrecen streaming de películas</w:t>
      </w:r>
      <w:r>
        <w:rPr>
          <w:rStyle w:val="hps"/>
        </w:rPr>
        <w:t xml:space="preserve"> (Netflix, Filmin…).</w:t>
      </w:r>
    </w:p>
    <w:p w:rsidR="00AE2DE5" w:rsidRPr="00F80ED2" w:rsidRDefault="00AE2DE5" w:rsidP="00AE2DE5">
      <w:pPr>
        <w:pStyle w:val="Excluye"/>
        <w:rPr>
          <w:rStyle w:val="hps"/>
        </w:rPr>
      </w:pPr>
      <w:r w:rsidRPr="00F80ED2">
        <w:br/>
      </w:r>
      <w:r w:rsidRPr="00F80ED2">
        <w:rPr>
          <w:rStyle w:val="hps"/>
        </w:rPr>
        <w:t>Excluye:</w:t>
      </w:r>
    </w:p>
    <w:p w:rsidR="00AE2DE5" w:rsidRPr="00F80ED2" w:rsidRDefault="00AE2DE5" w:rsidP="00AE2DE5">
      <w:pPr>
        <w:pStyle w:val="VIETA"/>
        <w:numPr>
          <w:ilvl w:val="0"/>
          <w:numId w:val="11"/>
        </w:numPr>
        <w:ind w:left="2098" w:hanging="357"/>
      </w:pPr>
      <w:r w:rsidRPr="00F80ED2">
        <w:rPr>
          <w:rStyle w:val="hps"/>
        </w:rPr>
        <w:t>Alquiler de equipos de televisión y radiodifusión</w:t>
      </w:r>
      <w:r>
        <w:rPr>
          <w:rStyle w:val="hps"/>
        </w:rPr>
        <w:t xml:space="preserve"> </w:t>
      </w:r>
      <w:r w:rsidRPr="00F80ED2">
        <w:rPr>
          <w:rStyle w:val="hps"/>
        </w:rPr>
        <w:t>(</w:t>
      </w:r>
      <w:r w:rsidRPr="00F80ED2">
        <w:t>09.4.2.4)</w:t>
      </w:r>
      <w:r>
        <w:t>.</w:t>
      </w:r>
    </w:p>
    <w:p w:rsidR="00AE2DE5" w:rsidRPr="00F80ED2" w:rsidRDefault="00AE2DE5" w:rsidP="00AE2DE5">
      <w:pPr>
        <w:pStyle w:val="VIETA"/>
        <w:numPr>
          <w:ilvl w:val="0"/>
          <w:numId w:val="11"/>
        </w:numPr>
        <w:ind w:left="2098" w:hanging="357"/>
      </w:pPr>
      <w:r>
        <w:t>Alquiler de DVDs, cintas de ví</w:t>
      </w:r>
      <w:r w:rsidRPr="00F80ED2">
        <w:t>deo (09.4.2.4)</w:t>
      </w:r>
      <w:r>
        <w:t>.</w:t>
      </w:r>
    </w:p>
    <w:p w:rsidR="00AE2DE5" w:rsidRPr="00F80ED2" w:rsidRDefault="00AE2DE5" w:rsidP="00AE2DE5">
      <w:pPr>
        <w:pStyle w:val="VIETA"/>
        <w:numPr>
          <w:ilvl w:val="0"/>
          <w:numId w:val="11"/>
        </w:numPr>
        <w:ind w:left="2098" w:hanging="357"/>
        <w:rPr>
          <w:rStyle w:val="hps"/>
          <w:color w:val="000000"/>
        </w:rPr>
      </w:pPr>
      <w:r w:rsidRPr="00F80ED2">
        <w:rPr>
          <w:rStyle w:val="hps"/>
        </w:rPr>
        <w:t>Descargas de música y películas (09.1.4.1)</w:t>
      </w:r>
      <w:r>
        <w:rPr>
          <w:rStyle w:val="hps"/>
        </w:rPr>
        <w:t>.</w:t>
      </w:r>
    </w:p>
    <w:p w:rsidR="00AE2DE5" w:rsidRDefault="00AE2DE5" w:rsidP="00AE2DE5">
      <w:pPr>
        <w:pStyle w:val="VIETA"/>
        <w:numPr>
          <w:ilvl w:val="0"/>
          <w:numId w:val="11"/>
        </w:numPr>
        <w:ind w:left="2098" w:hanging="357"/>
        <w:rPr>
          <w:color w:val="000000"/>
        </w:rPr>
      </w:pPr>
      <w:r w:rsidRPr="00F80ED2">
        <w:rPr>
          <w:color w:val="000000"/>
        </w:rPr>
        <w:t>Servicios integrados de telecomunicaciones en los que se incluya la cuota de televisión y no sea posible desglosar (08.3.0.4)</w:t>
      </w:r>
      <w:r>
        <w:rPr>
          <w:color w:val="000000"/>
        </w:rPr>
        <w:t>.</w:t>
      </w:r>
    </w:p>
    <w:p w:rsidR="00AE2DE5"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keepNext/>
        <w:keepLines/>
        <w:tabs>
          <w:tab w:val="left" w:pos="1757"/>
        </w:tabs>
        <w:ind w:left="2127"/>
        <w:jc w:val="both"/>
        <w:rPr>
          <w:rFonts w:ascii="Arial" w:hAnsi="Arial" w:cs="Arial"/>
          <w:color w:val="000000"/>
        </w:rPr>
      </w:pPr>
    </w:p>
    <w:p w:rsidR="00AE2DE5" w:rsidRPr="00F80ED2" w:rsidRDefault="00AE2DE5" w:rsidP="00AE2DE5">
      <w:pPr>
        <w:pStyle w:val="TtuloCdigo"/>
      </w:pPr>
      <w:r>
        <w:t>09.4.2.4</w:t>
      </w:r>
      <w:r>
        <w:tab/>
      </w:r>
      <w:r w:rsidRPr="00F80ED2">
        <w:t>ALQUILER DE EQUIPOS Y ACCESOR</w:t>
      </w:r>
      <w:r>
        <w:t>IOS CULTURALES (ORDENADORES, TV</w:t>
      </w:r>
      <w:r w:rsidRPr="00F80ED2">
        <w:t xml:space="preserve">...) </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Alquiler de material y bienes culturales tales como televisores, vídeos, radios, ordenadores, equipo fotográfico, videocasetes…</w:t>
      </w:r>
    </w:p>
    <w:p w:rsidR="00AE2DE5" w:rsidRPr="00F80ED2" w:rsidRDefault="00AE2DE5" w:rsidP="00AE2DE5">
      <w:pPr>
        <w:pStyle w:val="VIETA"/>
        <w:numPr>
          <w:ilvl w:val="0"/>
          <w:numId w:val="11"/>
        </w:numPr>
        <w:ind w:left="2098" w:hanging="357"/>
      </w:pPr>
      <w:r w:rsidRPr="00F80ED2">
        <w:rPr>
          <w:rStyle w:val="hps"/>
        </w:rPr>
        <w:t>Alquiler de DVDs, cintas de vídeo</w:t>
      </w:r>
      <w:r w:rsidRPr="00F80ED2">
        <w:t>, CD</w:t>
      </w:r>
      <w:r>
        <w:t>s</w:t>
      </w:r>
      <w:r w:rsidRPr="00F80ED2">
        <w:t>, Blu-ray</w:t>
      </w:r>
      <w:r>
        <w:t>.</w:t>
      </w:r>
    </w:p>
    <w:p w:rsidR="00AE2DE5" w:rsidRPr="00F80ED2" w:rsidRDefault="00AE2DE5" w:rsidP="00AE2DE5">
      <w:pPr>
        <w:pStyle w:val="VIETA"/>
        <w:numPr>
          <w:ilvl w:val="0"/>
          <w:numId w:val="11"/>
        </w:numPr>
        <w:ind w:left="2098" w:hanging="357"/>
      </w:pPr>
      <w:r w:rsidRPr="00F80ED2">
        <w:t>Alquiler de televisores en hospital.</w:t>
      </w:r>
    </w:p>
    <w:p w:rsidR="00AE2DE5" w:rsidRPr="00F80ED2" w:rsidRDefault="00AE2DE5" w:rsidP="00AE2DE5">
      <w:pPr>
        <w:ind w:left="2127"/>
        <w:jc w:val="both"/>
        <w:rPr>
          <w:rFonts w:ascii="Arial" w:hAnsi="Arial" w:cs="Arial"/>
        </w:rPr>
      </w:pPr>
    </w:p>
    <w:p w:rsidR="00AE2DE5" w:rsidRPr="00F80ED2" w:rsidRDefault="00AE2DE5" w:rsidP="00AE2DE5">
      <w:pPr>
        <w:pStyle w:val="Excluye"/>
      </w:pPr>
      <w:r w:rsidRPr="00F80ED2">
        <w:t>Excluye:</w:t>
      </w:r>
    </w:p>
    <w:p w:rsidR="00AE2DE5" w:rsidRDefault="00AE2DE5" w:rsidP="00AE2DE5">
      <w:pPr>
        <w:pStyle w:val="Prrafodelista"/>
        <w:numPr>
          <w:ilvl w:val="0"/>
          <w:numId w:val="76"/>
        </w:numPr>
        <w:ind w:left="2127"/>
        <w:jc w:val="both"/>
        <w:rPr>
          <w:rFonts w:ascii="Arial" w:hAnsi="Arial" w:cs="Arial"/>
        </w:rPr>
      </w:pPr>
      <w:r w:rsidRPr="00F80ED2">
        <w:rPr>
          <w:rFonts w:ascii="Arial" w:hAnsi="Arial" w:cs="Arial"/>
        </w:rPr>
        <w:t>Cuotas de videoclubs (09.4.2.3)</w:t>
      </w:r>
      <w:r>
        <w:rPr>
          <w:rFonts w:ascii="Arial" w:hAnsi="Arial" w:cs="Arial"/>
        </w:rPr>
        <w:t>.</w:t>
      </w:r>
    </w:p>
    <w:p w:rsidR="00AE2DE5" w:rsidRDefault="00AE2DE5" w:rsidP="00AE2DE5">
      <w:pPr>
        <w:pStyle w:val="Prrafodelista"/>
        <w:numPr>
          <w:ilvl w:val="0"/>
          <w:numId w:val="76"/>
        </w:numPr>
        <w:ind w:left="2127"/>
        <w:jc w:val="both"/>
        <w:rPr>
          <w:rFonts w:ascii="Arial" w:hAnsi="Arial" w:cs="Arial"/>
        </w:rPr>
      </w:pPr>
      <w:r>
        <w:rPr>
          <w:rFonts w:ascii="Arial" w:hAnsi="Arial" w:cs="Arial"/>
        </w:rPr>
        <w:t>Alquiler de consolas, videoconsolas y videojuegos (09.4.1.2).</w:t>
      </w:r>
    </w:p>
    <w:p w:rsidR="00AE2DE5" w:rsidRDefault="00AE2DE5" w:rsidP="00AE2DE5">
      <w:pPr>
        <w:pStyle w:val="Prrafodelista"/>
        <w:ind w:left="2127"/>
        <w:jc w:val="both"/>
        <w:rPr>
          <w:rFonts w:ascii="Arial" w:hAnsi="Arial" w:cs="Arial"/>
        </w:rPr>
      </w:pPr>
    </w:p>
    <w:p w:rsidR="00AE2DE5" w:rsidRDefault="00AE2DE5" w:rsidP="00AE2DE5">
      <w:pPr>
        <w:pStyle w:val="Prrafodelista"/>
        <w:ind w:left="2127"/>
        <w:jc w:val="both"/>
        <w:rPr>
          <w:rFonts w:ascii="Arial" w:hAnsi="Arial" w:cs="Arial"/>
        </w:rPr>
      </w:pPr>
    </w:p>
    <w:p w:rsidR="00AE2DE5" w:rsidRPr="00F80ED2" w:rsidRDefault="00AE2DE5" w:rsidP="00AE2DE5">
      <w:pPr>
        <w:pStyle w:val="TtuloCdigo"/>
      </w:pPr>
      <w:r>
        <w:t>09.4.2.5</w:t>
      </w:r>
      <w:r>
        <w:tab/>
      </w:r>
      <w:r w:rsidRPr="00F80ED2">
        <w:t>SERVICIOS FOTOGRÁFICOS (NUEVO)</w:t>
      </w:r>
    </w:p>
    <w:p w:rsidR="00AE2DE5" w:rsidRPr="00F80ED2" w:rsidRDefault="00AE2DE5" w:rsidP="00AE2DE5">
      <w:pPr>
        <w:pStyle w:val="Referencia"/>
      </w:pPr>
      <w:r w:rsidRPr="00F80ED2">
        <w:t>Mensual</w:t>
      </w:r>
      <w:r w:rsidRPr="00F80ED2">
        <w:rPr>
          <w:b/>
        </w:rPr>
        <w:tab/>
      </w:r>
    </w:p>
    <w:p w:rsidR="00AE2DE5" w:rsidRPr="00F80ED2" w:rsidRDefault="00AE2DE5" w:rsidP="00AE2DE5">
      <w:pPr>
        <w:pStyle w:val="VIETA"/>
        <w:numPr>
          <w:ilvl w:val="0"/>
          <w:numId w:val="11"/>
        </w:numPr>
        <w:ind w:left="2098" w:hanging="357"/>
        <w:rPr>
          <w:rStyle w:val="hps"/>
          <w:color w:val="000000"/>
        </w:rPr>
      </w:pPr>
      <w:r w:rsidRPr="00F80ED2">
        <w:rPr>
          <w:rStyle w:val="hps"/>
        </w:rPr>
        <w:t>Servicios de fotógrafos</w:t>
      </w:r>
      <w:r w:rsidRPr="00F80ED2">
        <w:t xml:space="preserve">, fotoretratos, </w:t>
      </w:r>
      <w:r w:rsidRPr="00F80ED2">
        <w:rPr>
          <w:rStyle w:val="hps"/>
        </w:rPr>
        <w:t>reportajes de bodas,</w:t>
      </w:r>
      <w:r w:rsidRPr="00F80ED2">
        <w:t xml:space="preserve"> revelado de películas, </w:t>
      </w:r>
      <w:r w:rsidRPr="00F80ED2">
        <w:rPr>
          <w:rStyle w:val="hps"/>
        </w:rPr>
        <w:t>procesamiento de impresiones</w:t>
      </w:r>
      <w:r w:rsidRPr="00F80ED2">
        <w:t xml:space="preserve">, </w:t>
      </w:r>
      <w:r w:rsidRPr="00F80ED2">
        <w:rPr>
          <w:rStyle w:val="hps"/>
        </w:rPr>
        <w:t>ampliación</w:t>
      </w:r>
      <w:r w:rsidRPr="00F80ED2">
        <w:t xml:space="preserve">, </w:t>
      </w:r>
      <w:r>
        <w:rPr>
          <w:rStyle w:val="hps"/>
        </w:rPr>
        <w:t>etc.</w:t>
      </w:r>
    </w:p>
    <w:p w:rsidR="00AE2DE5" w:rsidRPr="00F80ED2" w:rsidRDefault="00AE2DE5" w:rsidP="00AE2DE5">
      <w:pPr>
        <w:pStyle w:val="VIETA"/>
        <w:numPr>
          <w:ilvl w:val="0"/>
          <w:numId w:val="11"/>
        </w:numPr>
        <w:ind w:left="2098" w:hanging="357"/>
        <w:rPr>
          <w:rStyle w:val="hps"/>
          <w:color w:val="000000"/>
        </w:rPr>
      </w:pPr>
      <w:r w:rsidRPr="00F80ED2">
        <w:rPr>
          <w:rStyle w:val="hps"/>
        </w:rPr>
        <w:t>Servicios de Internet de revelado fotográfico, álbumes digitales (tipo Hofmann)</w:t>
      </w:r>
      <w:r>
        <w:rPr>
          <w:rStyle w:val="hps"/>
        </w:rPr>
        <w:t>.</w:t>
      </w:r>
    </w:p>
    <w:p w:rsidR="00AE2DE5" w:rsidRDefault="00AE2DE5" w:rsidP="00AE2DE5">
      <w:pPr>
        <w:pStyle w:val="VIETA"/>
        <w:numPr>
          <w:ilvl w:val="0"/>
          <w:numId w:val="11"/>
        </w:numPr>
        <w:tabs>
          <w:tab w:val="left" w:pos="1757"/>
        </w:tabs>
        <w:ind w:left="2127" w:hanging="357"/>
        <w:rPr>
          <w:rStyle w:val="hps"/>
        </w:rPr>
      </w:pPr>
      <w:r w:rsidRPr="00F80ED2">
        <w:rPr>
          <w:rStyle w:val="hps"/>
        </w:rPr>
        <w:t>Ser</w:t>
      </w:r>
      <w:r>
        <w:rPr>
          <w:rStyle w:val="hps"/>
        </w:rPr>
        <w:t>vicios para convertir VHS a DVD u otro soporte digital.</w:t>
      </w:r>
    </w:p>
    <w:p w:rsidR="00AE2DE5" w:rsidRPr="00CD565E" w:rsidRDefault="00AE2DE5" w:rsidP="00AE2DE5">
      <w:pPr>
        <w:pStyle w:val="VIETA"/>
        <w:tabs>
          <w:tab w:val="left" w:pos="1757"/>
        </w:tabs>
        <w:ind w:left="2127" w:firstLine="0"/>
        <w:rPr>
          <w:rStyle w:val="hps"/>
        </w:rPr>
      </w:pPr>
    </w:p>
    <w:p w:rsidR="00AE2DE5" w:rsidRPr="00F80ED2" w:rsidRDefault="00AE2DE5" w:rsidP="00AE2DE5">
      <w:pPr>
        <w:keepLines/>
        <w:tabs>
          <w:tab w:val="left" w:pos="1757"/>
        </w:tabs>
        <w:ind w:left="2127"/>
        <w:jc w:val="both"/>
        <w:rPr>
          <w:rStyle w:val="hps"/>
          <w:rFonts w:ascii="Arial" w:hAnsi="Arial" w:cs="Arial"/>
          <w:color w:val="000000"/>
        </w:rPr>
      </w:pPr>
    </w:p>
    <w:p w:rsidR="00AE2DE5" w:rsidRPr="00F80ED2" w:rsidRDefault="00AE2DE5" w:rsidP="00AE2DE5">
      <w:pPr>
        <w:pStyle w:val="TtuloCdigo"/>
      </w:pPr>
      <w:r>
        <w:t>09.4.2.9</w:t>
      </w:r>
      <w:r>
        <w:tab/>
      </w:r>
      <w:r w:rsidRPr="00F80ED2">
        <w:t xml:space="preserve">OTROS SERVICIOS CULTURALES </w:t>
      </w:r>
    </w:p>
    <w:p w:rsidR="00AE2DE5" w:rsidRPr="00F80ED2" w:rsidRDefault="00AE2DE5" w:rsidP="00AE2DE5">
      <w:pPr>
        <w:pStyle w:val="Referencia"/>
        <w:rPr>
          <w:b/>
        </w:rPr>
      </w:pPr>
      <w:r w:rsidRPr="00F80ED2">
        <w:t>Mensual</w:t>
      </w:r>
      <w:r w:rsidRPr="00F80ED2">
        <w:rPr>
          <w:b/>
        </w:rPr>
        <w:tab/>
      </w:r>
    </w:p>
    <w:p w:rsidR="00AE2DE5" w:rsidRPr="00F80ED2" w:rsidRDefault="00AE2DE5" w:rsidP="00AE2DE5">
      <w:pPr>
        <w:pStyle w:val="VIETA"/>
        <w:numPr>
          <w:ilvl w:val="0"/>
          <w:numId w:val="11"/>
        </w:numPr>
        <w:ind w:left="2098" w:hanging="357"/>
        <w:rPr>
          <w:rStyle w:val="hps"/>
          <w:color w:val="000000"/>
        </w:rPr>
      </w:pPr>
      <w:r w:rsidRPr="00F80ED2">
        <w:rPr>
          <w:rStyle w:val="hps"/>
        </w:rPr>
        <w:t>Servicios de alquiler de instrumentos musicales</w:t>
      </w:r>
      <w:r>
        <w:rPr>
          <w:rStyle w:val="hps"/>
        </w:rPr>
        <w:t>.</w:t>
      </w:r>
    </w:p>
    <w:p w:rsidR="00AE2DE5" w:rsidRPr="00F80ED2" w:rsidRDefault="00AE2DE5" w:rsidP="00AE2DE5">
      <w:pPr>
        <w:pStyle w:val="VIETA"/>
        <w:numPr>
          <w:ilvl w:val="0"/>
          <w:numId w:val="11"/>
        </w:numPr>
        <w:ind w:left="2098" w:hanging="357"/>
        <w:rPr>
          <w:color w:val="000000"/>
        </w:rPr>
      </w:pPr>
      <w:r w:rsidRPr="00F80ED2">
        <w:rPr>
          <w:color w:val="000000"/>
        </w:rPr>
        <w:t>Servicios de músicos, payasos y actores para espectáculos privados</w:t>
      </w:r>
      <w:r>
        <w:rPr>
          <w:color w:val="000000"/>
        </w:rPr>
        <w:t>.</w:t>
      </w:r>
    </w:p>
    <w:p w:rsidR="00AE2DE5" w:rsidRDefault="00AE2DE5" w:rsidP="00AE2DE5">
      <w:pPr>
        <w:pStyle w:val="VIETA"/>
        <w:numPr>
          <w:ilvl w:val="0"/>
          <w:numId w:val="11"/>
        </w:numPr>
        <w:ind w:left="2098" w:hanging="357"/>
        <w:rPr>
          <w:color w:val="000000"/>
        </w:rPr>
      </w:pPr>
      <w:r w:rsidRPr="00F80ED2">
        <w:rPr>
          <w:color w:val="000000"/>
        </w:rPr>
        <w:t>Otros servicios culturales.</w:t>
      </w:r>
    </w:p>
    <w:p w:rsidR="00AE2DE5" w:rsidRDefault="00AE2DE5" w:rsidP="00AE2DE5">
      <w:pPr>
        <w:keepLines/>
        <w:tabs>
          <w:tab w:val="left" w:pos="1757"/>
        </w:tabs>
        <w:ind w:left="2127"/>
        <w:jc w:val="both"/>
        <w:outlineLvl w:val="0"/>
        <w:rPr>
          <w:rFonts w:ascii="Arial" w:hAnsi="Arial" w:cs="Arial"/>
          <w:color w:val="000000"/>
        </w:rPr>
      </w:pPr>
    </w:p>
    <w:p w:rsidR="00AE2DE5" w:rsidRPr="00F80ED2" w:rsidRDefault="00AE2DE5" w:rsidP="00AE2DE5">
      <w:pPr>
        <w:keepLines/>
        <w:tabs>
          <w:tab w:val="left" w:pos="1757"/>
        </w:tabs>
        <w:ind w:left="2127"/>
        <w:jc w:val="both"/>
        <w:outlineLvl w:val="0"/>
        <w:rPr>
          <w:rFonts w:ascii="Arial" w:hAnsi="Arial" w:cs="Arial"/>
          <w:color w:val="000000"/>
        </w:rPr>
      </w:pPr>
    </w:p>
    <w:p w:rsidR="00AE2DE5" w:rsidRDefault="00AE2DE5" w:rsidP="00AE2DE5">
      <w:pPr>
        <w:pStyle w:val="A3"/>
        <w:keepNext w:val="0"/>
        <w:tabs>
          <w:tab w:val="clear" w:pos="993"/>
          <w:tab w:val="clear" w:pos="1757"/>
        </w:tabs>
        <w:spacing w:before="0"/>
        <w:ind w:left="2127" w:hanging="2127"/>
        <w:outlineLvl w:val="0"/>
        <w:rPr>
          <w:rFonts w:cs="Arial"/>
          <w:color w:val="000000"/>
          <w:sz w:val="22"/>
          <w:szCs w:val="22"/>
        </w:rPr>
      </w:pPr>
      <w:r>
        <w:rPr>
          <w:rFonts w:cs="Arial"/>
          <w:color w:val="000000"/>
          <w:sz w:val="22"/>
          <w:szCs w:val="22"/>
        </w:rPr>
        <w:t>09.4.3</w:t>
      </w:r>
      <w:r>
        <w:rPr>
          <w:rFonts w:cs="Arial"/>
          <w:color w:val="000000"/>
          <w:sz w:val="22"/>
          <w:szCs w:val="22"/>
        </w:rPr>
        <w:tab/>
        <w:t>JUEGOS DE AZAR</w:t>
      </w:r>
    </w:p>
    <w:p w:rsidR="00AE2DE5" w:rsidRPr="00F80ED2" w:rsidRDefault="00AE2DE5" w:rsidP="00AE2DE5">
      <w:pPr>
        <w:pStyle w:val="A3"/>
        <w:keepNext w:val="0"/>
        <w:tabs>
          <w:tab w:val="clear" w:pos="993"/>
          <w:tab w:val="clear" w:pos="1757"/>
        </w:tabs>
        <w:spacing w:before="0"/>
        <w:ind w:left="2127" w:hanging="2127"/>
        <w:outlineLvl w:val="0"/>
        <w:rPr>
          <w:rFonts w:cs="Arial"/>
          <w:color w:val="000000"/>
          <w:sz w:val="22"/>
          <w:szCs w:val="22"/>
        </w:rPr>
      </w:pPr>
    </w:p>
    <w:p w:rsidR="00AE2DE5" w:rsidRDefault="00AE2DE5" w:rsidP="00AE2DE5">
      <w:pPr>
        <w:pStyle w:val="TtuloCdigo"/>
      </w:pPr>
    </w:p>
    <w:p w:rsidR="00AE2DE5" w:rsidRPr="00F80ED2" w:rsidRDefault="00AE2DE5" w:rsidP="00AE2DE5">
      <w:pPr>
        <w:pStyle w:val="TtuloCdigo"/>
      </w:pPr>
      <w:r>
        <w:t>09.4.3.0</w:t>
      </w:r>
      <w:r>
        <w:tab/>
        <w:t>JUEGOS DE AZAR</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Loterías, lotería primitiva, bonoloto, quinielas de todo tipo, pagos a corredores de apuestas, gastos en bingos, casinos, máquinas tragaperras, entradas en casinos, sorteos de navidad, sorteos </w:t>
      </w:r>
      <w:r>
        <w:t>de fin de curso</w:t>
      </w:r>
      <w:r w:rsidRPr="00F80ED2">
        <w:t>…</w:t>
      </w:r>
    </w:p>
    <w:p w:rsidR="00AE2DE5" w:rsidRPr="00F80ED2" w:rsidRDefault="00AE2DE5" w:rsidP="00AE2DE5">
      <w:pPr>
        <w:ind w:left="2127"/>
        <w:jc w:val="both"/>
        <w:rPr>
          <w:rStyle w:val="hps"/>
          <w:rFonts w:ascii="Arial" w:hAnsi="Arial" w:cs="Arial"/>
        </w:rPr>
      </w:pPr>
      <w:r w:rsidRPr="00F80ED2">
        <w:rPr>
          <w:rStyle w:val="hps"/>
          <w:rFonts w:ascii="Arial" w:hAnsi="Arial" w:cs="Arial"/>
        </w:rPr>
        <w:tab/>
      </w:r>
    </w:p>
    <w:p w:rsidR="00AE2DE5" w:rsidRPr="00F80ED2" w:rsidRDefault="00AE2DE5" w:rsidP="00AE2DE5">
      <w:pPr>
        <w:pStyle w:val="Excluye"/>
        <w:rPr>
          <w:rStyle w:val="hps"/>
        </w:rPr>
      </w:pPr>
      <w:r w:rsidRPr="00F80ED2">
        <w:rPr>
          <w:rStyle w:val="hps"/>
        </w:rPr>
        <w:t>Excluye</w:t>
      </w:r>
      <w:r w:rsidRPr="0014649A">
        <w:rPr>
          <w:rStyle w:val="hps"/>
          <w:u w:val="none"/>
        </w:rPr>
        <w:t>:</w:t>
      </w:r>
    </w:p>
    <w:p w:rsidR="00AE2DE5" w:rsidRPr="0014649A" w:rsidRDefault="00AE2DE5" w:rsidP="00AE2DE5">
      <w:pPr>
        <w:pStyle w:val="Prrafodelista"/>
        <w:numPr>
          <w:ilvl w:val="0"/>
          <w:numId w:val="39"/>
        </w:numPr>
        <w:ind w:left="2127"/>
        <w:jc w:val="both"/>
        <w:rPr>
          <w:rStyle w:val="hps"/>
          <w:rFonts w:ascii="Arial" w:hAnsi="Arial" w:cs="Arial"/>
          <w:color w:val="000000"/>
        </w:rPr>
      </w:pPr>
      <w:r w:rsidRPr="00F80ED2">
        <w:rPr>
          <w:rStyle w:val="hps"/>
          <w:rFonts w:ascii="Arial" w:hAnsi="Arial" w:cs="Arial"/>
        </w:rPr>
        <w:t>Tómbolas de feria (09.4.1.1)</w:t>
      </w:r>
      <w:r>
        <w:rPr>
          <w:rStyle w:val="hps"/>
          <w:rFonts w:ascii="Arial" w:hAnsi="Arial" w:cs="Arial"/>
        </w:rPr>
        <w:t>.</w:t>
      </w:r>
    </w:p>
    <w:p w:rsidR="00AE2DE5" w:rsidRDefault="00AE2DE5" w:rsidP="00AE2DE5">
      <w:pPr>
        <w:pStyle w:val="Prrafodelista"/>
        <w:ind w:left="2127"/>
        <w:jc w:val="both"/>
        <w:rPr>
          <w:rStyle w:val="hps"/>
          <w:rFonts w:ascii="Arial" w:hAnsi="Arial" w:cs="Arial"/>
        </w:rPr>
      </w:pPr>
    </w:p>
    <w:p w:rsidR="00AE2DE5" w:rsidRPr="00F80ED2" w:rsidRDefault="00AE2DE5" w:rsidP="00AE2DE5">
      <w:pPr>
        <w:pStyle w:val="Prrafodelista"/>
        <w:ind w:left="2127"/>
        <w:jc w:val="both"/>
        <w:rPr>
          <w:rFonts w:ascii="Arial" w:hAnsi="Arial" w:cs="Arial"/>
          <w:color w:val="000000"/>
        </w:rPr>
      </w:pPr>
    </w:p>
    <w:p w:rsidR="00AE2DE5" w:rsidRDefault="00AE2DE5" w:rsidP="00AE2DE5">
      <w:pPr>
        <w:pStyle w:val="A2"/>
        <w:keepNext w:val="0"/>
        <w:tabs>
          <w:tab w:val="clear" w:pos="993"/>
          <w:tab w:val="clear" w:pos="1757"/>
        </w:tabs>
        <w:spacing w:before="0"/>
        <w:ind w:left="2127" w:hanging="2127"/>
        <w:outlineLvl w:val="0"/>
        <w:rPr>
          <w:rFonts w:cs="Arial"/>
          <w:color w:val="000000"/>
          <w:sz w:val="22"/>
          <w:szCs w:val="22"/>
        </w:rPr>
      </w:pPr>
      <w:r w:rsidRPr="00F80ED2">
        <w:rPr>
          <w:rFonts w:cs="Arial"/>
          <w:color w:val="000000"/>
          <w:sz w:val="22"/>
          <w:szCs w:val="22"/>
        </w:rPr>
        <w:t>09.</w:t>
      </w:r>
      <w:r>
        <w:rPr>
          <w:rFonts w:cs="Arial"/>
          <w:color w:val="000000"/>
          <w:sz w:val="22"/>
          <w:szCs w:val="22"/>
        </w:rPr>
        <w:t>5</w:t>
      </w:r>
      <w:r>
        <w:rPr>
          <w:rFonts w:cs="Arial"/>
          <w:color w:val="000000"/>
          <w:sz w:val="22"/>
          <w:szCs w:val="22"/>
        </w:rPr>
        <w:tab/>
        <w:t>PRENSA, LIBRERÍA Y PAPELERÍA</w:t>
      </w:r>
    </w:p>
    <w:p w:rsidR="00AE2DE5" w:rsidRPr="00F80ED2" w:rsidRDefault="00AE2DE5" w:rsidP="00AE2DE5">
      <w:pPr>
        <w:pStyle w:val="A2"/>
        <w:keepNext w:val="0"/>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A3"/>
        <w:keepNext w:val="0"/>
        <w:tabs>
          <w:tab w:val="clear" w:pos="993"/>
          <w:tab w:val="clear" w:pos="1757"/>
        </w:tabs>
        <w:spacing w:before="0"/>
        <w:ind w:left="2127" w:hanging="2127"/>
        <w:outlineLvl w:val="0"/>
        <w:rPr>
          <w:rFonts w:cs="Arial"/>
          <w:color w:val="000000"/>
          <w:sz w:val="22"/>
          <w:szCs w:val="22"/>
        </w:rPr>
      </w:pPr>
      <w:r>
        <w:rPr>
          <w:rFonts w:cs="Arial"/>
          <w:color w:val="000000"/>
          <w:sz w:val="22"/>
          <w:szCs w:val="22"/>
        </w:rPr>
        <w:t>9.5.1</w:t>
      </w:r>
      <w:r>
        <w:rPr>
          <w:rFonts w:cs="Arial"/>
          <w:color w:val="000000"/>
          <w:sz w:val="22"/>
          <w:szCs w:val="22"/>
        </w:rPr>
        <w:tab/>
        <w:t>LIBROS</w:t>
      </w:r>
    </w:p>
    <w:p w:rsidR="00AE2DE5" w:rsidRPr="00F80ED2" w:rsidRDefault="00AE2DE5" w:rsidP="00AE2DE5">
      <w:pPr>
        <w:ind w:left="2127"/>
        <w:jc w:val="both"/>
        <w:rPr>
          <w:rStyle w:val="hps"/>
          <w:rFonts w:ascii="Arial" w:hAnsi="Arial" w:cs="Arial"/>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keepLines/>
        <w:numPr>
          <w:ilvl w:val="0"/>
          <w:numId w:val="40"/>
        </w:numPr>
        <w:tabs>
          <w:tab w:val="left" w:pos="1757"/>
        </w:tabs>
        <w:ind w:left="2127"/>
        <w:jc w:val="both"/>
        <w:rPr>
          <w:rFonts w:ascii="Arial" w:hAnsi="Arial" w:cs="Arial"/>
        </w:rPr>
      </w:pPr>
      <w:r w:rsidRPr="00F80ED2">
        <w:rPr>
          <w:rStyle w:val="hps"/>
          <w:rFonts w:ascii="Arial" w:hAnsi="Arial" w:cs="Arial"/>
        </w:rPr>
        <w:t>Cintas pre</w:t>
      </w:r>
      <w:r w:rsidRPr="00F80ED2">
        <w:rPr>
          <w:rStyle w:val="atn"/>
          <w:rFonts w:ascii="Arial" w:hAnsi="Arial" w:cs="Arial"/>
        </w:rPr>
        <w:t>-</w:t>
      </w:r>
      <w:r w:rsidRPr="00F80ED2">
        <w:rPr>
          <w:rFonts w:ascii="Arial" w:hAnsi="Arial" w:cs="Arial"/>
        </w:rPr>
        <w:t xml:space="preserve">grabadas </w:t>
      </w:r>
      <w:r w:rsidRPr="00F80ED2">
        <w:rPr>
          <w:rStyle w:val="hps"/>
          <w:rFonts w:ascii="Arial" w:hAnsi="Arial" w:cs="Arial"/>
        </w:rPr>
        <w:t>y CDs de novelas</w:t>
      </w:r>
      <w:r w:rsidRPr="00F80ED2">
        <w:rPr>
          <w:rFonts w:ascii="Arial" w:hAnsi="Arial" w:cs="Arial"/>
        </w:rPr>
        <w:t xml:space="preserve">, </w:t>
      </w:r>
      <w:r w:rsidRPr="00F80ED2">
        <w:rPr>
          <w:rStyle w:val="hps"/>
          <w:rFonts w:ascii="Arial" w:hAnsi="Arial" w:cs="Arial"/>
        </w:rPr>
        <w:t>obras de teatro, poesía</w:t>
      </w:r>
      <w:r w:rsidRPr="00F80ED2">
        <w:rPr>
          <w:rStyle w:val="atn"/>
          <w:rFonts w:ascii="Arial" w:hAnsi="Arial" w:cs="Arial"/>
        </w:rPr>
        <w:t>, etc. (</w:t>
      </w:r>
      <w:r w:rsidRPr="00F80ED2">
        <w:rPr>
          <w:rFonts w:ascii="Arial" w:hAnsi="Arial" w:cs="Arial"/>
        </w:rPr>
        <w:t>09.1.4</w:t>
      </w:r>
      <w:r>
        <w:rPr>
          <w:rFonts w:ascii="Arial" w:hAnsi="Arial" w:cs="Arial"/>
        </w:rPr>
        <w:t>.1</w:t>
      </w:r>
      <w:r w:rsidRPr="00F80ED2">
        <w:rPr>
          <w:rFonts w:ascii="Arial" w:hAnsi="Arial" w:cs="Arial"/>
        </w:rPr>
        <w:t>)</w:t>
      </w:r>
    </w:p>
    <w:p w:rsidR="00AE2DE5" w:rsidRPr="00F80ED2" w:rsidRDefault="00AE2DE5" w:rsidP="00AE2DE5">
      <w:pPr>
        <w:keepLines/>
        <w:numPr>
          <w:ilvl w:val="0"/>
          <w:numId w:val="40"/>
        </w:numPr>
        <w:tabs>
          <w:tab w:val="left" w:pos="1757"/>
        </w:tabs>
        <w:ind w:left="2127"/>
        <w:jc w:val="both"/>
        <w:rPr>
          <w:rFonts w:ascii="Arial" w:hAnsi="Arial" w:cs="Arial"/>
        </w:rPr>
      </w:pPr>
      <w:r w:rsidRPr="00F80ED2">
        <w:rPr>
          <w:rStyle w:val="hps"/>
          <w:rFonts w:ascii="Arial" w:hAnsi="Arial" w:cs="Arial"/>
        </w:rPr>
        <w:t>Disquetes y CD-</w:t>
      </w:r>
      <w:r w:rsidRPr="00F80ED2">
        <w:rPr>
          <w:rFonts w:ascii="Arial" w:hAnsi="Arial" w:cs="Arial"/>
        </w:rPr>
        <w:t xml:space="preserve">ROM que contienen </w:t>
      </w:r>
      <w:r w:rsidRPr="00F80ED2">
        <w:rPr>
          <w:rStyle w:val="hps"/>
          <w:rFonts w:ascii="Arial" w:hAnsi="Arial" w:cs="Arial"/>
        </w:rPr>
        <w:t>libros</w:t>
      </w:r>
      <w:r>
        <w:rPr>
          <w:rStyle w:val="hps"/>
          <w:rFonts w:ascii="Arial" w:hAnsi="Arial" w:cs="Arial"/>
        </w:rPr>
        <w:t xml:space="preserve"> (no de texto)</w:t>
      </w:r>
      <w:r w:rsidRPr="00F80ED2">
        <w:rPr>
          <w:rStyle w:val="hps"/>
          <w:rFonts w:ascii="Arial" w:hAnsi="Arial" w:cs="Arial"/>
        </w:rPr>
        <w:t>, diccionarios</w:t>
      </w:r>
      <w:r w:rsidRPr="00F80ED2">
        <w:rPr>
          <w:rFonts w:ascii="Arial" w:hAnsi="Arial" w:cs="Arial"/>
        </w:rPr>
        <w:t xml:space="preserve">, enciclopedias, </w:t>
      </w:r>
      <w:r>
        <w:rPr>
          <w:rFonts w:ascii="Arial" w:hAnsi="Arial" w:cs="Arial"/>
        </w:rPr>
        <w:t>cursos de idiomas</w:t>
      </w:r>
      <w:r w:rsidRPr="00F80ED2">
        <w:rPr>
          <w:rFonts w:ascii="Arial" w:hAnsi="Arial" w:cs="Arial"/>
        </w:rPr>
        <w:t xml:space="preserve">, etc., en </w:t>
      </w:r>
      <w:r w:rsidRPr="00F80ED2">
        <w:rPr>
          <w:rStyle w:val="hps"/>
          <w:rFonts w:ascii="Arial" w:hAnsi="Arial" w:cs="Arial"/>
        </w:rPr>
        <w:t>forma de software pre</w:t>
      </w:r>
      <w:r w:rsidRPr="00F80ED2">
        <w:rPr>
          <w:rStyle w:val="atn"/>
          <w:rFonts w:ascii="Arial" w:hAnsi="Arial" w:cs="Arial"/>
        </w:rPr>
        <w:t>-grabado (</w:t>
      </w:r>
      <w:r w:rsidRPr="00F80ED2">
        <w:rPr>
          <w:rFonts w:ascii="Arial" w:hAnsi="Arial" w:cs="Arial"/>
        </w:rPr>
        <w:t>09.1.4</w:t>
      </w:r>
      <w:r>
        <w:rPr>
          <w:rFonts w:ascii="Arial" w:hAnsi="Arial" w:cs="Arial"/>
        </w:rPr>
        <w:t>.1</w:t>
      </w:r>
      <w:r w:rsidRPr="00F80ED2">
        <w:rPr>
          <w:rFonts w:ascii="Arial" w:hAnsi="Arial" w:cs="Arial"/>
        </w:rPr>
        <w:t>)</w:t>
      </w:r>
    </w:p>
    <w:p w:rsidR="00AE2DE5" w:rsidRDefault="00AE2DE5" w:rsidP="00AE2DE5">
      <w:pPr>
        <w:keepLines/>
        <w:numPr>
          <w:ilvl w:val="0"/>
          <w:numId w:val="40"/>
        </w:numPr>
        <w:tabs>
          <w:tab w:val="left" w:pos="1757"/>
        </w:tabs>
        <w:ind w:left="2127"/>
        <w:jc w:val="both"/>
        <w:rPr>
          <w:rFonts w:ascii="Arial" w:hAnsi="Arial" w:cs="Arial"/>
        </w:rPr>
      </w:pPr>
      <w:r w:rsidRPr="00F80ED2">
        <w:rPr>
          <w:rFonts w:ascii="Arial" w:hAnsi="Arial" w:cs="Arial"/>
        </w:rPr>
        <w:t>Álbumes de sellos, monedas, etc. (09.3.1.1).</w:t>
      </w:r>
    </w:p>
    <w:p w:rsidR="00AE2DE5" w:rsidRDefault="00AE2DE5" w:rsidP="00AE2DE5">
      <w:pPr>
        <w:keepLines/>
        <w:tabs>
          <w:tab w:val="left" w:pos="1757"/>
        </w:tabs>
        <w:ind w:left="2127"/>
        <w:jc w:val="both"/>
        <w:rPr>
          <w:rFonts w:ascii="Arial" w:hAnsi="Arial" w:cs="Arial"/>
        </w:rPr>
      </w:pPr>
    </w:p>
    <w:p w:rsidR="00AE2DE5" w:rsidRPr="00F80ED2" w:rsidRDefault="00AE2DE5" w:rsidP="00AE2DE5">
      <w:pPr>
        <w:keepLines/>
        <w:tabs>
          <w:tab w:val="left" w:pos="1757"/>
        </w:tabs>
        <w:ind w:left="2127"/>
        <w:jc w:val="both"/>
        <w:rPr>
          <w:rFonts w:ascii="Arial" w:hAnsi="Arial" w:cs="Arial"/>
        </w:rPr>
      </w:pPr>
    </w:p>
    <w:p w:rsidR="00AE2DE5" w:rsidRPr="00F80ED2" w:rsidRDefault="00AE2DE5" w:rsidP="00AE2DE5">
      <w:pPr>
        <w:pStyle w:val="TtuloCdigo"/>
      </w:pPr>
      <w:r>
        <w:t>09.5.1.1</w:t>
      </w:r>
      <w:r>
        <w:tab/>
      </w:r>
      <w:r w:rsidRPr="00F80ED2">
        <w:t>LIBROS INFANTILES Y NOVELAS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Novelas y libros de ficción.</w:t>
      </w:r>
    </w:p>
    <w:p w:rsidR="00AE2DE5" w:rsidRPr="00F80ED2" w:rsidRDefault="00AE2DE5" w:rsidP="00AE2DE5">
      <w:pPr>
        <w:pStyle w:val="VIETA"/>
        <w:numPr>
          <w:ilvl w:val="0"/>
          <w:numId w:val="11"/>
        </w:numPr>
        <w:ind w:left="2098" w:hanging="357"/>
      </w:pPr>
      <w:r w:rsidRPr="00F80ED2">
        <w:t>Libros para niños.</w:t>
      </w:r>
    </w:p>
    <w:p w:rsidR="00AE2DE5" w:rsidRPr="00F80ED2" w:rsidRDefault="00AE2DE5" w:rsidP="00AE2DE5">
      <w:pPr>
        <w:pStyle w:val="VIETA"/>
        <w:numPr>
          <w:ilvl w:val="0"/>
          <w:numId w:val="11"/>
        </w:numPr>
        <w:ind w:left="2098" w:hanging="357"/>
      </w:pPr>
      <w:r>
        <w:t>Tebeos, có</w:t>
      </w:r>
      <w:r w:rsidRPr="00F80ED2">
        <w:t>mics</w:t>
      </w:r>
      <w:r>
        <w:t>.</w:t>
      </w:r>
    </w:p>
    <w:p w:rsidR="00AE2DE5" w:rsidRPr="00F80ED2" w:rsidRDefault="00AE2DE5" w:rsidP="00AE2DE5">
      <w:pPr>
        <w:pStyle w:val="VIETA"/>
        <w:numPr>
          <w:ilvl w:val="0"/>
          <w:numId w:val="11"/>
        </w:numPr>
        <w:ind w:left="2098" w:hanging="357"/>
      </w:pPr>
      <w:r w:rsidRPr="00F80ED2">
        <w:t>Libros de recortes, libros para colorear.</w:t>
      </w:r>
    </w:p>
    <w:p w:rsidR="00AE2DE5" w:rsidRPr="00F80ED2" w:rsidRDefault="00AE2DE5" w:rsidP="00AE2DE5">
      <w:pPr>
        <w:pStyle w:val="Excluye"/>
        <w:rPr>
          <w:rStyle w:val="hps"/>
          <w:color w:val="000000"/>
        </w:rPr>
      </w:pPr>
      <w:r w:rsidRPr="00F80ED2">
        <w:br/>
      </w:r>
      <w:r w:rsidRPr="00F80ED2">
        <w:rPr>
          <w:rStyle w:val="hps"/>
        </w:rPr>
        <w:t>Excluye:</w:t>
      </w:r>
    </w:p>
    <w:p w:rsidR="00AE2DE5" w:rsidRPr="00F80ED2" w:rsidRDefault="00AE2DE5" w:rsidP="00AE2DE5">
      <w:pPr>
        <w:keepLines/>
        <w:numPr>
          <w:ilvl w:val="0"/>
          <w:numId w:val="41"/>
        </w:numPr>
        <w:tabs>
          <w:tab w:val="left" w:pos="1757"/>
        </w:tabs>
        <w:ind w:left="2127"/>
        <w:jc w:val="both"/>
        <w:rPr>
          <w:rFonts w:ascii="Arial" w:hAnsi="Arial" w:cs="Arial"/>
          <w:color w:val="000000"/>
        </w:rPr>
      </w:pPr>
      <w:r w:rsidRPr="00F80ED2">
        <w:rPr>
          <w:rStyle w:val="hps"/>
          <w:rFonts w:ascii="Arial" w:hAnsi="Arial" w:cs="Arial"/>
        </w:rPr>
        <w:t>Servicios de encuadernación y las descargas de libros</w:t>
      </w:r>
      <w:r>
        <w:rPr>
          <w:rStyle w:val="hps"/>
          <w:rFonts w:ascii="Arial" w:hAnsi="Arial" w:cs="Arial"/>
        </w:rPr>
        <w:t xml:space="preserve"> electrónicos</w:t>
      </w:r>
      <w:r w:rsidRPr="00F80ED2">
        <w:rPr>
          <w:rStyle w:val="hps"/>
          <w:rFonts w:ascii="Arial" w:hAnsi="Arial" w:cs="Arial"/>
        </w:rPr>
        <w:t xml:space="preserve"> </w:t>
      </w:r>
      <w:r>
        <w:rPr>
          <w:rStyle w:val="hps"/>
          <w:rFonts w:ascii="Arial" w:hAnsi="Arial" w:cs="Arial"/>
        </w:rPr>
        <w:t xml:space="preserve">infantiles y novelas </w:t>
      </w:r>
      <w:r w:rsidRPr="00F80ED2">
        <w:rPr>
          <w:rStyle w:val="hps"/>
          <w:rFonts w:ascii="Arial" w:hAnsi="Arial" w:cs="Arial"/>
        </w:rPr>
        <w:t>(</w:t>
      </w:r>
      <w:r w:rsidRPr="00F80ED2">
        <w:rPr>
          <w:rFonts w:ascii="Arial" w:hAnsi="Arial" w:cs="Arial"/>
        </w:rPr>
        <w:t>09.5.1.4).</w:t>
      </w:r>
    </w:p>
    <w:p w:rsidR="00AE2DE5"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t>09.5.1.2</w:t>
      </w:r>
      <w:r>
        <w:tab/>
      </w:r>
      <w:r w:rsidRPr="00F80ED2">
        <w:t xml:space="preserve">LIBROS DE TEXTO </w:t>
      </w:r>
    </w:p>
    <w:p w:rsidR="00AE2DE5" w:rsidRPr="00F80ED2" w:rsidRDefault="00AE2DE5" w:rsidP="00AE2DE5">
      <w:pPr>
        <w:pStyle w:val="Referencia"/>
      </w:pPr>
      <w:r w:rsidRPr="00F80ED2">
        <w:t>Trimestral</w:t>
      </w:r>
      <w:r w:rsidRPr="00F80ED2">
        <w:tab/>
      </w:r>
    </w:p>
    <w:p w:rsidR="00AE2DE5" w:rsidRDefault="00AE2DE5" w:rsidP="00AE2DE5">
      <w:pPr>
        <w:pStyle w:val="VIETA"/>
        <w:numPr>
          <w:ilvl w:val="0"/>
          <w:numId w:val="11"/>
        </w:numPr>
        <w:ind w:left="2098" w:hanging="357"/>
      </w:pPr>
      <w:r w:rsidRPr="00F80ED2">
        <w:t xml:space="preserve">Libros de texto </w:t>
      </w:r>
      <w:r>
        <w:t>de cualquier nivel de enseñanza y de otras enseñanzas (incluyendo temario de oposiciones), en cualquier soporte: papel, digital, CD, memoria USB.</w:t>
      </w:r>
    </w:p>
    <w:p w:rsidR="00AE2DE5" w:rsidRPr="00F80ED2" w:rsidRDefault="00AE2DE5" w:rsidP="00AE2DE5">
      <w:pPr>
        <w:pStyle w:val="VIETA"/>
        <w:numPr>
          <w:ilvl w:val="0"/>
          <w:numId w:val="11"/>
        </w:numPr>
        <w:ind w:left="2098" w:hanging="357"/>
      </w:pPr>
      <w:r>
        <w:t>Descargas de libros de texto y licencias para acceder a los libros de texto virtuales en las plataformas editoriales.</w:t>
      </w:r>
    </w:p>
    <w:p w:rsidR="00AE2DE5" w:rsidRPr="00F80ED2" w:rsidRDefault="00AE2DE5" w:rsidP="00AE2DE5">
      <w:pPr>
        <w:pStyle w:val="VIETA"/>
        <w:numPr>
          <w:ilvl w:val="0"/>
          <w:numId w:val="11"/>
        </w:numPr>
        <w:ind w:left="2098" w:hanging="357"/>
        <w:rPr>
          <w:rStyle w:val="hps"/>
          <w:color w:val="000000"/>
        </w:rPr>
      </w:pPr>
      <w:r w:rsidRPr="00F80ED2">
        <w:rPr>
          <w:rStyle w:val="hps"/>
        </w:rPr>
        <w:t>Partituras musicales</w:t>
      </w:r>
      <w:r>
        <w:rPr>
          <w:rStyle w:val="hps"/>
        </w:rPr>
        <w:t>.</w:t>
      </w:r>
    </w:p>
    <w:p w:rsidR="00AE2DE5" w:rsidRPr="00A10ADC" w:rsidRDefault="00AE2DE5" w:rsidP="00AE2DE5">
      <w:pPr>
        <w:pStyle w:val="VIETA"/>
        <w:numPr>
          <w:ilvl w:val="0"/>
          <w:numId w:val="11"/>
        </w:numPr>
        <w:ind w:left="2098" w:hanging="357"/>
        <w:rPr>
          <w:rStyle w:val="hps"/>
          <w:color w:val="000000"/>
        </w:rPr>
      </w:pPr>
      <w:r w:rsidRPr="00F80ED2">
        <w:rPr>
          <w:rStyle w:val="hps"/>
        </w:rPr>
        <w:t>Cuadernos</w:t>
      </w:r>
      <w:r>
        <w:rPr>
          <w:rStyle w:val="hps"/>
        </w:rPr>
        <w:t xml:space="preserve"> de vacaciones (tipo Santillana</w:t>
      </w:r>
      <w:r w:rsidRPr="00F80ED2">
        <w:rPr>
          <w:rStyle w:val="hps"/>
        </w:rPr>
        <w:t>)</w:t>
      </w:r>
      <w:r>
        <w:rPr>
          <w:rStyle w:val="hps"/>
        </w:rPr>
        <w:t>.</w:t>
      </w:r>
    </w:p>
    <w:p w:rsidR="00AE2DE5" w:rsidRPr="00A10ADC" w:rsidRDefault="00AE2DE5" w:rsidP="00AE2DE5">
      <w:pPr>
        <w:ind w:left="2127"/>
        <w:jc w:val="both"/>
        <w:rPr>
          <w:rStyle w:val="hps"/>
          <w:rFonts w:ascii="Arial" w:hAnsi="Arial" w:cs="Arial"/>
          <w:lang w:val="es-ES_tradnl"/>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pStyle w:val="VIETA"/>
        <w:numPr>
          <w:ilvl w:val="0"/>
          <w:numId w:val="11"/>
        </w:numPr>
        <w:ind w:left="2098" w:hanging="357"/>
        <w:rPr>
          <w:rStyle w:val="hps"/>
          <w:color w:val="000000"/>
        </w:rPr>
      </w:pPr>
      <w:r w:rsidRPr="00F80ED2">
        <w:rPr>
          <w:rStyle w:val="hps"/>
        </w:rPr>
        <w:t>Cuadernos caligráficos para ejercicios escolares, tipo Rubio (09.5.4.1).</w:t>
      </w:r>
    </w:p>
    <w:p w:rsidR="00AE2DE5" w:rsidRPr="0014649A" w:rsidRDefault="00AE2DE5" w:rsidP="00AE2DE5">
      <w:pPr>
        <w:pStyle w:val="VIETA"/>
        <w:numPr>
          <w:ilvl w:val="0"/>
          <w:numId w:val="11"/>
        </w:numPr>
        <w:ind w:left="2098" w:hanging="357"/>
        <w:rPr>
          <w:color w:val="000000"/>
        </w:rPr>
      </w:pPr>
      <w:r w:rsidRPr="00F80ED2">
        <w:rPr>
          <w:rStyle w:val="hps"/>
        </w:rPr>
        <w:t>Servicios de encuadernación (</w:t>
      </w:r>
      <w:r w:rsidRPr="00F80ED2">
        <w:t>09.5.1.4).</w:t>
      </w:r>
    </w:p>
    <w:p w:rsidR="00AE2DE5" w:rsidRDefault="00AE2DE5" w:rsidP="00AE2DE5">
      <w:pPr>
        <w:keepLines/>
        <w:tabs>
          <w:tab w:val="left" w:pos="1757"/>
        </w:tabs>
        <w:ind w:left="2127"/>
        <w:jc w:val="both"/>
        <w:rPr>
          <w:rFonts w:ascii="Arial" w:hAnsi="Arial" w:cs="Arial"/>
        </w:rPr>
      </w:pPr>
    </w:p>
    <w:p w:rsidR="00AE2DE5" w:rsidRPr="00F80ED2" w:rsidRDefault="00AE2DE5" w:rsidP="00AE2DE5">
      <w:pPr>
        <w:keepLines/>
        <w:tabs>
          <w:tab w:val="left" w:pos="1757"/>
        </w:tabs>
        <w:ind w:left="2127"/>
        <w:jc w:val="both"/>
        <w:rPr>
          <w:rStyle w:val="hps"/>
          <w:rFonts w:ascii="Arial" w:hAnsi="Arial" w:cs="Arial"/>
          <w:color w:val="000000"/>
        </w:rPr>
      </w:pPr>
    </w:p>
    <w:p w:rsidR="00AE2DE5" w:rsidRPr="00F80ED2" w:rsidRDefault="00AE2DE5" w:rsidP="00AE2DE5">
      <w:pPr>
        <w:pStyle w:val="TtuloCdigo"/>
      </w:pPr>
      <w:r w:rsidRPr="00F80ED2">
        <w:t>09.5.1.3</w:t>
      </w:r>
      <w:r w:rsidRPr="00F80ED2">
        <w:tab/>
        <w:t>OTROS LIBROS DE NO FICCIÓN (NUEVO)</w:t>
      </w:r>
    </w:p>
    <w:p w:rsidR="00AE2DE5" w:rsidRPr="00F80ED2" w:rsidRDefault="00AE2DE5" w:rsidP="00AE2DE5">
      <w:pPr>
        <w:pStyle w:val="Referencia"/>
      </w:pPr>
      <w:r w:rsidRPr="00F80ED2">
        <w:t>Bisemanal</w:t>
      </w:r>
    </w:p>
    <w:p w:rsidR="00AE2DE5" w:rsidRPr="00F80ED2" w:rsidRDefault="00AE2DE5" w:rsidP="00AE2DE5">
      <w:pPr>
        <w:pStyle w:val="VIETA"/>
        <w:numPr>
          <w:ilvl w:val="0"/>
          <w:numId w:val="11"/>
        </w:numPr>
        <w:ind w:left="2098" w:hanging="357"/>
        <w:rPr>
          <w:rStyle w:val="hps"/>
          <w:color w:val="000000"/>
        </w:rPr>
      </w:pPr>
      <w:r w:rsidRPr="00F80ED2">
        <w:rPr>
          <w:rStyle w:val="hps"/>
        </w:rPr>
        <w:t xml:space="preserve">Libros de referencia o de consulta: </w:t>
      </w:r>
      <w:r>
        <w:t>a</w:t>
      </w:r>
      <w:r w:rsidRPr="00F80ED2">
        <w:t>tlas, diccionarios, enciclopedias, biblias, misales</w:t>
      </w:r>
      <w:r>
        <w:t>,</w:t>
      </w:r>
      <w:r w:rsidRPr="00F80ED2">
        <w:t xml:space="preserve"> </w:t>
      </w:r>
      <w:r>
        <w:t>etc.</w:t>
      </w:r>
    </w:p>
    <w:p w:rsidR="00AE2DE5" w:rsidRPr="00F80ED2" w:rsidRDefault="00AE2DE5" w:rsidP="00AE2DE5">
      <w:pPr>
        <w:pStyle w:val="VIETA"/>
        <w:numPr>
          <w:ilvl w:val="0"/>
          <w:numId w:val="11"/>
        </w:numPr>
        <w:ind w:left="2098" w:hanging="357"/>
        <w:rPr>
          <w:rStyle w:val="hps"/>
          <w:color w:val="000000"/>
        </w:rPr>
      </w:pPr>
      <w:r w:rsidRPr="00F80ED2">
        <w:rPr>
          <w:rStyle w:val="hps"/>
        </w:rPr>
        <w:t>Libros de arte, historia...</w:t>
      </w:r>
    </w:p>
    <w:p w:rsidR="00AE2DE5" w:rsidRPr="00F80ED2" w:rsidRDefault="00AE2DE5" w:rsidP="00AE2DE5">
      <w:pPr>
        <w:pStyle w:val="VIETA"/>
        <w:numPr>
          <w:ilvl w:val="0"/>
          <w:numId w:val="11"/>
        </w:numPr>
        <w:ind w:left="2098" w:hanging="357"/>
        <w:rPr>
          <w:rStyle w:val="hps"/>
          <w:color w:val="000000"/>
        </w:rPr>
      </w:pPr>
      <w:r w:rsidRPr="00F80ED2">
        <w:rPr>
          <w:rStyle w:val="hps"/>
        </w:rPr>
        <w:t>Guías de viajes</w:t>
      </w:r>
      <w:r>
        <w:rPr>
          <w:rStyle w:val="hps"/>
        </w:rPr>
        <w:t>.</w:t>
      </w:r>
    </w:p>
    <w:p w:rsidR="00AE2DE5" w:rsidRPr="00F80ED2" w:rsidRDefault="00AE2DE5" w:rsidP="00AE2DE5">
      <w:pPr>
        <w:pStyle w:val="Excluye"/>
        <w:rPr>
          <w:rStyle w:val="hps"/>
        </w:rPr>
      </w:pPr>
      <w:r w:rsidRPr="00F80ED2">
        <w:br/>
      </w:r>
      <w:r w:rsidRPr="00F80ED2">
        <w:rPr>
          <w:rStyle w:val="hps"/>
        </w:rPr>
        <w:t>Excluye:</w:t>
      </w:r>
    </w:p>
    <w:p w:rsidR="00AE2DE5" w:rsidRPr="00E1707F" w:rsidRDefault="00AE2DE5" w:rsidP="00AE2DE5">
      <w:pPr>
        <w:pStyle w:val="VIETA"/>
        <w:numPr>
          <w:ilvl w:val="0"/>
          <w:numId w:val="11"/>
        </w:numPr>
        <w:ind w:left="2098" w:hanging="357"/>
        <w:rPr>
          <w:color w:val="000000"/>
        </w:rPr>
      </w:pPr>
      <w:r w:rsidRPr="00F80ED2">
        <w:rPr>
          <w:rStyle w:val="hps"/>
        </w:rPr>
        <w:t>Servicios de encuadernación de libros y las descargas de otros libros electrónicos</w:t>
      </w:r>
      <w:r w:rsidRPr="00F80ED2">
        <w:t xml:space="preserve"> de </w:t>
      </w:r>
      <w:r w:rsidRPr="00F80ED2">
        <w:rPr>
          <w:rStyle w:val="hps"/>
        </w:rPr>
        <w:t>no-ficción</w:t>
      </w:r>
      <w:r>
        <w:rPr>
          <w:rStyle w:val="hps"/>
        </w:rPr>
        <w:t xml:space="preserve"> </w:t>
      </w:r>
      <w:r w:rsidRPr="00F80ED2">
        <w:rPr>
          <w:rStyle w:val="hps"/>
        </w:rPr>
        <w:t>(</w:t>
      </w:r>
      <w:r w:rsidRPr="00F80ED2">
        <w:t>09.5.1.4)</w:t>
      </w:r>
      <w:r>
        <w:t>.</w:t>
      </w:r>
    </w:p>
    <w:p w:rsidR="00AE2DE5" w:rsidRDefault="00AE2DE5" w:rsidP="00AE2DE5">
      <w:pPr>
        <w:pStyle w:val="Prrafodelista"/>
        <w:ind w:left="2127"/>
        <w:jc w:val="both"/>
        <w:rPr>
          <w:rFonts w:ascii="Arial" w:hAnsi="Arial" w:cs="Arial"/>
        </w:rPr>
      </w:pPr>
    </w:p>
    <w:p w:rsidR="00AE2DE5" w:rsidRPr="00072039" w:rsidRDefault="00AE2DE5" w:rsidP="00AE2DE5">
      <w:pPr>
        <w:tabs>
          <w:tab w:val="left" w:pos="2220"/>
        </w:tabs>
      </w:pPr>
      <w:r>
        <w:tab/>
      </w:r>
    </w:p>
    <w:p w:rsidR="00AE2DE5" w:rsidRPr="00F80ED2" w:rsidRDefault="00AE2DE5" w:rsidP="00AE2DE5">
      <w:pPr>
        <w:pStyle w:val="TtuloCdigo"/>
      </w:pPr>
      <w:r w:rsidRPr="00F80ED2">
        <w:t>09.5.1.4</w:t>
      </w:r>
      <w:r w:rsidRPr="00F80ED2">
        <w:tab/>
        <w:t>DESCARGA DE LIBROS ELECTRÓNICOS Y OTROS SERVICIOS RELACIONADOS CON LOS LIBROS (NUEVO)</w:t>
      </w:r>
    </w:p>
    <w:p w:rsidR="00AE2DE5" w:rsidRPr="00F80ED2" w:rsidRDefault="00AE2DE5" w:rsidP="00AE2DE5">
      <w:pPr>
        <w:pStyle w:val="Referencia"/>
      </w:pPr>
      <w:r w:rsidRPr="00F80ED2">
        <w:t>Mensual</w:t>
      </w:r>
    </w:p>
    <w:p w:rsidR="00AE2DE5" w:rsidRPr="00F80ED2" w:rsidRDefault="00AE2DE5" w:rsidP="00AE2DE5">
      <w:pPr>
        <w:pStyle w:val="VIETA"/>
        <w:numPr>
          <w:ilvl w:val="0"/>
          <w:numId w:val="11"/>
        </w:numPr>
        <w:ind w:left="2098" w:hanging="357"/>
        <w:rPr>
          <w:rStyle w:val="hps"/>
        </w:rPr>
      </w:pPr>
      <w:r w:rsidRPr="00F80ED2">
        <w:rPr>
          <w:rStyle w:val="hps"/>
        </w:rPr>
        <w:t>Las descargas de libros electrónicos de cualquier tipo (Amazon Kindle, Nubico o Casa</w:t>
      </w:r>
      <w:r>
        <w:rPr>
          <w:rStyle w:val="hps"/>
        </w:rPr>
        <w:t xml:space="preserve"> </w:t>
      </w:r>
      <w:r w:rsidRPr="00F80ED2">
        <w:rPr>
          <w:rStyle w:val="hps"/>
        </w:rPr>
        <w:t>del</w:t>
      </w:r>
      <w:r>
        <w:rPr>
          <w:rStyle w:val="hps"/>
        </w:rPr>
        <w:t xml:space="preserve"> L</w:t>
      </w:r>
      <w:r w:rsidRPr="00F80ED2">
        <w:rPr>
          <w:rStyle w:val="hps"/>
        </w:rPr>
        <w:t>ibro)</w:t>
      </w:r>
      <w:r>
        <w:rPr>
          <w:rStyle w:val="hps"/>
        </w:rPr>
        <w:t>, excepto las de libros de texto.</w:t>
      </w:r>
    </w:p>
    <w:p w:rsidR="00AE2DE5" w:rsidRPr="00F80ED2" w:rsidRDefault="00AE2DE5" w:rsidP="00AE2DE5">
      <w:pPr>
        <w:pStyle w:val="VIETA"/>
        <w:numPr>
          <w:ilvl w:val="0"/>
          <w:numId w:val="11"/>
        </w:numPr>
        <w:ind w:left="2098" w:hanging="357"/>
        <w:rPr>
          <w:rStyle w:val="hps"/>
        </w:rPr>
      </w:pPr>
      <w:r w:rsidRPr="00F80ED2">
        <w:rPr>
          <w:rStyle w:val="hps"/>
        </w:rPr>
        <w:t>Servicios de encuadernación de libros.</w:t>
      </w:r>
    </w:p>
    <w:p w:rsidR="00AE2DE5" w:rsidRDefault="00AE2DE5" w:rsidP="00AE2DE5">
      <w:pPr>
        <w:pStyle w:val="VIETA"/>
        <w:numPr>
          <w:ilvl w:val="0"/>
          <w:numId w:val="11"/>
        </w:numPr>
        <w:ind w:left="2098" w:hanging="357"/>
        <w:rPr>
          <w:rStyle w:val="hps"/>
        </w:rPr>
      </w:pPr>
      <w:r w:rsidRPr="00F80ED2">
        <w:rPr>
          <w:rStyle w:val="hps"/>
        </w:rPr>
        <w:t>Cuota de Círculo de Lectores.</w:t>
      </w:r>
    </w:p>
    <w:p w:rsidR="00AE2DE5" w:rsidRDefault="00AE2DE5" w:rsidP="00AE2DE5">
      <w:pPr>
        <w:pStyle w:val="VIETA"/>
        <w:ind w:firstLine="0"/>
        <w:rPr>
          <w:rStyle w:val="hps"/>
        </w:rPr>
      </w:pPr>
    </w:p>
    <w:p w:rsidR="00AE2DE5" w:rsidRDefault="00AE2DE5" w:rsidP="00AE2DE5">
      <w:pPr>
        <w:pStyle w:val="Excluye"/>
        <w:rPr>
          <w:rStyle w:val="hps"/>
        </w:rPr>
      </w:pPr>
      <w:r>
        <w:rPr>
          <w:rStyle w:val="hps"/>
        </w:rPr>
        <w:t>Excluye:</w:t>
      </w:r>
    </w:p>
    <w:p w:rsidR="00AE2DE5" w:rsidRPr="00261F7A" w:rsidRDefault="00AE2DE5" w:rsidP="00AE2DE5">
      <w:pPr>
        <w:pStyle w:val="VIETA"/>
        <w:numPr>
          <w:ilvl w:val="0"/>
          <w:numId w:val="11"/>
        </w:numPr>
        <w:ind w:left="2098" w:hanging="357"/>
        <w:rPr>
          <w:rStyle w:val="hps"/>
        </w:rPr>
      </w:pPr>
      <w:r w:rsidRPr="00261F7A">
        <w:rPr>
          <w:rStyle w:val="hps"/>
        </w:rPr>
        <w:t>Libros de texto digitales (09.5.1.2).</w:t>
      </w:r>
    </w:p>
    <w:p w:rsidR="00AE2DE5" w:rsidRDefault="00AE2DE5" w:rsidP="00AE2DE5">
      <w:pPr>
        <w:ind w:left="2127"/>
        <w:jc w:val="both"/>
        <w:rPr>
          <w:rStyle w:val="hps"/>
          <w:rFonts w:ascii="Arial" w:hAnsi="Arial" w:cs="Arial"/>
        </w:rPr>
      </w:pPr>
    </w:p>
    <w:p w:rsidR="00AE2DE5" w:rsidRPr="00F80ED2" w:rsidRDefault="00AE2DE5" w:rsidP="00AE2DE5">
      <w:pPr>
        <w:ind w:left="2127"/>
        <w:jc w:val="both"/>
        <w:rPr>
          <w:rStyle w:val="hps"/>
          <w:rFonts w:ascii="Arial" w:hAnsi="Arial" w:cs="Arial"/>
        </w:rPr>
      </w:pPr>
    </w:p>
    <w:p w:rsidR="00AE2DE5" w:rsidRDefault="00AE2DE5" w:rsidP="00AE2DE5">
      <w:pPr>
        <w:pStyle w:val="A3"/>
        <w:keepNext w:val="0"/>
        <w:tabs>
          <w:tab w:val="clear" w:pos="993"/>
          <w:tab w:val="clear" w:pos="1757"/>
        </w:tabs>
        <w:spacing w:before="0"/>
        <w:ind w:left="2127" w:hanging="2127"/>
        <w:outlineLvl w:val="0"/>
        <w:rPr>
          <w:rFonts w:cs="Arial"/>
          <w:color w:val="000000"/>
          <w:sz w:val="22"/>
          <w:szCs w:val="22"/>
        </w:rPr>
      </w:pPr>
      <w:r>
        <w:rPr>
          <w:rFonts w:cs="Arial"/>
          <w:color w:val="000000"/>
          <w:sz w:val="22"/>
          <w:szCs w:val="22"/>
        </w:rPr>
        <w:t>09.5.2</w:t>
      </w:r>
      <w:r>
        <w:rPr>
          <w:rFonts w:cs="Arial"/>
          <w:color w:val="000000"/>
          <w:sz w:val="22"/>
          <w:szCs w:val="22"/>
        </w:rPr>
        <w:tab/>
        <w:t>PRENSA</w:t>
      </w:r>
    </w:p>
    <w:p w:rsidR="00AE2DE5" w:rsidRPr="00F80ED2" w:rsidRDefault="00AE2DE5" w:rsidP="00AE2DE5">
      <w:pPr>
        <w:pStyle w:val="A3"/>
        <w:keepNext w:val="0"/>
        <w:tabs>
          <w:tab w:val="clear" w:pos="993"/>
          <w:tab w:val="clear" w:pos="1757"/>
        </w:tabs>
        <w:spacing w:before="0"/>
        <w:ind w:left="2127" w:hanging="2127"/>
        <w:outlineLvl w:val="0"/>
        <w:rPr>
          <w:rFonts w:cs="Arial"/>
          <w:color w:val="000000"/>
          <w:sz w:val="22"/>
          <w:szCs w:val="22"/>
        </w:rPr>
      </w:pPr>
    </w:p>
    <w:p w:rsidR="00AE2DE5" w:rsidRDefault="00AE2DE5" w:rsidP="00AE2DE5">
      <w:pPr>
        <w:pStyle w:val="TtuloCdigo"/>
      </w:pPr>
    </w:p>
    <w:p w:rsidR="00AE2DE5" w:rsidRPr="00F80ED2" w:rsidRDefault="00AE2DE5" w:rsidP="00AE2DE5">
      <w:pPr>
        <w:pStyle w:val="TtuloCdigo"/>
      </w:pPr>
      <w:r>
        <w:t>09.5.2.1</w:t>
      </w:r>
      <w:r>
        <w:tab/>
      </w:r>
      <w:r w:rsidRPr="00F80ED2">
        <w:t>PERIÓDICOS</w:t>
      </w:r>
    </w:p>
    <w:p w:rsidR="00AE2DE5" w:rsidRPr="00F80ED2" w:rsidRDefault="00AE2DE5" w:rsidP="00AE2DE5">
      <w:pPr>
        <w:pStyle w:val="Referencia"/>
      </w:pPr>
      <w:r w:rsidRPr="00F80ED2">
        <w:t>Bisemanal</w:t>
      </w:r>
    </w:p>
    <w:p w:rsidR="00AE2DE5" w:rsidRPr="00F80ED2" w:rsidRDefault="00AE2DE5" w:rsidP="00AE2DE5">
      <w:pPr>
        <w:pStyle w:val="Referencia"/>
      </w:pPr>
      <w:r w:rsidRPr="00F80ED2">
        <w:t>Último recibo</w:t>
      </w:r>
      <w:r w:rsidRPr="00F80ED2">
        <w:tab/>
      </w:r>
    </w:p>
    <w:p w:rsidR="00AE2DE5" w:rsidRPr="00F80ED2" w:rsidRDefault="00AE2DE5" w:rsidP="00AE2DE5">
      <w:pPr>
        <w:pStyle w:val="VIETA"/>
        <w:numPr>
          <w:ilvl w:val="0"/>
          <w:numId w:val="11"/>
        </w:numPr>
        <w:ind w:left="2098" w:hanging="357"/>
      </w:pPr>
      <w:r w:rsidRPr="00F80ED2">
        <w:t>Todo tipo de prensa diaria y periódicos.</w:t>
      </w:r>
    </w:p>
    <w:p w:rsidR="00AE2DE5" w:rsidRPr="00F80ED2" w:rsidRDefault="00AE2DE5" w:rsidP="00AE2DE5">
      <w:pPr>
        <w:pStyle w:val="VIETA"/>
        <w:numPr>
          <w:ilvl w:val="0"/>
          <w:numId w:val="11"/>
        </w:numPr>
        <w:ind w:left="2098" w:hanging="357"/>
        <w:rPr>
          <w:rStyle w:val="hps"/>
          <w:color w:val="000000"/>
        </w:rPr>
      </w:pPr>
      <w:r w:rsidRPr="00F80ED2">
        <w:rPr>
          <w:rStyle w:val="hps"/>
        </w:rPr>
        <w:t>Periódicos comprado</w:t>
      </w:r>
      <w:r>
        <w:rPr>
          <w:rStyle w:val="hps"/>
        </w:rPr>
        <w:t>s</w:t>
      </w:r>
      <w:r w:rsidRPr="00F80ED2">
        <w:rPr>
          <w:rStyle w:val="hps"/>
        </w:rPr>
        <w:t xml:space="preserve"> en quioscos</w:t>
      </w:r>
      <w:r>
        <w:rPr>
          <w:rStyle w:val="hps"/>
        </w:rPr>
        <w:t>.</w:t>
      </w:r>
    </w:p>
    <w:p w:rsidR="00AE2DE5" w:rsidRPr="00F80ED2" w:rsidRDefault="00AE2DE5" w:rsidP="00AE2DE5">
      <w:pPr>
        <w:pStyle w:val="VIETA"/>
        <w:numPr>
          <w:ilvl w:val="0"/>
          <w:numId w:val="11"/>
        </w:numPr>
        <w:ind w:left="2098" w:hanging="357"/>
      </w:pPr>
      <w:r w:rsidRPr="00F80ED2">
        <w:rPr>
          <w:rStyle w:val="hps"/>
        </w:rPr>
        <w:t>Suscripciones de periódicos</w:t>
      </w:r>
      <w:r w:rsidRPr="00F80ED2">
        <w:t xml:space="preserve"> tanto de entrega a domicilio o</w:t>
      </w:r>
      <w:r>
        <w:t xml:space="preserve"> en kiosco, como de acceso por I</w:t>
      </w:r>
      <w:r w:rsidRPr="00F80ED2">
        <w:t xml:space="preserve">nternet </w:t>
      </w:r>
    </w:p>
    <w:p w:rsidR="00AE2DE5" w:rsidRPr="00912720" w:rsidRDefault="00AE2DE5" w:rsidP="00AE2DE5">
      <w:pPr>
        <w:pStyle w:val="VIETA"/>
        <w:numPr>
          <w:ilvl w:val="0"/>
          <w:numId w:val="11"/>
        </w:numPr>
        <w:ind w:left="2098" w:hanging="357"/>
        <w:rPr>
          <w:rStyle w:val="hps"/>
          <w:color w:val="000000"/>
        </w:rPr>
      </w:pPr>
      <w:r w:rsidRPr="00F80ED2">
        <w:t>Incluye r</w:t>
      </w:r>
      <w:r w:rsidRPr="00F80ED2">
        <w:rPr>
          <w:rStyle w:val="hps"/>
        </w:rPr>
        <w:t>evistas y otros artículos si se pagan conjuntamente con el periódico y no se pueden desglosar.</w:t>
      </w:r>
    </w:p>
    <w:p w:rsidR="00AE2DE5" w:rsidRPr="00F80ED2" w:rsidRDefault="00AE2DE5" w:rsidP="00AE2DE5">
      <w:pPr>
        <w:keepLines/>
        <w:tabs>
          <w:tab w:val="left" w:pos="1757"/>
        </w:tabs>
        <w:ind w:left="2127"/>
        <w:jc w:val="both"/>
        <w:rPr>
          <w:rStyle w:val="hps"/>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t>09.5.2.2</w:t>
      </w:r>
      <w:r>
        <w:tab/>
      </w:r>
      <w:r w:rsidRPr="00F80ED2">
        <w:t>REVISTAS (NUEVO)</w:t>
      </w:r>
    </w:p>
    <w:p w:rsidR="00AE2DE5" w:rsidRPr="00F80ED2" w:rsidRDefault="00AE2DE5" w:rsidP="00AE2DE5">
      <w:pPr>
        <w:pStyle w:val="Referencia"/>
      </w:pPr>
      <w:r w:rsidRPr="00F80ED2">
        <w:t>Bisemanal</w:t>
      </w:r>
    </w:p>
    <w:p w:rsidR="00AE2DE5" w:rsidRPr="00F80ED2" w:rsidRDefault="00AE2DE5" w:rsidP="00AE2DE5">
      <w:pPr>
        <w:pStyle w:val="Referencia"/>
      </w:pPr>
      <w:r w:rsidRPr="00F80ED2">
        <w:t>Último recibo</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color w:val="000000"/>
        </w:rPr>
        <w:t>Todo tipo de revistas y otras publicaciones periódicas</w:t>
      </w:r>
      <w:r>
        <w:rPr>
          <w:rStyle w:val="hps"/>
          <w:color w:val="000000"/>
        </w:rPr>
        <w:t>.</w:t>
      </w:r>
    </w:p>
    <w:p w:rsidR="00AE2DE5" w:rsidRPr="00F80ED2" w:rsidRDefault="00AE2DE5" w:rsidP="00AE2DE5">
      <w:pPr>
        <w:pStyle w:val="VIETA"/>
        <w:numPr>
          <w:ilvl w:val="0"/>
          <w:numId w:val="11"/>
        </w:numPr>
        <w:ind w:left="2098" w:hanging="357"/>
        <w:rPr>
          <w:rStyle w:val="hps"/>
          <w:color w:val="000000"/>
        </w:rPr>
      </w:pPr>
      <w:r w:rsidRPr="00F80ED2">
        <w:rPr>
          <w:rStyle w:val="hps"/>
        </w:rPr>
        <w:t>Revistas de estilo de vida, infantiles, aficiones u ocio, de negocios, temas políticos, actualidad económic</w:t>
      </w:r>
      <w:r>
        <w:rPr>
          <w:rStyle w:val="hps"/>
        </w:rPr>
        <w:t>a, TV, etc.</w:t>
      </w:r>
    </w:p>
    <w:p w:rsidR="00AE2DE5" w:rsidRDefault="00AE2DE5" w:rsidP="00AE2DE5">
      <w:pPr>
        <w:pStyle w:val="VIETA"/>
        <w:numPr>
          <w:ilvl w:val="0"/>
          <w:numId w:val="11"/>
        </w:numPr>
        <w:ind w:left="2098" w:hanging="357"/>
      </w:pPr>
      <w:r w:rsidRPr="00F80ED2">
        <w:rPr>
          <w:rStyle w:val="hps"/>
        </w:rPr>
        <w:t xml:space="preserve">Suscripciones para revistas tanto de </w:t>
      </w:r>
      <w:r w:rsidRPr="00F80ED2">
        <w:t>entrega a domicilio o</w:t>
      </w:r>
      <w:r>
        <w:t xml:space="preserve"> en kiosco, como de acceso por I</w:t>
      </w:r>
      <w:r w:rsidRPr="00F80ED2">
        <w:t>nternet.</w:t>
      </w:r>
    </w:p>
    <w:p w:rsidR="00AE2DE5" w:rsidRPr="00F80ED2" w:rsidRDefault="00AE2DE5" w:rsidP="00AE2DE5">
      <w:pPr>
        <w:pStyle w:val="VIETA"/>
        <w:numPr>
          <w:ilvl w:val="0"/>
          <w:numId w:val="11"/>
        </w:numPr>
        <w:ind w:left="2098" w:hanging="357"/>
      </w:pPr>
      <w:r>
        <w:t>Pasatiempos (crucigramas, sudokus, autodefinidos...).</w:t>
      </w:r>
    </w:p>
    <w:p w:rsidR="00AE2DE5" w:rsidRPr="00F80ED2" w:rsidRDefault="00AE2DE5" w:rsidP="00AE2DE5">
      <w:pPr>
        <w:ind w:left="2127"/>
        <w:jc w:val="both"/>
        <w:rPr>
          <w:rFonts w:ascii="Arial" w:hAnsi="Arial" w:cs="Arial"/>
        </w:rPr>
      </w:pPr>
    </w:p>
    <w:p w:rsidR="00AE2DE5" w:rsidRPr="00F80ED2" w:rsidRDefault="00AE2DE5" w:rsidP="00AE2DE5">
      <w:pPr>
        <w:pStyle w:val="Excluye"/>
      </w:pPr>
      <w:r w:rsidRPr="00F80ED2">
        <w:t>Excluye:</w:t>
      </w:r>
    </w:p>
    <w:p w:rsidR="00AE2DE5" w:rsidRPr="00912720" w:rsidRDefault="00AE2DE5" w:rsidP="00AE2DE5">
      <w:pPr>
        <w:keepLines/>
        <w:numPr>
          <w:ilvl w:val="0"/>
          <w:numId w:val="44"/>
        </w:numPr>
        <w:tabs>
          <w:tab w:val="left" w:pos="1757"/>
        </w:tabs>
        <w:ind w:left="2127"/>
        <w:jc w:val="both"/>
        <w:rPr>
          <w:rFonts w:ascii="Arial" w:hAnsi="Arial" w:cs="Arial"/>
          <w:color w:val="000000"/>
        </w:rPr>
      </w:pPr>
      <w:r w:rsidRPr="00F80ED2">
        <w:rPr>
          <w:rFonts w:ascii="Arial" w:hAnsi="Arial" w:cs="Arial"/>
        </w:rPr>
        <w:t>Suscripción a periódicos y revistas conjuntamente (09.5.2.1)</w:t>
      </w:r>
      <w:r>
        <w:rPr>
          <w:rFonts w:ascii="Arial" w:hAnsi="Arial" w:cs="Arial"/>
        </w:rPr>
        <w:t>.</w:t>
      </w:r>
    </w:p>
    <w:p w:rsidR="00AE2DE5" w:rsidRDefault="00AE2DE5" w:rsidP="00AE2DE5">
      <w:pPr>
        <w:keepLines/>
        <w:tabs>
          <w:tab w:val="left" w:pos="1757"/>
        </w:tabs>
        <w:ind w:left="2127"/>
        <w:jc w:val="both"/>
        <w:rPr>
          <w:rFonts w:ascii="Arial" w:hAnsi="Arial" w:cs="Arial"/>
        </w:rPr>
      </w:pPr>
    </w:p>
    <w:p w:rsidR="00AE2DE5" w:rsidRPr="00F80ED2" w:rsidRDefault="00AE2DE5" w:rsidP="00AE2DE5">
      <w:pPr>
        <w:keepLines/>
        <w:tabs>
          <w:tab w:val="left" w:pos="1757"/>
        </w:tabs>
        <w:ind w:left="2127"/>
        <w:jc w:val="both"/>
        <w:rPr>
          <w:rFonts w:ascii="Arial" w:hAnsi="Arial" w:cs="Arial"/>
          <w:color w:val="000000"/>
        </w:rPr>
      </w:pPr>
    </w:p>
    <w:p w:rsidR="00AE2DE5" w:rsidRDefault="00AE2DE5" w:rsidP="00AE2DE5">
      <w:pPr>
        <w:pStyle w:val="A3"/>
        <w:keepNext w:val="0"/>
        <w:tabs>
          <w:tab w:val="clear" w:pos="993"/>
          <w:tab w:val="clear" w:pos="1757"/>
        </w:tabs>
        <w:spacing w:before="0"/>
        <w:ind w:left="2127" w:hanging="2127"/>
        <w:outlineLvl w:val="0"/>
        <w:rPr>
          <w:rFonts w:cs="Arial"/>
          <w:color w:val="000000"/>
          <w:sz w:val="22"/>
          <w:szCs w:val="22"/>
        </w:rPr>
      </w:pPr>
      <w:r>
        <w:rPr>
          <w:rFonts w:cs="Arial"/>
          <w:color w:val="000000"/>
          <w:sz w:val="22"/>
          <w:szCs w:val="22"/>
        </w:rPr>
        <w:t>09.5.3</w:t>
      </w:r>
      <w:r>
        <w:rPr>
          <w:rFonts w:cs="Arial"/>
          <w:color w:val="000000"/>
          <w:sz w:val="22"/>
          <w:szCs w:val="22"/>
        </w:rPr>
        <w:tab/>
        <w:t>IMPRESOS DIVERSOS</w:t>
      </w:r>
    </w:p>
    <w:p w:rsidR="00AE2DE5" w:rsidRPr="00F80ED2" w:rsidRDefault="00AE2DE5" w:rsidP="00AE2DE5">
      <w:pPr>
        <w:pStyle w:val="A3"/>
        <w:keepNext w:val="0"/>
        <w:tabs>
          <w:tab w:val="clear" w:pos="993"/>
          <w:tab w:val="clear" w:pos="1757"/>
        </w:tabs>
        <w:spacing w:before="0"/>
        <w:ind w:left="2127" w:hanging="2127"/>
        <w:outlineLvl w:val="0"/>
        <w:rPr>
          <w:rFonts w:cs="Arial"/>
          <w:color w:val="000000"/>
          <w:sz w:val="22"/>
          <w:szCs w:val="22"/>
        </w:rPr>
      </w:pPr>
    </w:p>
    <w:p w:rsidR="00AE2DE5" w:rsidRDefault="00AE2DE5" w:rsidP="00AE2DE5">
      <w:pPr>
        <w:pStyle w:val="TtuloCdigo"/>
      </w:pPr>
    </w:p>
    <w:p w:rsidR="00AE2DE5" w:rsidRPr="00F80ED2" w:rsidRDefault="00AE2DE5" w:rsidP="00AE2DE5">
      <w:pPr>
        <w:pStyle w:val="TtuloCdigo"/>
      </w:pPr>
      <w:r>
        <w:t>09.5.3.0</w:t>
      </w:r>
      <w:r>
        <w:tab/>
        <w:t>IMPRESOS DIVERSOS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Catálogos de tiendas no gratuitos, catálogos de sellos, monedas, posters, tarjetas postales lisas o con imágenes, tarjetas de felicitación y de visita. </w:t>
      </w:r>
    </w:p>
    <w:p w:rsidR="00AE2DE5" w:rsidRPr="00F80ED2" w:rsidRDefault="00AE2DE5" w:rsidP="00AE2DE5">
      <w:pPr>
        <w:pStyle w:val="VIETA"/>
        <w:numPr>
          <w:ilvl w:val="0"/>
          <w:numId w:val="11"/>
        </w:numPr>
        <w:ind w:left="2098" w:hanging="357"/>
      </w:pPr>
      <w:r w:rsidRPr="00F80ED2">
        <w:t>Mapas d</w:t>
      </w:r>
      <w:r>
        <w:t>e carretera, mapamundi, planos.</w:t>
      </w:r>
    </w:p>
    <w:p w:rsidR="00AE2DE5" w:rsidRPr="00F80ED2" w:rsidRDefault="00AE2DE5" w:rsidP="00AE2DE5">
      <w:pPr>
        <w:pStyle w:val="VIETA"/>
        <w:numPr>
          <w:ilvl w:val="0"/>
          <w:numId w:val="11"/>
        </w:numPr>
        <w:ind w:left="2098" w:hanging="357"/>
      </w:pPr>
      <w:r w:rsidRPr="00F80ED2">
        <w:t>Tarjetas de anuncio y para mensajes, estampas.</w:t>
      </w:r>
    </w:p>
    <w:p w:rsidR="00AE2DE5" w:rsidRPr="00F80ED2" w:rsidRDefault="00AE2DE5" w:rsidP="00AE2DE5">
      <w:pPr>
        <w:pStyle w:val="VIETA"/>
        <w:numPr>
          <w:ilvl w:val="0"/>
          <w:numId w:val="11"/>
        </w:numPr>
        <w:ind w:left="2098" w:hanging="357"/>
      </w:pPr>
      <w:r w:rsidRPr="00F80ED2">
        <w:t>Calendarios.</w:t>
      </w:r>
    </w:p>
    <w:p w:rsidR="00AE2DE5" w:rsidRPr="00F80ED2" w:rsidRDefault="00AE2DE5" w:rsidP="00AE2DE5">
      <w:pPr>
        <w:ind w:left="2127"/>
        <w:jc w:val="both"/>
        <w:rPr>
          <w:rStyle w:val="hps"/>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keepLines/>
        <w:numPr>
          <w:ilvl w:val="0"/>
          <w:numId w:val="42"/>
        </w:numPr>
        <w:tabs>
          <w:tab w:val="left" w:pos="1757"/>
        </w:tabs>
        <w:ind w:left="2127"/>
        <w:jc w:val="both"/>
        <w:rPr>
          <w:rFonts w:ascii="Arial" w:hAnsi="Arial" w:cs="Arial"/>
        </w:rPr>
      </w:pPr>
      <w:r w:rsidRPr="00F80ED2">
        <w:rPr>
          <w:rStyle w:val="hps"/>
          <w:rFonts w:ascii="Arial" w:hAnsi="Arial" w:cs="Arial"/>
        </w:rPr>
        <w:t>Tarjetas postales pre-franqueadas y aerogramas</w:t>
      </w:r>
      <w:r>
        <w:rPr>
          <w:rStyle w:val="hps"/>
          <w:rFonts w:ascii="Arial" w:hAnsi="Arial" w:cs="Arial"/>
        </w:rPr>
        <w:t xml:space="preserve"> </w:t>
      </w:r>
      <w:r w:rsidRPr="00F80ED2">
        <w:rPr>
          <w:rStyle w:val="hps"/>
          <w:rFonts w:ascii="Arial" w:hAnsi="Arial" w:cs="Arial"/>
        </w:rPr>
        <w:t>(</w:t>
      </w:r>
      <w:r w:rsidRPr="00F80ED2">
        <w:rPr>
          <w:rFonts w:ascii="Arial" w:hAnsi="Arial" w:cs="Arial"/>
        </w:rPr>
        <w:t>08.1.0.1)</w:t>
      </w:r>
      <w:r>
        <w:rPr>
          <w:rFonts w:ascii="Arial" w:hAnsi="Arial" w:cs="Arial"/>
        </w:rPr>
        <w:t>.</w:t>
      </w:r>
    </w:p>
    <w:p w:rsidR="00AE2DE5" w:rsidRPr="0010552A" w:rsidRDefault="00AE2DE5" w:rsidP="00AE2DE5">
      <w:pPr>
        <w:keepLines/>
        <w:numPr>
          <w:ilvl w:val="0"/>
          <w:numId w:val="42"/>
        </w:numPr>
        <w:tabs>
          <w:tab w:val="left" w:pos="1757"/>
        </w:tabs>
        <w:ind w:left="2127"/>
        <w:jc w:val="both"/>
        <w:rPr>
          <w:rFonts w:ascii="Arial" w:hAnsi="Arial" w:cs="Arial"/>
          <w:color w:val="000000"/>
        </w:rPr>
      </w:pPr>
      <w:r w:rsidRPr="00F80ED2">
        <w:rPr>
          <w:rStyle w:val="hps"/>
          <w:rFonts w:ascii="Arial" w:hAnsi="Arial" w:cs="Arial"/>
        </w:rPr>
        <w:t>Ál</w:t>
      </w:r>
      <w:r>
        <w:rPr>
          <w:rStyle w:val="hps"/>
          <w:rFonts w:ascii="Arial" w:hAnsi="Arial" w:cs="Arial"/>
        </w:rPr>
        <w:t xml:space="preserve">bumes de sellos, monedas, etc. </w:t>
      </w:r>
      <w:r w:rsidRPr="00F80ED2">
        <w:rPr>
          <w:rStyle w:val="hps"/>
          <w:rFonts w:ascii="Arial" w:hAnsi="Arial" w:cs="Arial"/>
        </w:rPr>
        <w:t>(</w:t>
      </w:r>
      <w:r w:rsidRPr="00F80ED2">
        <w:rPr>
          <w:rFonts w:ascii="Arial" w:hAnsi="Arial" w:cs="Arial"/>
        </w:rPr>
        <w:t>09.3.1.1)</w:t>
      </w:r>
      <w:r>
        <w:rPr>
          <w:rFonts w:ascii="Arial" w:hAnsi="Arial" w:cs="Arial"/>
        </w:rPr>
        <w:t>.</w:t>
      </w:r>
    </w:p>
    <w:p w:rsidR="00AE2DE5" w:rsidRDefault="00AE2DE5" w:rsidP="00AE2DE5">
      <w:pPr>
        <w:keepLines/>
        <w:tabs>
          <w:tab w:val="left" w:pos="1757"/>
        </w:tabs>
        <w:ind w:left="2127"/>
        <w:jc w:val="both"/>
        <w:rPr>
          <w:rFonts w:ascii="Arial" w:hAnsi="Arial" w:cs="Arial"/>
        </w:rPr>
      </w:pPr>
    </w:p>
    <w:p w:rsidR="00AE2DE5" w:rsidRPr="00F80ED2" w:rsidRDefault="00AE2DE5" w:rsidP="00AE2DE5">
      <w:pPr>
        <w:keepLines/>
        <w:tabs>
          <w:tab w:val="left" w:pos="1757"/>
        </w:tabs>
        <w:ind w:left="2127"/>
        <w:jc w:val="both"/>
        <w:rPr>
          <w:rFonts w:ascii="Arial" w:hAnsi="Arial" w:cs="Arial"/>
          <w:color w:val="000000"/>
        </w:rPr>
      </w:pPr>
      <w:r w:rsidRPr="00F80ED2">
        <w:rPr>
          <w:rFonts w:ascii="Arial" w:hAnsi="Arial" w:cs="Arial"/>
          <w:color w:val="000000"/>
        </w:rPr>
        <w:tab/>
      </w:r>
    </w:p>
    <w:p w:rsidR="00AE2DE5" w:rsidRDefault="00AE2DE5" w:rsidP="00AE2DE5">
      <w:pPr>
        <w:pStyle w:val="A3"/>
        <w:keepNext w:val="0"/>
        <w:tabs>
          <w:tab w:val="clear" w:pos="993"/>
          <w:tab w:val="clear" w:pos="1757"/>
        </w:tabs>
        <w:spacing w:before="0"/>
        <w:ind w:left="2127" w:hanging="2127"/>
        <w:outlineLvl w:val="0"/>
        <w:rPr>
          <w:rFonts w:cs="Arial"/>
          <w:color w:val="000000"/>
          <w:sz w:val="22"/>
          <w:szCs w:val="22"/>
        </w:rPr>
      </w:pPr>
      <w:r>
        <w:rPr>
          <w:rFonts w:cs="Arial"/>
          <w:color w:val="000000"/>
          <w:sz w:val="22"/>
          <w:szCs w:val="22"/>
        </w:rPr>
        <w:t>09.5.4</w:t>
      </w:r>
      <w:r>
        <w:rPr>
          <w:rFonts w:cs="Arial"/>
          <w:color w:val="000000"/>
          <w:sz w:val="22"/>
          <w:szCs w:val="22"/>
        </w:rPr>
        <w:tab/>
      </w:r>
      <w:r w:rsidRPr="00F80ED2">
        <w:rPr>
          <w:rFonts w:cs="Arial"/>
          <w:color w:val="000000"/>
          <w:sz w:val="22"/>
          <w:szCs w:val="22"/>
        </w:rPr>
        <w:t>A</w:t>
      </w:r>
      <w:r>
        <w:rPr>
          <w:rFonts w:cs="Arial"/>
          <w:color w:val="000000"/>
          <w:sz w:val="22"/>
          <w:szCs w:val="22"/>
        </w:rPr>
        <w:t>RTÍCULOS DE PAPELERÍA Y PINTURA</w:t>
      </w:r>
    </w:p>
    <w:p w:rsidR="00AE2DE5" w:rsidRPr="00F80ED2" w:rsidRDefault="00AE2DE5" w:rsidP="00AE2DE5">
      <w:pPr>
        <w:pStyle w:val="A3"/>
        <w:keepNext w:val="0"/>
        <w:tabs>
          <w:tab w:val="clear" w:pos="993"/>
          <w:tab w:val="clear" w:pos="1757"/>
        </w:tabs>
        <w:spacing w:before="0"/>
        <w:ind w:left="2127" w:hanging="2127"/>
        <w:outlineLvl w:val="0"/>
        <w:rPr>
          <w:rFonts w:cs="Arial"/>
          <w:color w:val="000000"/>
          <w:sz w:val="22"/>
          <w:szCs w:val="22"/>
        </w:rPr>
      </w:pPr>
    </w:p>
    <w:p w:rsidR="00AE2DE5" w:rsidRPr="0021139D" w:rsidRDefault="00AE2DE5" w:rsidP="00AE2DE5">
      <w:pPr>
        <w:pStyle w:val="Excluye"/>
      </w:pPr>
      <w:r w:rsidRPr="0021139D">
        <w:rPr>
          <w:rStyle w:val="hps"/>
        </w:rPr>
        <w:t>Excluye:</w:t>
      </w:r>
    </w:p>
    <w:p w:rsidR="00AE2DE5" w:rsidRPr="0021139D" w:rsidRDefault="00AE2DE5" w:rsidP="00AE2DE5">
      <w:pPr>
        <w:pStyle w:val="VIETA"/>
        <w:numPr>
          <w:ilvl w:val="0"/>
          <w:numId w:val="11"/>
        </w:numPr>
        <w:ind w:left="2098" w:hanging="357"/>
      </w:pPr>
      <w:r w:rsidRPr="0021139D">
        <w:rPr>
          <w:rStyle w:val="hps"/>
        </w:rPr>
        <w:t>Tarjetas postales pre-franqueadas</w:t>
      </w:r>
      <w:r>
        <w:rPr>
          <w:rStyle w:val="hps"/>
        </w:rPr>
        <w:t xml:space="preserve"> </w:t>
      </w:r>
      <w:r w:rsidRPr="0021139D">
        <w:rPr>
          <w:rStyle w:val="hps"/>
        </w:rPr>
        <w:t>(</w:t>
      </w:r>
      <w:r w:rsidRPr="0021139D">
        <w:t>08.1.0.1)</w:t>
      </w:r>
      <w:r>
        <w:t>.</w:t>
      </w:r>
    </w:p>
    <w:p w:rsidR="00AE2DE5" w:rsidRPr="0021139D" w:rsidRDefault="00AE2DE5" w:rsidP="00AE2DE5">
      <w:pPr>
        <w:pStyle w:val="VIETA"/>
        <w:numPr>
          <w:ilvl w:val="0"/>
          <w:numId w:val="11"/>
        </w:numPr>
        <w:ind w:left="2098" w:hanging="357"/>
      </w:pPr>
      <w:r w:rsidRPr="0021139D">
        <w:rPr>
          <w:rStyle w:val="hps"/>
        </w:rPr>
        <w:t>Calculadoras</w:t>
      </w:r>
      <w:r>
        <w:rPr>
          <w:rStyle w:val="hps"/>
        </w:rPr>
        <w:t xml:space="preserve"> </w:t>
      </w:r>
      <w:r w:rsidRPr="0021139D">
        <w:rPr>
          <w:rStyle w:val="hps"/>
        </w:rPr>
        <w:t>(09.1.3.4</w:t>
      </w:r>
      <w:r w:rsidRPr="0021139D">
        <w:t>)</w:t>
      </w:r>
      <w:r>
        <w:t>.</w:t>
      </w:r>
    </w:p>
    <w:p w:rsidR="00AE2DE5" w:rsidRPr="0021139D" w:rsidRDefault="00AE2DE5" w:rsidP="00AE2DE5">
      <w:pPr>
        <w:pStyle w:val="VIETA"/>
        <w:numPr>
          <w:ilvl w:val="0"/>
          <w:numId w:val="11"/>
        </w:numPr>
        <w:ind w:left="2098" w:hanging="357"/>
      </w:pPr>
      <w:r w:rsidRPr="0021139D">
        <w:rPr>
          <w:rStyle w:val="hps"/>
        </w:rPr>
        <w:t>Álbumes de sellos</w:t>
      </w:r>
      <w:r>
        <w:rPr>
          <w:rStyle w:val="hps"/>
        </w:rPr>
        <w:t xml:space="preserve"> </w:t>
      </w:r>
      <w:r w:rsidRPr="0021139D">
        <w:rPr>
          <w:rStyle w:val="hps"/>
        </w:rPr>
        <w:t>(</w:t>
      </w:r>
      <w:r w:rsidRPr="0021139D">
        <w:t>09.3.1.1)</w:t>
      </w:r>
      <w:r>
        <w:t>.</w:t>
      </w:r>
    </w:p>
    <w:p w:rsidR="00AE2DE5" w:rsidRDefault="00AE2DE5" w:rsidP="00AE2DE5">
      <w:pPr>
        <w:pStyle w:val="TtuloCdigo"/>
      </w:pPr>
    </w:p>
    <w:p w:rsidR="00AE2DE5" w:rsidRDefault="00AE2DE5" w:rsidP="00AE2DE5">
      <w:pPr>
        <w:pStyle w:val="TtuloCdigo"/>
      </w:pPr>
    </w:p>
    <w:p w:rsidR="00AE2DE5" w:rsidRPr="00F80ED2" w:rsidRDefault="00AE2DE5" w:rsidP="00AE2DE5">
      <w:pPr>
        <w:pStyle w:val="TtuloCdigo"/>
      </w:pPr>
      <w:r>
        <w:t>09.5.4.1</w:t>
      </w:r>
      <w:r>
        <w:tab/>
      </w:r>
      <w:r w:rsidRPr="00F80ED2">
        <w:t>ARTÍCULOS DE PAPELER</w:t>
      </w:r>
      <w:r>
        <w:t>ÍA (CUADERNOS, SOBRES, LIBRETAS</w:t>
      </w:r>
      <w:r w:rsidRPr="00F80ED2">
        <w:t>...)</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Blocks, cuadernos</w:t>
      </w:r>
      <w:r>
        <w:rPr>
          <w:rStyle w:val="hps"/>
        </w:rPr>
        <w:t xml:space="preserve"> para dibujar, pintar, etc.</w:t>
      </w:r>
    </w:p>
    <w:p w:rsidR="00AE2DE5" w:rsidRPr="00F80ED2" w:rsidRDefault="00AE2DE5" w:rsidP="00AE2DE5">
      <w:pPr>
        <w:pStyle w:val="VIETA"/>
        <w:numPr>
          <w:ilvl w:val="0"/>
          <w:numId w:val="11"/>
        </w:numPr>
        <w:ind w:left="2098" w:hanging="357"/>
        <w:rPr>
          <w:color w:val="000000"/>
        </w:rPr>
      </w:pPr>
      <w:r w:rsidRPr="00F80ED2">
        <w:rPr>
          <w:color w:val="000000"/>
        </w:rPr>
        <w:t>Folios, cuartillas, cartulinas, papel cebolla o celofán, papel para dibujar y otros trabajos manuales.</w:t>
      </w:r>
    </w:p>
    <w:p w:rsidR="00AE2DE5" w:rsidRPr="00F80ED2" w:rsidDel="006505C5" w:rsidRDefault="00AE2DE5" w:rsidP="00AE2DE5">
      <w:pPr>
        <w:pStyle w:val="VIETA"/>
        <w:numPr>
          <w:ilvl w:val="0"/>
          <w:numId w:val="11"/>
        </w:numPr>
        <w:ind w:left="2098" w:hanging="357"/>
        <w:rPr>
          <w:color w:val="000000"/>
        </w:rPr>
      </w:pPr>
      <w:r w:rsidRPr="00F80ED2">
        <w:rPr>
          <w:color w:val="000000"/>
        </w:rPr>
        <w:t>Cuadernos para ej</w:t>
      </w:r>
      <w:r>
        <w:rPr>
          <w:color w:val="000000"/>
        </w:rPr>
        <w:t xml:space="preserve">ercicios escolares o prácticas </w:t>
      </w:r>
      <w:r w:rsidRPr="00F80ED2">
        <w:rPr>
          <w:color w:val="000000"/>
        </w:rPr>
        <w:t>de caligrafía y operaciones (Cuadernos Rubio)</w:t>
      </w:r>
      <w:r>
        <w:rPr>
          <w:color w:val="000000"/>
        </w:rPr>
        <w:t>.</w:t>
      </w:r>
    </w:p>
    <w:p w:rsidR="00AE2DE5" w:rsidRPr="00F80ED2" w:rsidRDefault="00AE2DE5" w:rsidP="00AE2DE5">
      <w:pPr>
        <w:pStyle w:val="VIETA"/>
        <w:numPr>
          <w:ilvl w:val="0"/>
          <w:numId w:val="11"/>
        </w:numPr>
        <w:ind w:left="2098" w:hanging="357"/>
        <w:rPr>
          <w:color w:val="000000"/>
        </w:rPr>
      </w:pPr>
      <w:r w:rsidRPr="00F80ED2">
        <w:rPr>
          <w:color w:val="000000"/>
        </w:rPr>
        <w:t>Libros de registrar la contabilidad, libretas, agendas, diarios y sobres.</w:t>
      </w:r>
    </w:p>
    <w:p w:rsidR="00AE2DE5" w:rsidRPr="00E2179F" w:rsidRDefault="00AE2DE5" w:rsidP="00AE2DE5">
      <w:pPr>
        <w:pStyle w:val="VIETA"/>
        <w:numPr>
          <w:ilvl w:val="0"/>
          <w:numId w:val="11"/>
        </w:numPr>
        <w:ind w:left="2098" w:hanging="357"/>
      </w:pPr>
      <w:r w:rsidRPr="00E2179F">
        <w:t>Álbumes de fotos.</w:t>
      </w:r>
    </w:p>
    <w:p w:rsidR="00AE2DE5" w:rsidRPr="00E2179F" w:rsidRDefault="00AE2DE5" w:rsidP="00AE2DE5">
      <w:pPr>
        <w:pStyle w:val="VIETA"/>
        <w:numPr>
          <w:ilvl w:val="0"/>
          <w:numId w:val="11"/>
        </w:numPr>
        <w:ind w:left="2098" w:hanging="357"/>
      </w:pPr>
      <w:r w:rsidRPr="00E2179F">
        <w:t>Papel de regalo. Pegatinas.</w:t>
      </w:r>
    </w:p>
    <w:p w:rsidR="00AE2DE5" w:rsidRDefault="00AE2DE5" w:rsidP="00AE2DE5">
      <w:pPr>
        <w:keepLines/>
        <w:tabs>
          <w:tab w:val="left" w:pos="1757"/>
        </w:tabs>
        <w:ind w:left="2127"/>
        <w:jc w:val="both"/>
        <w:rPr>
          <w:rFonts w:ascii="Arial" w:hAnsi="Arial" w:cs="Arial"/>
          <w:color w:val="000000"/>
        </w:rPr>
      </w:pPr>
    </w:p>
    <w:p w:rsidR="00AE2DE5" w:rsidRPr="00F80ED2" w:rsidRDefault="00AE2DE5" w:rsidP="00AE2DE5">
      <w:pPr>
        <w:keepLines/>
        <w:tabs>
          <w:tab w:val="left" w:pos="1757"/>
        </w:tabs>
        <w:ind w:left="2127"/>
        <w:jc w:val="both"/>
        <w:rPr>
          <w:rFonts w:ascii="Arial" w:hAnsi="Arial" w:cs="Arial"/>
          <w:color w:val="000000"/>
        </w:rPr>
      </w:pPr>
    </w:p>
    <w:p w:rsidR="00AE2DE5" w:rsidRPr="00F80ED2" w:rsidRDefault="00AE2DE5" w:rsidP="00AE2DE5">
      <w:pPr>
        <w:pStyle w:val="TtuloCdigo"/>
      </w:pPr>
      <w:r>
        <w:t>09.5.4.9</w:t>
      </w:r>
      <w:r>
        <w:tab/>
      </w:r>
      <w:r w:rsidRPr="00F80ED2">
        <w:t>OTROS A</w:t>
      </w:r>
      <w:r>
        <w:t>RTÍCULOS DE PAPELERÍA Y PINTURA</w:t>
      </w:r>
      <w:r w:rsidRPr="00F80ED2">
        <w:t xml:space="preserve"> (NUEVO)</w:t>
      </w:r>
    </w:p>
    <w:p w:rsidR="00AE2DE5" w:rsidRPr="00F80ED2" w:rsidRDefault="00AE2DE5" w:rsidP="00AE2DE5">
      <w:pPr>
        <w:pStyle w:val="Referencia"/>
      </w:pPr>
      <w:r w:rsidRPr="00F80ED2">
        <w:t>Bisemanal</w:t>
      </w:r>
      <w:r w:rsidRPr="00F80ED2">
        <w:tab/>
      </w:r>
    </w:p>
    <w:p w:rsidR="00AE2DE5" w:rsidRPr="0021139D" w:rsidRDefault="00AE2DE5" w:rsidP="00AE2DE5">
      <w:pPr>
        <w:pStyle w:val="VIETA"/>
        <w:numPr>
          <w:ilvl w:val="0"/>
          <w:numId w:val="11"/>
        </w:numPr>
        <w:ind w:left="2098" w:hanging="357"/>
        <w:rPr>
          <w:rStyle w:val="hps"/>
        </w:rPr>
      </w:pPr>
      <w:r w:rsidRPr="0021139D">
        <w:rPr>
          <w:rStyle w:val="hps"/>
        </w:rPr>
        <w:t>Bolígrafos, lápices, plumas estilográficas,</w:t>
      </w:r>
      <w:r w:rsidRPr="0021139D">
        <w:t xml:space="preserve"> tintas, </w:t>
      </w:r>
      <w:r w:rsidRPr="0021139D">
        <w:rPr>
          <w:rStyle w:val="hps"/>
        </w:rPr>
        <w:t>rotuladores</w:t>
      </w:r>
      <w:r w:rsidRPr="0021139D">
        <w:t xml:space="preserve">, </w:t>
      </w:r>
      <w:r w:rsidRPr="0021139D">
        <w:rPr>
          <w:rStyle w:val="hps"/>
        </w:rPr>
        <w:t>gomas de borrar</w:t>
      </w:r>
      <w:r w:rsidRPr="0021139D">
        <w:t xml:space="preserve">, sacapuntas, </w:t>
      </w:r>
      <w:r w:rsidRPr="0021139D">
        <w:rPr>
          <w:rStyle w:val="hps"/>
        </w:rPr>
        <w:t>etc.</w:t>
      </w:r>
    </w:p>
    <w:p w:rsidR="00AE2DE5" w:rsidRPr="0021139D" w:rsidRDefault="00AE2DE5" w:rsidP="00AE2DE5">
      <w:pPr>
        <w:pStyle w:val="VIETA"/>
        <w:numPr>
          <w:ilvl w:val="0"/>
          <w:numId w:val="11"/>
        </w:numPr>
        <w:ind w:left="2098" w:hanging="357"/>
        <w:rPr>
          <w:rStyle w:val="hps"/>
        </w:rPr>
      </w:pPr>
      <w:r w:rsidRPr="0021139D">
        <w:rPr>
          <w:rStyle w:val="hps"/>
        </w:rPr>
        <w:t>Plantillas, papel carbón, cintas de máquinas de escribir</w:t>
      </w:r>
      <w:r w:rsidRPr="0021139D">
        <w:t xml:space="preserve">, </w:t>
      </w:r>
      <w:r w:rsidRPr="0021139D">
        <w:rPr>
          <w:rStyle w:val="hps"/>
        </w:rPr>
        <w:t>cojines de entintado</w:t>
      </w:r>
      <w:r w:rsidRPr="0021139D">
        <w:t xml:space="preserve">, </w:t>
      </w:r>
      <w:r w:rsidRPr="0021139D">
        <w:rPr>
          <w:rStyle w:val="hps"/>
        </w:rPr>
        <w:t>correctores líquidos</w:t>
      </w:r>
      <w:r w:rsidRPr="0021139D">
        <w:t xml:space="preserve">, </w:t>
      </w:r>
      <w:r w:rsidRPr="0021139D">
        <w:rPr>
          <w:rStyle w:val="hps"/>
        </w:rPr>
        <w:t>etc.</w:t>
      </w:r>
    </w:p>
    <w:p w:rsidR="00AE2DE5" w:rsidRPr="0021139D" w:rsidRDefault="00AE2DE5" w:rsidP="00AE2DE5">
      <w:pPr>
        <w:pStyle w:val="VIETA"/>
        <w:numPr>
          <w:ilvl w:val="0"/>
          <w:numId w:val="11"/>
        </w:numPr>
        <w:ind w:left="2098" w:hanging="357"/>
      </w:pPr>
      <w:r w:rsidRPr="0021139D">
        <w:t xml:space="preserve">Perforadores de papel, corta papeles, tijeras, pegamento de oficina y papeles adhesivos, papel celo. </w:t>
      </w:r>
    </w:p>
    <w:p w:rsidR="00AE2DE5" w:rsidRPr="0021139D" w:rsidRDefault="00AE2DE5" w:rsidP="00AE2DE5">
      <w:pPr>
        <w:pStyle w:val="VIETA"/>
        <w:numPr>
          <w:ilvl w:val="0"/>
          <w:numId w:val="11"/>
        </w:numPr>
        <w:ind w:left="2098" w:hanging="357"/>
      </w:pPr>
      <w:r w:rsidRPr="0021139D">
        <w:t xml:space="preserve">Grapadoras y grapas, clips, chinchetas. </w:t>
      </w:r>
    </w:p>
    <w:p w:rsidR="00AE2DE5" w:rsidRPr="0021139D" w:rsidRDefault="00AE2DE5" w:rsidP="00AE2DE5">
      <w:pPr>
        <w:pStyle w:val="VIETA"/>
        <w:numPr>
          <w:ilvl w:val="0"/>
          <w:numId w:val="11"/>
        </w:numPr>
        <w:ind w:left="2098" w:hanging="357"/>
      </w:pPr>
      <w:r w:rsidRPr="0021139D">
        <w:rPr>
          <w:rStyle w:val="hps"/>
        </w:rPr>
        <w:t>Materiales de dibujo y pintura como lienzos, cartón, pinturas</w:t>
      </w:r>
      <w:r w:rsidRPr="0021139D">
        <w:t xml:space="preserve">, lápices, caballetes, pasteles </w:t>
      </w:r>
      <w:r w:rsidRPr="0021139D">
        <w:rPr>
          <w:rStyle w:val="hps"/>
        </w:rPr>
        <w:t>y pinceles, óleos, carboncillos, telas para dibujar.</w:t>
      </w:r>
    </w:p>
    <w:p w:rsidR="00AE2DE5" w:rsidRPr="0021139D" w:rsidRDefault="00AE2DE5" w:rsidP="00AE2DE5">
      <w:pPr>
        <w:pStyle w:val="VIETA"/>
        <w:numPr>
          <w:ilvl w:val="0"/>
          <w:numId w:val="11"/>
        </w:numPr>
        <w:ind w:left="2098" w:hanging="357"/>
        <w:rPr>
          <w:rStyle w:val="hps"/>
        </w:rPr>
      </w:pPr>
      <w:r w:rsidRPr="0021139D">
        <w:rPr>
          <w:rStyle w:val="hps"/>
        </w:rPr>
        <w:t>Reglas de cálculo</w:t>
      </w:r>
      <w:r w:rsidRPr="0021139D">
        <w:t xml:space="preserve">, instrumentos </w:t>
      </w:r>
      <w:r w:rsidRPr="0021139D">
        <w:rPr>
          <w:rStyle w:val="hps"/>
        </w:rPr>
        <w:t>de geometría</w:t>
      </w:r>
      <w:r w:rsidRPr="0021139D">
        <w:t xml:space="preserve">, compás, ábacos, pizarras, </w:t>
      </w:r>
      <w:r w:rsidRPr="0021139D">
        <w:rPr>
          <w:rStyle w:val="hps"/>
        </w:rPr>
        <w:t>tizas y cajas de lápices</w:t>
      </w:r>
      <w:r>
        <w:rPr>
          <w:rStyle w:val="hps"/>
        </w:rPr>
        <w:t>.</w:t>
      </w:r>
    </w:p>
    <w:p w:rsidR="00AE2DE5" w:rsidRPr="0021139D" w:rsidRDefault="00AE2DE5" w:rsidP="00AE2DE5">
      <w:pPr>
        <w:pStyle w:val="VIETA"/>
        <w:numPr>
          <w:ilvl w:val="0"/>
          <w:numId w:val="11"/>
        </w:numPr>
        <w:ind w:left="2098" w:hanging="357"/>
        <w:rPr>
          <w:rStyle w:val="hps"/>
        </w:rPr>
      </w:pPr>
      <w:r w:rsidRPr="0021139D">
        <w:rPr>
          <w:rStyle w:val="hps"/>
        </w:rPr>
        <w:t>Los cartuchos de tóner y tinta, y sus recargas.</w:t>
      </w:r>
    </w:p>
    <w:p w:rsidR="00AE2DE5" w:rsidRPr="0021139D" w:rsidRDefault="00AE2DE5" w:rsidP="00AE2DE5">
      <w:pPr>
        <w:pStyle w:val="VIETA"/>
        <w:numPr>
          <w:ilvl w:val="0"/>
          <w:numId w:val="11"/>
        </w:numPr>
        <w:ind w:left="2098" w:hanging="357"/>
      </w:pPr>
      <w:r w:rsidRPr="0021139D">
        <w:t>Globos terráqueos</w:t>
      </w:r>
      <w:r>
        <w:t>.</w:t>
      </w:r>
    </w:p>
    <w:p w:rsidR="00AE2DE5" w:rsidRDefault="00AE2DE5" w:rsidP="00AE2DE5">
      <w:pPr>
        <w:pStyle w:val="VIETA"/>
        <w:numPr>
          <w:ilvl w:val="0"/>
          <w:numId w:val="11"/>
        </w:numPr>
        <w:ind w:left="2098" w:hanging="357"/>
      </w:pPr>
      <w:r w:rsidRPr="0021139D">
        <w:t>Archivadores y carpetas.</w:t>
      </w:r>
    </w:p>
    <w:p w:rsidR="00AE2DE5" w:rsidRPr="0021139D" w:rsidRDefault="00AE2DE5" w:rsidP="00AE2DE5">
      <w:pPr>
        <w:pStyle w:val="VIETA"/>
        <w:ind w:firstLine="0"/>
        <w:rPr>
          <w:rStyle w:val="hps"/>
        </w:rPr>
      </w:pPr>
    </w:p>
    <w:p w:rsidR="00AE2DE5" w:rsidRPr="00F80ED2" w:rsidRDefault="00AE2DE5" w:rsidP="00AE2DE5">
      <w:pPr>
        <w:ind w:left="2127"/>
        <w:jc w:val="both"/>
        <w:rPr>
          <w:rStyle w:val="hps"/>
          <w:rFonts w:ascii="Arial" w:hAnsi="Arial" w:cs="Arial"/>
          <w:color w:val="000000"/>
        </w:rPr>
      </w:pPr>
    </w:p>
    <w:p w:rsidR="00AE2DE5" w:rsidRDefault="00AE2DE5" w:rsidP="00AE2DE5">
      <w:pPr>
        <w:ind w:left="2127" w:hanging="2127"/>
        <w:jc w:val="both"/>
        <w:rPr>
          <w:rFonts w:ascii="Arial" w:hAnsi="Arial" w:cs="Arial"/>
          <w:b/>
          <w:color w:val="000000"/>
        </w:rPr>
      </w:pPr>
      <w:r>
        <w:rPr>
          <w:rFonts w:ascii="Arial" w:hAnsi="Arial" w:cs="Arial"/>
          <w:b/>
          <w:color w:val="000000"/>
        </w:rPr>
        <w:t>09.6</w:t>
      </w:r>
      <w:r>
        <w:rPr>
          <w:rFonts w:ascii="Arial" w:hAnsi="Arial" w:cs="Arial"/>
          <w:b/>
          <w:color w:val="000000"/>
        </w:rPr>
        <w:tab/>
        <w:t>PAQUETES TURÍSTICOS</w:t>
      </w:r>
    </w:p>
    <w:p w:rsidR="00AE2DE5" w:rsidRPr="00F80ED2" w:rsidRDefault="00AE2DE5" w:rsidP="00AE2DE5">
      <w:pPr>
        <w:ind w:left="2127" w:hanging="2127"/>
        <w:jc w:val="both"/>
        <w:rPr>
          <w:rFonts w:ascii="Arial" w:hAnsi="Arial" w:cs="Arial"/>
          <w:b/>
          <w:color w:val="000000"/>
        </w:rPr>
      </w:pPr>
    </w:p>
    <w:p w:rsidR="00AE2DE5" w:rsidRDefault="00AE2DE5" w:rsidP="00AE2DE5">
      <w:pPr>
        <w:pStyle w:val="A3"/>
        <w:keepNext w:val="0"/>
        <w:tabs>
          <w:tab w:val="clear" w:pos="993"/>
          <w:tab w:val="clear" w:pos="1757"/>
        </w:tabs>
        <w:spacing w:before="0"/>
        <w:ind w:left="2126" w:hanging="2126"/>
        <w:rPr>
          <w:rFonts w:cs="Arial"/>
          <w:color w:val="000000"/>
          <w:sz w:val="22"/>
          <w:szCs w:val="22"/>
        </w:rPr>
      </w:pPr>
    </w:p>
    <w:p w:rsidR="00AE2DE5" w:rsidRDefault="00AE2DE5" w:rsidP="00AE2DE5">
      <w:pPr>
        <w:pStyle w:val="A3"/>
        <w:keepNext w:val="0"/>
        <w:tabs>
          <w:tab w:val="clear" w:pos="993"/>
          <w:tab w:val="clear" w:pos="1757"/>
        </w:tabs>
        <w:spacing w:before="0"/>
        <w:ind w:left="2126" w:hanging="2126"/>
        <w:rPr>
          <w:rStyle w:val="hps"/>
          <w:rFonts w:cs="Arial"/>
          <w:b w:val="0"/>
          <w:sz w:val="22"/>
          <w:szCs w:val="22"/>
        </w:rPr>
      </w:pPr>
      <w:r>
        <w:rPr>
          <w:rFonts w:cs="Arial"/>
          <w:color w:val="000000"/>
          <w:sz w:val="22"/>
          <w:szCs w:val="22"/>
        </w:rPr>
        <w:t>09.6.0</w:t>
      </w:r>
      <w:r>
        <w:rPr>
          <w:rFonts w:cs="Arial"/>
          <w:color w:val="000000"/>
          <w:sz w:val="22"/>
          <w:szCs w:val="22"/>
        </w:rPr>
        <w:tab/>
        <w:t>PAQUETES TURÍSTICOS</w:t>
      </w:r>
    </w:p>
    <w:p w:rsidR="00AE2DE5" w:rsidRPr="00F80ED2" w:rsidRDefault="00AE2DE5" w:rsidP="00AE2DE5">
      <w:pPr>
        <w:pStyle w:val="A3"/>
        <w:keepNext w:val="0"/>
        <w:tabs>
          <w:tab w:val="clear" w:pos="993"/>
          <w:tab w:val="clear" w:pos="1757"/>
        </w:tabs>
        <w:spacing w:before="0"/>
        <w:ind w:left="2126" w:hanging="2126"/>
        <w:rPr>
          <w:rStyle w:val="hps"/>
          <w:rFonts w:cs="Arial"/>
          <w:color w:val="000000"/>
          <w:sz w:val="22"/>
          <w:szCs w:val="22"/>
        </w:rPr>
      </w:pPr>
    </w:p>
    <w:p w:rsidR="00AE2DE5" w:rsidRPr="002E34AD" w:rsidRDefault="00AE2DE5" w:rsidP="00AE2DE5">
      <w:pPr>
        <w:pStyle w:val="VIETA"/>
        <w:numPr>
          <w:ilvl w:val="0"/>
          <w:numId w:val="11"/>
        </w:numPr>
        <w:ind w:left="2098" w:hanging="357"/>
        <w:rPr>
          <w:rStyle w:val="hps"/>
        </w:rPr>
      </w:pPr>
      <w:r w:rsidRPr="002E34AD">
        <w:rPr>
          <w:rStyle w:val="hps"/>
        </w:rPr>
        <w:t>Vacaciones todo incluido, cruceros o tours, que prevén viaje, comida</w:t>
      </w:r>
      <w:r w:rsidRPr="002E34AD">
        <w:t xml:space="preserve">, alojamiento, </w:t>
      </w:r>
      <w:r w:rsidRPr="002E34AD">
        <w:rPr>
          <w:rStyle w:val="hps"/>
        </w:rPr>
        <w:t xml:space="preserve">guías, etc. </w:t>
      </w:r>
    </w:p>
    <w:p w:rsidR="00AE2DE5" w:rsidRPr="002E34AD" w:rsidRDefault="00AE2DE5" w:rsidP="00AE2DE5">
      <w:pPr>
        <w:pStyle w:val="VIETA"/>
        <w:numPr>
          <w:ilvl w:val="0"/>
          <w:numId w:val="11"/>
        </w:numPr>
        <w:ind w:left="2098" w:hanging="357"/>
        <w:rPr>
          <w:rStyle w:val="hps"/>
        </w:rPr>
      </w:pPr>
      <w:r w:rsidRPr="002E34AD">
        <w:t xml:space="preserve">Excursiones (no escolares) de medio o un día y paquetes vacacionales, no desglosables. P.ej.: paquete todo incluido  para practicar esquí un fin de semana; pago por una excursión de un día a la sierra para practicar escalada que incluye </w:t>
      </w:r>
      <w:r>
        <w:t>transporte, monitor y material.</w:t>
      </w:r>
    </w:p>
    <w:p w:rsidR="00AE2DE5" w:rsidRPr="002E34AD" w:rsidRDefault="00AE2DE5" w:rsidP="00AE2DE5">
      <w:pPr>
        <w:pStyle w:val="VIETA"/>
        <w:numPr>
          <w:ilvl w:val="0"/>
          <w:numId w:val="11"/>
        </w:numPr>
        <w:ind w:left="2098" w:hanging="357"/>
        <w:rPr>
          <w:rStyle w:val="hps"/>
        </w:rPr>
      </w:pPr>
      <w:r w:rsidRPr="002E34AD">
        <w:rPr>
          <w:rStyle w:val="hps"/>
        </w:rPr>
        <w:t>Peregrinaciones.</w:t>
      </w:r>
    </w:p>
    <w:p w:rsidR="00AE2DE5" w:rsidRPr="002E34AD" w:rsidRDefault="00AE2DE5" w:rsidP="00AE2DE5">
      <w:pPr>
        <w:pStyle w:val="VIETA"/>
        <w:numPr>
          <w:ilvl w:val="0"/>
          <w:numId w:val="11"/>
        </w:numPr>
        <w:ind w:left="2098" w:hanging="357"/>
        <w:rPr>
          <w:rStyle w:val="hps"/>
        </w:rPr>
      </w:pPr>
      <w:r w:rsidRPr="002E34AD">
        <w:rPr>
          <w:rStyle w:val="hps"/>
        </w:rPr>
        <w:t>Campamentos escolares no urbanos, excluyendo los campamentos de idiomas</w:t>
      </w:r>
      <w:r>
        <w:rPr>
          <w:rStyle w:val="hps"/>
        </w:rPr>
        <w:t>, cuando no se pueden desglosar los gastos de transporte, alojamiento y actividades.</w:t>
      </w:r>
    </w:p>
    <w:p w:rsidR="00AE2DE5" w:rsidRPr="002E34AD" w:rsidRDefault="00AE2DE5" w:rsidP="00AE2DE5">
      <w:pPr>
        <w:pStyle w:val="VIETA"/>
        <w:ind w:firstLine="0"/>
        <w:rPr>
          <w:rStyle w:val="hps"/>
        </w:rPr>
      </w:pPr>
    </w:p>
    <w:p w:rsidR="00AE2DE5" w:rsidRPr="002E34AD" w:rsidRDefault="00AE2DE5" w:rsidP="00AE2DE5">
      <w:pPr>
        <w:pStyle w:val="Excluye"/>
      </w:pPr>
      <w:r w:rsidRPr="002E34AD">
        <w:t>Excluye:</w:t>
      </w:r>
    </w:p>
    <w:p w:rsidR="00AE2DE5" w:rsidRPr="002E34AD" w:rsidRDefault="00AE2DE5" w:rsidP="00AE2DE5">
      <w:pPr>
        <w:pStyle w:val="VIETA"/>
        <w:numPr>
          <w:ilvl w:val="0"/>
          <w:numId w:val="11"/>
        </w:numPr>
        <w:ind w:left="2098" w:hanging="357"/>
      </w:pPr>
      <w:r w:rsidRPr="002E34AD">
        <w:t>Campamentos escolares urbanos (grupo 10).</w:t>
      </w:r>
    </w:p>
    <w:p w:rsidR="00AE2DE5" w:rsidRPr="002E34AD" w:rsidRDefault="00AE2DE5" w:rsidP="00AE2DE5">
      <w:pPr>
        <w:pStyle w:val="VIETA"/>
        <w:numPr>
          <w:ilvl w:val="0"/>
          <w:numId w:val="11"/>
        </w:numPr>
        <w:ind w:left="2098" w:hanging="357"/>
      </w:pPr>
      <w:r w:rsidRPr="002E34AD">
        <w:t>Campamentos no urbanos de idiomas o cursos de inmersión de idiomas (grupo 10).</w:t>
      </w:r>
    </w:p>
    <w:p w:rsidR="00AE2DE5" w:rsidRDefault="00AE2DE5" w:rsidP="00AE2DE5">
      <w:pPr>
        <w:pStyle w:val="VIETA"/>
        <w:numPr>
          <w:ilvl w:val="0"/>
          <w:numId w:val="11"/>
        </w:numPr>
        <w:ind w:left="2098" w:hanging="357"/>
      </w:pPr>
      <w:r w:rsidRPr="002E34AD">
        <w:t>Excursiones escolares y viajes organizados por el centro educativo en per</w:t>
      </w:r>
      <w:r>
        <w:t>í</w:t>
      </w:r>
      <w:r w:rsidRPr="002E34AD">
        <w:t>odo lectivo (grupo 10).</w:t>
      </w:r>
    </w:p>
    <w:p w:rsidR="00AE2DE5" w:rsidRPr="002E34AD" w:rsidRDefault="00AE2DE5" w:rsidP="00AE2DE5">
      <w:pPr>
        <w:pStyle w:val="VIETA"/>
        <w:numPr>
          <w:ilvl w:val="0"/>
          <w:numId w:val="11"/>
        </w:numPr>
        <w:ind w:left="2098" w:hanging="357"/>
      </w:pPr>
      <w:r>
        <w:t xml:space="preserve">Campamentos escolares no urbanos si se pueden desglosar los gastos: el transporte iría al grupo 7, el alojamiento y manutención al 11.2.0.2 y las actividades al 09.4.1.2. </w:t>
      </w:r>
    </w:p>
    <w:p w:rsidR="00AE2DE5" w:rsidRPr="00201037" w:rsidRDefault="00AE2DE5" w:rsidP="00AE2DE5">
      <w:pPr>
        <w:pStyle w:val="VIETA"/>
        <w:ind w:firstLine="0"/>
        <w:rPr>
          <w:rStyle w:val="hps"/>
        </w:rPr>
      </w:pPr>
    </w:p>
    <w:p w:rsidR="00AE2DE5" w:rsidRPr="00F80ED2" w:rsidRDefault="00AE2DE5" w:rsidP="00AE2DE5">
      <w:pPr>
        <w:pStyle w:val="A3"/>
        <w:keepNext w:val="0"/>
        <w:spacing w:before="0"/>
        <w:ind w:left="2127"/>
        <w:rPr>
          <w:rStyle w:val="hps"/>
          <w:rFonts w:cs="Arial"/>
          <w:b w:val="0"/>
          <w:sz w:val="22"/>
          <w:szCs w:val="22"/>
        </w:rPr>
      </w:pPr>
    </w:p>
    <w:p w:rsidR="00AE2DE5" w:rsidRPr="00F80ED2" w:rsidRDefault="00AE2DE5" w:rsidP="00AE2DE5">
      <w:pPr>
        <w:pStyle w:val="TtuloCdigo"/>
      </w:pPr>
      <w:r>
        <w:t>09.6.0.1</w:t>
      </w:r>
      <w:r>
        <w:tab/>
      </w:r>
      <w:r w:rsidRPr="00F80ED2">
        <w:t>PAQUET</w:t>
      </w:r>
      <w:r>
        <w:t>ES TURÍSTICOS NACIONALES</w:t>
      </w:r>
    </w:p>
    <w:p w:rsidR="00AE2DE5" w:rsidRPr="00F80ED2" w:rsidRDefault="00AE2DE5" w:rsidP="00AE2DE5">
      <w:pPr>
        <w:pStyle w:val="Referencia"/>
      </w:pPr>
      <w:r w:rsidRPr="00F80ED2">
        <w:t>Anual</w:t>
      </w:r>
      <w:r w:rsidRPr="00F80ED2">
        <w:tab/>
      </w:r>
    </w:p>
    <w:p w:rsidR="00AE2DE5" w:rsidRPr="0021139D" w:rsidRDefault="00AE2DE5" w:rsidP="00AE2DE5">
      <w:pPr>
        <w:pStyle w:val="VIETA"/>
        <w:numPr>
          <w:ilvl w:val="0"/>
          <w:numId w:val="11"/>
        </w:numPr>
        <w:ind w:left="2098" w:hanging="357"/>
      </w:pPr>
      <w:r w:rsidRPr="0021139D">
        <w:rPr>
          <w:rStyle w:val="hps"/>
        </w:rPr>
        <w:t>Vacaciones en cualquier lugar</w:t>
      </w:r>
      <w:r w:rsidRPr="0021139D">
        <w:t xml:space="preserve"> de España.</w:t>
      </w:r>
    </w:p>
    <w:p w:rsidR="00AE2DE5" w:rsidRDefault="00AE2DE5" w:rsidP="00AE2DE5">
      <w:pPr>
        <w:pStyle w:val="Prrafodelista"/>
        <w:ind w:left="2127"/>
        <w:jc w:val="both"/>
        <w:rPr>
          <w:rFonts w:ascii="Arial" w:hAnsi="Arial" w:cs="Arial"/>
        </w:rPr>
      </w:pPr>
    </w:p>
    <w:p w:rsidR="00AE2DE5" w:rsidRPr="00F80ED2" w:rsidRDefault="00AE2DE5" w:rsidP="00AE2DE5">
      <w:pPr>
        <w:pStyle w:val="Prrafodelista"/>
        <w:tabs>
          <w:tab w:val="num" w:pos="2115"/>
        </w:tabs>
        <w:ind w:left="2127"/>
        <w:jc w:val="both"/>
        <w:rPr>
          <w:rFonts w:ascii="Arial" w:hAnsi="Arial" w:cs="Arial"/>
          <w:color w:val="000000"/>
        </w:rPr>
      </w:pPr>
    </w:p>
    <w:p w:rsidR="00AE2DE5" w:rsidRPr="00F80ED2" w:rsidRDefault="00AE2DE5" w:rsidP="00AE2DE5">
      <w:pPr>
        <w:pStyle w:val="TtuloCdigo"/>
      </w:pPr>
      <w:r>
        <w:t>09.6.0.2</w:t>
      </w:r>
      <w:r>
        <w:tab/>
      </w:r>
      <w:r w:rsidRPr="00F80ED2">
        <w:t>PAQUETES TURÍSTICOS INTERNACIONALES (NUEVO)</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rPr>
          <w:rStyle w:val="hps"/>
        </w:rPr>
      </w:pPr>
      <w:r w:rsidRPr="00F80ED2">
        <w:rPr>
          <w:rStyle w:val="hps"/>
        </w:rPr>
        <w:t>Vacaciones que tienen lugar en otros países distintos a España.</w:t>
      </w:r>
    </w:p>
    <w:p w:rsidR="00AE2DE5" w:rsidRDefault="00AE2DE5" w:rsidP="00AE2DE5">
      <w:pPr>
        <w:pStyle w:val="VIETA"/>
        <w:numPr>
          <w:ilvl w:val="0"/>
          <w:numId w:val="11"/>
        </w:numPr>
        <w:ind w:left="2098" w:hanging="357"/>
        <w:rPr>
          <w:rStyle w:val="hps"/>
        </w:rPr>
      </w:pPr>
      <w:r w:rsidRPr="00F80ED2">
        <w:rPr>
          <w:rStyle w:val="hps"/>
        </w:rPr>
        <w:t>Incluye vacaciones en los que se visitan dos o más países, siendo uno de ellos España</w:t>
      </w:r>
      <w:r>
        <w:rPr>
          <w:rStyle w:val="hps"/>
        </w:rPr>
        <w:t>.</w:t>
      </w:r>
    </w:p>
    <w:p w:rsidR="00AE2DE5" w:rsidRPr="00F80ED2" w:rsidRDefault="00AE2DE5" w:rsidP="00AE2DE5">
      <w:pPr>
        <w:pStyle w:val="VIETA"/>
        <w:ind w:firstLine="0"/>
        <w:rPr>
          <w:rStyle w:val="hps"/>
        </w:rPr>
      </w:pPr>
    </w:p>
    <w:p w:rsidR="00AE2DE5" w:rsidRPr="00F80ED2" w:rsidRDefault="00AE2DE5" w:rsidP="00AE2DE5">
      <w:pPr>
        <w:ind w:left="2127"/>
        <w:jc w:val="both"/>
        <w:rPr>
          <w:rStyle w:val="hps"/>
          <w:rFonts w:ascii="Arial" w:hAnsi="Arial" w:cs="Arial"/>
          <w:b/>
        </w:rPr>
      </w:pPr>
    </w:p>
    <w:p w:rsidR="00AE2DE5" w:rsidRPr="00F80ED2" w:rsidRDefault="00AE2DE5" w:rsidP="00AE2DE5">
      <w:pPr>
        <w:ind w:left="2127"/>
        <w:jc w:val="both"/>
        <w:rPr>
          <w:rFonts w:ascii="Arial" w:hAnsi="Arial" w:cs="Arial"/>
          <w:lang w:val="es-ES_tradnl"/>
        </w:rPr>
      </w:pPr>
      <w:r w:rsidRPr="00F80ED2">
        <w:rPr>
          <w:rFonts w:ascii="Arial" w:hAnsi="Arial" w:cs="Arial"/>
          <w:lang w:val="es-ES_tradnl"/>
        </w:rPr>
        <w:br w:type="page"/>
      </w:r>
    </w:p>
    <w:p w:rsidR="00AE2DE5" w:rsidRPr="00D27AAD" w:rsidRDefault="00AE2DE5" w:rsidP="00AE2DE5">
      <w:pPr>
        <w:ind w:left="2127" w:hanging="2127"/>
        <w:jc w:val="both"/>
        <w:rPr>
          <w:rFonts w:ascii="Arial" w:hAnsi="Arial" w:cs="Arial"/>
          <w:b/>
          <w:color w:val="000000"/>
        </w:rPr>
      </w:pPr>
      <w:r w:rsidRPr="00D27AAD">
        <w:rPr>
          <w:rFonts w:ascii="Arial" w:hAnsi="Arial" w:cs="Arial"/>
          <w:b/>
          <w:color w:val="000000"/>
          <w:u w:val="single"/>
        </w:rPr>
        <w:t>GRUPO 10.</w:t>
      </w:r>
      <w:r w:rsidRPr="00D27AAD">
        <w:rPr>
          <w:rFonts w:ascii="Arial" w:hAnsi="Arial" w:cs="Arial"/>
          <w:b/>
          <w:color w:val="000000"/>
          <w:u w:val="single"/>
        </w:rPr>
        <w:tab/>
        <w:t>ENSEÑANZA</w:t>
      </w:r>
    </w:p>
    <w:p w:rsidR="00AE2DE5" w:rsidRPr="00F80ED2" w:rsidRDefault="00AE2DE5" w:rsidP="00AE2DE5">
      <w:pPr>
        <w:ind w:left="2127" w:hanging="2127"/>
        <w:jc w:val="both"/>
        <w:rPr>
          <w:rFonts w:ascii="Arial" w:hAnsi="Arial" w:cs="Arial"/>
          <w:b/>
          <w:i/>
          <w:color w:val="000000"/>
        </w:rPr>
      </w:pP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rPr>
      </w:pPr>
      <w:r w:rsidRPr="007117FE">
        <w:rPr>
          <w:rFonts w:cs="Arial"/>
          <w:b w:val="0"/>
          <w:i w:val="0"/>
          <w:sz w:val="22"/>
          <w:szCs w:val="22"/>
          <w:u w:val="none"/>
        </w:rPr>
        <w:t xml:space="preserve">Esta clasificación de bienes y servicios educativos se ha realizado de acuerdo con la Clasificación Nacional de Educación vigente, en concreto en concordancia con la Clasificación de Programas en Niveles Educativos </w:t>
      </w:r>
      <w:r w:rsidRPr="007117FE">
        <w:rPr>
          <w:rFonts w:cs="Arial"/>
          <w:i w:val="0"/>
          <w:sz w:val="22"/>
          <w:szCs w:val="22"/>
          <w:u w:val="none"/>
        </w:rPr>
        <w:t>(CNED-P-2014)</w:t>
      </w:r>
      <w:r w:rsidRPr="007117FE">
        <w:rPr>
          <w:rFonts w:cs="Arial"/>
          <w:b w:val="0"/>
          <w:i w:val="0"/>
          <w:sz w:val="22"/>
          <w:szCs w:val="22"/>
          <w:u w:val="none"/>
        </w:rPr>
        <w:t>.</w:t>
      </w: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rPr>
      </w:pPr>
    </w:p>
    <w:p w:rsidR="00AE2DE5" w:rsidRDefault="00AE2DE5" w:rsidP="00AE2DE5">
      <w:pPr>
        <w:pStyle w:val="A1"/>
        <w:keepNext w:val="0"/>
        <w:keepLines w:val="0"/>
        <w:pageBreakBefore w:val="0"/>
        <w:tabs>
          <w:tab w:val="clear" w:pos="1757"/>
        </w:tabs>
        <w:ind w:left="2127" w:firstLine="0"/>
        <w:rPr>
          <w:rFonts w:cs="Arial"/>
          <w:b w:val="0"/>
          <w:sz w:val="22"/>
          <w:szCs w:val="22"/>
          <w:u w:val="none"/>
        </w:rPr>
      </w:pPr>
      <w:r w:rsidRPr="007117FE">
        <w:rPr>
          <w:rFonts w:cs="Arial"/>
          <w:i w:val="0"/>
          <w:sz w:val="22"/>
          <w:szCs w:val="22"/>
          <w:u w:val="none"/>
        </w:rPr>
        <w:t xml:space="preserve">En el caso de alumnos que están cursando enseñanzas regladas, si a su vez cursan </w:t>
      </w:r>
      <w:r w:rsidRPr="007117FE">
        <w:rPr>
          <w:rFonts w:cs="Arial"/>
          <w:i w:val="0"/>
          <w:sz w:val="22"/>
          <w:szCs w:val="22"/>
        </w:rPr>
        <w:t>enseñanzas no regladas</w:t>
      </w:r>
      <w:r w:rsidRPr="007117FE">
        <w:rPr>
          <w:rFonts w:cs="Arial"/>
          <w:i w:val="0"/>
          <w:sz w:val="22"/>
          <w:szCs w:val="22"/>
          <w:u w:val="none"/>
        </w:rPr>
        <w:t xml:space="preserve"> fuera del centro relacionadas con su educación formal, estas últimas van en códigos diferenciados a 5 dígitos pero englobados a 4 dígitos en el nivel que corresponda. </w:t>
      </w:r>
      <w:r w:rsidRPr="007117FE">
        <w:rPr>
          <w:rFonts w:cs="Arial"/>
          <w:b w:val="0"/>
          <w:i w:val="0"/>
          <w:sz w:val="22"/>
          <w:szCs w:val="22"/>
          <w:u w:val="none"/>
        </w:rPr>
        <w:t xml:space="preserve">Así, los pagos a un profesor particular para apoyo de matemáticas de un alumno de primaria irían al código </w:t>
      </w:r>
      <w:r w:rsidRPr="007117FE">
        <w:rPr>
          <w:rFonts w:cs="Arial"/>
          <w:b w:val="0"/>
          <w:sz w:val="22"/>
          <w:szCs w:val="22"/>
          <w:u w:val="none"/>
        </w:rPr>
        <w:t xml:space="preserve">10.1.2.2 Enseñanzas no regladas relacionadas con la Educación Primaria, </w:t>
      </w:r>
      <w:r w:rsidRPr="007117FE">
        <w:rPr>
          <w:rFonts w:cs="Arial"/>
          <w:b w:val="0"/>
          <w:i w:val="0"/>
          <w:sz w:val="22"/>
          <w:szCs w:val="22"/>
          <w:u w:val="none"/>
        </w:rPr>
        <w:t xml:space="preserve">código que se engloba dentro del código a 4 dígitos </w:t>
      </w:r>
      <w:r w:rsidRPr="007117FE">
        <w:rPr>
          <w:rFonts w:cs="Arial"/>
          <w:b w:val="0"/>
          <w:sz w:val="22"/>
          <w:szCs w:val="22"/>
          <w:u w:val="none"/>
        </w:rPr>
        <w:t>10.1.2</w:t>
      </w:r>
      <w:r w:rsidRPr="007117FE">
        <w:rPr>
          <w:rFonts w:cs="Arial"/>
          <w:b w:val="0"/>
          <w:i w:val="0"/>
          <w:sz w:val="22"/>
          <w:szCs w:val="22"/>
          <w:u w:val="none"/>
        </w:rPr>
        <w:t xml:space="preserve"> </w:t>
      </w:r>
      <w:r w:rsidRPr="007117FE">
        <w:rPr>
          <w:rFonts w:cs="Arial"/>
          <w:b w:val="0"/>
          <w:sz w:val="22"/>
          <w:szCs w:val="22"/>
          <w:u w:val="none"/>
        </w:rPr>
        <w:t>Educación Primaria</w:t>
      </w:r>
      <w:r>
        <w:rPr>
          <w:rFonts w:cs="Arial"/>
          <w:b w:val="0"/>
          <w:sz w:val="22"/>
          <w:szCs w:val="22"/>
          <w:u w:val="none"/>
        </w:rPr>
        <w:t>.</w:t>
      </w: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rPr>
      </w:pPr>
      <w:r w:rsidRPr="007117FE">
        <w:rPr>
          <w:rFonts w:cs="Arial"/>
          <w:b w:val="0"/>
          <w:i w:val="0"/>
          <w:sz w:val="22"/>
          <w:szCs w:val="22"/>
          <w:u w:val="none"/>
        </w:rPr>
        <w:t xml:space="preserve">Las clases de </w:t>
      </w:r>
      <w:r w:rsidRPr="007117FE">
        <w:rPr>
          <w:rFonts w:cs="Arial"/>
          <w:i w:val="0"/>
          <w:sz w:val="22"/>
          <w:szCs w:val="22"/>
          <w:u w:val="none"/>
        </w:rPr>
        <w:t xml:space="preserve">idiomas </w:t>
      </w:r>
      <w:r w:rsidRPr="007117FE">
        <w:rPr>
          <w:rFonts w:cs="Arial"/>
          <w:b w:val="0"/>
          <w:i w:val="0"/>
          <w:sz w:val="22"/>
          <w:szCs w:val="22"/>
          <w:u w:val="none"/>
        </w:rPr>
        <w:t>se consideran de apoyo a la educación formal.</w:t>
      </w: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rPr>
      </w:pP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rPr>
      </w:pPr>
      <w:r w:rsidRPr="007117FE">
        <w:rPr>
          <w:rFonts w:cs="Arial"/>
          <w:i w:val="0"/>
          <w:sz w:val="22"/>
          <w:szCs w:val="22"/>
          <w:u w:val="none"/>
        </w:rPr>
        <w:t xml:space="preserve">Las </w:t>
      </w:r>
      <w:r w:rsidRPr="007117FE">
        <w:rPr>
          <w:rFonts w:cs="Arial"/>
          <w:i w:val="0"/>
          <w:sz w:val="22"/>
          <w:szCs w:val="22"/>
        </w:rPr>
        <w:t>excursiones</w:t>
      </w:r>
      <w:r w:rsidRPr="007117FE">
        <w:rPr>
          <w:rFonts w:cs="Arial"/>
          <w:i w:val="0"/>
          <w:sz w:val="22"/>
          <w:szCs w:val="22"/>
          <w:u w:val="none"/>
        </w:rPr>
        <w:t xml:space="preserve">, los </w:t>
      </w:r>
      <w:r w:rsidRPr="007117FE">
        <w:rPr>
          <w:rFonts w:cs="Arial"/>
          <w:i w:val="0"/>
          <w:sz w:val="22"/>
          <w:szCs w:val="22"/>
        </w:rPr>
        <w:t>viajes en período lectivo</w:t>
      </w:r>
      <w:r w:rsidRPr="007117FE">
        <w:rPr>
          <w:rFonts w:cs="Arial"/>
          <w:i w:val="0"/>
          <w:sz w:val="22"/>
          <w:szCs w:val="22"/>
          <w:u w:val="none"/>
        </w:rPr>
        <w:t xml:space="preserve"> organizados por el centro educativo y las </w:t>
      </w:r>
      <w:r w:rsidRPr="007117FE">
        <w:rPr>
          <w:rFonts w:cs="Arial"/>
          <w:i w:val="0"/>
          <w:sz w:val="22"/>
          <w:szCs w:val="22"/>
        </w:rPr>
        <w:t>actividades extraescolares</w:t>
      </w:r>
      <w:r w:rsidRPr="007117FE">
        <w:rPr>
          <w:rFonts w:cs="Arial"/>
          <w:i w:val="0"/>
          <w:sz w:val="22"/>
          <w:szCs w:val="22"/>
          <w:u w:val="none"/>
        </w:rPr>
        <w:t xml:space="preserve"> en el centro educativo,</w:t>
      </w:r>
      <w:r w:rsidRPr="007117FE">
        <w:rPr>
          <w:rFonts w:cs="Arial"/>
          <w:b w:val="0"/>
          <w:i w:val="0"/>
          <w:sz w:val="22"/>
          <w:szCs w:val="22"/>
          <w:u w:val="none"/>
        </w:rPr>
        <w:t xml:space="preserve"> </w:t>
      </w:r>
      <w:r w:rsidRPr="007117FE">
        <w:rPr>
          <w:rFonts w:cs="Arial"/>
          <w:i w:val="0"/>
          <w:sz w:val="22"/>
          <w:szCs w:val="22"/>
          <w:u w:val="none"/>
        </w:rPr>
        <w:t>independientemente de la materia de la que se trate, se van a considerar dentro de la enseñanza reglada en el nivel que corresponda</w:t>
      </w:r>
      <w:r w:rsidRPr="007117FE">
        <w:rPr>
          <w:rFonts w:cs="Arial"/>
          <w:b w:val="0"/>
          <w:i w:val="0"/>
          <w:sz w:val="22"/>
          <w:szCs w:val="22"/>
          <w:u w:val="none"/>
        </w:rPr>
        <w:t>. Además, estas actividades extraescolares se refieren tanto a las gestionadas por el centro como a las gestionadas por la Asociación de Padres y Madres (AMPA).</w:t>
      </w:r>
    </w:p>
    <w:p w:rsidR="00AE2DE5" w:rsidRPr="007117FE" w:rsidRDefault="00AE2DE5" w:rsidP="00AE2DE5">
      <w:pPr>
        <w:pStyle w:val="A1"/>
        <w:keepNext w:val="0"/>
        <w:keepLines w:val="0"/>
        <w:pageBreakBefore w:val="0"/>
        <w:tabs>
          <w:tab w:val="clear" w:pos="1757"/>
        </w:tabs>
        <w:ind w:left="2127" w:firstLine="0"/>
        <w:rPr>
          <w:rFonts w:cs="Arial"/>
          <w:b w:val="0"/>
          <w:sz w:val="22"/>
          <w:szCs w:val="22"/>
          <w:u w:val="none"/>
        </w:rPr>
      </w:pPr>
      <w:r w:rsidRPr="007117FE">
        <w:rPr>
          <w:rFonts w:cs="Arial"/>
          <w:b w:val="0"/>
          <w:i w:val="0"/>
          <w:sz w:val="22"/>
          <w:szCs w:val="22"/>
          <w:u w:val="none"/>
        </w:rPr>
        <w:t xml:space="preserve">Las </w:t>
      </w:r>
      <w:r w:rsidRPr="007117FE">
        <w:rPr>
          <w:rFonts w:cs="Arial"/>
          <w:i w:val="0"/>
          <w:sz w:val="22"/>
          <w:szCs w:val="22"/>
          <w:u w:val="none"/>
        </w:rPr>
        <w:t>actividades extraescolares fuera del centro educativo</w:t>
      </w:r>
      <w:r w:rsidRPr="007117FE">
        <w:rPr>
          <w:rFonts w:cs="Arial"/>
          <w:b w:val="0"/>
          <w:i w:val="0"/>
          <w:sz w:val="22"/>
          <w:szCs w:val="22"/>
          <w:u w:val="none"/>
        </w:rPr>
        <w:t xml:space="preserve"> </w:t>
      </w:r>
      <w:r w:rsidRPr="007117FE">
        <w:rPr>
          <w:rFonts w:cs="Arial"/>
          <w:i w:val="0"/>
          <w:sz w:val="22"/>
          <w:szCs w:val="22"/>
          <w:u w:val="none"/>
        </w:rPr>
        <w:t>que quedan fuera del ámbito de la educación</w:t>
      </w:r>
      <w:r w:rsidRPr="007117FE">
        <w:rPr>
          <w:rFonts w:cs="Arial"/>
          <w:b w:val="0"/>
          <w:i w:val="0"/>
          <w:sz w:val="22"/>
          <w:szCs w:val="22"/>
          <w:u w:val="none"/>
        </w:rPr>
        <w:t xml:space="preserve"> (deportes, baile, </w:t>
      </w:r>
      <w:r>
        <w:rPr>
          <w:rFonts w:cs="Arial"/>
          <w:b w:val="0"/>
          <w:i w:val="0"/>
          <w:sz w:val="22"/>
          <w:szCs w:val="22"/>
          <w:u w:val="none"/>
        </w:rPr>
        <w:t xml:space="preserve">música, </w:t>
      </w:r>
      <w:r w:rsidRPr="007117FE">
        <w:rPr>
          <w:rFonts w:cs="Arial"/>
          <w:b w:val="0"/>
          <w:i w:val="0"/>
          <w:sz w:val="22"/>
          <w:szCs w:val="22"/>
          <w:u w:val="none"/>
        </w:rPr>
        <w:t xml:space="preserve">cerámica, etc.) se consideran servicios recreativos y deportivos (09.4.1.2) y, por tanto, se excluyen de este grupo. </w:t>
      </w: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lang w:val="es-ES"/>
        </w:rPr>
      </w:pPr>
    </w:p>
    <w:p w:rsidR="00AE2DE5" w:rsidRPr="007117FE" w:rsidRDefault="00AE2DE5" w:rsidP="00AE2DE5">
      <w:pPr>
        <w:pStyle w:val="A1"/>
        <w:keepNext w:val="0"/>
        <w:keepLines w:val="0"/>
        <w:pageBreakBefore w:val="0"/>
        <w:tabs>
          <w:tab w:val="clear" w:pos="1757"/>
        </w:tabs>
        <w:ind w:left="2127" w:firstLine="0"/>
        <w:rPr>
          <w:rFonts w:cs="Arial"/>
          <w:i w:val="0"/>
          <w:sz w:val="22"/>
          <w:szCs w:val="22"/>
          <w:u w:val="none"/>
        </w:rPr>
      </w:pPr>
      <w:r w:rsidRPr="007117FE">
        <w:rPr>
          <w:rFonts w:cs="Arial"/>
          <w:i w:val="0"/>
          <w:sz w:val="22"/>
          <w:szCs w:val="22"/>
          <w:u w:val="none"/>
        </w:rPr>
        <w:t xml:space="preserve">Los </w:t>
      </w:r>
      <w:r w:rsidRPr="007117FE">
        <w:rPr>
          <w:rFonts w:cs="Arial"/>
          <w:i w:val="0"/>
          <w:sz w:val="22"/>
          <w:szCs w:val="22"/>
        </w:rPr>
        <w:t>campamentos</w:t>
      </w:r>
      <w:r w:rsidRPr="007117FE">
        <w:rPr>
          <w:rFonts w:cs="Arial"/>
          <w:i w:val="0"/>
          <w:sz w:val="22"/>
          <w:szCs w:val="22"/>
          <w:u w:val="none"/>
        </w:rPr>
        <w:t xml:space="preserve"> urbanos en centros educativos </w:t>
      </w:r>
      <w:r w:rsidRPr="007117FE">
        <w:rPr>
          <w:rFonts w:cs="Arial"/>
          <w:b w:val="0"/>
          <w:i w:val="0"/>
          <w:sz w:val="22"/>
          <w:szCs w:val="22"/>
          <w:u w:val="none"/>
        </w:rPr>
        <w:t>se van a considerar dentro de la enseñanza reglada.</w:t>
      </w:r>
      <w:r w:rsidRPr="007117FE">
        <w:rPr>
          <w:rFonts w:cs="Arial"/>
          <w:i w:val="0"/>
          <w:sz w:val="22"/>
          <w:szCs w:val="22"/>
          <w:u w:val="none"/>
        </w:rPr>
        <w:t xml:space="preserve"> Los realizados fuera del centro educativo </w:t>
      </w:r>
      <w:r w:rsidRPr="007117FE">
        <w:rPr>
          <w:rFonts w:cs="Arial"/>
          <w:b w:val="0"/>
          <w:i w:val="0"/>
          <w:sz w:val="22"/>
          <w:szCs w:val="22"/>
          <w:u w:val="none"/>
        </w:rPr>
        <w:t>(ludotecas, centros culturales, etc.), irán al código de enseñanza no reglada del nivel que corresponda.</w:t>
      </w: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rPr>
      </w:pPr>
      <w:r w:rsidRPr="007117FE">
        <w:rPr>
          <w:rFonts w:cs="Arial"/>
          <w:i w:val="0"/>
          <w:sz w:val="22"/>
          <w:szCs w:val="22"/>
          <w:u w:val="none"/>
        </w:rPr>
        <w:t xml:space="preserve">Los campamentos de idiomas o los cursos de inmersión de idiomas </w:t>
      </w:r>
      <w:r w:rsidRPr="007117FE">
        <w:rPr>
          <w:rFonts w:cs="Arial"/>
          <w:b w:val="0"/>
          <w:i w:val="0"/>
          <w:sz w:val="22"/>
          <w:szCs w:val="22"/>
          <w:u w:val="none"/>
        </w:rPr>
        <w:t xml:space="preserve">irán al código de enseñanza no reglada en el nivel que corresponda, si el miembro del hogar está cursando enseñanzas regladas; si no las está cursando, se anotarán en el código </w:t>
      </w:r>
      <w:r w:rsidRPr="006D61CB">
        <w:rPr>
          <w:rFonts w:cs="Arial"/>
          <w:b w:val="0"/>
          <w:i w:val="0"/>
          <w:sz w:val="22"/>
          <w:szCs w:val="22"/>
          <w:u w:val="none"/>
        </w:rPr>
        <w:t>10.4.0.0 Educación no formal</w:t>
      </w:r>
      <w:r w:rsidRPr="007117FE">
        <w:rPr>
          <w:rFonts w:cs="Arial"/>
          <w:b w:val="0"/>
          <w:i w:val="0"/>
          <w:sz w:val="22"/>
          <w:szCs w:val="22"/>
          <w:u w:val="none"/>
        </w:rPr>
        <w:t>.</w:t>
      </w: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rPr>
      </w:pPr>
      <w:r w:rsidRPr="007117FE">
        <w:rPr>
          <w:rFonts w:cs="Arial"/>
          <w:b w:val="0"/>
          <w:i w:val="0"/>
          <w:sz w:val="22"/>
          <w:szCs w:val="22"/>
          <w:u w:val="none"/>
        </w:rPr>
        <w:t xml:space="preserve">El resto de campamentos (de música, </w:t>
      </w:r>
      <w:r>
        <w:rPr>
          <w:rFonts w:cs="Arial"/>
          <w:b w:val="0"/>
          <w:i w:val="0"/>
          <w:sz w:val="22"/>
          <w:szCs w:val="22"/>
          <w:u w:val="none"/>
        </w:rPr>
        <w:t>de ocio o deportivos</w:t>
      </w:r>
      <w:r w:rsidRPr="007117FE">
        <w:rPr>
          <w:rFonts w:cs="Arial"/>
          <w:b w:val="0"/>
          <w:i w:val="0"/>
          <w:sz w:val="22"/>
          <w:szCs w:val="22"/>
          <w:u w:val="none"/>
        </w:rPr>
        <w:t>) no se incluyen en este grupo</w:t>
      </w:r>
      <w:r>
        <w:rPr>
          <w:rFonts w:cs="Arial"/>
          <w:b w:val="0"/>
          <w:i w:val="0"/>
          <w:sz w:val="22"/>
          <w:szCs w:val="22"/>
          <w:u w:val="none"/>
        </w:rPr>
        <w:t>.</w:t>
      </w:r>
      <w:r w:rsidRPr="007117FE">
        <w:rPr>
          <w:rFonts w:cs="Arial"/>
          <w:b w:val="0"/>
          <w:i w:val="0"/>
          <w:sz w:val="22"/>
          <w:szCs w:val="22"/>
          <w:u w:val="none"/>
        </w:rPr>
        <w:t xml:space="preserve"> Se considerar</w:t>
      </w:r>
      <w:r>
        <w:rPr>
          <w:rFonts w:cs="Arial"/>
          <w:b w:val="0"/>
          <w:i w:val="0"/>
          <w:sz w:val="22"/>
          <w:szCs w:val="22"/>
          <w:u w:val="none"/>
        </w:rPr>
        <w:t>án paquetes turísticos (09.6.0)</w:t>
      </w:r>
      <w:r w:rsidRPr="007117FE">
        <w:rPr>
          <w:rFonts w:cs="Arial"/>
          <w:b w:val="0"/>
          <w:i w:val="0"/>
          <w:sz w:val="22"/>
          <w:szCs w:val="22"/>
          <w:u w:val="none"/>
        </w:rPr>
        <w:t xml:space="preserve"> si no se puede desglosar el gasto</w:t>
      </w:r>
      <w:r w:rsidRPr="007117FE">
        <w:rPr>
          <w:b w:val="0"/>
          <w:i w:val="0"/>
          <w:sz w:val="22"/>
          <w:szCs w:val="22"/>
          <w:u w:val="none"/>
        </w:rPr>
        <w:t>; en el caso de que se pueda desglosar: el transporte iría al grupo 7, el alojamiento y manutención al 11.2.0.</w:t>
      </w:r>
      <w:r>
        <w:rPr>
          <w:b w:val="0"/>
          <w:i w:val="0"/>
          <w:sz w:val="22"/>
          <w:szCs w:val="22"/>
          <w:u w:val="none"/>
        </w:rPr>
        <w:t>2</w:t>
      </w:r>
      <w:r w:rsidRPr="007117FE">
        <w:rPr>
          <w:b w:val="0"/>
          <w:i w:val="0"/>
          <w:sz w:val="22"/>
          <w:szCs w:val="22"/>
          <w:u w:val="none"/>
        </w:rPr>
        <w:t>, y las actividades deportivas y recreativas al 09.4.1.2.</w:t>
      </w:r>
    </w:p>
    <w:p w:rsidR="00AE2DE5" w:rsidRPr="007117FE" w:rsidRDefault="00AE2DE5" w:rsidP="00AE2DE5">
      <w:pPr>
        <w:pStyle w:val="A1"/>
        <w:keepNext w:val="0"/>
        <w:keepLines w:val="0"/>
        <w:pageBreakBefore w:val="0"/>
        <w:tabs>
          <w:tab w:val="clear" w:pos="1757"/>
        </w:tabs>
        <w:ind w:left="2127" w:firstLine="0"/>
        <w:rPr>
          <w:rFonts w:cs="Arial"/>
          <w:b w:val="0"/>
          <w:i w:val="0"/>
          <w:sz w:val="22"/>
          <w:szCs w:val="22"/>
          <w:u w:val="none"/>
        </w:rPr>
      </w:pPr>
    </w:p>
    <w:p w:rsidR="00AE2DE5" w:rsidRPr="007117FE" w:rsidRDefault="00AE2DE5" w:rsidP="00AE2DE5">
      <w:pPr>
        <w:pStyle w:val="A1"/>
        <w:keepNext w:val="0"/>
        <w:keepLines w:val="0"/>
        <w:pageBreakBefore w:val="0"/>
        <w:tabs>
          <w:tab w:val="clear" w:pos="1757"/>
        </w:tabs>
        <w:ind w:left="2127" w:firstLine="0"/>
        <w:rPr>
          <w:rFonts w:cs="Arial"/>
          <w:b w:val="0"/>
          <w:sz w:val="22"/>
          <w:szCs w:val="22"/>
          <w:u w:val="none"/>
        </w:rPr>
      </w:pPr>
      <w:r w:rsidRPr="007117FE">
        <w:rPr>
          <w:rFonts w:cs="Arial"/>
          <w:b w:val="0"/>
          <w:i w:val="0"/>
          <w:sz w:val="22"/>
          <w:szCs w:val="22"/>
          <w:u w:val="none"/>
        </w:rPr>
        <w:t>Se incluyen aquí los servicios educativos exclusivamente. No se tiene en cuenta los gastos de material escolar como libros, manuales… (subgrupo 09.5.1), artículos de papelería (09.5.4.1) o servicios complementarios de la enseñanza, tales como los seguros escolares (12.5.3.0), transporte (subgrupo 07.3), servicios de alojamiento en residencias universitarias, colegios, etc. para cualquier nivel de enseñanza (11.2.0.3), servicios en comedores escolares y universitarios (11.1.2.2)</w:t>
      </w:r>
      <w:r>
        <w:rPr>
          <w:rFonts w:cs="Arial"/>
          <w:b w:val="0"/>
          <w:i w:val="0"/>
          <w:sz w:val="22"/>
          <w:szCs w:val="22"/>
          <w:u w:val="none"/>
        </w:rPr>
        <w:t xml:space="preserve"> y</w:t>
      </w:r>
      <w:r w:rsidRPr="007117FE">
        <w:rPr>
          <w:rFonts w:cs="Arial"/>
          <w:b w:val="0"/>
          <w:i w:val="0"/>
          <w:sz w:val="22"/>
          <w:szCs w:val="22"/>
          <w:u w:val="none"/>
        </w:rPr>
        <w:t xml:space="preserve"> uniformes  escolares (grupo 03)</w:t>
      </w:r>
      <w:r>
        <w:rPr>
          <w:rFonts w:cs="Arial"/>
          <w:b w:val="0"/>
          <w:i w:val="0"/>
          <w:sz w:val="22"/>
          <w:szCs w:val="22"/>
          <w:u w:val="none"/>
        </w:rPr>
        <w:t>.</w:t>
      </w:r>
    </w:p>
    <w:p w:rsidR="00AE2DE5" w:rsidRDefault="00AE2DE5" w:rsidP="00AE2DE5">
      <w:pPr>
        <w:pStyle w:val="A1"/>
        <w:keepNext w:val="0"/>
        <w:keepLines w:val="0"/>
        <w:pageBreakBefore w:val="0"/>
        <w:tabs>
          <w:tab w:val="clear" w:pos="1757"/>
        </w:tabs>
        <w:ind w:left="2127" w:firstLine="0"/>
        <w:rPr>
          <w:rFonts w:cs="Arial"/>
          <w:b w:val="0"/>
          <w:color w:val="000000"/>
          <w:sz w:val="22"/>
          <w:szCs w:val="22"/>
          <w:u w:val="none"/>
        </w:rPr>
      </w:pPr>
    </w:p>
    <w:p w:rsidR="00AE2DE5" w:rsidRDefault="00AE2DE5" w:rsidP="00AE2DE5">
      <w:pPr>
        <w:pStyle w:val="A1"/>
        <w:keepNext w:val="0"/>
        <w:keepLines w:val="0"/>
        <w:pageBreakBefore w:val="0"/>
        <w:ind w:left="2127" w:firstLine="0"/>
        <w:rPr>
          <w:rFonts w:cs="Arial"/>
          <w:b w:val="0"/>
          <w:i w:val="0"/>
          <w:color w:val="000000"/>
          <w:sz w:val="22"/>
          <w:szCs w:val="22"/>
          <w:u w:val="none"/>
        </w:rPr>
      </w:pPr>
    </w:p>
    <w:p w:rsidR="00AE2DE5" w:rsidRPr="00F80ED2" w:rsidRDefault="00AE2DE5" w:rsidP="00AE2DE5">
      <w:pPr>
        <w:pStyle w:val="A1"/>
        <w:keepNext w:val="0"/>
        <w:keepLines w:val="0"/>
        <w:pageBreakBefore w:val="0"/>
        <w:ind w:left="2127" w:firstLine="0"/>
        <w:rPr>
          <w:rFonts w:cs="Arial"/>
          <w:b w:val="0"/>
          <w:i w:val="0"/>
          <w:color w:val="000000"/>
          <w:sz w:val="22"/>
          <w:szCs w:val="22"/>
          <w:u w:val="none"/>
        </w:rPr>
      </w:pP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10.1</w:t>
      </w:r>
      <w:r>
        <w:rPr>
          <w:rFonts w:cs="Arial"/>
          <w:color w:val="000000"/>
          <w:sz w:val="22"/>
          <w:szCs w:val="22"/>
        </w:rPr>
        <w:tab/>
      </w:r>
      <w:r w:rsidRPr="00F80ED2">
        <w:rPr>
          <w:rFonts w:cs="Arial"/>
          <w:color w:val="000000"/>
          <w:sz w:val="22"/>
          <w:szCs w:val="22"/>
        </w:rPr>
        <w:t>EDUCACIÓN INFANTIL Y PRIMA</w:t>
      </w:r>
      <w:r>
        <w:rPr>
          <w:rFonts w:cs="Arial"/>
          <w:color w:val="000000"/>
          <w:sz w:val="22"/>
          <w:szCs w:val="22"/>
        </w:rPr>
        <w:t xml:space="preserve">RIA </w:t>
      </w:r>
    </w:p>
    <w:p w:rsidR="00AE2DE5" w:rsidRDefault="00AE2DE5" w:rsidP="00AE2DE5">
      <w:pPr>
        <w:pStyle w:val="A2"/>
        <w:keepNext w:val="0"/>
        <w:keepLines w:val="0"/>
        <w:tabs>
          <w:tab w:val="clear" w:pos="993"/>
          <w:tab w:val="clear" w:pos="1757"/>
        </w:tabs>
        <w:spacing w:before="0" w:after="240"/>
        <w:ind w:left="2126" w:firstLine="0"/>
        <w:rPr>
          <w:rFonts w:cs="Arial"/>
          <w:color w:val="000000"/>
          <w:sz w:val="22"/>
          <w:szCs w:val="22"/>
        </w:rPr>
      </w:pPr>
      <w:r>
        <w:rPr>
          <w:rFonts w:cs="Arial"/>
          <w:color w:val="000000"/>
          <w:sz w:val="22"/>
          <w:szCs w:val="22"/>
        </w:rPr>
        <w:t>(NIVELES 0 Y 1 CNED-P-2014)</w:t>
      </w:r>
    </w:p>
    <w:p w:rsidR="00AE2DE5" w:rsidRPr="005378F5" w:rsidRDefault="00AE2DE5" w:rsidP="00AE2DE5">
      <w:pPr>
        <w:pStyle w:val="VIETA"/>
        <w:ind w:firstLine="0"/>
      </w:pPr>
      <w:r>
        <w:t xml:space="preserve">Se incluyen en este epígrafe, en los códigos correspondientes a </w:t>
      </w:r>
      <w:r w:rsidRPr="003A73D7">
        <w:rPr>
          <w:u w:val="single"/>
        </w:rPr>
        <w:t>enseñanzas regladas</w:t>
      </w:r>
      <w:r>
        <w:t>, los p</w:t>
      </w:r>
      <w:r w:rsidRPr="005378F5">
        <w:t xml:space="preserve">agos a centros </w:t>
      </w:r>
      <w:r>
        <w:t>de Educación Infantil y Primaria</w:t>
      </w:r>
      <w:r w:rsidRPr="005378F5">
        <w:t xml:space="preserve">, independientemente de que el servicio sea prestado por una Administración Pública o por una entidad privada y de que el centro esté autorizado o no por la Administración Educativa (por tanto, </w:t>
      </w:r>
      <w:r w:rsidRPr="005378F5">
        <w:rPr>
          <w:b/>
        </w:rPr>
        <w:t>incluye guarderías</w:t>
      </w:r>
      <w:r>
        <w:t>).</w:t>
      </w:r>
    </w:p>
    <w:p w:rsidR="00AE2DE5" w:rsidRPr="00F80ED2" w:rsidRDefault="00AE2DE5" w:rsidP="00AE2DE5">
      <w:pPr>
        <w:spacing w:before="120" w:after="120"/>
        <w:ind w:left="2126"/>
        <w:jc w:val="both"/>
        <w:outlineLvl w:val="0"/>
        <w:rPr>
          <w:rFonts w:ascii="Arial" w:hAnsi="Arial" w:cs="Arial"/>
          <w:color w:val="000000"/>
        </w:rPr>
      </w:pPr>
      <w:r w:rsidRPr="00F80ED2">
        <w:rPr>
          <w:rFonts w:ascii="Arial" w:hAnsi="Arial" w:cs="Arial"/>
          <w:color w:val="000000"/>
        </w:rPr>
        <w:t>Se consideran los pagos realizados a dichos</w:t>
      </w:r>
      <w:r>
        <w:rPr>
          <w:rFonts w:ascii="Arial" w:hAnsi="Arial" w:cs="Arial"/>
          <w:color w:val="000000"/>
        </w:rPr>
        <w:t xml:space="preserve"> centros por los siguientes </w:t>
      </w:r>
      <w:r w:rsidRPr="00F80ED2">
        <w:rPr>
          <w:rFonts w:ascii="Arial" w:hAnsi="Arial" w:cs="Arial"/>
          <w:color w:val="000000"/>
        </w:rPr>
        <w:t>servicios:</w:t>
      </w:r>
    </w:p>
    <w:p w:rsidR="00AE2DE5" w:rsidRPr="00F80ED2" w:rsidRDefault="00AE2DE5" w:rsidP="00AE2DE5">
      <w:pPr>
        <w:keepLines/>
        <w:numPr>
          <w:ilvl w:val="3"/>
          <w:numId w:val="78"/>
        </w:numPr>
        <w:ind w:left="2625" w:hanging="357"/>
        <w:jc w:val="both"/>
        <w:outlineLvl w:val="0"/>
        <w:rPr>
          <w:rFonts w:ascii="Arial" w:hAnsi="Arial" w:cs="Arial"/>
          <w:color w:val="000000"/>
        </w:rPr>
      </w:pPr>
      <w:r w:rsidRPr="00F80ED2">
        <w:rPr>
          <w:rFonts w:ascii="Arial" w:hAnsi="Arial" w:cs="Arial"/>
          <w:color w:val="000000"/>
        </w:rPr>
        <w:t>Servicios de enseñanza y de guardería.</w:t>
      </w:r>
    </w:p>
    <w:p w:rsidR="00AE2DE5" w:rsidRDefault="00AE2DE5" w:rsidP="00AE2DE5">
      <w:pPr>
        <w:keepLines/>
        <w:numPr>
          <w:ilvl w:val="3"/>
          <w:numId w:val="78"/>
        </w:numPr>
        <w:ind w:left="2625" w:hanging="357"/>
        <w:jc w:val="both"/>
        <w:outlineLvl w:val="0"/>
        <w:rPr>
          <w:rFonts w:ascii="Arial" w:hAnsi="Arial" w:cs="Arial"/>
          <w:color w:val="000000"/>
        </w:rPr>
      </w:pPr>
      <w:r w:rsidRPr="00F80ED2">
        <w:rPr>
          <w:rFonts w:ascii="Arial" w:hAnsi="Arial" w:cs="Arial"/>
          <w:color w:val="000000"/>
        </w:rPr>
        <w:t xml:space="preserve">Actividades extraescolares (idiomas, piscina, </w:t>
      </w:r>
      <w:r>
        <w:rPr>
          <w:rFonts w:ascii="Arial" w:hAnsi="Arial" w:cs="Arial"/>
          <w:color w:val="000000"/>
        </w:rPr>
        <w:t xml:space="preserve">pedagogía, matemáticas, métodos de estudio, </w:t>
      </w:r>
      <w:r w:rsidRPr="00F80ED2">
        <w:rPr>
          <w:rFonts w:ascii="Arial" w:hAnsi="Arial" w:cs="Arial"/>
          <w:color w:val="000000"/>
        </w:rPr>
        <w:t>etc.) prestadas por el centro (</w:t>
      </w:r>
      <w:r>
        <w:rPr>
          <w:rFonts w:ascii="Arial" w:hAnsi="Arial" w:cs="Arial"/>
          <w:color w:val="000000"/>
        </w:rPr>
        <w:t>p. ej.:</w:t>
      </w:r>
      <w:r w:rsidRPr="00F80ED2">
        <w:rPr>
          <w:rFonts w:ascii="Arial" w:hAnsi="Arial" w:cs="Arial"/>
          <w:color w:val="000000"/>
        </w:rPr>
        <w:t xml:space="preserve"> una actividad de piscina organizada por la guardería pero que se lleva a cabo en una piscina fuera del centro se incluiría también en este código).</w:t>
      </w:r>
    </w:p>
    <w:p w:rsidR="00AE2DE5" w:rsidRPr="00B37DA1" w:rsidRDefault="00AE2DE5" w:rsidP="00AE2DE5">
      <w:pPr>
        <w:pStyle w:val="VIETA"/>
        <w:numPr>
          <w:ilvl w:val="0"/>
          <w:numId w:val="100"/>
        </w:numPr>
        <w:ind w:left="2625" w:hanging="357"/>
      </w:pPr>
      <w:r w:rsidRPr="00B37DA1">
        <w:t>Excursiones de uno o varios días o viajes en período lectivo, organizados por el centro educativo (visitas a ciudades, museos, granjas escuela…).</w:t>
      </w:r>
    </w:p>
    <w:p w:rsidR="00AE2DE5" w:rsidRPr="00B37DA1" w:rsidRDefault="00AE2DE5" w:rsidP="00AE2DE5">
      <w:pPr>
        <w:pStyle w:val="VIETA"/>
        <w:numPr>
          <w:ilvl w:val="0"/>
          <w:numId w:val="100"/>
        </w:numPr>
        <w:ind w:left="2625" w:hanging="357"/>
      </w:pPr>
      <w:r w:rsidRPr="00B37DA1">
        <w:t xml:space="preserve">Campamentos urbanos (se duerme en el hogar) en </w:t>
      </w:r>
      <w:r>
        <w:t>el</w:t>
      </w:r>
      <w:r w:rsidRPr="00B37DA1">
        <w:t xml:space="preserve"> centro educativo.</w:t>
      </w:r>
    </w:p>
    <w:p w:rsidR="00AE2DE5" w:rsidRDefault="00AE2DE5" w:rsidP="00AE2DE5">
      <w:pPr>
        <w:keepLines/>
        <w:ind w:left="2268"/>
        <w:jc w:val="both"/>
        <w:outlineLvl w:val="0"/>
        <w:rPr>
          <w:rFonts w:ascii="Arial" w:hAnsi="Arial" w:cs="Arial"/>
          <w:color w:val="000000"/>
        </w:rPr>
      </w:pPr>
    </w:p>
    <w:p w:rsidR="00AE2DE5" w:rsidRDefault="00AE2DE5" w:rsidP="00AE2DE5">
      <w:pPr>
        <w:pStyle w:val="VIETA"/>
        <w:spacing w:after="120"/>
        <w:ind w:firstLine="0"/>
        <w:rPr>
          <w:color w:val="000000"/>
        </w:rPr>
      </w:pPr>
      <w:r>
        <w:rPr>
          <w:color w:val="000000"/>
        </w:rPr>
        <w:t xml:space="preserve">También se incluyen en este epígrafe, en los códigos correspondientes a </w:t>
      </w:r>
      <w:r w:rsidRPr="003A73D7">
        <w:rPr>
          <w:color w:val="000000"/>
          <w:u w:val="single"/>
        </w:rPr>
        <w:t>enseñanzas no regladas</w:t>
      </w:r>
      <w:r>
        <w:rPr>
          <w:color w:val="000000"/>
        </w:rPr>
        <w:t>:</w:t>
      </w:r>
    </w:p>
    <w:p w:rsidR="00AE2DE5" w:rsidRPr="007217BE" w:rsidRDefault="00AE2DE5" w:rsidP="00AE2DE5">
      <w:pPr>
        <w:pStyle w:val="VIETA"/>
        <w:numPr>
          <w:ilvl w:val="0"/>
          <w:numId w:val="102"/>
        </w:numPr>
        <w:ind w:left="2625" w:hanging="357"/>
        <w:rPr>
          <w:i/>
        </w:rPr>
      </w:pPr>
      <w:r>
        <w:t>Los p</w:t>
      </w:r>
      <w:r w:rsidRPr="00F80ED2">
        <w:t>agos a academias, profesores particulares,</w:t>
      </w:r>
      <w:r>
        <w:t xml:space="preserve"> pedagogos,</w:t>
      </w:r>
      <w:r w:rsidRPr="00F80ED2">
        <w:t xml:space="preserve"> etc. en concepto de apoyo a la educación para </w:t>
      </w:r>
      <w:r>
        <w:t>estudiantes de Educación Infantil o Primaria.</w:t>
      </w:r>
    </w:p>
    <w:p w:rsidR="00AE2DE5" w:rsidRPr="007217BE" w:rsidRDefault="00AE2DE5" w:rsidP="00AE2DE5">
      <w:pPr>
        <w:pStyle w:val="VIETA"/>
        <w:numPr>
          <w:ilvl w:val="0"/>
          <w:numId w:val="102"/>
        </w:numPr>
        <w:ind w:left="2625" w:hanging="357"/>
      </w:pPr>
      <w:r w:rsidRPr="007217BE">
        <w:t>Campamentos urbanos (se duerme en el hogar) fuera de un centro educativo (ludotecas, centros culturales, etc.)</w:t>
      </w:r>
      <w:r>
        <w:t xml:space="preserve">, </w:t>
      </w:r>
      <w:r w:rsidRPr="00F80ED2">
        <w:t xml:space="preserve">para niños </w:t>
      </w:r>
      <w:r>
        <w:t>que cursan Educación Infantil o Primaria.</w:t>
      </w:r>
    </w:p>
    <w:p w:rsidR="00AE2DE5" w:rsidRPr="00574878" w:rsidRDefault="00AE2DE5" w:rsidP="00AE2DE5">
      <w:pPr>
        <w:pStyle w:val="VIETA"/>
        <w:numPr>
          <w:ilvl w:val="0"/>
          <w:numId w:val="102"/>
        </w:numPr>
        <w:ind w:left="2625" w:hanging="357"/>
        <w:rPr>
          <w:i/>
        </w:rPr>
      </w:pPr>
      <w:r w:rsidRPr="007217BE">
        <w:rPr>
          <w:rStyle w:val="hps"/>
        </w:rPr>
        <w:t>Campamentos de idiomas y cursos de inmersión de idiomas</w:t>
      </w:r>
      <w:r>
        <w:rPr>
          <w:rStyle w:val="hps"/>
        </w:rPr>
        <w:t xml:space="preserve">, </w:t>
      </w:r>
      <w:r w:rsidRPr="00F80ED2">
        <w:t xml:space="preserve">para </w:t>
      </w:r>
      <w:r>
        <w:t xml:space="preserve">estudiantes de Edcuación Infantil o Primaria, </w:t>
      </w:r>
      <w:r w:rsidRPr="007217BE">
        <w:rPr>
          <w:rStyle w:val="hps"/>
        </w:rPr>
        <w:t xml:space="preserve">que llevan incorporado la enseñanza, el alojamiento y/o el transporte en un único paquete. Si se pueden desglosar los gastos, </w:t>
      </w:r>
      <w:r>
        <w:rPr>
          <w:rStyle w:val="hps"/>
        </w:rPr>
        <w:t xml:space="preserve">en este epígrafe </w:t>
      </w:r>
      <w:r w:rsidRPr="007217BE">
        <w:rPr>
          <w:rStyle w:val="hps"/>
        </w:rPr>
        <w:t>se anotaría únicamente lo correspondiente a la enseñanza de idiomas.</w:t>
      </w:r>
    </w:p>
    <w:p w:rsidR="00AE2DE5" w:rsidRPr="00F80ED2" w:rsidRDefault="00AE2DE5" w:rsidP="00AE2DE5">
      <w:pPr>
        <w:keepLines/>
        <w:ind w:left="2127"/>
        <w:jc w:val="both"/>
        <w:outlineLvl w:val="0"/>
        <w:rPr>
          <w:rFonts w:ascii="Arial" w:hAnsi="Arial" w:cs="Arial"/>
          <w:color w:val="000000"/>
        </w:rPr>
      </w:pPr>
    </w:p>
    <w:p w:rsidR="00AE2DE5" w:rsidRPr="00F80ED2" w:rsidRDefault="00AE2DE5" w:rsidP="00AE2DE5">
      <w:pPr>
        <w:spacing w:after="120"/>
        <w:ind w:left="2126"/>
        <w:jc w:val="both"/>
        <w:outlineLvl w:val="0"/>
        <w:rPr>
          <w:rFonts w:ascii="Arial" w:hAnsi="Arial" w:cs="Arial"/>
          <w:color w:val="000000"/>
        </w:rPr>
      </w:pPr>
      <w:r w:rsidRPr="00F80ED2">
        <w:rPr>
          <w:rFonts w:ascii="Arial" w:hAnsi="Arial" w:cs="Arial"/>
          <w:color w:val="000000"/>
        </w:rPr>
        <w:t>Los pagos pueden realizarse en concepto de:</w:t>
      </w:r>
    </w:p>
    <w:p w:rsidR="00AE2DE5" w:rsidRPr="00F80ED2" w:rsidRDefault="00AE2DE5" w:rsidP="00AE2DE5">
      <w:pPr>
        <w:keepLines/>
        <w:numPr>
          <w:ilvl w:val="0"/>
          <w:numId w:val="79"/>
        </w:numPr>
        <w:tabs>
          <w:tab w:val="left" w:pos="1758"/>
        </w:tabs>
        <w:ind w:left="2625" w:hanging="357"/>
        <w:jc w:val="both"/>
        <w:rPr>
          <w:rFonts w:ascii="Arial" w:hAnsi="Arial" w:cs="Arial"/>
          <w:color w:val="000000"/>
        </w:rPr>
      </w:pPr>
      <w:r w:rsidRPr="00F80ED2">
        <w:rPr>
          <w:rFonts w:ascii="Arial" w:hAnsi="Arial" w:cs="Arial"/>
          <w:color w:val="000000"/>
        </w:rPr>
        <w:t>Matrícula, pagos por inscripción y cualquier otro pago que se realice de forma no periódica al centro, siempre que no exista la posibilidad de ser recuperados en una posterior devolución (así, los pagos por reserva de plaza o similares que posteriormente se deduzcan del recibo regular se anotarán junto con este recibo).</w:t>
      </w:r>
    </w:p>
    <w:p w:rsidR="00AE2DE5" w:rsidRPr="00F80ED2" w:rsidRDefault="00AE2DE5" w:rsidP="00AE2DE5">
      <w:pPr>
        <w:keepLines/>
        <w:numPr>
          <w:ilvl w:val="0"/>
          <w:numId w:val="79"/>
        </w:numPr>
        <w:tabs>
          <w:tab w:val="left" w:pos="1758"/>
        </w:tabs>
        <w:ind w:left="2625" w:hanging="357"/>
        <w:jc w:val="both"/>
        <w:rPr>
          <w:rFonts w:ascii="Arial" w:hAnsi="Arial" w:cs="Arial"/>
          <w:color w:val="000000"/>
        </w:rPr>
      </w:pPr>
      <w:r w:rsidRPr="00F80ED2">
        <w:rPr>
          <w:rFonts w:ascii="Arial" w:hAnsi="Arial" w:cs="Arial"/>
          <w:color w:val="000000"/>
        </w:rPr>
        <w:t>Pagos regulares por los servicios especificados.</w:t>
      </w:r>
    </w:p>
    <w:p w:rsidR="00AE2DE5" w:rsidRPr="00F80ED2" w:rsidRDefault="00AE2DE5" w:rsidP="00AE2DE5">
      <w:pPr>
        <w:tabs>
          <w:tab w:val="left" w:pos="1758"/>
        </w:tabs>
        <w:ind w:left="2127"/>
        <w:jc w:val="both"/>
        <w:outlineLvl w:val="0"/>
        <w:rPr>
          <w:rFonts w:ascii="Arial" w:hAnsi="Arial" w:cs="Arial"/>
          <w:color w:val="000000"/>
          <w:u w:val="single"/>
        </w:rPr>
      </w:pPr>
    </w:p>
    <w:p w:rsidR="00AE2DE5" w:rsidRPr="00F80ED2" w:rsidRDefault="00AE2DE5" w:rsidP="00AE2DE5">
      <w:pPr>
        <w:pStyle w:val="Excluye"/>
      </w:pPr>
      <w:r w:rsidRPr="00F80ED2">
        <w:t>Excluye:</w:t>
      </w:r>
    </w:p>
    <w:p w:rsidR="00AE2DE5" w:rsidRPr="008A6F5E" w:rsidRDefault="00AE2DE5" w:rsidP="00AE2DE5">
      <w:pPr>
        <w:pStyle w:val="VIETA"/>
        <w:numPr>
          <w:ilvl w:val="0"/>
          <w:numId w:val="11"/>
        </w:numPr>
        <w:ind w:left="2098" w:hanging="357"/>
      </w:pPr>
      <w:r w:rsidRPr="008A6F5E">
        <w:t xml:space="preserve">Servicios de guarda de niños no prestados por centros educativos ni guarderías, que se considera como un servicio </w:t>
      </w:r>
      <w:r>
        <w:t>de protección social (12.4.0.1).</w:t>
      </w:r>
    </w:p>
    <w:p w:rsidR="00AE2DE5" w:rsidRPr="008A6F5E" w:rsidRDefault="00AE2DE5" w:rsidP="00AE2DE5">
      <w:pPr>
        <w:pStyle w:val="VIETA"/>
        <w:keepNext/>
        <w:numPr>
          <w:ilvl w:val="0"/>
          <w:numId w:val="11"/>
        </w:numPr>
        <w:ind w:left="2098" w:hanging="357"/>
      </w:pPr>
      <w:r w:rsidRPr="008A6F5E">
        <w:t>Activ</w:t>
      </w:r>
      <w:r>
        <w:t xml:space="preserve">idades extraescolares realizadas por estudiantes de Educación Infantil o Primaria, </w:t>
      </w:r>
      <w:r w:rsidRPr="008A6F5E">
        <w:t>no prestad</w:t>
      </w:r>
      <w:r>
        <w:t>a</w:t>
      </w:r>
      <w:r w:rsidRPr="008A6F5E">
        <w:t>s por el centro:</w:t>
      </w:r>
    </w:p>
    <w:p w:rsidR="00AE2DE5" w:rsidRDefault="00AE2DE5" w:rsidP="00AE2DE5">
      <w:pPr>
        <w:pStyle w:val="VIETA"/>
        <w:keepNext/>
        <w:numPr>
          <w:ilvl w:val="0"/>
          <w:numId w:val="80"/>
        </w:numPr>
        <w:ind w:left="2625" w:hanging="357"/>
      </w:pPr>
      <w:r w:rsidRPr="008A6F5E">
        <w:t xml:space="preserve">Las de apoyo a la educación (idiomas, </w:t>
      </w:r>
      <w:r>
        <w:t xml:space="preserve">pedagogía, </w:t>
      </w:r>
      <w:r w:rsidRPr="008A6F5E">
        <w:t xml:space="preserve">etc.) en academias o profesores particulares irían a </w:t>
      </w:r>
      <w:r>
        <w:t>e</w:t>
      </w:r>
      <w:r w:rsidRPr="008A6F5E">
        <w:t xml:space="preserve">nseñanzas no regladas </w:t>
      </w:r>
      <w:r>
        <w:t>(10.1.1.3, 10.1.1.4 o 10.1.2.2).</w:t>
      </w:r>
    </w:p>
    <w:p w:rsidR="00AE2DE5" w:rsidRPr="008A6F5E" w:rsidRDefault="00AE2DE5" w:rsidP="00AE2DE5">
      <w:pPr>
        <w:pStyle w:val="VIETA"/>
        <w:keepNext/>
        <w:numPr>
          <w:ilvl w:val="0"/>
          <w:numId w:val="80"/>
        </w:numPr>
        <w:ind w:left="2625" w:hanging="357"/>
      </w:pPr>
      <w:r w:rsidRPr="00F80ED2">
        <w:t>Las realizadas en otros centros reglados irían al nivel correspondiente (</w:t>
      </w:r>
      <w:r>
        <w:t>p. ej.:</w:t>
      </w:r>
      <w:r w:rsidRPr="00F80ED2">
        <w:t xml:space="preserve"> el pago de un niño que asiste a la Escuela Oficial de Idiomas se clasificaría en el código 10.2.2.2).</w:t>
      </w:r>
    </w:p>
    <w:p w:rsidR="00AE2DE5" w:rsidRDefault="00AE2DE5" w:rsidP="00AE2DE5">
      <w:pPr>
        <w:pStyle w:val="VIETA"/>
        <w:keepNext/>
        <w:numPr>
          <w:ilvl w:val="0"/>
          <w:numId w:val="80"/>
        </w:numPr>
        <w:ind w:left="2625" w:hanging="357"/>
      </w:pPr>
      <w:r w:rsidRPr="008A6F5E">
        <w:t>Las que quedan fuera del ámbito de la educación (deportes, baile,</w:t>
      </w:r>
      <w:r>
        <w:t xml:space="preserve"> música,</w:t>
      </w:r>
      <w:r w:rsidRPr="008A6F5E">
        <w:t xml:space="preserve"> etc.) irían a servicios recreativos y deportivos (09.4.1.2).</w:t>
      </w:r>
    </w:p>
    <w:p w:rsidR="00AE2DE5" w:rsidRPr="00375709" w:rsidRDefault="00AE2DE5" w:rsidP="00AE2DE5">
      <w:pPr>
        <w:pStyle w:val="VIETA"/>
        <w:numPr>
          <w:ilvl w:val="0"/>
          <w:numId w:val="11"/>
        </w:numPr>
        <w:ind w:left="2098" w:hanging="357"/>
      </w:pPr>
      <w:r w:rsidRPr="00375709">
        <w:t xml:space="preserve">Campamentos de idiomas o cursos de inmersión de idiomas para </w:t>
      </w:r>
      <w:r>
        <w:t>estudiantes de Educación Infantil o Primaria</w:t>
      </w:r>
      <w:r w:rsidRPr="00375709">
        <w:t>, cuando se pueden desglosar los gastos: el transporte iría al grupo 7; el alojamiento y manutención al 11.2.0.3; y el curso iría a enseñanzas no regladas (10.1.1.3, 10.1.1.4 o 10.1.2.2).</w:t>
      </w:r>
    </w:p>
    <w:p w:rsidR="00AE2DE5" w:rsidRPr="00BD4B8B" w:rsidRDefault="00AE2DE5" w:rsidP="00AE2DE5">
      <w:pPr>
        <w:pStyle w:val="VIETA"/>
        <w:numPr>
          <w:ilvl w:val="0"/>
          <w:numId w:val="11"/>
        </w:numPr>
        <w:ind w:left="2098" w:hanging="357"/>
        <w:rPr>
          <w:rStyle w:val="hps"/>
        </w:rPr>
      </w:pPr>
      <w:r w:rsidRPr="00BD4B8B">
        <w:t>Los campamentos de música, de ocio o deportivos</w:t>
      </w:r>
      <w:r>
        <w:t xml:space="preserve"> para niños,</w:t>
      </w:r>
      <w:r w:rsidRPr="00BD4B8B">
        <w:t xml:space="preserve"> </w:t>
      </w:r>
      <w:r>
        <w:t xml:space="preserve">que se </w:t>
      </w:r>
      <w:r w:rsidRPr="00BD4B8B">
        <w:t xml:space="preserve">considerarán paquetes turísticos (09.6.0) si no se puede desglosar el gasto; </w:t>
      </w:r>
      <w:r>
        <w:t>si se pudiera desglosar</w:t>
      </w:r>
      <w:r w:rsidRPr="00BD4B8B">
        <w:t>: el transporte iría al grupo 7, el aloja</w:t>
      </w:r>
      <w:r>
        <w:t>miento y manutención al 11.2.0.2</w:t>
      </w:r>
      <w:r w:rsidRPr="00BD4B8B">
        <w:t>, y las actividades deportivas y recreativas al 09.4.1.2.</w:t>
      </w:r>
    </w:p>
    <w:p w:rsidR="00AE2DE5"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2"/>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10.1.1</w:t>
      </w:r>
      <w:r>
        <w:rPr>
          <w:rFonts w:cs="Arial"/>
          <w:color w:val="000000"/>
          <w:sz w:val="22"/>
          <w:szCs w:val="22"/>
        </w:rPr>
        <w:tab/>
      </w:r>
      <w:r w:rsidRPr="00F80ED2">
        <w:rPr>
          <w:rFonts w:cs="Arial"/>
          <w:color w:val="000000"/>
          <w:sz w:val="22"/>
          <w:szCs w:val="22"/>
        </w:rPr>
        <w:t>EDUCACIÓN</w:t>
      </w:r>
      <w:r>
        <w:rPr>
          <w:rFonts w:cs="Arial"/>
          <w:color w:val="000000"/>
          <w:sz w:val="22"/>
          <w:szCs w:val="22"/>
        </w:rPr>
        <w:t xml:space="preserve"> INFANTIL</w:t>
      </w:r>
    </w:p>
    <w:p w:rsidR="00AE2DE5" w:rsidRDefault="00AE2DE5" w:rsidP="00AE2DE5">
      <w:pPr>
        <w:pStyle w:val="A3"/>
        <w:keepNext w:val="0"/>
        <w:keepLines w:val="0"/>
        <w:tabs>
          <w:tab w:val="clear" w:pos="993"/>
          <w:tab w:val="clear" w:pos="1757"/>
        </w:tabs>
        <w:spacing w:before="0"/>
        <w:ind w:left="2127" w:firstLine="0"/>
        <w:rPr>
          <w:rFonts w:cs="Arial"/>
          <w:color w:val="000000"/>
          <w:sz w:val="22"/>
          <w:szCs w:val="22"/>
        </w:rPr>
      </w:pPr>
      <w:r>
        <w:rPr>
          <w:rFonts w:cs="Arial"/>
          <w:color w:val="000000"/>
          <w:sz w:val="22"/>
          <w:szCs w:val="22"/>
        </w:rPr>
        <w:t>(NIVEL 0 CNED-P-2014)</w:t>
      </w:r>
    </w:p>
    <w:p w:rsidR="00AE2DE5" w:rsidRDefault="00AE2DE5" w:rsidP="00AE2DE5">
      <w:pPr>
        <w:pStyle w:val="A3"/>
        <w:keepNext w:val="0"/>
        <w:keepLines w:val="0"/>
        <w:tabs>
          <w:tab w:val="clear" w:pos="993"/>
          <w:tab w:val="clear" w:pos="1757"/>
        </w:tabs>
        <w:spacing w:before="0"/>
        <w:ind w:left="2127" w:firstLine="0"/>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TtuloCdigo"/>
      </w:pPr>
      <w:r>
        <w:t>10.1.1.1</w:t>
      </w:r>
      <w:r>
        <w:tab/>
      </w:r>
      <w:r w:rsidRPr="00F80ED2">
        <w:t>PRIMER</w:t>
      </w:r>
      <w:r>
        <w:t> </w:t>
      </w:r>
      <w:r w:rsidRPr="00F80ED2">
        <w:t>CICLO</w:t>
      </w:r>
      <w:r>
        <w:t> </w:t>
      </w:r>
      <w:r w:rsidRPr="00F80ED2">
        <w:t>DE</w:t>
      </w:r>
      <w:r>
        <w:t> </w:t>
      </w:r>
      <w:r w:rsidRPr="00F80ED2">
        <w:t>EDUCACIÓN</w:t>
      </w:r>
      <w:r>
        <w:t> </w:t>
      </w:r>
      <w:r w:rsidRPr="00F80ED2">
        <w:t>INFANTIL</w:t>
      </w:r>
      <w:r>
        <w:t> </w:t>
      </w:r>
      <w:r w:rsidRPr="00F80ED2">
        <w:t>(0</w:t>
      </w:r>
      <w:r>
        <w:t>-3 AÑOS)</w:t>
      </w:r>
    </w:p>
    <w:p w:rsidR="00AE2DE5" w:rsidRPr="00F80ED2" w:rsidRDefault="00AE2DE5" w:rsidP="00AE2DE5">
      <w:pPr>
        <w:pStyle w:val="TtuloCdigo"/>
        <w:ind w:firstLine="0"/>
      </w:pPr>
      <w:r>
        <w:t>(NIVEL 0: GRUPO 01 CNED-P-2014)</w:t>
      </w:r>
    </w:p>
    <w:p w:rsidR="00AE2DE5" w:rsidRPr="00F80ED2" w:rsidRDefault="00AE2DE5" w:rsidP="00AE2DE5">
      <w:pPr>
        <w:pStyle w:val="Referencia"/>
      </w:pPr>
      <w:r>
        <w:t>Último</w:t>
      </w:r>
      <w:r w:rsidRPr="00F80ED2">
        <w:t xml:space="preserve"> recibo               </w:t>
      </w:r>
    </w:p>
    <w:p w:rsidR="00AE2DE5" w:rsidRDefault="00AE2DE5" w:rsidP="00AE2DE5">
      <w:pPr>
        <w:ind w:left="2126"/>
        <w:jc w:val="both"/>
        <w:rPr>
          <w:rFonts w:ascii="Arial" w:hAnsi="Arial" w:cs="Arial"/>
          <w:color w:val="000000"/>
        </w:rPr>
      </w:pPr>
      <w:r w:rsidRPr="00F80ED2">
        <w:rPr>
          <w:rFonts w:ascii="Arial" w:hAnsi="Arial" w:cs="Arial"/>
          <w:color w:val="000000"/>
        </w:rPr>
        <w:t>En el epígrafe 10.</w:t>
      </w:r>
      <w:r>
        <w:rPr>
          <w:rFonts w:ascii="Arial" w:hAnsi="Arial" w:cs="Arial"/>
          <w:color w:val="000000"/>
        </w:rPr>
        <w:t xml:space="preserve">1 </w:t>
      </w:r>
      <w:r w:rsidRPr="00F80ED2">
        <w:rPr>
          <w:rFonts w:ascii="Arial" w:hAnsi="Arial" w:cs="Arial"/>
          <w:color w:val="000000"/>
        </w:rPr>
        <w:t xml:space="preserve">se especifican los servicios y los conceptos que se incluyen </w:t>
      </w:r>
      <w:r>
        <w:rPr>
          <w:rFonts w:ascii="Arial" w:hAnsi="Arial" w:cs="Arial"/>
          <w:color w:val="000000"/>
        </w:rPr>
        <w:t xml:space="preserve">y excluyen </w:t>
      </w:r>
      <w:r w:rsidRPr="00F80ED2">
        <w:rPr>
          <w:rFonts w:ascii="Arial" w:hAnsi="Arial" w:cs="Arial"/>
          <w:color w:val="000000"/>
        </w:rPr>
        <w:t>en este có</w:t>
      </w:r>
      <w:r>
        <w:rPr>
          <w:rFonts w:ascii="Arial" w:hAnsi="Arial" w:cs="Arial"/>
          <w:color w:val="000000"/>
        </w:rPr>
        <w:t>digo, relativos a las enseñanzas regladas para niños normalmente entre 0 y 3 años.</w:t>
      </w:r>
    </w:p>
    <w:p w:rsidR="00AE2DE5" w:rsidRPr="00F80ED2" w:rsidRDefault="00AE2DE5" w:rsidP="00AE2DE5">
      <w:pPr>
        <w:ind w:left="2126"/>
        <w:jc w:val="both"/>
        <w:rPr>
          <w:rFonts w:ascii="Arial" w:hAnsi="Arial" w:cs="Arial"/>
          <w:color w:val="000000"/>
        </w:rPr>
      </w:pPr>
    </w:p>
    <w:p w:rsidR="00AE2DE5" w:rsidRPr="00F80ED2" w:rsidRDefault="00AE2DE5" w:rsidP="00AE2DE5">
      <w:pPr>
        <w:pStyle w:val="Prrafodelista"/>
        <w:tabs>
          <w:tab w:val="left" w:pos="1758"/>
        </w:tabs>
        <w:ind w:left="2127"/>
        <w:jc w:val="both"/>
        <w:outlineLvl w:val="0"/>
        <w:rPr>
          <w:rFonts w:ascii="Arial" w:hAnsi="Arial" w:cs="Arial"/>
        </w:rPr>
      </w:pPr>
    </w:p>
    <w:p w:rsidR="00AE2DE5" w:rsidRDefault="00AE2DE5" w:rsidP="00AE2DE5">
      <w:pPr>
        <w:pStyle w:val="TtuloCdigo"/>
      </w:pPr>
      <w:r w:rsidRPr="00844499">
        <w:t>10.1.1.2</w:t>
      </w:r>
      <w:r w:rsidRPr="00844499">
        <w:tab/>
        <w:t>SEGUNDO</w:t>
      </w:r>
      <w:r>
        <w:t> </w:t>
      </w:r>
      <w:r w:rsidRPr="00844499">
        <w:t>CICLO</w:t>
      </w:r>
      <w:r>
        <w:t> </w:t>
      </w:r>
      <w:r w:rsidRPr="00844499">
        <w:t>DE</w:t>
      </w:r>
      <w:r>
        <w:t> </w:t>
      </w:r>
      <w:r w:rsidRPr="00844499">
        <w:t>EDUCACIÓN</w:t>
      </w:r>
      <w:r>
        <w:t> </w:t>
      </w:r>
      <w:r w:rsidRPr="00844499">
        <w:t>INFANTIL</w:t>
      </w:r>
      <w:r>
        <w:t> </w:t>
      </w:r>
      <w:r w:rsidRPr="00844499">
        <w:t>(3-6</w:t>
      </w:r>
      <w:r>
        <w:t> </w:t>
      </w:r>
      <w:r w:rsidRPr="00844499">
        <w:t>AÑOS)</w:t>
      </w:r>
    </w:p>
    <w:p w:rsidR="00AE2DE5" w:rsidRPr="00844499" w:rsidRDefault="00AE2DE5" w:rsidP="00AE2DE5">
      <w:pPr>
        <w:pStyle w:val="TtuloCdigo"/>
        <w:ind w:firstLine="0"/>
      </w:pPr>
      <w:r w:rsidRPr="00844499">
        <w:t>(</w:t>
      </w:r>
      <w:r>
        <w:t xml:space="preserve">NIVEL 0: </w:t>
      </w:r>
      <w:r w:rsidRPr="00844499">
        <w:t>GRUPO</w:t>
      </w:r>
      <w:r>
        <w:t> </w:t>
      </w:r>
      <w:r w:rsidRPr="00844499">
        <w:t>02 CNED-P-2014)</w:t>
      </w:r>
    </w:p>
    <w:p w:rsidR="00AE2DE5" w:rsidRPr="00685CCC" w:rsidRDefault="00AE2DE5" w:rsidP="00AE2DE5">
      <w:pPr>
        <w:pStyle w:val="Referencia"/>
      </w:pPr>
      <w:r w:rsidRPr="00685CCC">
        <w:t>Último recibo</w:t>
      </w:r>
      <w:r w:rsidRPr="00685CCC">
        <w:tab/>
      </w:r>
    </w:p>
    <w:p w:rsidR="00AE2DE5" w:rsidRPr="00F80ED2" w:rsidRDefault="00AE2DE5" w:rsidP="00AE2DE5">
      <w:pPr>
        <w:ind w:left="2126"/>
        <w:jc w:val="both"/>
        <w:rPr>
          <w:rFonts w:ascii="Arial" w:hAnsi="Arial" w:cs="Arial"/>
          <w:color w:val="000000"/>
        </w:rPr>
      </w:pPr>
      <w:r w:rsidRPr="00F80ED2">
        <w:rPr>
          <w:rFonts w:ascii="Arial" w:hAnsi="Arial" w:cs="Arial"/>
          <w:color w:val="000000"/>
        </w:rPr>
        <w:t>En el epígrafe 10.</w:t>
      </w:r>
      <w:r>
        <w:rPr>
          <w:rFonts w:ascii="Arial" w:hAnsi="Arial" w:cs="Arial"/>
          <w:color w:val="000000"/>
        </w:rPr>
        <w:t>1</w:t>
      </w:r>
      <w:r w:rsidRPr="00F80ED2">
        <w:rPr>
          <w:rFonts w:ascii="Arial" w:hAnsi="Arial" w:cs="Arial"/>
          <w:color w:val="000000"/>
        </w:rPr>
        <w:t xml:space="preserve"> se especifican los servicios y los conceptos que se incluyen </w:t>
      </w:r>
      <w:r>
        <w:rPr>
          <w:rFonts w:ascii="Arial" w:hAnsi="Arial" w:cs="Arial"/>
          <w:color w:val="000000"/>
        </w:rPr>
        <w:t xml:space="preserve">y excluyen </w:t>
      </w:r>
      <w:r w:rsidRPr="00F80ED2">
        <w:rPr>
          <w:rFonts w:ascii="Arial" w:hAnsi="Arial" w:cs="Arial"/>
          <w:color w:val="000000"/>
        </w:rPr>
        <w:t>en este có</w:t>
      </w:r>
      <w:r>
        <w:rPr>
          <w:rFonts w:ascii="Arial" w:hAnsi="Arial" w:cs="Arial"/>
          <w:color w:val="000000"/>
        </w:rPr>
        <w:t>digo, relativos a las enseñanzas regladas para niños normalmente entre 3 y 6 años.</w:t>
      </w:r>
    </w:p>
    <w:p w:rsidR="00AE2DE5" w:rsidRDefault="00AE2DE5" w:rsidP="00AE2DE5">
      <w:pPr>
        <w:jc w:val="both"/>
        <w:rPr>
          <w:rFonts w:ascii="Arial" w:hAnsi="Arial" w:cs="Arial"/>
          <w:color w:val="000000"/>
        </w:rPr>
      </w:pPr>
    </w:p>
    <w:p w:rsidR="00AE2DE5" w:rsidRPr="00F80ED2" w:rsidRDefault="00AE2DE5" w:rsidP="00AE2DE5">
      <w:pPr>
        <w:jc w:val="both"/>
        <w:rPr>
          <w:rFonts w:ascii="Arial" w:hAnsi="Arial" w:cs="Arial"/>
          <w:color w:val="FF0000"/>
        </w:rPr>
      </w:pPr>
    </w:p>
    <w:p w:rsidR="00AE2DE5" w:rsidRDefault="00AE2DE5" w:rsidP="00AE2DE5">
      <w:pPr>
        <w:pStyle w:val="TtuloCdigo"/>
      </w:pPr>
      <w:r w:rsidRPr="00F80ED2">
        <w:t>10.1.1.3</w:t>
      </w:r>
      <w:r>
        <w:tab/>
      </w:r>
      <w:r w:rsidRPr="00F80ED2">
        <w:t>ENSEÑANZAS NO REGLADAS RELACIONADAS CON EL PRIMER CICLO DE EDUCACIÓN INFANTIL</w:t>
      </w:r>
      <w:r>
        <w:t xml:space="preserve"> (0-3 AÑOS)</w:t>
      </w:r>
    </w:p>
    <w:p w:rsidR="00AE2DE5" w:rsidRPr="004110A2" w:rsidRDefault="00AE2DE5" w:rsidP="00AE2DE5">
      <w:pPr>
        <w:pStyle w:val="TtuloCdigo"/>
        <w:rPr>
          <w:i w:val="0"/>
        </w:rPr>
      </w:pPr>
      <w:r w:rsidRPr="004110A2">
        <w:rPr>
          <w:i w:val="0"/>
        </w:rPr>
        <w:t>Último recibo</w:t>
      </w:r>
    </w:p>
    <w:p w:rsidR="00AE2DE5" w:rsidRPr="00F80ED2" w:rsidRDefault="00AE2DE5" w:rsidP="00AE2DE5">
      <w:pPr>
        <w:ind w:left="2126"/>
        <w:jc w:val="both"/>
        <w:rPr>
          <w:rFonts w:ascii="Arial" w:hAnsi="Arial" w:cs="Arial"/>
          <w:color w:val="000000"/>
        </w:rPr>
      </w:pPr>
      <w:r w:rsidRPr="00F80ED2">
        <w:rPr>
          <w:rFonts w:ascii="Arial" w:hAnsi="Arial" w:cs="Arial"/>
          <w:color w:val="000000"/>
        </w:rPr>
        <w:t>En el epígrafe 10.</w:t>
      </w:r>
      <w:r>
        <w:rPr>
          <w:rFonts w:ascii="Arial" w:hAnsi="Arial" w:cs="Arial"/>
          <w:color w:val="000000"/>
        </w:rPr>
        <w:t>1</w:t>
      </w:r>
      <w:r w:rsidRPr="00F80ED2">
        <w:rPr>
          <w:rFonts w:ascii="Arial" w:hAnsi="Arial" w:cs="Arial"/>
          <w:color w:val="000000"/>
        </w:rPr>
        <w:t xml:space="preserve"> se especifican los servicios y los conceptos que se incluyen </w:t>
      </w:r>
      <w:r>
        <w:rPr>
          <w:rFonts w:ascii="Arial" w:hAnsi="Arial" w:cs="Arial"/>
          <w:color w:val="000000"/>
        </w:rPr>
        <w:t xml:space="preserve">y excluyen </w:t>
      </w:r>
      <w:r w:rsidRPr="00F80ED2">
        <w:rPr>
          <w:rFonts w:ascii="Arial" w:hAnsi="Arial" w:cs="Arial"/>
          <w:color w:val="000000"/>
        </w:rPr>
        <w:t>en este có</w:t>
      </w:r>
      <w:r>
        <w:rPr>
          <w:rFonts w:ascii="Arial" w:hAnsi="Arial" w:cs="Arial"/>
          <w:color w:val="000000"/>
        </w:rPr>
        <w:t>digo, relativos a las enseñanzas no regladas para niños normalmente entre 0 y 3 años.</w:t>
      </w:r>
    </w:p>
    <w:p w:rsidR="00AE2DE5" w:rsidRPr="004110A2" w:rsidRDefault="00AE2DE5" w:rsidP="00AE2DE5">
      <w:pPr>
        <w:pStyle w:val="Referencia"/>
        <w:rPr>
          <w:lang w:val="es-ES"/>
        </w:rPr>
      </w:pPr>
    </w:p>
    <w:p w:rsidR="00AE2DE5" w:rsidRPr="00F80ED2" w:rsidRDefault="00AE2DE5" w:rsidP="00AE2DE5">
      <w:pPr>
        <w:pStyle w:val="VIETA"/>
        <w:ind w:firstLine="0"/>
      </w:pPr>
    </w:p>
    <w:p w:rsidR="00AE2DE5" w:rsidRPr="00F80ED2" w:rsidRDefault="00AE2DE5" w:rsidP="00AE2DE5">
      <w:pPr>
        <w:pStyle w:val="TtuloCdigo"/>
      </w:pPr>
      <w:r>
        <w:t>10.1.1.4</w:t>
      </w:r>
      <w:r>
        <w:tab/>
      </w:r>
      <w:r w:rsidRPr="00F80ED2">
        <w:t>ENSEÑANZAS NO REGLADAS RELACIONADAS CON EL SEGUNDO CICLO DE EDUCACIÓN INFANTIL</w:t>
      </w:r>
      <w:r>
        <w:t xml:space="preserve"> (3-6 AÑOS)</w:t>
      </w:r>
    </w:p>
    <w:p w:rsidR="00AE2DE5" w:rsidRPr="00F80ED2" w:rsidRDefault="00AE2DE5" w:rsidP="00AE2DE5">
      <w:pPr>
        <w:pStyle w:val="Referencia"/>
      </w:pPr>
      <w:r>
        <w:t>Último</w:t>
      </w:r>
      <w:r w:rsidRPr="00F80ED2">
        <w:t xml:space="preserve"> recibo</w:t>
      </w:r>
    </w:p>
    <w:p w:rsidR="00AE2DE5" w:rsidRPr="00F80ED2" w:rsidRDefault="00AE2DE5" w:rsidP="00AE2DE5">
      <w:pPr>
        <w:ind w:left="2126"/>
        <w:jc w:val="both"/>
        <w:rPr>
          <w:rFonts w:ascii="Arial" w:hAnsi="Arial" w:cs="Arial"/>
          <w:color w:val="000000"/>
        </w:rPr>
      </w:pPr>
      <w:r w:rsidRPr="00F80ED2">
        <w:rPr>
          <w:rFonts w:ascii="Arial" w:hAnsi="Arial" w:cs="Arial"/>
          <w:color w:val="000000"/>
        </w:rPr>
        <w:t>En el epígrafe 10.</w:t>
      </w:r>
      <w:r>
        <w:rPr>
          <w:rFonts w:ascii="Arial" w:hAnsi="Arial" w:cs="Arial"/>
          <w:color w:val="000000"/>
        </w:rPr>
        <w:t xml:space="preserve">1 </w:t>
      </w:r>
      <w:r w:rsidRPr="00F80ED2">
        <w:rPr>
          <w:rFonts w:ascii="Arial" w:hAnsi="Arial" w:cs="Arial"/>
          <w:color w:val="000000"/>
        </w:rPr>
        <w:t xml:space="preserve">se especifican los servicios y los conceptos que se incluyen </w:t>
      </w:r>
      <w:r>
        <w:rPr>
          <w:rFonts w:ascii="Arial" w:hAnsi="Arial" w:cs="Arial"/>
          <w:color w:val="000000"/>
        </w:rPr>
        <w:t xml:space="preserve">y excluyen </w:t>
      </w:r>
      <w:r w:rsidRPr="00F80ED2">
        <w:rPr>
          <w:rFonts w:ascii="Arial" w:hAnsi="Arial" w:cs="Arial"/>
          <w:color w:val="000000"/>
        </w:rPr>
        <w:t>en este có</w:t>
      </w:r>
      <w:r>
        <w:rPr>
          <w:rFonts w:ascii="Arial" w:hAnsi="Arial" w:cs="Arial"/>
          <w:color w:val="000000"/>
        </w:rPr>
        <w:t>digo, relativos a las enseñanzas no regladas para niños normalmente entre 3 y 6 años.</w:t>
      </w:r>
    </w:p>
    <w:p w:rsidR="00AE2DE5" w:rsidRDefault="00AE2DE5" w:rsidP="00AE2DE5">
      <w:pPr>
        <w:pStyle w:val="Sangra2detindependiente"/>
        <w:ind w:left="2127" w:hanging="2127"/>
        <w:rPr>
          <w:rFonts w:cs="Arial"/>
          <w:b w:val="0"/>
          <w:color w:val="000000"/>
          <w:sz w:val="22"/>
          <w:szCs w:val="22"/>
        </w:rPr>
      </w:pPr>
      <w:r>
        <w:rPr>
          <w:rFonts w:cs="Arial"/>
          <w:color w:val="000000"/>
          <w:sz w:val="22"/>
          <w:szCs w:val="22"/>
        </w:rPr>
        <w:t>10.1.2</w:t>
      </w:r>
      <w:r>
        <w:rPr>
          <w:rFonts w:cs="Arial"/>
          <w:color w:val="000000"/>
          <w:sz w:val="22"/>
          <w:szCs w:val="22"/>
        </w:rPr>
        <w:tab/>
      </w:r>
      <w:r w:rsidRPr="00F80ED2">
        <w:rPr>
          <w:rFonts w:cs="Arial"/>
          <w:color w:val="000000"/>
          <w:sz w:val="22"/>
          <w:szCs w:val="22"/>
        </w:rPr>
        <w:t>EDUCACIÓN</w:t>
      </w:r>
      <w:r>
        <w:rPr>
          <w:rFonts w:cs="Arial"/>
          <w:color w:val="000000"/>
          <w:sz w:val="22"/>
          <w:szCs w:val="22"/>
        </w:rPr>
        <w:t xml:space="preserve"> PRIMARIA</w:t>
      </w:r>
    </w:p>
    <w:p w:rsidR="00AE2DE5" w:rsidRDefault="00AE2DE5" w:rsidP="00AE2DE5">
      <w:pPr>
        <w:pStyle w:val="Sangra2detindependiente"/>
        <w:ind w:left="2127"/>
        <w:rPr>
          <w:rFonts w:cs="Arial"/>
          <w:b w:val="0"/>
          <w:color w:val="000000"/>
          <w:sz w:val="22"/>
          <w:szCs w:val="22"/>
        </w:rPr>
      </w:pPr>
      <w:r>
        <w:rPr>
          <w:rFonts w:cs="Arial"/>
          <w:color w:val="000000"/>
          <w:sz w:val="22"/>
          <w:szCs w:val="22"/>
        </w:rPr>
        <w:t>(NIVEL 1 CNED-P-2014)</w:t>
      </w:r>
    </w:p>
    <w:p w:rsidR="00AE2DE5" w:rsidRDefault="00AE2DE5" w:rsidP="00AE2DE5">
      <w:pPr>
        <w:pStyle w:val="Sangra2detindependiente"/>
        <w:ind w:left="2127" w:hanging="2127"/>
        <w:rPr>
          <w:rFonts w:cs="Arial"/>
          <w:b w:val="0"/>
          <w:color w:val="000000"/>
          <w:sz w:val="22"/>
          <w:szCs w:val="22"/>
        </w:rPr>
      </w:pPr>
    </w:p>
    <w:p w:rsidR="00AE2DE5" w:rsidRPr="00F80ED2" w:rsidRDefault="00AE2DE5" w:rsidP="00AE2DE5">
      <w:pPr>
        <w:pStyle w:val="Sangra2detindependiente"/>
        <w:ind w:left="2127" w:hanging="2127"/>
        <w:rPr>
          <w:rFonts w:cs="Arial"/>
          <w:b w:val="0"/>
          <w:color w:val="000000"/>
          <w:sz w:val="22"/>
          <w:szCs w:val="22"/>
        </w:rPr>
      </w:pPr>
    </w:p>
    <w:p w:rsidR="00AE2DE5" w:rsidRDefault="00AE2DE5" w:rsidP="00AE2DE5">
      <w:pPr>
        <w:pStyle w:val="TtuloCdigo"/>
      </w:pPr>
      <w:r w:rsidRPr="00F80ED2">
        <w:t>10.1.2.1</w:t>
      </w:r>
      <w:r w:rsidRPr="00F80ED2">
        <w:tab/>
        <w:t xml:space="preserve"> EDUCACIÓN</w:t>
      </w:r>
      <w:r>
        <w:t> </w:t>
      </w:r>
      <w:r w:rsidRPr="00F80ED2">
        <w:t>PRIMARIA</w:t>
      </w:r>
    </w:p>
    <w:p w:rsidR="00AE2DE5" w:rsidRPr="00F80ED2" w:rsidRDefault="00AE2DE5" w:rsidP="00AE2DE5">
      <w:pPr>
        <w:pStyle w:val="TtuloCdigo"/>
        <w:ind w:firstLine="0"/>
      </w:pPr>
      <w:r w:rsidRPr="00F80ED2">
        <w:t>(NIVEL</w:t>
      </w:r>
      <w:r>
        <w:t> </w:t>
      </w:r>
      <w:r w:rsidRPr="00F80ED2">
        <w:t>1:</w:t>
      </w:r>
      <w:r>
        <w:t> GRUPOS 11, 12 Y 13 CNED-P-2014)</w:t>
      </w:r>
    </w:p>
    <w:p w:rsidR="00AE2DE5" w:rsidRDefault="00AE2DE5" w:rsidP="00AE2DE5">
      <w:pPr>
        <w:pStyle w:val="Referencia"/>
      </w:pPr>
      <w:r>
        <w:t>Último</w:t>
      </w:r>
      <w:r w:rsidRPr="00F80ED2">
        <w:t xml:space="preserve"> recibo</w:t>
      </w:r>
      <w:r w:rsidRPr="00F80ED2">
        <w:tab/>
      </w:r>
    </w:p>
    <w:p w:rsidR="00AE2DE5" w:rsidRPr="00375709" w:rsidRDefault="00AE2DE5" w:rsidP="00AE2DE5">
      <w:pPr>
        <w:spacing w:after="120"/>
        <w:ind w:left="2126"/>
        <w:jc w:val="both"/>
      </w:pPr>
      <w:r w:rsidRPr="00F80ED2">
        <w:rPr>
          <w:rFonts w:ascii="Arial" w:hAnsi="Arial" w:cs="Arial"/>
          <w:color w:val="000000"/>
        </w:rPr>
        <w:t>En el epígrafe 10.</w:t>
      </w:r>
      <w:r>
        <w:rPr>
          <w:rFonts w:ascii="Arial" w:hAnsi="Arial" w:cs="Arial"/>
          <w:color w:val="000000"/>
        </w:rPr>
        <w:t xml:space="preserve">1 </w:t>
      </w:r>
      <w:r w:rsidRPr="00F80ED2">
        <w:rPr>
          <w:rFonts w:ascii="Arial" w:hAnsi="Arial" w:cs="Arial"/>
          <w:color w:val="000000"/>
        </w:rPr>
        <w:t xml:space="preserve">se especifican los servicios y los conceptos que se incluyen </w:t>
      </w:r>
      <w:r>
        <w:rPr>
          <w:rFonts w:ascii="Arial" w:hAnsi="Arial" w:cs="Arial"/>
          <w:color w:val="000000"/>
        </w:rPr>
        <w:t xml:space="preserve">y excluyen </w:t>
      </w:r>
      <w:r w:rsidRPr="00F80ED2">
        <w:rPr>
          <w:rFonts w:ascii="Arial" w:hAnsi="Arial" w:cs="Arial"/>
          <w:color w:val="000000"/>
        </w:rPr>
        <w:t>en este có</w:t>
      </w:r>
      <w:r>
        <w:rPr>
          <w:rFonts w:ascii="Arial" w:hAnsi="Arial" w:cs="Arial"/>
          <w:color w:val="000000"/>
        </w:rPr>
        <w:t>digo, relativos a las enseñanzas regladas siguientes:</w:t>
      </w:r>
    </w:p>
    <w:p w:rsidR="00AE2DE5" w:rsidRPr="00844499" w:rsidRDefault="00AE2DE5" w:rsidP="00AE2DE5">
      <w:pPr>
        <w:pStyle w:val="VIETA"/>
        <w:numPr>
          <w:ilvl w:val="0"/>
          <w:numId w:val="11"/>
        </w:numPr>
        <w:ind w:left="2098" w:hanging="357"/>
      </w:pPr>
      <w:r>
        <w:t>Educación Primaria para</w:t>
      </w:r>
      <w:r w:rsidRPr="00844499">
        <w:t xml:space="preserve"> niños normalmente entre 6 y 11 años</w:t>
      </w:r>
      <w:r>
        <w:t>.</w:t>
      </w:r>
    </w:p>
    <w:p w:rsidR="00AE2DE5" w:rsidRPr="00147068" w:rsidRDefault="00AE2DE5" w:rsidP="00AE2DE5">
      <w:pPr>
        <w:pStyle w:val="VIETA"/>
        <w:numPr>
          <w:ilvl w:val="0"/>
          <w:numId w:val="11"/>
        </w:numPr>
        <w:ind w:left="2098" w:hanging="357"/>
      </w:pPr>
      <w:r w:rsidRPr="00147068">
        <w:t>Educación Especial para niños normalmente de 6 a 11 años.</w:t>
      </w:r>
    </w:p>
    <w:p w:rsidR="00AE2DE5" w:rsidRPr="00147068" w:rsidRDefault="00AE2DE5" w:rsidP="00AE2DE5">
      <w:pPr>
        <w:pStyle w:val="VIETA"/>
        <w:numPr>
          <w:ilvl w:val="0"/>
          <w:numId w:val="11"/>
        </w:numPr>
        <w:ind w:left="2098" w:hanging="357"/>
      </w:pPr>
      <w:r w:rsidRPr="00147068">
        <w:t>Educación Básica de adultos.</w:t>
      </w:r>
    </w:p>
    <w:p w:rsidR="00AE2DE5" w:rsidRDefault="00AE2DE5" w:rsidP="00AE2DE5">
      <w:pPr>
        <w:pStyle w:val="VIETA"/>
        <w:numPr>
          <w:ilvl w:val="0"/>
          <w:numId w:val="11"/>
        </w:numPr>
        <w:ind w:left="2098" w:hanging="357"/>
      </w:pPr>
      <w:r w:rsidRPr="00147068">
        <w:t>Enseñanzas elementales de Música y Danza.</w:t>
      </w:r>
      <w:r w:rsidRPr="00147068">
        <w:tab/>
      </w:r>
    </w:p>
    <w:p w:rsidR="00AE2DE5" w:rsidRPr="00147068" w:rsidRDefault="00AE2DE5" w:rsidP="00AE2DE5">
      <w:pPr>
        <w:pStyle w:val="VIETA"/>
        <w:ind w:firstLine="0"/>
      </w:pPr>
    </w:p>
    <w:p w:rsidR="00AE2DE5" w:rsidRPr="00F80ED2" w:rsidRDefault="00AE2DE5" w:rsidP="00AE2DE5">
      <w:pPr>
        <w:pStyle w:val="Prrafodelista"/>
        <w:tabs>
          <w:tab w:val="left" w:pos="1758"/>
        </w:tabs>
        <w:ind w:left="2127"/>
        <w:jc w:val="both"/>
        <w:outlineLvl w:val="0"/>
        <w:rPr>
          <w:rFonts w:ascii="Arial" w:hAnsi="Arial" w:cs="Arial"/>
        </w:rPr>
      </w:pPr>
    </w:p>
    <w:p w:rsidR="00AE2DE5" w:rsidRPr="00F80ED2" w:rsidRDefault="00AE2DE5" w:rsidP="00AE2DE5">
      <w:pPr>
        <w:pStyle w:val="TtuloCdigo"/>
      </w:pPr>
      <w:r>
        <w:t>10.1.2.2</w:t>
      </w:r>
      <w:r>
        <w:tab/>
      </w:r>
      <w:r w:rsidRPr="00F80ED2">
        <w:t>ENSEÑANZAS</w:t>
      </w:r>
      <w:r>
        <w:t xml:space="preserve"> </w:t>
      </w:r>
      <w:r w:rsidRPr="00F80ED2">
        <w:t>NO</w:t>
      </w:r>
      <w:r>
        <w:t xml:space="preserve"> </w:t>
      </w:r>
      <w:r w:rsidRPr="00F80ED2">
        <w:t>REGLADAS</w:t>
      </w:r>
      <w:r>
        <w:t xml:space="preserve"> </w:t>
      </w:r>
      <w:r w:rsidRPr="00F80ED2">
        <w:t>RELACIONADAS</w:t>
      </w:r>
      <w:r>
        <w:t xml:space="preserve"> </w:t>
      </w:r>
      <w:r w:rsidRPr="00F80ED2">
        <w:t>CON</w:t>
      </w:r>
      <w:r>
        <w:t xml:space="preserve"> LA EDUCACIÓN PRIMARIA</w:t>
      </w:r>
    </w:p>
    <w:p w:rsidR="00AE2DE5" w:rsidRPr="00F80ED2" w:rsidRDefault="00AE2DE5" w:rsidP="00AE2DE5">
      <w:pPr>
        <w:pStyle w:val="Referencia"/>
      </w:pPr>
      <w:r>
        <w:t>Último</w:t>
      </w:r>
      <w:r w:rsidRPr="00F80ED2">
        <w:t xml:space="preserve"> recibo</w:t>
      </w:r>
    </w:p>
    <w:p w:rsidR="00AE2DE5" w:rsidRPr="00F80ED2" w:rsidRDefault="00AE2DE5" w:rsidP="00AE2DE5">
      <w:pPr>
        <w:ind w:left="2126"/>
        <w:jc w:val="both"/>
        <w:rPr>
          <w:rFonts w:ascii="Arial" w:hAnsi="Arial" w:cs="Arial"/>
          <w:color w:val="000000"/>
        </w:rPr>
      </w:pPr>
      <w:r w:rsidRPr="00F80ED2">
        <w:rPr>
          <w:rFonts w:ascii="Arial" w:hAnsi="Arial" w:cs="Arial"/>
          <w:color w:val="000000"/>
        </w:rPr>
        <w:t>En el epígrafe 10.</w:t>
      </w:r>
      <w:r>
        <w:rPr>
          <w:rFonts w:ascii="Arial" w:hAnsi="Arial" w:cs="Arial"/>
          <w:color w:val="000000"/>
        </w:rPr>
        <w:t>1</w:t>
      </w:r>
      <w:r w:rsidRPr="00F80ED2">
        <w:rPr>
          <w:rFonts w:ascii="Arial" w:hAnsi="Arial" w:cs="Arial"/>
          <w:color w:val="000000"/>
        </w:rPr>
        <w:t xml:space="preserve"> se especifican los servicios y los conceptos que se incluyen </w:t>
      </w:r>
      <w:r>
        <w:rPr>
          <w:rFonts w:ascii="Arial" w:hAnsi="Arial" w:cs="Arial"/>
          <w:color w:val="000000"/>
        </w:rPr>
        <w:t xml:space="preserve">y excluyen </w:t>
      </w:r>
      <w:r w:rsidRPr="00F80ED2">
        <w:rPr>
          <w:rFonts w:ascii="Arial" w:hAnsi="Arial" w:cs="Arial"/>
          <w:color w:val="000000"/>
        </w:rPr>
        <w:t>en este código</w:t>
      </w:r>
      <w:r>
        <w:rPr>
          <w:rFonts w:ascii="Arial" w:hAnsi="Arial" w:cs="Arial"/>
          <w:color w:val="000000"/>
        </w:rPr>
        <w:t>, relativos a las enseñanzas no regladas del nivel educativo especificado en el código 10.1.2.1.</w:t>
      </w:r>
    </w:p>
    <w:p w:rsidR="00AE2DE5" w:rsidRPr="00375709" w:rsidRDefault="00AE2DE5" w:rsidP="00AE2DE5">
      <w:pPr>
        <w:pStyle w:val="VIETA"/>
        <w:ind w:firstLine="0"/>
        <w:rPr>
          <w:lang w:val="es-ES"/>
        </w:rPr>
      </w:pPr>
    </w:p>
    <w:p w:rsidR="00AE2DE5" w:rsidRPr="00F80ED2" w:rsidRDefault="00AE2DE5" w:rsidP="00AE2DE5">
      <w:pPr>
        <w:pStyle w:val="VIETA"/>
        <w:ind w:firstLine="0"/>
        <w:rPr>
          <w:color w:val="000000"/>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10.2</w:t>
      </w:r>
      <w:r w:rsidRPr="00F80ED2">
        <w:rPr>
          <w:rFonts w:cs="Arial"/>
          <w:color w:val="000000"/>
          <w:sz w:val="22"/>
          <w:szCs w:val="22"/>
        </w:rPr>
        <w:tab/>
        <w:t>EDUCACIÓN</w:t>
      </w:r>
      <w:r>
        <w:rPr>
          <w:rFonts w:cs="Arial"/>
          <w:color w:val="000000"/>
          <w:sz w:val="22"/>
          <w:szCs w:val="22"/>
        </w:rPr>
        <w:t> </w:t>
      </w:r>
      <w:r w:rsidRPr="00F80ED2">
        <w:rPr>
          <w:rFonts w:cs="Arial"/>
          <w:color w:val="000000"/>
          <w:sz w:val="22"/>
          <w:szCs w:val="22"/>
        </w:rPr>
        <w:t>SECUNDARIA</w:t>
      </w:r>
      <w:r>
        <w:rPr>
          <w:rFonts w:cs="Arial"/>
          <w:color w:val="000000"/>
          <w:sz w:val="22"/>
          <w:szCs w:val="22"/>
        </w:rPr>
        <w:t> </w:t>
      </w:r>
      <w:r w:rsidRPr="00F80ED2">
        <w:rPr>
          <w:rFonts w:cs="Arial"/>
          <w:color w:val="000000"/>
          <w:sz w:val="22"/>
          <w:szCs w:val="22"/>
        </w:rPr>
        <w:t>Y</w:t>
      </w:r>
      <w:r>
        <w:rPr>
          <w:rFonts w:cs="Arial"/>
          <w:color w:val="000000"/>
          <w:sz w:val="22"/>
          <w:szCs w:val="22"/>
        </w:rPr>
        <w:t> </w:t>
      </w:r>
      <w:r w:rsidRPr="00F80ED2">
        <w:rPr>
          <w:rFonts w:cs="Arial"/>
          <w:color w:val="000000"/>
          <w:sz w:val="22"/>
          <w:szCs w:val="22"/>
        </w:rPr>
        <w:t>EDUCACIÓN</w:t>
      </w:r>
      <w:r>
        <w:rPr>
          <w:rFonts w:cs="Arial"/>
          <w:color w:val="000000"/>
          <w:sz w:val="22"/>
          <w:szCs w:val="22"/>
        </w:rPr>
        <w:t> </w:t>
      </w:r>
      <w:r w:rsidRPr="00F80ED2">
        <w:rPr>
          <w:rFonts w:cs="Arial"/>
          <w:color w:val="000000"/>
          <w:sz w:val="22"/>
          <w:szCs w:val="22"/>
        </w:rPr>
        <w:t>POSTSECUNDARIA</w:t>
      </w:r>
      <w:r>
        <w:rPr>
          <w:rFonts w:cs="Arial"/>
          <w:color w:val="000000"/>
          <w:sz w:val="22"/>
          <w:szCs w:val="22"/>
        </w:rPr>
        <w:t xml:space="preserve"> </w:t>
      </w:r>
      <w:r w:rsidRPr="00F80ED2">
        <w:rPr>
          <w:rFonts w:cs="Arial"/>
          <w:color w:val="000000"/>
          <w:sz w:val="22"/>
          <w:szCs w:val="22"/>
        </w:rPr>
        <w:t>NO</w:t>
      </w:r>
      <w:r>
        <w:rPr>
          <w:rFonts w:cs="Arial"/>
          <w:color w:val="000000"/>
          <w:sz w:val="22"/>
          <w:szCs w:val="22"/>
        </w:rPr>
        <w:t xml:space="preserve"> </w:t>
      </w:r>
      <w:r w:rsidRPr="00F80ED2">
        <w:rPr>
          <w:rFonts w:cs="Arial"/>
          <w:color w:val="000000"/>
          <w:sz w:val="22"/>
          <w:szCs w:val="22"/>
        </w:rPr>
        <w:t>SUPERIOR</w:t>
      </w:r>
    </w:p>
    <w:p w:rsidR="00AE2DE5" w:rsidRPr="00F80ED2" w:rsidRDefault="00AE2DE5" w:rsidP="00AE2DE5">
      <w:pPr>
        <w:pStyle w:val="A3"/>
        <w:keepNext w:val="0"/>
        <w:keepLines w:val="0"/>
        <w:tabs>
          <w:tab w:val="clear" w:pos="993"/>
          <w:tab w:val="clear" w:pos="1757"/>
        </w:tabs>
        <w:spacing w:before="0"/>
        <w:ind w:left="2127" w:firstLine="0"/>
        <w:rPr>
          <w:rFonts w:cs="Arial"/>
          <w:color w:val="000000"/>
          <w:sz w:val="22"/>
          <w:szCs w:val="22"/>
        </w:rPr>
      </w:pPr>
      <w:r w:rsidRPr="00F80ED2">
        <w:rPr>
          <w:rFonts w:cs="Arial"/>
          <w:color w:val="000000"/>
          <w:sz w:val="22"/>
          <w:szCs w:val="22"/>
        </w:rPr>
        <w:t>(NIV</w:t>
      </w:r>
      <w:r>
        <w:rPr>
          <w:rFonts w:cs="Arial"/>
          <w:color w:val="000000"/>
          <w:sz w:val="22"/>
          <w:szCs w:val="22"/>
        </w:rPr>
        <w:t>ELES 2, 3 Y 4 CNED-P-2014)</w:t>
      </w:r>
    </w:p>
    <w:p w:rsidR="00AE2DE5" w:rsidRPr="00F80ED2" w:rsidRDefault="00AE2DE5" w:rsidP="00AE2DE5">
      <w:pPr>
        <w:ind w:left="2127"/>
        <w:jc w:val="both"/>
        <w:outlineLvl w:val="0"/>
        <w:rPr>
          <w:rFonts w:ascii="Arial" w:hAnsi="Arial" w:cs="Arial"/>
          <w:color w:val="000000"/>
        </w:rPr>
      </w:pPr>
      <w:r w:rsidRPr="00F80ED2">
        <w:rPr>
          <w:rFonts w:ascii="Arial" w:hAnsi="Arial" w:cs="Arial"/>
          <w:color w:val="000000"/>
        </w:rPr>
        <w:tab/>
      </w:r>
    </w:p>
    <w:p w:rsidR="00AE2DE5" w:rsidRPr="00EF0053" w:rsidRDefault="00AE2DE5" w:rsidP="00AE2DE5">
      <w:pPr>
        <w:widowControl w:val="0"/>
        <w:suppressAutoHyphens/>
        <w:spacing w:after="120"/>
        <w:ind w:left="2127"/>
        <w:jc w:val="both"/>
        <w:outlineLvl w:val="0"/>
        <w:rPr>
          <w:rFonts w:ascii="Arial" w:hAnsi="Arial" w:cs="Arial"/>
        </w:rPr>
      </w:pPr>
      <w:r>
        <w:rPr>
          <w:rFonts w:ascii="Arial" w:hAnsi="Arial" w:cs="Arial"/>
        </w:rPr>
        <w:t xml:space="preserve">Se incluyen en este epígrafe, en los códigos correspondientes a </w:t>
      </w:r>
      <w:r w:rsidRPr="00524F01">
        <w:rPr>
          <w:rFonts w:ascii="Arial" w:hAnsi="Arial" w:cs="Arial"/>
          <w:u w:val="single"/>
        </w:rPr>
        <w:t>enseñanzas regladas</w:t>
      </w:r>
      <w:r w:rsidRPr="006438B4">
        <w:rPr>
          <w:rFonts w:ascii="Arial" w:hAnsi="Arial" w:cs="Arial"/>
        </w:rPr>
        <w:t xml:space="preserve">, </w:t>
      </w:r>
      <w:r w:rsidRPr="00EF0053">
        <w:rPr>
          <w:rFonts w:ascii="Arial" w:hAnsi="Arial" w:cs="Arial"/>
        </w:rPr>
        <w:t>los pagos realizados</w:t>
      </w:r>
      <w:r>
        <w:rPr>
          <w:rFonts w:ascii="Arial" w:hAnsi="Arial" w:cs="Arial"/>
        </w:rPr>
        <w:t xml:space="preserve"> a centros de Educación Secundaria y Postsecundaria por los siguientes servicios</w:t>
      </w:r>
      <w:r w:rsidRPr="00EF0053">
        <w:rPr>
          <w:rFonts w:ascii="Arial" w:hAnsi="Arial" w:cs="Arial"/>
        </w:rPr>
        <w:t>:</w:t>
      </w:r>
    </w:p>
    <w:p w:rsidR="00AE2DE5" w:rsidRPr="00EF0053" w:rsidRDefault="00AE2DE5" w:rsidP="00AE2DE5">
      <w:pPr>
        <w:widowControl w:val="0"/>
        <w:numPr>
          <w:ilvl w:val="3"/>
          <w:numId w:val="81"/>
        </w:numPr>
        <w:suppressAutoHyphens/>
        <w:ind w:left="2625" w:hanging="357"/>
        <w:jc w:val="both"/>
        <w:outlineLvl w:val="0"/>
        <w:rPr>
          <w:rFonts w:ascii="Arial" w:hAnsi="Arial" w:cs="Arial"/>
        </w:rPr>
      </w:pPr>
      <w:r w:rsidRPr="00EF0053">
        <w:rPr>
          <w:rFonts w:ascii="Arial" w:hAnsi="Arial" w:cs="Arial"/>
        </w:rPr>
        <w:t>Servicios de enseñanza.</w:t>
      </w:r>
    </w:p>
    <w:p w:rsidR="00AE2DE5" w:rsidRDefault="00AE2DE5" w:rsidP="00AE2DE5">
      <w:pPr>
        <w:widowControl w:val="0"/>
        <w:numPr>
          <w:ilvl w:val="3"/>
          <w:numId w:val="81"/>
        </w:numPr>
        <w:suppressAutoHyphens/>
        <w:ind w:left="2625" w:hanging="357"/>
        <w:jc w:val="both"/>
        <w:outlineLvl w:val="0"/>
        <w:rPr>
          <w:rFonts w:ascii="Arial" w:hAnsi="Arial" w:cs="Arial"/>
        </w:rPr>
      </w:pPr>
      <w:r w:rsidRPr="00EF0053">
        <w:rPr>
          <w:rFonts w:ascii="Arial" w:hAnsi="Arial" w:cs="Arial"/>
        </w:rPr>
        <w:t>Actividades extraescolares prestadas por el centro educativo, tanto en concepto de apoyo a la educación (matemáticas, idiomas, métodos de estudio, pedagog</w:t>
      </w:r>
      <w:r>
        <w:rPr>
          <w:rFonts w:ascii="Arial" w:hAnsi="Arial" w:cs="Arial"/>
        </w:rPr>
        <w:t>ía</w:t>
      </w:r>
      <w:r w:rsidRPr="00EF0053">
        <w:rPr>
          <w:rFonts w:ascii="Arial" w:hAnsi="Arial" w:cs="Arial"/>
        </w:rPr>
        <w:t xml:space="preserve">, etc.) como las relativas a deportes, baile, </w:t>
      </w:r>
      <w:r>
        <w:rPr>
          <w:rFonts w:ascii="Arial" w:hAnsi="Arial" w:cs="Arial"/>
        </w:rPr>
        <w:t xml:space="preserve">música, </w:t>
      </w:r>
      <w:r w:rsidRPr="00EF0053">
        <w:rPr>
          <w:rFonts w:ascii="Arial" w:hAnsi="Arial" w:cs="Arial"/>
        </w:rPr>
        <w:t>etc. siempre que estén organizadas por el centro.</w:t>
      </w:r>
    </w:p>
    <w:p w:rsidR="00AE2DE5" w:rsidRPr="004A0E11" w:rsidRDefault="00AE2DE5" w:rsidP="00AE2DE5">
      <w:pPr>
        <w:pStyle w:val="VIETA"/>
        <w:numPr>
          <w:ilvl w:val="0"/>
          <w:numId w:val="101"/>
        </w:numPr>
        <w:ind w:left="2625" w:hanging="357"/>
      </w:pPr>
      <w:r w:rsidRPr="004A0E11">
        <w:t>Excursiones de uno o varios días o viajes en período lectivo, organizados por el centro educativo (visitas a ciudades, museos, granjas escuela…).</w:t>
      </w:r>
    </w:p>
    <w:p w:rsidR="00AE2DE5" w:rsidRPr="004A0E11" w:rsidRDefault="00AE2DE5" w:rsidP="00AE2DE5">
      <w:pPr>
        <w:pStyle w:val="VIETA"/>
        <w:numPr>
          <w:ilvl w:val="0"/>
          <w:numId w:val="101"/>
        </w:numPr>
        <w:ind w:left="2625" w:hanging="357"/>
      </w:pPr>
      <w:r w:rsidRPr="004A0E11">
        <w:t>Campamentos urbanos (se duerme en el hogar) en un centro educativo.</w:t>
      </w:r>
    </w:p>
    <w:p w:rsidR="00AE2DE5" w:rsidRDefault="00AE2DE5" w:rsidP="00AE2DE5">
      <w:pPr>
        <w:widowControl w:val="0"/>
        <w:suppressAutoHyphens/>
        <w:ind w:left="2126"/>
        <w:jc w:val="both"/>
        <w:outlineLvl w:val="0"/>
        <w:rPr>
          <w:rFonts w:ascii="Arial" w:hAnsi="Arial" w:cs="Arial"/>
        </w:rPr>
      </w:pPr>
    </w:p>
    <w:p w:rsidR="00AE2DE5" w:rsidRDefault="00AE2DE5" w:rsidP="00AE2DE5">
      <w:pPr>
        <w:widowControl w:val="0"/>
        <w:suppressAutoHyphens/>
        <w:spacing w:after="120"/>
        <w:ind w:left="2126"/>
        <w:jc w:val="both"/>
        <w:outlineLvl w:val="0"/>
        <w:rPr>
          <w:rFonts w:ascii="Arial" w:hAnsi="Arial" w:cs="Arial"/>
        </w:rPr>
      </w:pPr>
      <w:r>
        <w:rPr>
          <w:rFonts w:ascii="Arial" w:hAnsi="Arial" w:cs="Arial"/>
        </w:rPr>
        <w:t xml:space="preserve">También se incluyen en este epígrafe, en los códigos correspondientes a </w:t>
      </w:r>
      <w:r w:rsidRPr="00524F01">
        <w:rPr>
          <w:rFonts w:ascii="Arial" w:hAnsi="Arial" w:cs="Arial"/>
          <w:u w:val="single"/>
        </w:rPr>
        <w:t>enseñanzas no regladas</w:t>
      </w:r>
      <w:r w:rsidRPr="006438B4">
        <w:rPr>
          <w:rFonts w:ascii="Arial" w:hAnsi="Arial" w:cs="Arial"/>
        </w:rPr>
        <w:t>,</w:t>
      </w:r>
      <w:r>
        <w:rPr>
          <w:rFonts w:ascii="Arial" w:hAnsi="Arial" w:cs="Arial"/>
        </w:rPr>
        <w:t xml:space="preserve"> los pagos realizados por:</w:t>
      </w:r>
    </w:p>
    <w:p w:rsidR="00AE2DE5" w:rsidRPr="004A0E11" w:rsidRDefault="00AE2DE5" w:rsidP="00AE2DE5">
      <w:pPr>
        <w:pStyle w:val="Prrafodelista"/>
        <w:keepLines/>
        <w:widowControl w:val="0"/>
        <w:numPr>
          <w:ilvl w:val="0"/>
          <w:numId w:val="83"/>
        </w:numPr>
        <w:tabs>
          <w:tab w:val="left" w:pos="1758"/>
        </w:tabs>
        <w:suppressAutoHyphens/>
        <w:ind w:left="2625" w:hanging="357"/>
        <w:jc w:val="both"/>
        <w:outlineLvl w:val="0"/>
        <w:rPr>
          <w:rFonts w:ascii="Arial" w:hAnsi="Arial" w:cs="Arial"/>
        </w:rPr>
      </w:pPr>
      <w:r>
        <w:rPr>
          <w:rFonts w:ascii="Arial" w:hAnsi="Arial" w:cs="Arial"/>
        </w:rPr>
        <w:t xml:space="preserve">Actividades extraescolares, </w:t>
      </w:r>
      <w:r w:rsidRPr="000A3B54">
        <w:rPr>
          <w:rFonts w:ascii="Arial" w:hAnsi="Arial" w:cs="Arial"/>
        </w:rPr>
        <w:t xml:space="preserve">no prestadas por el centro educativo, en concepto de apoyo a la educación </w:t>
      </w:r>
      <w:r>
        <w:rPr>
          <w:rFonts w:ascii="Arial" w:hAnsi="Arial" w:cs="Arial"/>
        </w:rPr>
        <w:t xml:space="preserve">para estudiantes de Educación Secundaria o Postsecundaria, </w:t>
      </w:r>
      <w:r w:rsidRPr="000A3B54">
        <w:rPr>
          <w:rFonts w:ascii="Arial" w:hAnsi="Arial" w:cs="Arial"/>
        </w:rPr>
        <w:t xml:space="preserve">como idiomas, pedagogía, etc. en </w:t>
      </w:r>
      <w:r w:rsidRPr="004A0E11">
        <w:rPr>
          <w:rFonts w:ascii="Arial" w:hAnsi="Arial" w:cs="Arial"/>
        </w:rPr>
        <w:t>academia</w:t>
      </w:r>
      <w:r>
        <w:rPr>
          <w:rFonts w:ascii="Arial" w:hAnsi="Arial" w:cs="Arial"/>
        </w:rPr>
        <w:t xml:space="preserve">s o con profesores particulares, </w:t>
      </w:r>
    </w:p>
    <w:p w:rsidR="00AE2DE5" w:rsidRPr="004A0E11" w:rsidRDefault="00AE2DE5" w:rsidP="00AE2DE5">
      <w:pPr>
        <w:pStyle w:val="VIETA"/>
        <w:numPr>
          <w:ilvl w:val="0"/>
          <w:numId w:val="83"/>
        </w:numPr>
        <w:ind w:left="2625" w:hanging="357"/>
      </w:pPr>
      <w:r w:rsidRPr="004A0E11">
        <w:t>Campamentos urbanos (se duerme en el hogar)</w:t>
      </w:r>
      <w:r>
        <w:t xml:space="preserve"> </w:t>
      </w:r>
      <w:r w:rsidRPr="004A0E11">
        <w:t>fuera de un centro educativo (ludotecas, centros culturales, etc.)</w:t>
      </w:r>
      <w:r>
        <w:t>, para chicos que cursan Educación Secundaria o Postsecundaria.</w:t>
      </w:r>
    </w:p>
    <w:p w:rsidR="00AE2DE5" w:rsidRPr="004A0E11" w:rsidRDefault="00AE2DE5" w:rsidP="00AE2DE5">
      <w:pPr>
        <w:pStyle w:val="VIETA"/>
        <w:widowControl w:val="0"/>
        <w:numPr>
          <w:ilvl w:val="0"/>
          <w:numId w:val="83"/>
        </w:numPr>
        <w:tabs>
          <w:tab w:val="left" w:pos="1758"/>
        </w:tabs>
        <w:suppressAutoHyphens/>
        <w:ind w:left="2625" w:hanging="357"/>
        <w:outlineLvl w:val="0"/>
      </w:pPr>
      <w:r w:rsidRPr="004A0E11">
        <w:rPr>
          <w:rStyle w:val="hps"/>
        </w:rPr>
        <w:t>Campamentos de idiomas y</w:t>
      </w:r>
      <w:r>
        <w:rPr>
          <w:rStyle w:val="hps"/>
        </w:rPr>
        <w:t xml:space="preserve"> cursos de inmersión de idiomas, para estudiantes de Secundario o Postsecundaria, </w:t>
      </w:r>
      <w:r w:rsidRPr="004A0E11">
        <w:rPr>
          <w:rStyle w:val="hps"/>
        </w:rPr>
        <w:t xml:space="preserve">que llevan incorporado la enseñanza, el alojamiento y/o el transporte, en un único paquete. Si se pueden desglosar los gastos, en este </w:t>
      </w:r>
      <w:r>
        <w:rPr>
          <w:rStyle w:val="hps"/>
        </w:rPr>
        <w:t>epígrafe</w:t>
      </w:r>
      <w:r w:rsidRPr="004A0E11">
        <w:rPr>
          <w:rStyle w:val="hps"/>
        </w:rPr>
        <w:t xml:space="preserve"> se anotaría únicamente lo correspondiente a la enseñanza de idiomas.</w:t>
      </w:r>
    </w:p>
    <w:p w:rsidR="00AE2DE5" w:rsidRDefault="00AE2DE5" w:rsidP="00AE2DE5">
      <w:pPr>
        <w:keepLines/>
        <w:widowControl w:val="0"/>
        <w:tabs>
          <w:tab w:val="left" w:pos="1758"/>
        </w:tabs>
        <w:suppressAutoHyphens/>
        <w:jc w:val="both"/>
        <w:outlineLvl w:val="0"/>
        <w:rPr>
          <w:rFonts w:ascii="Arial" w:hAnsi="Arial" w:cs="Arial"/>
        </w:rPr>
      </w:pPr>
    </w:p>
    <w:p w:rsidR="00AE2DE5" w:rsidRPr="00200004" w:rsidRDefault="00AE2DE5" w:rsidP="00AE2DE5">
      <w:pPr>
        <w:keepLines/>
        <w:widowControl w:val="0"/>
        <w:suppressAutoHyphens/>
        <w:ind w:left="2127"/>
        <w:jc w:val="both"/>
        <w:outlineLvl w:val="0"/>
        <w:rPr>
          <w:rFonts w:ascii="Arial" w:hAnsi="Arial" w:cs="Arial"/>
        </w:rPr>
      </w:pPr>
      <w:r w:rsidRPr="00200004">
        <w:rPr>
          <w:rFonts w:ascii="Arial" w:hAnsi="Arial" w:cs="Arial"/>
          <w:u w:val="single"/>
        </w:rPr>
        <w:t>Incluye</w:t>
      </w:r>
      <w:r>
        <w:rPr>
          <w:rFonts w:ascii="Arial" w:hAnsi="Arial" w:cs="Arial"/>
        </w:rPr>
        <w:t xml:space="preserve"> las enseñanzas cursadas a distancia.</w:t>
      </w:r>
    </w:p>
    <w:p w:rsidR="00AE2DE5" w:rsidRDefault="00AE2DE5" w:rsidP="00AE2DE5">
      <w:pPr>
        <w:widowControl w:val="0"/>
        <w:suppressAutoHyphens/>
        <w:ind w:left="2126"/>
        <w:jc w:val="both"/>
        <w:outlineLvl w:val="0"/>
        <w:rPr>
          <w:rFonts w:ascii="Arial" w:hAnsi="Arial" w:cs="Arial"/>
        </w:rPr>
      </w:pPr>
    </w:p>
    <w:p w:rsidR="00AE2DE5" w:rsidRPr="00EF0053" w:rsidRDefault="00AE2DE5" w:rsidP="00AE2DE5">
      <w:pPr>
        <w:widowControl w:val="0"/>
        <w:suppressAutoHyphens/>
        <w:spacing w:after="120"/>
        <w:ind w:left="2126"/>
        <w:jc w:val="both"/>
        <w:outlineLvl w:val="0"/>
        <w:rPr>
          <w:rFonts w:ascii="Arial" w:hAnsi="Arial" w:cs="Arial"/>
        </w:rPr>
      </w:pPr>
      <w:r w:rsidRPr="00EF0053">
        <w:rPr>
          <w:rFonts w:ascii="Arial" w:hAnsi="Arial" w:cs="Arial"/>
        </w:rPr>
        <w:t>Los pagos pueden realizarse en concepto de:</w:t>
      </w:r>
    </w:p>
    <w:p w:rsidR="00AE2DE5" w:rsidRPr="00EF0053" w:rsidRDefault="00AE2DE5" w:rsidP="00AE2DE5">
      <w:pPr>
        <w:widowControl w:val="0"/>
        <w:numPr>
          <w:ilvl w:val="0"/>
          <w:numId w:val="82"/>
        </w:numPr>
        <w:tabs>
          <w:tab w:val="left" w:pos="1758"/>
        </w:tabs>
        <w:suppressAutoHyphens/>
        <w:ind w:left="2625" w:hanging="357"/>
        <w:jc w:val="both"/>
        <w:rPr>
          <w:rFonts w:ascii="Arial" w:hAnsi="Arial" w:cs="Arial"/>
        </w:rPr>
      </w:pPr>
      <w:r w:rsidRPr="00EF0053">
        <w:rPr>
          <w:rFonts w:ascii="Arial" w:hAnsi="Arial" w:cs="Arial"/>
        </w:rPr>
        <w:t>Matrícula, pagos por inscripción y cualquier otro pago que se realice de forma no periódica al centro, siempre que no exista la posibilidad de ser recuperados en una posterior devolución (así, los pagos por reserva de plaza o similares que posteriormente se deduzcan del recibo regular se anotarán junto con este recibo).</w:t>
      </w:r>
    </w:p>
    <w:p w:rsidR="00AE2DE5" w:rsidRDefault="00AE2DE5" w:rsidP="00AE2DE5">
      <w:pPr>
        <w:widowControl w:val="0"/>
        <w:numPr>
          <w:ilvl w:val="0"/>
          <w:numId w:val="82"/>
        </w:numPr>
        <w:tabs>
          <w:tab w:val="left" w:pos="1758"/>
        </w:tabs>
        <w:suppressAutoHyphens/>
        <w:ind w:left="2625" w:hanging="357"/>
        <w:jc w:val="both"/>
        <w:rPr>
          <w:rFonts w:ascii="Arial" w:hAnsi="Arial" w:cs="Arial"/>
        </w:rPr>
      </w:pPr>
      <w:r w:rsidRPr="00EF0053">
        <w:rPr>
          <w:rFonts w:ascii="Arial" w:hAnsi="Arial" w:cs="Arial"/>
        </w:rPr>
        <w:t>Pagos regulares por los servicios especificados.</w:t>
      </w:r>
    </w:p>
    <w:p w:rsidR="00AE2DE5" w:rsidRPr="00524F01" w:rsidRDefault="00AE2DE5" w:rsidP="00AE2DE5">
      <w:pPr>
        <w:keepLines/>
        <w:widowControl w:val="0"/>
        <w:tabs>
          <w:tab w:val="left" w:pos="1758"/>
        </w:tabs>
        <w:suppressAutoHyphens/>
        <w:ind w:left="2268"/>
        <w:jc w:val="both"/>
        <w:outlineLvl w:val="0"/>
        <w:rPr>
          <w:rFonts w:ascii="Arial" w:hAnsi="Arial" w:cs="Arial"/>
        </w:rPr>
      </w:pPr>
    </w:p>
    <w:p w:rsidR="00AE2DE5" w:rsidRDefault="00AE2DE5" w:rsidP="00AE2DE5">
      <w:pPr>
        <w:pStyle w:val="Excluye"/>
      </w:pPr>
      <w:r w:rsidRPr="000A3B54">
        <w:t>Excluye</w:t>
      </w:r>
      <w:r>
        <w:t>:</w:t>
      </w:r>
    </w:p>
    <w:p w:rsidR="00AE2DE5" w:rsidRDefault="00AE2DE5" w:rsidP="00AE2DE5">
      <w:pPr>
        <w:pStyle w:val="VIETA"/>
        <w:numPr>
          <w:ilvl w:val="0"/>
          <w:numId w:val="11"/>
        </w:numPr>
        <w:ind w:left="2098" w:hanging="357"/>
      </w:pPr>
      <w:r w:rsidRPr="00EF0053">
        <w:t xml:space="preserve">Actividades extraescolares </w:t>
      </w:r>
      <w:r>
        <w:t xml:space="preserve">realizadas por estudiantes de Secundaria o postsecundaria, </w:t>
      </w:r>
      <w:r w:rsidRPr="00EF0053">
        <w:t xml:space="preserve">no prestadas por el centro educativo y que quedan fuera del ámbito de la educación (deportes, baile, </w:t>
      </w:r>
      <w:r>
        <w:t xml:space="preserve">música, </w:t>
      </w:r>
      <w:r w:rsidRPr="00EF0053">
        <w:t>etc.), que irían a servicios recreativos y deportivos (</w:t>
      </w:r>
      <w:r>
        <w:t>09.4.1.2</w:t>
      </w:r>
      <w:r w:rsidRPr="00EF0053">
        <w:t>).</w:t>
      </w:r>
    </w:p>
    <w:p w:rsidR="00AE2DE5" w:rsidRDefault="00AE2DE5" w:rsidP="00AE2DE5">
      <w:pPr>
        <w:pStyle w:val="VIETA"/>
        <w:numPr>
          <w:ilvl w:val="0"/>
          <w:numId w:val="11"/>
        </w:numPr>
        <w:ind w:left="2098" w:hanging="357"/>
      </w:pPr>
      <w:r w:rsidRPr="00AA4AD8">
        <w:t>Campamentos de idiomas o cursos de inmersión de idiomas</w:t>
      </w:r>
      <w:r>
        <w:t>,</w:t>
      </w:r>
      <w:r w:rsidRPr="00AA4AD8">
        <w:t xml:space="preserve"> </w:t>
      </w:r>
      <w:r>
        <w:t xml:space="preserve">para estudiantes de Secundaria o Postsecundaria, </w:t>
      </w:r>
      <w:r w:rsidRPr="00AA4AD8">
        <w:t xml:space="preserve">cuando se pueden desglosar los gastos: el transporte iría al grupo 7; el alojamiento y manutención al 11.2.0.3; y el curso </w:t>
      </w:r>
      <w:r>
        <w:t>iría a los códigos de enseñanza no reglada de este epígrafe (10.2.1.3, 10.2.1.4, 10.2.2.4 o 10.2.2.5).</w:t>
      </w:r>
    </w:p>
    <w:p w:rsidR="00AE2DE5" w:rsidRPr="00BD4B8B" w:rsidRDefault="00AE2DE5" w:rsidP="00AE2DE5">
      <w:pPr>
        <w:pStyle w:val="VIETA"/>
        <w:numPr>
          <w:ilvl w:val="0"/>
          <w:numId w:val="11"/>
        </w:numPr>
        <w:ind w:left="2098" w:hanging="357"/>
        <w:rPr>
          <w:rStyle w:val="hps"/>
        </w:rPr>
      </w:pPr>
      <w:r w:rsidRPr="00BD4B8B">
        <w:t xml:space="preserve">Los campamentos de música, de ocio o deportivos, </w:t>
      </w:r>
      <w:r>
        <w:t xml:space="preserve">que se </w:t>
      </w:r>
      <w:r w:rsidRPr="00BD4B8B">
        <w:t xml:space="preserve">considerarán paquetes turísticos (09.6.0) si no se puede desglosar el gasto; </w:t>
      </w:r>
      <w:r>
        <w:t>si se pudiera desglosar</w:t>
      </w:r>
      <w:r w:rsidRPr="00BD4B8B">
        <w:t>: el transporte iría al grupo 7, el aloja</w:t>
      </w:r>
      <w:r>
        <w:t>miento y manutención al 11.2.0.2</w:t>
      </w:r>
      <w:r w:rsidRPr="00BD4B8B">
        <w:t>, y las actividades deportivas y recreativas al 09.4.1.2.</w:t>
      </w:r>
    </w:p>
    <w:p w:rsidR="00AE2DE5" w:rsidRPr="000A3B54" w:rsidRDefault="00AE2DE5" w:rsidP="00AE2DE5">
      <w:pPr>
        <w:widowControl w:val="0"/>
        <w:tabs>
          <w:tab w:val="left" w:pos="1758"/>
        </w:tabs>
        <w:suppressAutoHyphens/>
        <w:ind w:left="2268"/>
        <w:jc w:val="both"/>
        <w:rPr>
          <w:rFonts w:ascii="Arial" w:hAnsi="Arial" w:cs="Arial"/>
        </w:rPr>
      </w:pPr>
    </w:p>
    <w:p w:rsidR="00AE2DE5" w:rsidRDefault="00AE2DE5" w:rsidP="00AE2DE5">
      <w:pPr>
        <w:ind w:left="2127" w:hanging="2127"/>
        <w:jc w:val="both"/>
        <w:rPr>
          <w:rFonts w:ascii="Arial" w:hAnsi="Arial" w:cs="Arial"/>
          <w:b/>
          <w:color w:val="000000"/>
        </w:rPr>
      </w:pPr>
    </w:p>
    <w:p w:rsidR="00AE2DE5" w:rsidRDefault="00AE2DE5" w:rsidP="00AE2DE5">
      <w:pPr>
        <w:ind w:left="2127" w:hanging="2127"/>
        <w:jc w:val="both"/>
        <w:rPr>
          <w:rFonts w:ascii="Arial" w:hAnsi="Arial" w:cs="Arial"/>
          <w:b/>
          <w:color w:val="000000"/>
        </w:rPr>
      </w:pPr>
      <w:r w:rsidRPr="00F80ED2">
        <w:rPr>
          <w:rFonts w:ascii="Arial" w:hAnsi="Arial" w:cs="Arial"/>
          <w:b/>
          <w:color w:val="000000"/>
        </w:rPr>
        <w:t>10.2.1</w:t>
      </w:r>
      <w:r w:rsidRPr="00F80ED2">
        <w:rPr>
          <w:rFonts w:ascii="Arial" w:hAnsi="Arial" w:cs="Arial"/>
          <w:b/>
          <w:color w:val="000000"/>
        </w:rPr>
        <w:tab/>
        <w:t>E</w:t>
      </w:r>
      <w:r>
        <w:rPr>
          <w:rFonts w:ascii="Arial" w:hAnsi="Arial" w:cs="Arial"/>
          <w:b/>
          <w:color w:val="000000"/>
        </w:rPr>
        <w:t>DUCACIÓN SECUNDARIA OBLIGATORIA</w:t>
      </w:r>
    </w:p>
    <w:p w:rsidR="00AE2DE5" w:rsidRDefault="00AE2DE5" w:rsidP="00AE2DE5">
      <w:pPr>
        <w:ind w:left="2127"/>
        <w:jc w:val="both"/>
        <w:rPr>
          <w:rFonts w:ascii="Arial" w:hAnsi="Arial" w:cs="Arial"/>
          <w:b/>
          <w:color w:val="000000"/>
        </w:rPr>
      </w:pPr>
      <w:r w:rsidRPr="00F80ED2">
        <w:rPr>
          <w:rFonts w:ascii="Arial" w:hAnsi="Arial" w:cs="Arial"/>
          <w:b/>
          <w:color w:val="000000"/>
        </w:rPr>
        <w:t>(NIVEL 2</w:t>
      </w:r>
      <w:r>
        <w:rPr>
          <w:rFonts w:ascii="Arial" w:hAnsi="Arial" w:cs="Arial"/>
          <w:b/>
          <w:color w:val="000000"/>
        </w:rPr>
        <w:t xml:space="preserve"> </w:t>
      </w:r>
      <w:r w:rsidRPr="00F80ED2">
        <w:rPr>
          <w:rFonts w:ascii="Arial" w:hAnsi="Arial" w:cs="Arial"/>
          <w:b/>
          <w:color w:val="000000"/>
        </w:rPr>
        <w:t>Y PARTE DE</w:t>
      </w:r>
      <w:r>
        <w:rPr>
          <w:rFonts w:ascii="Arial" w:hAnsi="Arial" w:cs="Arial"/>
          <w:b/>
          <w:color w:val="000000"/>
        </w:rPr>
        <w:t>L</w:t>
      </w:r>
      <w:r w:rsidRPr="00F80ED2">
        <w:rPr>
          <w:rFonts w:ascii="Arial" w:hAnsi="Arial" w:cs="Arial"/>
          <w:b/>
          <w:color w:val="000000"/>
        </w:rPr>
        <w:t xml:space="preserve"> NIVEL 3</w:t>
      </w:r>
      <w:r>
        <w:rPr>
          <w:rFonts w:ascii="Arial" w:hAnsi="Arial" w:cs="Arial"/>
          <w:b/>
          <w:color w:val="000000"/>
        </w:rPr>
        <w:t xml:space="preserve"> CNED-P-2014)</w:t>
      </w:r>
    </w:p>
    <w:p w:rsidR="00AE2DE5" w:rsidRDefault="00AE2DE5" w:rsidP="00AE2DE5">
      <w:pPr>
        <w:ind w:left="2127"/>
        <w:jc w:val="both"/>
        <w:rPr>
          <w:rFonts w:ascii="Arial" w:hAnsi="Arial" w:cs="Arial"/>
          <w:b/>
          <w:color w:val="000000"/>
        </w:rPr>
      </w:pPr>
    </w:p>
    <w:p w:rsidR="00AE2DE5" w:rsidRPr="00F80ED2" w:rsidRDefault="00AE2DE5" w:rsidP="00AE2DE5">
      <w:pPr>
        <w:ind w:left="2127"/>
        <w:jc w:val="both"/>
        <w:rPr>
          <w:rFonts w:ascii="Arial" w:hAnsi="Arial" w:cs="Arial"/>
          <w:b/>
          <w:color w:val="000000"/>
        </w:rPr>
      </w:pPr>
    </w:p>
    <w:p w:rsidR="00AE2DE5" w:rsidRDefault="00AE2DE5" w:rsidP="00AE2DE5">
      <w:pPr>
        <w:pStyle w:val="TtuloCdigo"/>
      </w:pPr>
      <w:r w:rsidRPr="00F80ED2">
        <w:t>10.2.1.1</w:t>
      </w:r>
      <w:r w:rsidRPr="00F80ED2">
        <w:tab/>
        <w:t>EDUCACIÓN</w:t>
      </w:r>
      <w:r>
        <w:t> </w:t>
      </w:r>
      <w:r w:rsidRPr="00F80ED2">
        <w:t>SECUNDARIA</w:t>
      </w:r>
      <w:r>
        <w:t> </w:t>
      </w:r>
      <w:r w:rsidRPr="00F80ED2">
        <w:t>OBLIGATORIA:</w:t>
      </w:r>
      <w:r>
        <w:t> </w:t>
      </w:r>
      <w:r w:rsidRPr="00F80ED2">
        <w:t>CURSOS</w:t>
      </w:r>
      <w:r>
        <w:t> </w:t>
      </w:r>
      <w:r w:rsidRPr="00F80ED2">
        <w:t>1º,</w:t>
      </w:r>
      <w:r>
        <w:t> </w:t>
      </w:r>
      <w:r w:rsidRPr="00F80ED2">
        <w:t>2º</w:t>
      </w:r>
      <w:r>
        <w:t> </w:t>
      </w:r>
      <w:r w:rsidRPr="00F80ED2">
        <w:t>Y</w:t>
      </w:r>
      <w:r>
        <w:t> 3º</w:t>
      </w:r>
    </w:p>
    <w:p w:rsidR="00AE2DE5" w:rsidRPr="00355DF6" w:rsidRDefault="00AE2DE5" w:rsidP="00AE2DE5">
      <w:pPr>
        <w:pStyle w:val="A3"/>
        <w:keepNext w:val="0"/>
        <w:keepLines w:val="0"/>
        <w:tabs>
          <w:tab w:val="clear" w:pos="993"/>
          <w:tab w:val="clear" w:pos="1757"/>
        </w:tabs>
        <w:spacing w:before="0"/>
        <w:ind w:left="2127" w:firstLine="0"/>
        <w:rPr>
          <w:rFonts w:cs="Arial"/>
          <w:b w:val="0"/>
          <w:i/>
          <w:color w:val="000000"/>
          <w:sz w:val="22"/>
          <w:szCs w:val="22"/>
        </w:rPr>
      </w:pPr>
      <w:r w:rsidRPr="00355DF6">
        <w:rPr>
          <w:rFonts w:cs="Arial"/>
          <w:b w:val="0"/>
          <w:i/>
          <w:color w:val="000000"/>
          <w:sz w:val="22"/>
          <w:szCs w:val="22"/>
        </w:rPr>
        <w:t>(</w:t>
      </w:r>
      <w:r>
        <w:rPr>
          <w:rFonts w:cs="Arial"/>
          <w:b w:val="0"/>
          <w:i/>
          <w:color w:val="000000"/>
          <w:sz w:val="22"/>
          <w:szCs w:val="22"/>
        </w:rPr>
        <w:t xml:space="preserve">NIVEL 2: </w:t>
      </w:r>
      <w:r w:rsidRPr="00355DF6">
        <w:rPr>
          <w:rFonts w:cs="Arial"/>
          <w:b w:val="0"/>
          <w:i/>
          <w:color w:val="000000"/>
          <w:sz w:val="22"/>
          <w:szCs w:val="22"/>
        </w:rPr>
        <w:t>GRUPOS 21, 22 Y 23 CNED-P-2014)</w:t>
      </w:r>
    </w:p>
    <w:p w:rsidR="00AE2DE5" w:rsidRPr="00F80ED2" w:rsidRDefault="00AE2DE5" w:rsidP="00AE2DE5">
      <w:pPr>
        <w:pStyle w:val="Referencia"/>
      </w:pPr>
      <w:r>
        <w:t>Último</w:t>
      </w:r>
      <w:r w:rsidRPr="00F80ED2">
        <w:t xml:space="preserve"> recibo</w:t>
      </w:r>
    </w:p>
    <w:p w:rsidR="00AE2DE5" w:rsidRPr="00F80ED2" w:rsidRDefault="00AE2DE5" w:rsidP="00AE2DE5">
      <w:pPr>
        <w:spacing w:after="120"/>
        <w:ind w:left="2126"/>
        <w:jc w:val="both"/>
        <w:rPr>
          <w:rFonts w:ascii="Arial" w:hAnsi="Arial" w:cs="Arial"/>
          <w:color w:val="000000"/>
        </w:rPr>
      </w:pPr>
      <w:r w:rsidRPr="00F80ED2">
        <w:rPr>
          <w:rFonts w:ascii="Arial" w:hAnsi="Arial" w:cs="Arial"/>
          <w:color w:val="000000"/>
        </w:rPr>
        <w:t xml:space="preserve">En el epígrafe 10.2 se especifican los servicios y los conceptos que se incluyen </w:t>
      </w:r>
      <w:r>
        <w:rPr>
          <w:rFonts w:ascii="Arial" w:hAnsi="Arial" w:cs="Arial"/>
          <w:color w:val="000000"/>
        </w:rPr>
        <w:t xml:space="preserve">y excluyen </w:t>
      </w:r>
      <w:r w:rsidRPr="00F80ED2">
        <w:rPr>
          <w:rFonts w:ascii="Arial" w:hAnsi="Arial" w:cs="Arial"/>
          <w:color w:val="000000"/>
        </w:rPr>
        <w:t xml:space="preserve">en este código, relativos a las enseñanzas </w:t>
      </w:r>
      <w:r>
        <w:rPr>
          <w:rFonts w:ascii="Arial" w:hAnsi="Arial" w:cs="Arial"/>
          <w:color w:val="000000"/>
        </w:rPr>
        <w:t xml:space="preserve">regladas </w:t>
      </w:r>
      <w:r w:rsidRPr="00F80ED2">
        <w:rPr>
          <w:rFonts w:ascii="Arial" w:hAnsi="Arial" w:cs="Arial"/>
          <w:color w:val="000000"/>
        </w:rPr>
        <w:t>siguientes:</w:t>
      </w:r>
    </w:p>
    <w:p w:rsidR="00AE2DE5" w:rsidRPr="00F80ED2" w:rsidRDefault="00AE2DE5" w:rsidP="00AE2DE5">
      <w:pPr>
        <w:pStyle w:val="VIETA"/>
        <w:numPr>
          <w:ilvl w:val="0"/>
          <w:numId w:val="11"/>
        </w:numPr>
        <w:ind w:left="2098" w:hanging="357"/>
      </w:pPr>
      <w:r w:rsidRPr="00F80ED2">
        <w:t xml:space="preserve">Educación Secundaria </w:t>
      </w:r>
      <w:r>
        <w:t>O</w:t>
      </w:r>
      <w:r w:rsidRPr="00F80ED2">
        <w:t>bligatoria: cursos 1º, 2º y 3º</w:t>
      </w:r>
      <w:r>
        <w:t>.</w:t>
      </w:r>
    </w:p>
    <w:p w:rsidR="00AE2DE5" w:rsidRPr="00F80ED2" w:rsidRDefault="00AE2DE5" w:rsidP="00AE2DE5">
      <w:pPr>
        <w:pStyle w:val="VIETA"/>
        <w:numPr>
          <w:ilvl w:val="0"/>
          <w:numId w:val="11"/>
        </w:numPr>
        <w:ind w:left="2098" w:hanging="357"/>
      </w:pPr>
      <w:r>
        <w:t>Educación E</w:t>
      </w:r>
      <w:r w:rsidRPr="00F80ED2">
        <w:t>special, incluidos los programas de formación para la transición a la vida adulta</w:t>
      </w:r>
      <w:r>
        <w:t>.</w:t>
      </w:r>
    </w:p>
    <w:p w:rsidR="00AE2DE5" w:rsidRPr="00F80ED2" w:rsidRDefault="00AE2DE5" w:rsidP="00AE2DE5">
      <w:pPr>
        <w:pStyle w:val="VIETA"/>
        <w:numPr>
          <w:ilvl w:val="0"/>
          <w:numId w:val="11"/>
        </w:numPr>
        <w:ind w:left="2098" w:hanging="357"/>
      </w:pPr>
      <w:r w:rsidRPr="00F80ED2">
        <w:t xml:space="preserve">Educación </w:t>
      </w:r>
      <w:r>
        <w:t>S</w:t>
      </w:r>
      <w:r w:rsidRPr="00F80ED2">
        <w:t>ecundaria para adultos</w:t>
      </w:r>
      <w:r>
        <w:t>.</w:t>
      </w:r>
    </w:p>
    <w:p w:rsidR="00AE2DE5" w:rsidRDefault="00AE2DE5" w:rsidP="00AE2DE5">
      <w:pPr>
        <w:pStyle w:val="VIETA"/>
        <w:numPr>
          <w:ilvl w:val="0"/>
          <w:numId w:val="11"/>
        </w:numPr>
        <w:ind w:left="2098" w:hanging="357"/>
      </w:pPr>
      <w:r w:rsidRPr="00F80ED2">
        <w:t>Cert</w:t>
      </w:r>
      <w:r>
        <w:t>ificados de Profesionalidad de N</w:t>
      </w:r>
      <w:r w:rsidRPr="00F80ED2">
        <w:t>ivel 1 y similares</w:t>
      </w:r>
      <w:r>
        <w:t>.</w:t>
      </w:r>
    </w:p>
    <w:p w:rsidR="00AE2DE5" w:rsidRDefault="00AE2DE5" w:rsidP="00AE2DE5"/>
    <w:p w:rsidR="00AE2DE5" w:rsidRPr="00072039" w:rsidRDefault="00AE2DE5" w:rsidP="00AE2DE5"/>
    <w:p w:rsidR="00AE2DE5" w:rsidRPr="00072039" w:rsidRDefault="00AE2DE5" w:rsidP="00AE2DE5">
      <w:pPr>
        <w:pStyle w:val="TtuloCdigo"/>
      </w:pPr>
      <w:r w:rsidRPr="00072039">
        <w:t>10.2.1</w:t>
      </w:r>
      <w:bookmarkStart w:id="14" w:name="OLE_LINK2"/>
      <w:r w:rsidRPr="00072039">
        <w:t>.2</w:t>
      </w:r>
      <w:r w:rsidRPr="00072039">
        <w:tab/>
        <w:t>EDUCACIÓN SECUNDARIA OBLIGATORIA: 4º CURSO</w:t>
      </w:r>
    </w:p>
    <w:p w:rsidR="00AE2DE5" w:rsidRPr="00072039" w:rsidRDefault="00AE2DE5" w:rsidP="00AE2DE5">
      <w:pPr>
        <w:pStyle w:val="TtuloCdigo"/>
        <w:ind w:firstLine="0"/>
      </w:pPr>
      <w:r w:rsidRPr="00072039">
        <w:t xml:space="preserve">(PARTE DEL NIVEL 3: GRUPO 31 CNED-P-2014) </w:t>
      </w:r>
      <w:bookmarkEnd w:id="14"/>
    </w:p>
    <w:p w:rsidR="00AE2DE5" w:rsidRPr="00F80ED2" w:rsidRDefault="00AE2DE5" w:rsidP="00AE2DE5">
      <w:pPr>
        <w:pStyle w:val="Referencia"/>
      </w:pPr>
      <w:r>
        <w:t>Último</w:t>
      </w:r>
      <w:r w:rsidRPr="00F80ED2">
        <w:t xml:space="preserve"> recibo</w:t>
      </w:r>
    </w:p>
    <w:p w:rsidR="00AE2DE5" w:rsidRPr="00F80ED2" w:rsidRDefault="00AE2DE5" w:rsidP="00AE2DE5">
      <w:pPr>
        <w:spacing w:after="120"/>
        <w:ind w:left="2126"/>
        <w:jc w:val="both"/>
        <w:rPr>
          <w:rFonts w:ascii="Arial" w:hAnsi="Arial" w:cs="Arial"/>
          <w:color w:val="000000"/>
        </w:rPr>
      </w:pPr>
      <w:r w:rsidRPr="00F80ED2">
        <w:rPr>
          <w:rFonts w:ascii="Arial" w:hAnsi="Arial" w:cs="Arial"/>
          <w:color w:val="000000"/>
        </w:rPr>
        <w:t xml:space="preserve">En el epígrafe 10.2 se especifican los servicios y los conceptos que se incluyen </w:t>
      </w:r>
      <w:r>
        <w:rPr>
          <w:rFonts w:ascii="Arial" w:hAnsi="Arial" w:cs="Arial"/>
          <w:color w:val="000000"/>
        </w:rPr>
        <w:t xml:space="preserve">y excluyen </w:t>
      </w:r>
      <w:r w:rsidRPr="00F80ED2">
        <w:rPr>
          <w:rFonts w:ascii="Arial" w:hAnsi="Arial" w:cs="Arial"/>
          <w:color w:val="000000"/>
        </w:rPr>
        <w:t xml:space="preserve">en este código, relativos a las enseñanzas </w:t>
      </w:r>
      <w:r>
        <w:rPr>
          <w:rFonts w:ascii="Arial" w:hAnsi="Arial" w:cs="Arial"/>
          <w:color w:val="000000"/>
        </w:rPr>
        <w:t xml:space="preserve">regladas </w:t>
      </w:r>
      <w:r w:rsidRPr="00F80ED2">
        <w:rPr>
          <w:rFonts w:ascii="Arial" w:hAnsi="Arial" w:cs="Arial"/>
          <w:color w:val="000000"/>
        </w:rPr>
        <w:t>siguientes:</w:t>
      </w:r>
    </w:p>
    <w:p w:rsidR="00AE2DE5" w:rsidRDefault="00AE2DE5" w:rsidP="00AE2DE5">
      <w:pPr>
        <w:pStyle w:val="VIETA"/>
        <w:numPr>
          <w:ilvl w:val="0"/>
          <w:numId w:val="11"/>
        </w:numPr>
        <w:ind w:left="2098" w:hanging="357"/>
      </w:pPr>
      <w:r w:rsidRPr="00F80ED2">
        <w:t xml:space="preserve">Educación Secundaria </w:t>
      </w:r>
      <w:r>
        <w:t>O</w:t>
      </w:r>
      <w:r w:rsidRPr="00F80ED2">
        <w:t>bligatoria: 4º curso</w:t>
      </w:r>
      <w:r>
        <w:t>.</w:t>
      </w:r>
    </w:p>
    <w:p w:rsidR="00AE2DE5" w:rsidRDefault="00AE2DE5" w:rsidP="00AE2DE5">
      <w:pPr>
        <w:keepLines/>
        <w:ind w:left="2127"/>
        <w:jc w:val="both"/>
        <w:outlineLvl w:val="0"/>
        <w:rPr>
          <w:rFonts w:ascii="Arial" w:hAnsi="Arial" w:cs="Arial"/>
          <w:color w:val="000000"/>
        </w:rPr>
      </w:pPr>
    </w:p>
    <w:p w:rsidR="00AE2DE5" w:rsidRPr="00F80ED2" w:rsidRDefault="00AE2DE5" w:rsidP="00AE2DE5">
      <w:pPr>
        <w:keepLines/>
        <w:ind w:left="2127"/>
        <w:jc w:val="both"/>
        <w:outlineLvl w:val="0"/>
        <w:rPr>
          <w:rFonts w:ascii="Arial" w:hAnsi="Arial" w:cs="Arial"/>
          <w:color w:val="000000"/>
        </w:rPr>
      </w:pPr>
    </w:p>
    <w:p w:rsidR="00AE2DE5" w:rsidRPr="00F80ED2" w:rsidRDefault="00AE2DE5" w:rsidP="00AE2DE5">
      <w:pPr>
        <w:pStyle w:val="TtuloCdigo"/>
      </w:pPr>
      <w:r w:rsidRPr="00F80ED2">
        <w:t>10.2.1.3</w:t>
      </w:r>
      <w:r>
        <w:tab/>
      </w:r>
      <w:r w:rsidRPr="00F80ED2">
        <w:t>ENSEÑANZAS NO REGLADAS RELACIONADAS CON LA EDUCACIÓN SECUNDARIA OBLIGATORIA: CURSOS 1º, 2º Y 3º.</w:t>
      </w:r>
    </w:p>
    <w:p w:rsidR="00AE2DE5" w:rsidRPr="00F80ED2" w:rsidRDefault="00AE2DE5" w:rsidP="00AE2DE5">
      <w:pPr>
        <w:pStyle w:val="Referencia"/>
      </w:pPr>
      <w:r>
        <w:t>Último</w:t>
      </w:r>
      <w:r w:rsidRPr="00F80ED2">
        <w:t xml:space="preserve"> recibo</w:t>
      </w:r>
    </w:p>
    <w:p w:rsidR="00AE2DE5" w:rsidRPr="00F80ED2" w:rsidRDefault="00AE2DE5" w:rsidP="00AE2DE5">
      <w:pPr>
        <w:spacing w:after="120"/>
        <w:ind w:left="2126"/>
        <w:jc w:val="both"/>
        <w:rPr>
          <w:rFonts w:ascii="Arial" w:hAnsi="Arial" w:cs="Arial"/>
          <w:color w:val="000000"/>
        </w:rPr>
      </w:pPr>
      <w:r w:rsidRPr="00F80ED2">
        <w:rPr>
          <w:rFonts w:ascii="Arial" w:hAnsi="Arial" w:cs="Arial"/>
          <w:color w:val="000000"/>
        </w:rPr>
        <w:t xml:space="preserve">En el epígrafe 10.2 se especifican los servicios y los conceptos que se incluyen </w:t>
      </w:r>
      <w:r>
        <w:rPr>
          <w:rFonts w:ascii="Arial" w:hAnsi="Arial" w:cs="Arial"/>
          <w:color w:val="000000"/>
        </w:rPr>
        <w:t xml:space="preserve">y excluyen </w:t>
      </w:r>
      <w:r w:rsidRPr="00F80ED2">
        <w:rPr>
          <w:rFonts w:ascii="Arial" w:hAnsi="Arial" w:cs="Arial"/>
          <w:color w:val="000000"/>
        </w:rPr>
        <w:t>en este código</w:t>
      </w:r>
      <w:r>
        <w:rPr>
          <w:rFonts w:ascii="Arial" w:hAnsi="Arial" w:cs="Arial"/>
          <w:color w:val="000000"/>
        </w:rPr>
        <w:t>, relativos a las enseñanzas no regladas del nivel educativo especificado en el código 10.2.1.1.</w:t>
      </w:r>
    </w:p>
    <w:p w:rsidR="00AE2DE5" w:rsidRPr="00F80ED2" w:rsidRDefault="00AE2DE5" w:rsidP="00AE2DE5">
      <w:pPr>
        <w:keepLines/>
        <w:tabs>
          <w:tab w:val="left" w:pos="1757"/>
        </w:tabs>
        <w:ind w:left="2127"/>
        <w:jc w:val="both"/>
        <w:outlineLvl w:val="0"/>
        <w:rPr>
          <w:rFonts w:ascii="Arial" w:hAnsi="Arial" w:cs="Arial"/>
        </w:rPr>
      </w:pPr>
    </w:p>
    <w:p w:rsidR="00AE2DE5" w:rsidRPr="00F80ED2" w:rsidRDefault="00AE2DE5" w:rsidP="00AE2DE5">
      <w:pPr>
        <w:pStyle w:val="TtuloCdigo"/>
      </w:pPr>
      <w:r>
        <w:t>10.2.1.4</w:t>
      </w:r>
      <w:r>
        <w:tab/>
      </w:r>
      <w:r w:rsidRPr="00F80ED2">
        <w:t>ENSEÑANZAS NO REGLADAS RELACIONADAS CON LA EDUCACIÓN SECUNDARIA OBLIGATORIA: 4º CURSO.</w:t>
      </w:r>
    </w:p>
    <w:p w:rsidR="00AE2DE5" w:rsidRPr="00F80ED2" w:rsidRDefault="00AE2DE5" w:rsidP="00AE2DE5">
      <w:pPr>
        <w:pStyle w:val="Referencia"/>
      </w:pPr>
      <w:r>
        <w:t>Último</w:t>
      </w:r>
      <w:r w:rsidRPr="00F80ED2">
        <w:t xml:space="preserve"> recibo</w:t>
      </w:r>
    </w:p>
    <w:p w:rsidR="00AE2DE5" w:rsidRPr="00F80ED2" w:rsidRDefault="00AE2DE5" w:rsidP="00AE2DE5">
      <w:pPr>
        <w:ind w:left="2126"/>
        <w:jc w:val="both"/>
        <w:rPr>
          <w:rFonts w:ascii="Arial" w:hAnsi="Arial" w:cs="Arial"/>
          <w:color w:val="000000"/>
        </w:rPr>
      </w:pPr>
      <w:r w:rsidRPr="00F80ED2">
        <w:rPr>
          <w:rFonts w:ascii="Arial" w:hAnsi="Arial" w:cs="Arial"/>
          <w:color w:val="000000"/>
        </w:rPr>
        <w:t xml:space="preserve">En el epígrafe 10.2 se especifican los servicios y los conceptos que se incluyen </w:t>
      </w:r>
      <w:r>
        <w:rPr>
          <w:rFonts w:ascii="Arial" w:hAnsi="Arial" w:cs="Arial"/>
          <w:color w:val="000000"/>
        </w:rPr>
        <w:t xml:space="preserve">y excluyen </w:t>
      </w:r>
      <w:r w:rsidRPr="00F80ED2">
        <w:rPr>
          <w:rFonts w:ascii="Arial" w:hAnsi="Arial" w:cs="Arial"/>
          <w:color w:val="000000"/>
        </w:rPr>
        <w:t>en este código</w:t>
      </w:r>
      <w:r>
        <w:rPr>
          <w:rFonts w:ascii="Arial" w:hAnsi="Arial" w:cs="Arial"/>
          <w:color w:val="000000"/>
        </w:rPr>
        <w:t>, relativos a las enseñanzas no regladas del nivel educativo especificado en el código 10.2.1.2.</w:t>
      </w:r>
    </w:p>
    <w:p w:rsidR="00AE2DE5" w:rsidRPr="00550802" w:rsidRDefault="00AE2DE5" w:rsidP="00AE2DE5">
      <w:pPr>
        <w:ind w:left="2127"/>
        <w:jc w:val="both"/>
        <w:rPr>
          <w:rFonts w:ascii="Arial" w:hAnsi="Arial" w:cs="Arial"/>
          <w:color w:val="000000"/>
        </w:rPr>
      </w:pPr>
    </w:p>
    <w:p w:rsidR="00AE2DE5" w:rsidRPr="00F80ED2" w:rsidRDefault="00AE2DE5" w:rsidP="00AE2DE5">
      <w:pPr>
        <w:ind w:left="2127"/>
        <w:jc w:val="both"/>
        <w:rPr>
          <w:rFonts w:ascii="Arial" w:hAnsi="Arial" w:cs="Arial"/>
          <w:b/>
        </w:rPr>
      </w:pPr>
    </w:p>
    <w:p w:rsidR="00AE2DE5" w:rsidRDefault="00AE2DE5" w:rsidP="00AE2DE5">
      <w:pPr>
        <w:ind w:left="2127" w:hanging="2127"/>
        <w:jc w:val="both"/>
        <w:rPr>
          <w:rFonts w:ascii="Arial" w:hAnsi="Arial" w:cs="Arial"/>
          <w:b/>
          <w:color w:val="000000"/>
        </w:rPr>
      </w:pPr>
      <w:r w:rsidRPr="00F80ED2">
        <w:rPr>
          <w:rFonts w:ascii="Arial" w:hAnsi="Arial" w:cs="Arial"/>
          <w:b/>
          <w:color w:val="000000"/>
        </w:rPr>
        <w:t>10.2.2</w:t>
      </w:r>
      <w:r w:rsidRPr="00F80ED2">
        <w:rPr>
          <w:rFonts w:ascii="Arial" w:hAnsi="Arial" w:cs="Arial"/>
          <w:color w:val="000000"/>
        </w:rPr>
        <w:tab/>
      </w:r>
      <w:r w:rsidRPr="00F80ED2">
        <w:rPr>
          <w:rFonts w:ascii="Arial" w:hAnsi="Arial" w:cs="Arial"/>
          <w:b/>
          <w:color w:val="000000"/>
        </w:rPr>
        <w:t>BACHILLERATO,</w:t>
      </w:r>
      <w:r>
        <w:t xml:space="preserve"> </w:t>
      </w:r>
      <w:r w:rsidRPr="00F80ED2">
        <w:rPr>
          <w:rFonts w:ascii="Arial" w:hAnsi="Arial" w:cs="Arial"/>
          <w:b/>
          <w:color w:val="000000"/>
        </w:rPr>
        <w:t>FORMACIÓN</w:t>
      </w:r>
      <w:r>
        <w:t xml:space="preserve"> </w:t>
      </w:r>
      <w:r w:rsidRPr="00F80ED2">
        <w:rPr>
          <w:rFonts w:ascii="Arial" w:hAnsi="Arial" w:cs="Arial"/>
          <w:b/>
          <w:color w:val="000000"/>
        </w:rPr>
        <w:t>PROFESIONAL</w:t>
      </w:r>
      <w:r>
        <w:t xml:space="preserve"> </w:t>
      </w:r>
      <w:r w:rsidRPr="00F80ED2">
        <w:rPr>
          <w:rFonts w:ascii="Arial" w:hAnsi="Arial" w:cs="Arial"/>
          <w:b/>
          <w:color w:val="000000"/>
        </w:rPr>
        <w:t>DE</w:t>
      </w:r>
      <w:r>
        <w:t xml:space="preserve"> </w:t>
      </w:r>
      <w:r w:rsidRPr="00F80ED2">
        <w:rPr>
          <w:rFonts w:ascii="Arial" w:hAnsi="Arial" w:cs="Arial"/>
          <w:b/>
          <w:color w:val="000000"/>
        </w:rPr>
        <w:t>GRADO</w:t>
      </w:r>
      <w:r>
        <w:rPr>
          <w:rFonts w:ascii="Arial" w:hAnsi="Arial" w:cs="Arial"/>
          <w:b/>
          <w:color w:val="000000"/>
        </w:rPr>
        <w:t xml:space="preserve"> </w:t>
      </w:r>
      <w:r w:rsidRPr="00F80ED2">
        <w:rPr>
          <w:rFonts w:ascii="Arial" w:hAnsi="Arial" w:cs="Arial"/>
          <w:b/>
          <w:color w:val="000000"/>
        </w:rPr>
        <w:t>MEDIO,</w:t>
      </w:r>
      <w:r>
        <w:rPr>
          <w:rFonts w:ascii="Arial" w:hAnsi="Arial" w:cs="Arial"/>
          <w:b/>
          <w:color w:val="000000"/>
        </w:rPr>
        <w:t xml:space="preserve"> </w:t>
      </w:r>
      <w:r w:rsidRPr="00F80ED2">
        <w:rPr>
          <w:rFonts w:ascii="Arial" w:hAnsi="Arial" w:cs="Arial"/>
          <w:b/>
          <w:color w:val="000000"/>
        </w:rPr>
        <w:t>FORMACIÓN</w:t>
      </w:r>
      <w:r>
        <w:rPr>
          <w:rFonts w:ascii="Arial" w:hAnsi="Arial" w:cs="Arial"/>
          <w:b/>
          <w:color w:val="000000"/>
        </w:rPr>
        <w:t xml:space="preserve"> </w:t>
      </w:r>
      <w:r w:rsidRPr="00F80ED2">
        <w:rPr>
          <w:rFonts w:ascii="Arial" w:hAnsi="Arial" w:cs="Arial"/>
          <w:b/>
          <w:color w:val="000000"/>
        </w:rPr>
        <w:t>PROFESIONAL</w:t>
      </w:r>
      <w:r>
        <w:rPr>
          <w:rFonts w:ascii="Arial" w:hAnsi="Arial" w:cs="Arial"/>
          <w:b/>
          <w:color w:val="000000"/>
        </w:rPr>
        <w:t xml:space="preserve"> </w:t>
      </w:r>
      <w:r w:rsidRPr="00F80ED2">
        <w:rPr>
          <w:rFonts w:ascii="Arial" w:hAnsi="Arial" w:cs="Arial"/>
          <w:b/>
          <w:color w:val="000000"/>
        </w:rPr>
        <w:t>BÁSICA,</w:t>
      </w:r>
      <w:r>
        <w:rPr>
          <w:rFonts w:ascii="Arial" w:hAnsi="Arial" w:cs="Arial"/>
          <w:b/>
          <w:color w:val="000000"/>
        </w:rPr>
        <w:t xml:space="preserve"> </w:t>
      </w:r>
      <w:r w:rsidRPr="00F80ED2">
        <w:rPr>
          <w:rFonts w:ascii="Arial" w:hAnsi="Arial" w:cs="Arial"/>
          <w:b/>
          <w:color w:val="000000"/>
        </w:rPr>
        <w:t>OTRAS ENSEÑANZAS SECUNDARIAS</w:t>
      </w:r>
      <w:r>
        <w:rPr>
          <w:rFonts w:ascii="Arial" w:hAnsi="Arial" w:cs="Arial"/>
          <w:b/>
          <w:color w:val="000000"/>
        </w:rPr>
        <w:t xml:space="preserve"> </w:t>
      </w:r>
      <w:r w:rsidRPr="00F80ED2">
        <w:rPr>
          <w:rFonts w:ascii="Arial" w:hAnsi="Arial" w:cs="Arial"/>
          <w:b/>
          <w:color w:val="000000"/>
        </w:rPr>
        <w:t>PROFESIONALES</w:t>
      </w:r>
      <w:r>
        <w:rPr>
          <w:rFonts w:ascii="Arial" w:hAnsi="Arial" w:cs="Arial"/>
          <w:b/>
          <w:color w:val="000000"/>
        </w:rPr>
        <w:t xml:space="preserve"> </w:t>
      </w:r>
      <w:r w:rsidRPr="00F80ED2">
        <w:rPr>
          <w:rFonts w:ascii="Arial" w:hAnsi="Arial" w:cs="Arial"/>
          <w:b/>
          <w:color w:val="000000"/>
        </w:rPr>
        <w:t>Y</w:t>
      </w:r>
      <w:r>
        <w:rPr>
          <w:rFonts w:ascii="Arial" w:hAnsi="Arial" w:cs="Arial"/>
          <w:b/>
          <w:color w:val="000000"/>
        </w:rPr>
        <w:t xml:space="preserve"> </w:t>
      </w:r>
      <w:r w:rsidRPr="00F80ED2">
        <w:rPr>
          <w:rFonts w:ascii="Arial" w:hAnsi="Arial" w:cs="Arial"/>
          <w:b/>
          <w:color w:val="000000"/>
        </w:rPr>
        <w:t>EDUCACIÓN POSTSECU</w:t>
      </w:r>
      <w:r>
        <w:rPr>
          <w:rFonts w:ascii="Arial" w:hAnsi="Arial" w:cs="Arial"/>
          <w:b/>
          <w:color w:val="000000"/>
        </w:rPr>
        <w:t>NDARIA NO SUPERIOR Y SIMILARES</w:t>
      </w:r>
    </w:p>
    <w:p w:rsidR="00AE2DE5" w:rsidRDefault="00AE2DE5" w:rsidP="00AE2DE5">
      <w:pPr>
        <w:ind w:left="2127"/>
        <w:jc w:val="both"/>
        <w:rPr>
          <w:rFonts w:ascii="Arial" w:hAnsi="Arial" w:cs="Arial"/>
          <w:b/>
          <w:color w:val="000000"/>
        </w:rPr>
      </w:pPr>
      <w:r w:rsidRPr="00F80ED2">
        <w:rPr>
          <w:rFonts w:ascii="Arial" w:hAnsi="Arial" w:cs="Arial"/>
          <w:b/>
          <w:color w:val="000000"/>
        </w:rPr>
        <w:t>(PARTE DE</w:t>
      </w:r>
      <w:r>
        <w:rPr>
          <w:rFonts w:ascii="Arial" w:hAnsi="Arial" w:cs="Arial"/>
          <w:b/>
          <w:color w:val="000000"/>
        </w:rPr>
        <w:t>L</w:t>
      </w:r>
      <w:r w:rsidRPr="00F80ED2">
        <w:rPr>
          <w:rFonts w:ascii="Arial" w:hAnsi="Arial" w:cs="Arial"/>
          <w:b/>
          <w:color w:val="000000"/>
        </w:rPr>
        <w:t xml:space="preserve"> NIVEL 3</w:t>
      </w:r>
      <w:r>
        <w:rPr>
          <w:rFonts w:ascii="Arial" w:hAnsi="Arial" w:cs="Arial"/>
          <w:b/>
          <w:color w:val="000000"/>
        </w:rPr>
        <w:t xml:space="preserve"> Y NIVEL 4 CNED-P-2014)</w:t>
      </w:r>
    </w:p>
    <w:p w:rsidR="00AE2DE5" w:rsidRDefault="00AE2DE5" w:rsidP="00AE2DE5">
      <w:pPr>
        <w:pStyle w:val="TtuloCdigo"/>
      </w:pPr>
    </w:p>
    <w:p w:rsidR="00AE2DE5" w:rsidRPr="00F80ED2" w:rsidRDefault="00AE2DE5" w:rsidP="00AE2DE5">
      <w:pPr>
        <w:pStyle w:val="TtuloCdigo"/>
      </w:pPr>
    </w:p>
    <w:p w:rsidR="00AE2DE5" w:rsidRDefault="00AE2DE5" w:rsidP="00AE2DE5">
      <w:pPr>
        <w:pStyle w:val="TtuloCdigo"/>
      </w:pPr>
      <w:r>
        <w:t>10.2.2.1</w:t>
      </w:r>
      <w:r>
        <w:tab/>
        <w:t>BACHILLERATO</w:t>
      </w:r>
    </w:p>
    <w:p w:rsidR="00AE2DE5" w:rsidRPr="00F80ED2" w:rsidRDefault="00AE2DE5" w:rsidP="00AE2DE5">
      <w:pPr>
        <w:pStyle w:val="TtuloCdigo"/>
        <w:ind w:firstLine="0"/>
        <w:rPr>
          <w:color w:val="FF0000"/>
        </w:rPr>
      </w:pPr>
      <w:r w:rsidRPr="00F80ED2">
        <w:t>(</w:t>
      </w:r>
      <w:r>
        <w:t xml:space="preserve">PARTE DEL NIVEL 3: </w:t>
      </w:r>
      <w:r w:rsidRPr="00F80ED2">
        <w:t>GRUPO 32</w:t>
      </w:r>
      <w:r>
        <w:t xml:space="preserve"> CNED-P-2014)</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spacing w:after="120"/>
        <w:ind w:left="2126"/>
        <w:jc w:val="both"/>
        <w:rPr>
          <w:rFonts w:ascii="Arial" w:hAnsi="Arial" w:cs="Arial"/>
          <w:color w:val="000000"/>
        </w:rPr>
      </w:pPr>
      <w:r w:rsidRPr="00F80ED2">
        <w:rPr>
          <w:rFonts w:ascii="Arial" w:hAnsi="Arial" w:cs="Arial"/>
          <w:color w:val="000000"/>
        </w:rPr>
        <w:t xml:space="preserve">En el epígrafe 10.2 se especifican los servicios y los conceptos que se incluyen y </w:t>
      </w:r>
      <w:r w:rsidRPr="006B5A87">
        <w:rPr>
          <w:rFonts w:ascii="Arial" w:hAnsi="Arial" w:cs="Arial"/>
          <w:color w:val="000000"/>
        </w:rPr>
        <w:t>excluyen</w:t>
      </w:r>
      <w:r w:rsidRPr="00F80ED2">
        <w:rPr>
          <w:rFonts w:ascii="Arial" w:hAnsi="Arial" w:cs="Arial"/>
          <w:color w:val="000000"/>
        </w:rPr>
        <w:t xml:space="preserve"> en este código, relativos a las enseñanzas </w:t>
      </w:r>
      <w:r>
        <w:rPr>
          <w:rFonts w:ascii="Arial" w:hAnsi="Arial" w:cs="Arial"/>
          <w:color w:val="000000"/>
        </w:rPr>
        <w:t xml:space="preserve">regladas </w:t>
      </w:r>
      <w:r w:rsidRPr="00F80ED2">
        <w:rPr>
          <w:rFonts w:ascii="Arial" w:hAnsi="Arial" w:cs="Arial"/>
          <w:color w:val="000000"/>
        </w:rPr>
        <w:t>siguientes:</w:t>
      </w:r>
    </w:p>
    <w:p w:rsidR="00AE2DE5" w:rsidRPr="00FB2C77" w:rsidRDefault="00AE2DE5" w:rsidP="00AE2DE5">
      <w:pPr>
        <w:pStyle w:val="VIETA"/>
        <w:numPr>
          <w:ilvl w:val="0"/>
          <w:numId w:val="11"/>
        </w:numPr>
        <w:ind w:left="2098" w:hanging="357"/>
      </w:pPr>
      <w:r w:rsidRPr="00FB2C77">
        <w:t>Bachillerato (c</w:t>
      </w:r>
      <w:r>
        <w:t>ursos 1º y 2º).</w:t>
      </w:r>
    </w:p>
    <w:p w:rsidR="00AE2DE5" w:rsidRDefault="00AE2DE5" w:rsidP="00AE2DE5">
      <w:pPr>
        <w:pStyle w:val="VIETA"/>
        <w:numPr>
          <w:ilvl w:val="0"/>
          <w:numId w:val="11"/>
        </w:numPr>
        <w:ind w:left="2098" w:hanging="357"/>
      </w:pPr>
      <w:r w:rsidRPr="00FB2C77">
        <w:t xml:space="preserve">Incluye la tasa de </w:t>
      </w:r>
      <w:r>
        <w:t>Evaluación de Bachillerato para Acceso a la Universidad (EBAU)</w:t>
      </w:r>
      <w:r w:rsidRPr="00FB2C77">
        <w:t>.</w:t>
      </w:r>
    </w:p>
    <w:p w:rsidR="00AE2DE5" w:rsidRDefault="00AE2DE5" w:rsidP="00AE2DE5">
      <w:pPr>
        <w:pStyle w:val="VIETA"/>
        <w:ind w:firstLine="0"/>
      </w:pPr>
    </w:p>
    <w:p w:rsidR="00AE2DE5" w:rsidRDefault="00AE2DE5" w:rsidP="00AE2DE5">
      <w:pPr>
        <w:pStyle w:val="VIETA"/>
        <w:ind w:firstLine="0"/>
      </w:pPr>
    </w:p>
    <w:p w:rsidR="00AE2DE5" w:rsidRDefault="00AE2DE5" w:rsidP="00AE2DE5">
      <w:pPr>
        <w:pStyle w:val="TtuloCdigo"/>
      </w:pPr>
      <w:r>
        <w:t>10.2.2.2</w:t>
      </w:r>
      <w:r>
        <w:tab/>
      </w:r>
      <w:r w:rsidRPr="00F80ED2">
        <w:t>FORMACIÓN PROFESIONAL DE GRADO MEDIO, FORMACIÓN PROFESIONAL BÁSICA Y OTRAS ENSEÑ</w:t>
      </w:r>
      <w:r>
        <w:t>ANZAS SECUNDARIAS PROFESIONALES</w:t>
      </w:r>
    </w:p>
    <w:p w:rsidR="00AE2DE5" w:rsidRPr="00F80ED2" w:rsidRDefault="00AE2DE5" w:rsidP="00AE2DE5">
      <w:pPr>
        <w:pStyle w:val="TtuloCdigo"/>
        <w:ind w:firstLine="0"/>
        <w:rPr>
          <w:color w:val="FF0000"/>
        </w:rPr>
      </w:pPr>
      <w:r w:rsidRPr="00F80ED2">
        <w:t>(</w:t>
      </w:r>
      <w:r>
        <w:t xml:space="preserve">PARTE DEL NIVEL 3: </w:t>
      </w:r>
      <w:r w:rsidRPr="00F80ED2">
        <w:t xml:space="preserve">GRUPOS 33 </w:t>
      </w:r>
      <w:r>
        <w:t xml:space="preserve">A </w:t>
      </w:r>
      <w:r w:rsidRPr="00F80ED2">
        <w:t>38 CNED-P-2014)</w:t>
      </w:r>
    </w:p>
    <w:p w:rsidR="00AE2DE5" w:rsidRDefault="00AE2DE5" w:rsidP="00AE2DE5">
      <w:pPr>
        <w:pStyle w:val="Referencia"/>
      </w:pPr>
      <w:r>
        <w:t>Último</w:t>
      </w:r>
      <w:r w:rsidRPr="00F80ED2">
        <w:t xml:space="preserve"> recibo</w:t>
      </w:r>
      <w:r w:rsidRPr="00F80ED2">
        <w:tab/>
      </w:r>
      <w:r w:rsidRPr="00F80ED2">
        <w:tab/>
      </w:r>
    </w:p>
    <w:p w:rsidR="00AE2DE5" w:rsidRPr="006B5A87" w:rsidRDefault="00AE2DE5" w:rsidP="00AE2DE5">
      <w:pPr>
        <w:spacing w:after="120"/>
        <w:ind w:left="2126"/>
        <w:jc w:val="both"/>
      </w:pPr>
      <w:r w:rsidRPr="00F80ED2">
        <w:rPr>
          <w:rFonts w:ascii="Arial" w:hAnsi="Arial" w:cs="Arial"/>
          <w:color w:val="000000"/>
        </w:rPr>
        <w:t xml:space="preserve">En el epígrafe 10.2 se especifican los servicios y los conceptos que se incluyen y </w:t>
      </w:r>
      <w:r w:rsidRPr="006B5A87">
        <w:rPr>
          <w:rFonts w:ascii="Arial" w:hAnsi="Arial" w:cs="Arial"/>
          <w:color w:val="000000"/>
        </w:rPr>
        <w:t>excluyen</w:t>
      </w:r>
      <w:r w:rsidRPr="00F80ED2">
        <w:rPr>
          <w:rFonts w:ascii="Arial" w:hAnsi="Arial" w:cs="Arial"/>
          <w:color w:val="000000"/>
        </w:rPr>
        <w:t xml:space="preserve"> en este código, relativos a las enseñanzas </w:t>
      </w:r>
      <w:r>
        <w:rPr>
          <w:rFonts w:ascii="Arial" w:hAnsi="Arial" w:cs="Arial"/>
          <w:color w:val="000000"/>
        </w:rPr>
        <w:t xml:space="preserve">regladas </w:t>
      </w:r>
      <w:r w:rsidRPr="00F80ED2">
        <w:rPr>
          <w:rFonts w:ascii="Arial" w:hAnsi="Arial" w:cs="Arial"/>
          <w:color w:val="000000"/>
        </w:rPr>
        <w:t>siguientes:</w:t>
      </w:r>
    </w:p>
    <w:p w:rsidR="00AE2DE5" w:rsidRPr="00FB2C77" w:rsidRDefault="00AE2DE5" w:rsidP="00AE2DE5">
      <w:pPr>
        <w:pStyle w:val="VIETA"/>
        <w:numPr>
          <w:ilvl w:val="0"/>
          <w:numId w:val="11"/>
        </w:numPr>
        <w:ind w:left="2098" w:hanging="357"/>
      </w:pPr>
      <w:r w:rsidRPr="00FB2C77">
        <w:t>Ciclos Formativos de Grado Medio de Formación Profesional</w:t>
      </w:r>
      <w:r>
        <w:t>.</w:t>
      </w:r>
    </w:p>
    <w:p w:rsidR="00AE2DE5" w:rsidRPr="00FB2C77" w:rsidRDefault="00AE2DE5" w:rsidP="00AE2DE5">
      <w:pPr>
        <w:pStyle w:val="VIETA"/>
        <w:numPr>
          <w:ilvl w:val="0"/>
          <w:numId w:val="11"/>
        </w:numPr>
        <w:ind w:left="2098" w:hanging="357"/>
      </w:pPr>
      <w:r w:rsidRPr="00FB2C77">
        <w:t>Ciclos Formativos de Artes Plásticas y Diseño.</w:t>
      </w:r>
    </w:p>
    <w:p w:rsidR="00AE2DE5" w:rsidRPr="00FB2C77" w:rsidRDefault="00AE2DE5" w:rsidP="00AE2DE5">
      <w:pPr>
        <w:pStyle w:val="VIETA"/>
        <w:numPr>
          <w:ilvl w:val="0"/>
          <w:numId w:val="11"/>
        </w:numPr>
        <w:ind w:left="2098" w:hanging="357"/>
      </w:pPr>
      <w:r w:rsidRPr="00FB2C77">
        <w:t>Enseñanzas Deportivas de Grado Medio.</w:t>
      </w:r>
    </w:p>
    <w:p w:rsidR="00AE2DE5" w:rsidRPr="00FB2C77" w:rsidRDefault="00AE2DE5" w:rsidP="00AE2DE5">
      <w:pPr>
        <w:pStyle w:val="VIETA"/>
        <w:numPr>
          <w:ilvl w:val="0"/>
          <w:numId w:val="11"/>
        </w:numPr>
        <w:ind w:left="2098" w:hanging="357"/>
      </w:pPr>
      <w:r w:rsidRPr="00FB2C77">
        <w:t xml:space="preserve">Programas de formación para la </w:t>
      </w:r>
      <w:r>
        <w:t>E</w:t>
      </w:r>
      <w:r w:rsidRPr="00FB2C77">
        <w:t xml:space="preserve">scala </w:t>
      </w:r>
      <w:r>
        <w:t>B</w:t>
      </w:r>
      <w:r w:rsidRPr="00FB2C77">
        <w:t>ásica del Cuerpo Nacional de Policía, Guardia Civil, Mozos de Escuadra, Ertzaintza, Policía Local, etc.</w:t>
      </w:r>
    </w:p>
    <w:p w:rsidR="00AE2DE5" w:rsidRPr="00FB2C77" w:rsidRDefault="00AE2DE5" w:rsidP="00AE2DE5">
      <w:pPr>
        <w:pStyle w:val="VIETA"/>
        <w:numPr>
          <w:ilvl w:val="0"/>
          <w:numId w:val="11"/>
        </w:numPr>
        <w:ind w:left="2098" w:hanging="357"/>
      </w:pPr>
      <w:r w:rsidRPr="00FB2C77">
        <w:t>Enseñanzas Profesionales de Música y Danza y similares.</w:t>
      </w:r>
    </w:p>
    <w:p w:rsidR="00AE2DE5" w:rsidRPr="00FB2C77" w:rsidRDefault="00AE2DE5" w:rsidP="00AE2DE5">
      <w:pPr>
        <w:pStyle w:val="VIETA"/>
        <w:numPr>
          <w:ilvl w:val="0"/>
          <w:numId w:val="11"/>
        </w:numPr>
        <w:ind w:left="2098" w:hanging="357"/>
      </w:pPr>
      <w:r w:rsidRPr="00FB2C77">
        <w:t>Enseñanzas de la Escuela Oficial de Idiomas (nivel básico, intermedio y avanzado).</w:t>
      </w:r>
      <w:r>
        <w:t xml:space="preserve"> Tasas de exámenes para certificados oficiales de idiomas (TOEIC, First, Advanced...).</w:t>
      </w:r>
    </w:p>
    <w:p w:rsidR="00AE2DE5" w:rsidRPr="00FB2C77" w:rsidRDefault="00AE2DE5" w:rsidP="00AE2DE5">
      <w:pPr>
        <w:pStyle w:val="VIETA"/>
        <w:numPr>
          <w:ilvl w:val="0"/>
          <w:numId w:val="11"/>
        </w:numPr>
        <w:ind w:left="2098" w:hanging="357"/>
      </w:pPr>
      <w:r w:rsidRPr="00FB2C77">
        <w:t>Programas de Cualificación Profesional Inicial (PCPI) y similares.</w:t>
      </w:r>
    </w:p>
    <w:p w:rsidR="00AE2DE5" w:rsidRPr="00FB2C77" w:rsidRDefault="00AE2DE5" w:rsidP="00AE2DE5">
      <w:pPr>
        <w:pStyle w:val="VIETA"/>
        <w:numPr>
          <w:ilvl w:val="0"/>
          <w:numId w:val="11"/>
        </w:numPr>
        <w:ind w:left="2098" w:hanging="357"/>
      </w:pPr>
      <w:r w:rsidRPr="00FB2C77">
        <w:t xml:space="preserve">Certificados de Profesionalidad de </w:t>
      </w:r>
      <w:r>
        <w:t>N</w:t>
      </w:r>
      <w:r w:rsidRPr="00FB2C77">
        <w:t>ivel 2 y similares.</w:t>
      </w:r>
    </w:p>
    <w:p w:rsidR="00AE2DE5" w:rsidRDefault="00AE2DE5" w:rsidP="00AE2DE5">
      <w:pPr>
        <w:pStyle w:val="VIETA"/>
        <w:numPr>
          <w:ilvl w:val="0"/>
          <w:numId w:val="11"/>
        </w:numPr>
        <w:ind w:left="2098" w:hanging="357"/>
      </w:pPr>
      <w:r w:rsidRPr="00FB2C77">
        <w:t>Formación Profesional Básica.</w:t>
      </w:r>
      <w:r w:rsidRPr="00FB2C77">
        <w:tab/>
      </w:r>
    </w:p>
    <w:p w:rsidR="00AE2DE5" w:rsidRDefault="00AE2DE5" w:rsidP="00AE2DE5">
      <w:pPr>
        <w:pStyle w:val="VIETA"/>
        <w:ind w:firstLine="0"/>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F80ED2">
        <w:t xml:space="preserve">Enseñanzas elementales de </w:t>
      </w:r>
      <w:r>
        <w:t>Música y D</w:t>
      </w:r>
      <w:r w:rsidRPr="00F80ED2">
        <w:t>anza (10.1.2.1)</w:t>
      </w:r>
      <w:r>
        <w:t>.</w:t>
      </w:r>
    </w:p>
    <w:p w:rsidR="00AE2DE5" w:rsidRDefault="00AE2DE5" w:rsidP="00AE2DE5">
      <w:pPr>
        <w:pStyle w:val="VIETA"/>
        <w:numPr>
          <w:ilvl w:val="0"/>
          <w:numId w:val="11"/>
        </w:numPr>
        <w:ind w:left="2098" w:hanging="357"/>
      </w:pPr>
      <w:r>
        <w:t>Academias, distintas de la Escuela Oficial de Idiomas, para preparar los certificados oficiales de idiomas: si la persona está estudiando algún tipo de enseñanza reglada iría al código de enseñanza no reglada del nivel correspondiente; si la persona no está estudiando, iría al 10.4.0.0.</w:t>
      </w:r>
    </w:p>
    <w:p w:rsidR="00AE2DE5" w:rsidRPr="00F80ED2" w:rsidRDefault="00AE2DE5" w:rsidP="00AE2DE5">
      <w:pPr>
        <w:keepLines/>
        <w:tabs>
          <w:tab w:val="left" w:pos="1757"/>
        </w:tabs>
        <w:ind w:left="2127"/>
        <w:jc w:val="both"/>
        <w:outlineLvl w:val="0"/>
        <w:rPr>
          <w:rFonts w:ascii="Arial" w:hAnsi="Arial" w:cs="Arial"/>
        </w:rPr>
      </w:pPr>
    </w:p>
    <w:p w:rsidR="00AE2DE5" w:rsidRPr="00F80ED2" w:rsidRDefault="00AE2DE5" w:rsidP="00AE2DE5">
      <w:pPr>
        <w:keepLines/>
        <w:tabs>
          <w:tab w:val="left" w:pos="1758"/>
        </w:tabs>
        <w:ind w:left="2127"/>
        <w:jc w:val="both"/>
        <w:rPr>
          <w:rFonts w:ascii="Arial" w:hAnsi="Arial" w:cs="Arial"/>
          <w:color w:val="000000"/>
        </w:rPr>
      </w:pPr>
    </w:p>
    <w:p w:rsidR="00AE2DE5" w:rsidRDefault="00AE2DE5" w:rsidP="00AE2DE5">
      <w:pPr>
        <w:pStyle w:val="TtuloCdigo"/>
      </w:pPr>
      <w:r>
        <w:t>10.2.2.3</w:t>
      </w:r>
      <w:r>
        <w:tab/>
      </w:r>
      <w:r w:rsidRPr="00F80ED2">
        <w:t>EDUCA</w:t>
      </w:r>
      <w:r>
        <w:t>CIÓN POSTSECUNDARIA NO SUPERIOR</w:t>
      </w:r>
    </w:p>
    <w:p w:rsidR="00AE2DE5" w:rsidRPr="00F80ED2" w:rsidRDefault="00AE2DE5" w:rsidP="00AE2DE5">
      <w:pPr>
        <w:pStyle w:val="A4"/>
        <w:keepNext w:val="0"/>
        <w:keepLines w:val="0"/>
        <w:tabs>
          <w:tab w:val="clear" w:pos="993"/>
          <w:tab w:val="clear" w:pos="1757"/>
        </w:tabs>
        <w:spacing w:before="0"/>
        <w:ind w:left="2127" w:firstLine="0"/>
        <w:outlineLvl w:val="0"/>
        <w:rPr>
          <w:rFonts w:cs="Arial"/>
          <w:color w:val="000000"/>
          <w:sz w:val="22"/>
          <w:szCs w:val="22"/>
        </w:rPr>
      </w:pPr>
      <w:r>
        <w:rPr>
          <w:rFonts w:cs="Arial"/>
          <w:color w:val="000000"/>
          <w:sz w:val="22"/>
          <w:szCs w:val="22"/>
        </w:rPr>
        <w:t>(NIVEL 4 CNED-P-2014)</w:t>
      </w:r>
      <w:r w:rsidRPr="00F80ED2">
        <w:rPr>
          <w:rFonts w:cs="Arial"/>
          <w:color w:val="000000"/>
          <w:sz w:val="22"/>
          <w:szCs w:val="22"/>
        </w:rPr>
        <w:t xml:space="preserve"> </w:t>
      </w:r>
    </w:p>
    <w:p w:rsidR="00AE2DE5" w:rsidRDefault="00AE2DE5" w:rsidP="00AE2DE5">
      <w:pPr>
        <w:pStyle w:val="Referencia"/>
      </w:pPr>
      <w:r>
        <w:t>Último</w:t>
      </w:r>
      <w:r w:rsidRPr="00F80ED2">
        <w:t xml:space="preserve"> recibo</w:t>
      </w:r>
    </w:p>
    <w:p w:rsidR="00AE2DE5" w:rsidRPr="00FB2C77" w:rsidRDefault="00AE2DE5" w:rsidP="00AE2DE5">
      <w:pPr>
        <w:spacing w:after="120"/>
        <w:ind w:left="2126"/>
        <w:jc w:val="both"/>
      </w:pPr>
      <w:r w:rsidRPr="00F80ED2">
        <w:rPr>
          <w:rFonts w:ascii="Arial" w:hAnsi="Arial" w:cs="Arial"/>
          <w:color w:val="000000"/>
        </w:rPr>
        <w:t xml:space="preserve">En el epígrafe 10.2 se especifican los servicios y los conceptos que se incluyen y </w:t>
      </w:r>
      <w:r w:rsidRPr="006B5A87">
        <w:rPr>
          <w:rFonts w:ascii="Arial" w:hAnsi="Arial" w:cs="Arial"/>
          <w:color w:val="000000"/>
        </w:rPr>
        <w:t>excluyen</w:t>
      </w:r>
      <w:r w:rsidRPr="00F80ED2">
        <w:rPr>
          <w:rFonts w:ascii="Arial" w:hAnsi="Arial" w:cs="Arial"/>
          <w:color w:val="000000"/>
        </w:rPr>
        <w:t xml:space="preserve"> en este código, relativos a las enseñanzas </w:t>
      </w:r>
      <w:r>
        <w:rPr>
          <w:rFonts w:ascii="Arial" w:hAnsi="Arial" w:cs="Arial"/>
          <w:color w:val="000000"/>
        </w:rPr>
        <w:t xml:space="preserve">regladas </w:t>
      </w:r>
      <w:r w:rsidRPr="00F80ED2">
        <w:rPr>
          <w:rFonts w:ascii="Arial" w:hAnsi="Arial" w:cs="Arial"/>
          <w:color w:val="000000"/>
        </w:rPr>
        <w:t>siguientes:</w:t>
      </w:r>
    </w:p>
    <w:p w:rsidR="00AE2DE5" w:rsidRPr="00F80ED2" w:rsidRDefault="00AE2DE5" w:rsidP="00AE2DE5">
      <w:pPr>
        <w:pStyle w:val="VIETA"/>
        <w:numPr>
          <w:ilvl w:val="0"/>
          <w:numId w:val="11"/>
        </w:numPr>
        <w:ind w:left="2098" w:hanging="357"/>
      </w:pPr>
      <w:r w:rsidRPr="00F80ED2">
        <w:t xml:space="preserve">Certificados de Profesionalidad de </w:t>
      </w:r>
      <w:r>
        <w:t>N</w:t>
      </w:r>
      <w:r w:rsidRPr="00F80ED2">
        <w:t>ivel 3</w:t>
      </w:r>
      <w:r>
        <w:t>.</w:t>
      </w:r>
    </w:p>
    <w:p w:rsidR="00AE2DE5" w:rsidRPr="00F80ED2" w:rsidRDefault="00AE2DE5" w:rsidP="00AE2DE5">
      <w:pPr>
        <w:pStyle w:val="VIETA"/>
        <w:numPr>
          <w:ilvl w:val="0"/>
          <w:numId w:val="11"/>
        </w:numPr>
        <w:ind w:left="2098" w:hanging="357"/>
      </w:pPr>
      <w:r w:rsidRPr="00F80ED2">
        <w:t>Títulos propios que conceden las universidades, que requieren el título de Bachiller y tienen una duración de al menos un semestre pero menos de 2 años</w:t>
      </w:r>
      <w:r>
        <w:t>.</w:t>
      </w:r>
    </w:p>
    <w:p w:rsidR="00AE2DE5" w:rsidRDefault="00AE2DE5" w:rsidP="00AE2DE5">
      <w:pPr>
        <w:pStyle w:val="VIETA"/>
        <w:ind w:firstLine="0"/>
      </w:pPr>
    </w:p>
    <w:p w:rsidR="00AE2DE5" w:rsidRDefault="00AE2DE5" w:rsidP="00AE2DE5">
      <w:pPr>
        <w:tabs>
          <w:tab w:val="left" w:pos="993"/>
        </w:tabs>
        <w:ind w:left="2127"/>
        <w:jc w:val="both"/>
        <w:rPr>
          <w:rFonts w:ascii="Arial" w:hAnsi="Arial" w:cs="Arial"/>
          <w:i/>
          <w:color w:val="000000"/>
        </w:rPr>
      </w:pPr>
    </w:p>
    <w:p w:rsidR="00AE2DE5" w:rsidRPr="00F80ED2" w:rsidRDefault="00AE2DE5" w:rsidP="00AE2DE5">
      <w:pPr>
        <w:pStyle w:val="TtuloCdigo"/>
      </w:pPr>
      <w:r w:rsidRPr="00F80ED2">
        <w:t>10.2.2.4</w:t>
      </w:r>
      <w:r>
        <w:tab/>
      </w:r>
      <w:r w:rsidRPr="00F80ED2">
        <w:t xml:space="preserve">ENSEÑANZAS NO REGLADAS </w:t>
      </w:r>
      <w:r>
        <w:t>RELACIONADAS CON BACHILLERATO</w:t>
      </w:r>
      <w:r w:rsidRPr="00F80ED2">
        <w:t xml:space="preserve"> </w:t>
      </w:r>
    </w:p>
    <w:p w:rsidR="00AE2DE5" w:rsidRPr="00F80ED2" w:rsidRDefault="00AE2DE5" w:rsidP="00AE2DE5">
      <w:pPr>
        <w:pStyle w:val="Referencia"/>
      </w:pPr>
      <w:r>
        <w:t>Último</w:t>
      </w:r>
      <w:r w:rsidRPr="00F80ED2">
        <w:t xml:space="preserve"> recibo</w:t>
      </w:r>
    </w:p>
    <w:p w:rsidR="00AE2DE5" w:rsidRPr="00633FCC" w:rsidRDefault="00AE2DE5" w:rsidP="00AE2DE5">
      <w:pPr>
        <w:spacing w:after="120"/>
        <w:ind w:left="2126"/>
        <w:jc w:val="both"/>
      </w:pPr>
      <w:r w:rsidRPr="00F80ED2">
        <w:rPr>
          <w:rFonts w:ascii="Arial" w:hAnsi="Arial" w:cs="Arial"/>
          <w:color w:val="000000"/>
        </w:rPr>
        <w:t xml:space="preserve">En el epígrafe 10.2 se especifican los servicios y los conceptos que se incluyen </w:t>
      </w:r>
      <w:r>
        <w:rPr>
          <w:rFonts w:ascii="Arial" w:hAnsi="Arial" w:cs="Arial"/>
          <w:color w:val="000000"/>
        </w:rPr>
        <w:t xml:space="preserve">y excluyen </w:t>
      </w:r>
      <w:r w:rsidRPr="00F80ED2">
        <w:rPr>
          <w:rFonts w:ascii="Arial" w:hAnsi="Arial" w:cs="Arial"/>
          <w:color w:val="000000"/>
        </w:rPr>
        <w:t>en este código</w:t>
      </w:r>
      <w:r>
        <w:rPr>
          <w:rFonts w:ascii="Arial" w:hAnsi="Arial" w:cs="Arial"/>
          <w:color w:val="000000"/>
        </w:rPr>
        <w:t>, relativos a las enseñanzas no regladas del nivel educativo especificado en el código 10.2.2.1.</w:t>
      </w:r>
    </w:p>
    <w:p w:rsidR="00AE2DE5" w:rsidRPr="00F80ED2" w:rsidRDefault="00AE2DE5" w:rsidP="00AE2DE5">
      <w:pPr>
        <w:pStyle w:val="VIETA"/>
        <w:ind w:firstLine="0"/>
      </w:pPr>
    </w:p>
    <w:p w:rsidR="00AE2DE5" w:rsidRPr="00F80ED2" w:rsidRDefault="00AE2DE5" w:rsidP="00AE2DE5">
      <w:pPr>
        <w:pStyle w:val="TtuloCdigo"/>
      </w:pPr>
      <w:r>
        <w:t>10.2.2.5</w:t>
      </w:r>
      <w:r>
        <w:tab/>
      </w:r>
      <w:r w:rsidRPr="00F80ED2">
        <w:t>ENSEÑANZAS NO REGLADAS RELACIONADAS CON FORMACIÓN PROFESI</w:t>
      </w:r>
      <w:r>
        <w:t>ONAL DE GRADO MEDIO Y SIMILARES</w:t>
      </w:r>
    </w:p>
    <w:p w:rsidR="00AE2DE5" w:rsidRPr="00F80ED2" w:rsidRDefault="00AE2DE5" w:rsidP="00AE2DE5">
      <w:pPr>
        <w:pStyle w:val="Referencia"/>
      </w:pPr>
      <w:r>
        <w:t>Último</w:t>
      </w:r>
      <w:r w:rsidRPr="00F80ED2">
        <w:t xml:space="preserve"> recibo</w:t>
      </w:r>
    </w:p>
    <w:p w:rsidR="00AE2DE5" w:rsidRPr="00F80ED2" w:rsidRDefault="00AE2DE5" w:rsidP="00AE2DE5">
      <w:pPr>
        <w:ind w:left="2126"/>
        <w:jc w:val="both"/>
        <w:rPr>
          <w:rFonts w:ascii="Arial" w:hAnsi="Arial" w:cs="Arial"/>
          <w:color w:val="000000"/>
        </w:rPr>
      </w:pPr>
      <w:r w:rsidRPr="00F80ED2">
        <w:rPr>
          <w:rFonts w:ascii="Arial" w:hAnsi="Arial" w:cs="Arial"/>
          <w:color w:val="000000"/>
        </w:rPr>
        <w:t xml:space="preserve">En el epígrafe 10.2 se especifican los servicios y los conceptos que se incluyen </w:t>
      </w:r>
      <w:r>
        <w:rPr>
          <w:rFonts w:ascii="Arial" w:hAnsi="Arial" w:cs="Arial"/>
          <w:color w:val="000000"/>
        </w:rPr>
        <w:t xml:space="preserve">y excluyen </w:t>
      </w:r>
      <w:r w:rsidRPr="00F80ED2">
        <w:rPr>
          <w:rFonts w:ascii="Arial" w:hAnsi="Arial" w:cs="Arial"/>
          <w:color w:val="000000"/>
        </w:rPr>
        <w:t>en este código</w:t>
      </w:r>
      <w:r>
        <w:rPr>
          <w:rFonts w:ascii="Arial" w:hAnsi="Arial" w:cs="Arial"/>
          <w:color w:val="000000"/>
        </w:rPr>
        <w:t>, relativos a las enseñanzas no regladas del nivel educativo especificado en el código 10.2.2.2.</w:t>
      </w:r>
    </w:p>
    <w:p w:rsidR="00AE2DE5" w:rsidRPr="00633FCC" w:rsidRDefault="00AE2DE5" w:rsidP="00AE2DE5">
      <w:pPr>
        <w:keepLines/>
        <w:tabs>
          <w:tab w:val="left" w:pos="1757"/>
        </w:tabs>
        <w:ind w:left="2127"/>
        <w:jc w:val="both"/>
        <w:outlineLvl w:val="0"/>
        <w:rPr>
          <w:rFonts w:ascii="Arial" w:hAnsi="Arial" w:cs="Arial"/>
          <w:b/>
        </w:rPr>
      </w:pPr>
    </w:p>
    <w:p w:rsidR="00AE2DE5" w:rsidRPr="009116FA" w:rsidRDefault="00AE2DE5" w:rsidP="00AE2DE5">
      <w:pPr>
        <w:keepLines/>
        <w:tabs>
          <w:tab w:val="left" w:pos="1757"/>
        </w:tabs>
        <w:ind w:left="2127"/>
        <w:jc w:val="both"/>
        <w:outlineLvl w:val="0"/>
        <w:rPr>
          <w:rFonts w:ascii="Arial" w:hAnsi="Arial" w:cs="Arial"/>
          <w:b/>
          <w:lang w:val="es-ES_tradnl"/>
        </w:rPr>
      </w:pPr>
    </w:p>
    <w:p w:rsidR="00AE2DE5" w:rsidRPr="0062635E" w:rsidRDefault="00AE2DE5" w:rsidP="00AE2DE5">
      <w:pPr>
        <w:pStyle w:val="TtuloCdigo"/>
        <w:rPr>
          <w:b/>
          <w:i w:val="0"/>
        </w:rPr>
      </w:pPr>
      <w:r w:rsidRPr="0062635E">
        <w:rPr>
          <w:b/>
          <w:i w:val="0"/>
        </w:rPr>
        <w:t>10.3</w:t>
      </w:r>
      <w:r w:rsidRPr="0062635E">
        <w:rPr>
          <w:b/>
        </w:rPr>
        <w:tab/>
      </w:r>
      <w:r w:rsidRPr="0062635E">
        <w:rPr>
          <w:b/>
          <w:i w:val="0"/>
        </w:rPr>
        <w:t>EDUCACIÓN SUPERIOR</w:t>
      </w:r>
    </w:p>
    <w:p w:rsidR="00AE2DE5" w:rsidRDefault="00AE2DE5" w:rsidP="00AE2DE5">
      <w:pPr>
        <w:pStyle w:val="TtuloCdigo"/>
        <w:ind w:firstLine="0"/>
        <w:rPr>
          <w:b/>
          <w:i w:val="0"/>
        </w:rPr>
      </w:pPr>
      <w:r w:rsidRPr="0062635E">
        <w:rPr>
          <w:b/>
          <w:i w:val="0"/>
        </w:rPr>
        <w:t>(NIVELES 5, 6, 7 y 8 CNED-P-2014)</w:t>
      </w:r>
    </w:p>
    <w:p w:rsidR="00AE2DE5" w:rsidRDefault="00AE2DE5" w:rsidP="00AE2DE5">
      <w:pPr>
        <w:pStyle w:val="TtuloCdigo"/>
        <w:ind w:firstLine="0"/>
        <w:rPr>
          <w:b/>
          <w:i w:val="0"/>
        </w:rPr>
      </w:pPr>
    </w:p>
    <w:p w:rsidR="00AE2DE5" w:rsidRDefault="00AE2DE5" w:rsidP="00AE2DE5">
      <w:pPr>
        <w:widowControl w:val="0"/>
        <w:suppressAutoHyphens/>
        <w:ind w:left="2126"/>
        <w:jc w:val="both"/>
        <w:outlineLvl w:val="0"/>
        <w:rPr>
          <w:rFonts w:ascii="Arial" w:hAnsi="Arial" w:cs="Arial"/>
        </w:rPr>
      </w:pPr>
      <w:r>
        <w:rPr>
          <w:rFonts w:ascii="Arial" w:hAnsi="Arial" w:cs="Arial"/>
        </w:rPr>
        <w:t xml:space="preserve">Se incluyen en este epígrafe, en los códigos correspondientes a </w:t>
      </w:r>
      <w:r w:rsidRPr="00524F01">
        <w:rPr>
          <w:rFonts w:ascii="Arial" w:hAnsi="Arial" w:cs="Arial"/>
          <w:u w:val="single"/>
        </w:rPr>
        <w:t>enseñanzas regladas</w:t>
      </w:r>
      <w:r>
        <w:rPr>
          <w:rFonts w:ascii="Arial" w:hAnsi="Arial" w:cs="Arial"/>
          <w:u w:val="single"/>
        </w:rPr>
        <w:t>,</w:t>
      </w:r>
      <w:r w:rsidRPr="00EF0053">
        <w:rPr>
          <w:rFonts w:ascii="Arial" w:hAnsi="Arial" w:cs="Arial"/>
        </w:rPr>
        <w:t xml:space="preserve"> los pagos realizados</w:t>
      </w:r>
      <w:r>
        <w:rPr>
          <w:rFonts w:ascii="Arial" w:hAnsi="Arial" w:cs="Arial"/>
        </w:rPr>
        <w:t xml:space="preserve"> por s</w:t>
      </w:r>
      <w:r w:rsidRPr="00EF0053">
        <w:rPr>
          <w:rFonts w:ascii="Arial" w:hAnsi="Arial" w:cs="Arial"/>
        </w:rPr>
        <w:t>ervicios de enseñanza</w:t>
      </w:r>
      <w:r>
        <w:rPr>
          <w:rFonts w:ascii="Arial" w:hAnsi="Arial" w:cs="Arial"/>
        </w:rPr>
        <w:t>, incluidas las clases de apoyo y las enseñanzas cursadas a distancia,</w:t>
      </w:r>
      <w:r w:rsidRPr="00EF0053">
        <w:rPr>
          <w:rFonts w:ascii="Arial" w:hAnsi="Arial" w:cs="Arial"/>
        </w:rPr>
        <w:t xml:space="preserve"> prestados por centro</w:t>
      </w:r>
      <w:r>
        <w:rPr>
          <w:rFonts w:ascii="Arial" w:hAnsi="Arial" w:cs="Arial"/>
        </w:rPr>
        <w:t>s</w:t>
      </w:r>
      <w:r w:rsidRPr="00EF0053">
        <w:rPr>
          <w:rFonts w:ascii="Arial" w:hAnsi="Arial" w:cs="Arial"/>
        </w:rPr>
        <w:t xml:space="preserve"> </w:t>
      </w:r>
      <w:r>
        <w:rPr>
          <w:rFonts w:ascii="Arial" w:hAnsi="Arial" w:cs="Arial"/>
        </w:rPr>
        <w:t>de Educación Superior</w:t>
      </w:r>
      <w:r w:rsidRPr="00EF0053">
        <w:rPr>
          <w:rFonts w:ascii="Arial" w:hAnsi="Arial" w:cs="Arial"/>
        </w:rPr>
        <w:t>.</w:t>
      </w:r>
    </w:p>
    <w:p w:rsidR="00AE2DE5" w:rsidRPr="00EF0053" w:rsidRDefault="00AE2DE5" w:rsidP="00AE2DE5">
      <w:pPr>
        <w:widowControl w:val="0"/>
        <w:suppressAutoHyphens/>
        <w:ind w:left="2126"/>
        <w:jc w:val="both"/>
        <w:outlineLvl w:val="0"/>
        <w:rPr>
          <w:rFonts w:ascii="Arial" w:hAnsi="Arial" w:cs="Arial"/>
        </w:rPr>
      </w:pPr>
    </w:p>
    <w:p w:rsidR="00AE2DE5" w:rsidRDefault="00AE2DE5" w:rsidP="00AE2DE5">
      <w:pPr>
        <w:widowControl w:val="0"/>
        <w:suppressAutoHyphens/>
        <w:spacing w:after="120"/>
        <w:ind w:left="2126"/>
        <w:jc w:val="both"/>
        <w:outlineLvl w:val="0"/>
        <w:rPr>
          <w:rFonts w:ascii="Arial" w:hAnsi="Arial" w:cs="Arial"/>
        </w:rPr>
      </w:pPr>
      <w:r>
        <w:rPr>
          <w:rFonts w:ascii="Arial" w:hAnsi="Arial" w:cs="Arial"/>
        </w:rPr>
        <w:t xml:space="preserve">También se incluyen en este epígrafe, en los códigos de </w:t>
      </w:r>
      <w:r w:rsidRPr="00524F01">
        <w:rPr>
          <w:rFonts w:ascii="Arial" w:hAnsi="Arial" w:cs="Arial"/>
          <w:u w:val="single"/>
        </w:rPr>
        <w:t>enseñanzas no</w:t>
      </w:r>
      <w:r w:rsidRPr="00C90E2D">
        <w:rPr>
          <w:rFonts w:ascii="Arial" w:hAnsi="Arial" w:cs="Arial"/>
          <w:u w:val="single"/>
        </w:rPr>
        <w:t xml:space="preserve"> regladas</w:t>
      </w:r>
      <w:r>
        <w:rPr>
          <w:rFonts w:ascii="Arial" w:hAnsi="Arial" w:cs="Arial"/>
        </w:rPr>
        <w:t>:</w:t>
      </w:r>
    </w:p>
    <w:p w:rsidR="00AE2DE5" w:rsidRPr="006140DF" w:rsidRDefault="00AE2DE5" w:rsidP="00AE2DE5">
      <w:pPr>
        <w:pStyle w:val="Prrafodelista"/>
        <w:widowControl w:val="0"/>
        <w:numPr>
          <w:ilvl w:val="3"/>
          <w:numId w:val="103"/>
        </w:numPr>
        <w:suppressAutoHyphens/>
        <w:ind w:left="2625" w:hanging="357"/>
        <w:jc w:val="both"/>
        <w:outlineLvl w:val="0"/>
        <w:rPr>
          <w:rFonts w:ascii="Arial" w:hAnsi="Arial" w:cs="Arial"/>
        </w:rPr>
      </w:pPr>
      <w:r w:rsidRPr="006140DF">
        <w:rPr>
          <w:rFonts w:ascii="Arial" w:hAnsi="Arial" w:cs="Arial"/>
        </w:rPr>
        <w:t xml:space="preserve">Las clases de apoyo en academias, profesores particulares, etc. en concepto </w:t>
      </w:r>
      <w:r>
        <w:rPr>
          <w:rFonts w:ascii="Arial" w:hAnsi="Arial" w:cs="Arial"/>
        </w:rPr>
        <w:t>de apoyo a la educación reglada, para estudiantes de Educación Superior.</w:t>
      </w:r>
    </w:p>
    <w:p w:rsidR="00AE2DE5" w:rsidRPr="006140DF" w:rsidRDefault="00AE2DE5" w:rsidP="00AE2DE5">
      <w:pPr>
        <w:pStyle w:val="VIETA"/>
        <w:numPr>
          <w:ilvl w:val="0"/>
          <w:numId w:val="103"/>
        </w:numPr>
        <w:ind w:left="2625" w:hanging="357"/>
        <w:rPr>
          <w:rStyle w:val="hps"/>
        </w:rPr>
      </w:pPr>
      <w:r w:rsidRPr="006140DF">
        <w:rPr>
          <w:rStyle w:val="hps"/>
        </w:rPr>
        <w:t>Campamentos de idiomas y</w:t>
      </w:r>
      <w:r>
        <w:rPr>
          <w:rStyle w:val="hps"/>
        </w:rPr>
        <w:t xml:space="preserve"> cursos de inmersión de idiomas, para estudiantes de Educación Superior, </w:t>
      </w:r>
      <w:r w:rsidRPr="006140DF">
        <w:rPr>
          <w:rStyle w:val="hps"/>
        </w:rPr>
        <w:t>que llevan incorporado la enseñanza, el alojamiento y/o el transporte, en un único paquete. Si se pueden desglosar los gastos</w:t>
      </w:r>
      <w:r>
        <w:rPr>
          <w:rStyle w:val="hps"/>
        </w:rPr>
        <w:t xml:space="preserve">, en este epígrafe </w:t>
      </w:r>
      <w:r w:rsidRPr="006140DF">
        <w:rPr>
          <w:rStyle w:val="hps"/>
        </w:rPr>
        <w:t>se anotaría únicamente lo correspondiente a la enseñanza de idiomas.</w:t>
      </w:r>
    </w:p>
    <w:p w:rsidR="00AE2DE5" w:rsidRPr="006140DF" w:rsidRDefault="00AE2DE5" w:rsidP="00AE2DE5">
      <w:pPr>
        <w:widowControl w:val="0"/>
        <w:suppressAutoHyphens/>
        <w:ind w:left="2126"/>
        <w:jc w:val="both"/>
        <w:outlineLvl w:val="0"/>
        <w:rPr>
          <w:rFonts w:ascii="Arial" w:hAnsi="Arial" w:cs="Arial"/>
          <w:lang w:val="es-ES_tradnl"/>
        </w:rPr>
      </w:pPr>
    </w:p>
    <w:p w:rsidR="00AE2DE5" w:rsidRPr="00EF0053" w:rsidRDefault="00AE2DE5" w:rsidP="00AE2DE5">
      <w:pPr>
        <w:widowControl w:val="0"/>
        <w:suppressAutoHyphens/>
        <w:spacing w:after="120"/>
        <w:ind w:left="2126"/>
        <w:jc w:val="both"/>
        <w:outlineLvl w:val="0"/>
        <w:rPr>
          <w:rFonts w:ascii="Arial" w:hAnsi="Arial" w:cs="Arial"/>
        </w:rPr>
      </w:pPr>
      <w:r w:rsidRPr="00EF0053">
        <w:rPr>
          <w:rFonts w:ascii="Arial" w:hAnsi="Arial" w:cs="Arial"/>
        </w:rPr>
        <w:t>Los pagos pueden realizarse en concepto de:</w:t>
      </w:r>
    </w:p>
    <w:p w:rsidR="00AE2DE5" w:rsidRPr="00EF0053" w:rsidRDefault="00AE2DE5" w:rsidP="00AE2DE5">
      <w:pPr>
        <w:widowControl w:val="0"/>
        <w:numPr>
          <w:ilvl w:val="0"/>
          <w:numId w:val="82"/>
        </w:numPr>
        <w:tabs>
          <w:tab w:val="left" w:pos="1758"/>
        </w:tabs>
        <w:suppressAutoHyphens/>
        <w:ind w:left="2625" w:hanging="357"/>
        <w:jc w:val="both"/>
        <w:rPr>
          <w:rFonts w:ascii="Arial" w:hAnsi="Arial" w:cs="Arial"/>
        </w:rPr>
      </w:pPr>
      <w:r w:rsidRPr="00EF0053">
        <w:rPr>
          <w:rFonts w:ascii="Arial" w:hAnsi="Arial" w:cs="Arial"/>
        </w:rPr>
        <w:t>Matrícula, pagos por inscripción y cualquier otro pago que se realice de forma no periódica al centro, siempre que no exista la posibilidad de ser recuperados en una posterior devolución (así, los pagos por reserva de plaza o similares que posteriormente se deduzcan del recibo regular se anotarán junto con este recibo).</w:t>
      </w:r>
    </w:p>
    <w:p w:rsidR="00AE2DE5" w:rsidRDefault="00AE2DE5" w:rsidP="00AE2DE5">
      <w:pPr>
        <w:widowControl w:val="0"/>
        <w:numPr>
          <w:ilvl w:val="0"/>
          <w:numId w:val="82"/>
        </w:numPr>
        <w:tabs>
          <w:tab w:val="left" w:pos="1758"/>
        </w:tabs>
        <w:suppressAutoHyphens/>
        <w:ind w:left="2625" w:hanging="357"/>
        <w:jc w:val="both"/>
        <w:rPr>
          <w:rFonts w:ascii="Arial" w:hAnsi="Arial" w:cs="Arial"/>
        </w:rPr>
      </w:pPr>
      <w:r w:rsidRPr="00EF0053">
        <w:rPr>
          <w:rFonts w:ascii="Arial" w:hAnsi="Arial" w:cs="Arial"/>
        </w:rPr>
        <w:t>Pagos regulares por los servicios especificados.</w:t>
      </w:r>
    </w:p>
    <w:p w:rsidR="00AE2DE5" w:rsidRPr="00524F01" w:rsidRDefault="00AE2DE5" w:rsidP="00AE2DE5">
      <w:pPr>
        <w:keepLines/>
        <w:widowControl w:val="0"/>
        <w:tabs>
          <w:tab w:val="left" w:pos="1758"/>
        </w:tabs>
        <w:suppressAutoHyphens/>
        <w:ind w:left="2268"/>
        <w:jc w:val="both"/>
        <w:outlineLvl w:val="0"/>
        <w:rPr>
          <w:rFonts w:ascii="Arial" w:hAnsi="Arial" w:cs="Arial"/>
        </w:rPr>
      </w:pPr>
    </w:p>
    <w:p w:rsidR="00AE2DE5" w:rsidRPr="00C90E2D" w:rsidRDefault="00AE2DE5" w:rsidP="00AE2DE5">
      <w:pPr>
        <w:pStyle w:val="Excluye"/>
      </w:pPr>
      <w:r w:rsidRPr="00C90E2D">
        <w:t>Excluye:</w:t>
      </w:r>
    </w:p>
    <w:p w:rsidR="00AE2DE5" w:rsidRDefault="00AE2DE5" w:rsidP="00AE2DE5">
      <w:pPr>
        <w:pStyle w:val="VIETA"/>
        <w:numPr>
          <w:ilvl w:val="0"/>
          <w:numId w:val="11"/>
        </w:numPr>
        <w:ind w:left="2098" w:hanging="357"/>
      </w:pPr>
      <w:r w:rsidRPr="00F80ED2">
        <w:t>Las actividades que quedan fuera del ámbito de la educación (deporte, etc.)</w:t>
      </w:r>
      <w:r>
        <w:t xml:space="preserve"> realizadas por estudiantes de Educación Superior (</w:t>
      </w:r>
      <w:r w:rsidRPr="00F80ED2">
        <w:t>incluso si se practican</w:t>
      </w:r>
      <w:r>
        <w:t xml:space="preserve"> en el centro educativo</w:t>
      </w:r>
      <w:r w:rsidRPr="00F80ED2">
        <w:t>, por e</w:t>
      </w:r>
      <w:r>
        <w:t>jemplo, en la universidad), que</w:t>
      </w:r>
      <w:r w:rsidRPr="00F80ED2">
        <w:t xml:space="preserve"> irían a servicios recreativos y deportivos (09.4.1.2).</w:t>
      </w:r>
    </w:p>
    <w:p w:rsidR="00AE2DE5" w:rsidRPr="006140DF" w:rsidRDefault="00AE2DE5" w:rsidP="00AE2DE5">
      <w:pPr>
        <w:pStyle w:val="VIETA"/>
        <w:numPr>
          <w:ilvl w:val="0"/>
          <w:numId w:val="11"/>
        </w:numPr>
        <w:ind w:left="2098" w:hanging="357"/>
      </w:pPr>
      <w:r w:rsidRPr="006140DF">
        <w:t>Campamentos de idiomas o cursos de inmersión de idiomas</w:t>
      </w:r>
      <w:r>
        <w:t>, para estudiantes de Educación Superior,</w:t>
      </w:r>
      <w:r w:rsidRPr="006140DF">
        <w:t xml:space="preserve"> cuando se pueden desglosar los gastos: el transporte iría al grupo 7; el alojamiento y manutención al 11.2.0.3; y el curso </w:t>
      </w:r>
      <w:r>
        <w:t>a los códigos de enseñanza no reglada de este epígrafe (11.3.0.4, 11.3.0.5 o 11.3.0.6).</w:t>
      </w:r>
    </w:p>
    <w:p w:rsidR="00AE2DE5" w:rsidRDefault="00AE2DE5" w:rsidP="00AE2DE5">
      <w:pPr>
        <w:keepLines/>
        <w:tabs>
          <w:tab w:val="left" w:pos="1758"/>
        </w:tabs>
        <w:ind w:left="2127"/>
        <w:jc w:val="both"/>
        <w:outlineLvl w:val="0"/>
        <w:rPr>
          <w:rFonts w:ascii="Arial" w:hAnsi="Arial" w:cs="Arial"/>
        </w:rPr>
      </w:pPr>
    </w:p>
    <w:p w:rsidR="00AE2DE5" w:rsidRPr="00F80ED2" w:rsidRDefault="00AE2DE5" w:rsidP="00AE2DE5">
      <w:pPr>
        <w:keepLines/>
        <w:tabs>
          <w:tab w:val="left" w:pos="1758"/>
        </w:tabs>
        <w:ind w:left="2127"/>
        <w:jc w:val="both"/>
        <w:outlineLvl w:val="0"/>
        <w:rPr>
          <w:rFonts w:ascii="Arial" w:hAnsi="Arial" w:cs="Arial"/>
        </w:rPr>
      </w:pPr>
    </w:p>
    <w:p w:rsidR="00AE2DE5" w:rsidRDefault="00AE2DE5" w:rsidP="00AE2DE5">
      <w:pPr>
        <w:ind w:left="2127" w:hanging="2127"/>
        <w:jc w:val="both"/>
        <w:rPr>
          <w:rFonts w:ascii="Arial" w:hAnsi="Arial" w:cs="Arial"/>
          <w:b/>
          <w:color w:val="000000"/>
        </w:rPr>
      </w:pPr>
      <w:r>
        <w:rPr>
          <w:rFonts w:ascii="Arial" w:hAnsi="Arial" w:cs="Arial"/>
          <w:b/>
          <w:color w:val="000000"/>
        </w:rPr>
        <w:t>10.3.0</w:t>
      </w:r>
      <w:r>
        <w:rPr>
          <w:rFonts w:ascii="Arial" w:hAnsi="Arial" w:cs="Arial"/>
          <w:b/>
          <w:color w:val="000000"/>
        </w:rPr>
        <w:tab/>
        <w:t>EDUCACIÓN SUPERIOR</w:t>
      </w:r>
    </w:p>
    <w:p w:rsidR="00AE2DE5" w:rsidRDefault="00AE2DE5" w:rsidP="00AE2DE5">
      <w:pPr>
        <w:ind w:left="2127"/>
        <w:jc w:val="both"/>
        <w:rPr>
          <w:rFonts w:ascii="Arial" w:hAnsi="Arial" w:cs="Arial"/>
          <w:b/>
          <w:color w:val="000000"/>
        </w:rPr>
      </w:pPr>
      <w:r w:rsidRPr="00F80ED2">
        <w:rPr>
          <w:rFonts w:ascii="Arial" w:hAnsi="Arial" w:cs="Arial"/>
          <w:b/>
          <w:color w:val="000000"/>
        </w:rPr>
        <w:t>(N</w:t>
      </w:r>
      <w:r>
        <w:rPr>
          <w:rFonts w:ascii="Arial" w:hAnsi="Arial" w:cs="Arial"/>
          <w:b/>
          <w:color w:val="000000"/>
        </w:rPr>
        <w:t>IVELES 5, 6, 7 Y 8 CNED-P-2014)</w:t>
      </w:r>
    </w:p>
    <w:p w:rsidR="00AE2DE5" w:rsidRPr="00F80ED2" w:rsidRDefault="00AE2DE5" w:rsidP="00AE2DE5">
      <w:pPr>
        <w:ind w:left="2127"/>
        <w:jc w:val="both"/>
        <w:rPr>
          <w:rFonts w:ascii="Arial" w:hAnsi="Arial" w:cs="Arial"/>
          <w:b/>
          <w:color w:val="000000"/>
        </w:rPr>
      </w:pPr>
    </w:p>
    <w:p w:rsidR="00AE2DE5" w:rsidRDefault="00AE2DE5" w:rsidP="00AE2DE5">
      <w:pPr>
        <w:pStyle w:val="TtuloCdigo"/>
      </w:pPr>
    </w:p>
    <w:p w:rsidR="00AE2DE5" w:rsidRDefault="00AE2DE5" w:rsidP="00AE2DE5">
      <w:pPr>
        <w:pStyle w:val="TtuloCdigo"/>
      </w:pPr>
      <w:r>
        <w:t>10.3.0.1</w:t>
      </w:r>
      <w:r>
        <w:tab/>
      </w:r>
      <w:r w:rsidRPr="00F80ED2">
        <w:t xml:space="preserve">FORMACIÓN PROFESIONAL DE GRADO SUPERIOR </w:t>
      </w:r>
      <w:r>
        <w:t>Y OTRAS ENSEÑANZAS EQUIVALENTES</w:t>
      </w:r>
    </w:p>
    <w:p w:rsidR="00AE2DE5" w:rsidRPr="00F80ED2" w:rsidRDefault="00AE2DE5" w:rsidP="00AE2DE5">
      <w:pPr>
        <w:pStyle w:val="A2"/>
        <w:keepNext w:val="0"/>
        <w:keepLines w:val="0"/>
        <w:tabs>
          <w:tab w:val="clear" w:pos="993"/>
          <w:tab w:val="clear" w:pos="1757"/>
        </w:tabs>
        <w:spacing w:before="0"/>
        <w:ind w:left="2127" w:firstLine="0"/>
        <w:rPr>
          <w:rFonts w:cs="Arial"/>
          <w:b w:val="0"/>
          <w:i/>
          <w:color w:val="FF0000"/>
          <w:sz w:val="22"/>
          <w:szCs w:val="22"/>
        </w:rPr>
      </w:pPr>
      <w:r w:rsidRPr="00F80ED2">
        <w:rPr>
          <w:rFonts w:cs="Arial"/>
          <w:b w:val="0"/>
          <w:i/>
          <w:color w:val="000000"/>
          <w:sz w:val="22"/>
          <w:szCs w:val="22"/>
        </w:rPr>
        <w:t>(NIV</w:t>
      </w:r>
      <w:r>
        <w:rPr>
          <w:rFonts w:cs="Arial"/>
          <w:b w:val="0"/>
          <w:i/>
          <w:color w:val="000000"/>
          <w:sz w:val="22"/>
          <w:szCs w:val="22"/>
        </w:rPr>
        <w:t>EL 5 CNED-P-2014)</w:t>
      </w:r>
    </w:p>
    <w:p w:rsidR="00AE2DE5" w:rsidRPr="00F80ED2" w:rsidRDefault="00AE2DE5" w:rsidP="00AE2DE5">
      <w:pPr>
        <w:pStyle w:val="Referencia"/>
      </w:pPr>
      <w:r>
        <w:t>Último</w:t>
      </w:r>
      <w:r w:rsidRPr="00F80ED2">
        <w:t xml:space="preserve"> Recibo</w:t>
      </w:r>
    </w:p>
    <w:p w:rsidR="00AE2DE5" w:rsidRPr="00F80ED2" w:rsidRDefault="00AE2DE5" w:rsidP="00AE2DE5">
      <w:pPr>
        <w:spacing w:after="120"/>
        <w:ind w:left="2126"/>
        <w:jc w:val="both"/>
        <w:rPr>
          <w:rFonts w:ascii="Arial" w:hAnsi="Arial" w:cs="Arial"/>
        </w:rPr>
      </w:pPr>
      <w:r w:rsidRPr="00F80ED2">
        <w:rPr>
          <w:rFonts w:ascii="Arial" w:hAnsi="Arial" w:cs="Arial"/>
        </w:rPr>
        <w:t xml:space="preserve">En el epígrafe 10.3 se especifican los servicios y los conceptos que se incluyen y </w:t>
      </w:r>
      <w:r w:rsidRPr="00C90E2D">
        <w:rPr>
          <w:rFonts w:ascii="Arial" w:hAnsi="Arial" w:cs="Arial"/>
        </w:rPr>
        <w:t>excluyen</w:t>
      </w:r>
      <w:r w:rsidRPr="00F80ED2">
        <w:rPr>
          <w:rFonts w:ascii="Arial" w:hAnsi="Arial" w:cs="Arial"/>
        </w:rPr>
        <w:t xml:space="preserve"> en este cód</w:t>
      </w:r>
      <w:r>
        <w:rPr>
          <w:rFonts w:ascii="Arial" w:hAnsi="Arial" w:cs="Arial"/>
        </w:rPr>
        <w:t xml:space="preserve">igo, relativos a las enseñanzas regladas </w:t>
      </w:r>
      <w:r w:rsidRPr="00F80ED2">
        <w:rPr>
          <w:rFonts w:ascii="Arial" w:hAnsi="Arial" w:cs="Arial"/>
        </w:rPr>
        <w:t>siguientes:</w:t>
      </w:r>
    </w:p>
    <w:p w:rsidR="00AE2DE5" w:rsidRPr="00F80ED2" w:rsidRDefault="00AE2DE5" w:rsidP="00AE2DE5">
      <w:pPr>
        <w:pStyle w:val="VIETA"/>
        <w:numPr>
          <w:ilvl w:val="0"/>
          <w:numId w:val="11"/>
        </w:numPr>
        <w:ind w:left="2098" w:hanging="357"/>
      </w:pPr>
      <w:r w:rsidRPr="00F80ED2">
        <w:t>Ciclos Formativos de Grado Su</w:t>
      </w:r>
      <w:r>
        <w:t>perior de Formación Profesional.</w:t>
      </w:r>
    </w:p>
    <w:p w:rsidR="00AE2DE5" w:rsidRPr="00F80ED2" w:rsidRDefault="00AE2DE5" w:rsidP="00AE2DE5">
      <w:pPr>
        <w:pStyle w:val="VIETA"/>
        <w:numPr>
          <w:ilvl w:val="0"/>
          <w:numId w:val="11"/>
        </w:numPr>
        <w:ind w:left="2098" w:hanging="357"/>
      </w:pPr>
      <w:r w:rsidRPr="00F80ED2">
        <w:t>Ciclos Formativos de Grado Superior de Artes Plásticas y Diseño</w:t>
      </w:r>
      <w:r>
        <w:t>.</w:t>
      </w:r>
    </w:p>
    <w:p w:rsidR="00AE2DE5" w:rsidRPr="00F80ED2" w:rsidRDefault="00AE2DE5" w:rsidP="00AE2DE5">
      <w:pPr>
        <w:pStyle w:val="VIETA"/>
        <w:numPr>
          <w:ilvl w:val="0"/>
          <w:numId w:val="11"/>
        </w:numPr>
        <w:ind w:left="2098" w:hanging="357"/>
      </w:pPr>
      <w:r w:rsidRPr="00F80ED2">
        <w:t>Enseñanzas Deportivas de Grado Superior</w:t>
      </w:r>
      <w:r>
        <w:t>.</w:t>
      </w:r>
    </w:p>
    <w:p w:rsidR="00AE2DE5" w:rsidRPr="00F80ED2" w:rsidRDefault="00AE2DE5" w:rsidP="00AE2DE5">
      <w:pPr>
        <w:pStyle w:val="VIETA"/>
        <w:numPr>
          <w:ilvl w:val="0"/>
          <w:numId w:val="11"/>
        </w:numPr>
        <w:ind w:left="2098" w:hanging="357"/>
      </w:pPr>
      <w:r w:rsidRPr="00F80ED2">
        <w:t>Enseñanzas de la Escala de Suboficiales de la Guardia Civil</w:t>
      </w:r>
      <w:r>
        <w:t>.</w:t>
      </w:r>
    </w:p>
    <w:p w:rsidR="00AE2DE5" w:rsidRPr="00F80ED2" w:rsidRDefault="00AE2DE5" w:rsidP="00AE2DE5">
      <w:pPr>
        <w:pStyle w:val="VIETA"/>
        <w:numPr>
          <w:ilvl w:val="0"/>
          <w:numId w:val="11"/>
        </w:numPr>
        <w:ind w:left="2098" w:hanging="357"/>
      </w:pPr>
      <w:r w:rsidRPr="00F80ED2">
        <w:t>Enseñanza militar, Escala de Suboficiales de las Fuerzas Armadas</w:t>
      </w:r>
      <w:r>
        <w:t>.</w:t>
      </w:r>
      <w:r w:rsidRPr="00F80ED2">
        <w:t xml:space="preserve"> </w:t>
      </w:r>
    </w:p>
    <w:p w:rsidR="00AE2DE5" w:rsidRPr="00F80ED2" w:rsidRDefault="00AE2DE5" w:rsidP="00AE2DE5">
      <w:pPr>
        <w:pStyle w:val="VIETA"/>
        <w:numPr>
          <w:ilvl w:val="0"/>
          <w:numId w:val="11"/>
        </w:numPr>
        <w:ind w:left="2098" w:hanging="357"/>
      </w:pPr>
      <w:r w:rsidRPr="00F80ED2">
        <w:t xml:space="preserve">Curso de especialización profesional para </w:t>
      </w:r>
      <w:r>
        <w:t>T</w:t>
      </w:r>
      <w:r w:rsidRPr="00F80ED2">
        <w:t>écnic</w:t>
      </w:r>
      <w:r>
        <w:t>os S</w:t>
      </w:r>
      <w:r w:rsidRPr="00F80ED2">
        <w:t>uperiores</w:t>
      </w:r>
      <w:r>
        <w:t>.</w:t>
      </w:r>
    </w:p>
    <w:p w:rsidR="00AE2DE5" w:rsidRPr="00F80ED2" w:rsidRDefault="00AE2DE5" w:rsidP="00AE2DE5">
      <w:pPr>
        <w:pStyle w:val="VIETA"/>
        <w:numPr>
          <w:ilvl w:val="0"/>
          <w:numId w:val="11"/>
        </w:numPr>
        <w:ind w:left="2098" w:hanging="357"/>
      </w:pPr>
      <w:r w:rsidRPr="00F80ED2">
        <w:t>Títulos propios que conceden las universidades, que requieren el título de Bachiller y tienen una duración igual o superior a 2 años o 120 créditos ECTS.</w:t>
      </w:r>
    </w:p>
    <w:p w:rsidR="00AE2DE5" w:rsidRDefault="00AE2DE5" w:rsidP="00AE2DE5"/>
    <w:p w:rsidR="00AE2DE5" w:rsidRPr="00072039" w:rsidRDefault="00AE2DE5" w:rsidP="00AE2DE5"/>
    <w:p w:rsidR="00AE2DE5" w:rsidRDefault="00AE2DE5" w:rsidP="00AE2DE5">
      <w:pPr>
        <w:pStyle w:val="TtuloCdigo"/>
      </w:pPr>
      <w:r>
        <w:t>10.3.0.2</w:t>
      </w:r>
      <w:r>
        <w:tab/>
      </w:r>
      <w:r w:rsidRPr="00F80ED2">
        <w:t>GRADOS UNIVERSITARIOS DE 2</w:t>
      </w:r>
      <w:r>
        <w:t>40 CRÉDITOS ECTS Y EQUIVALENTES</w:t>
      </w:r>
    </w:p>
    <w:p w:rsidR="00AE2DE5" w:rsidRPr="00F80ED2" w:rsidRDefault="00AE2DE5" w:rsidP="00AE2DE5">
      <w:pPr>
        <w:pStyle w:val="TtuloCdigo"/>
        <w:ind w:firstLine="0"/>
      </w:pPr>
      <w:r w:rsidRPr="00F80ED2">
        <w:t xml:space="preserve">(NIVEL 6 CNED-P-2014) </w:t>
      </w:r>
    </w:p>
    <w:p w:rsidR="00AE2DE5" w:rsidRPr="00C90E2D" w:rsidRDefault="00AE2DE5" w:rsidP="00AE2DE5">
      <w:pPr>
        <w:pStyle w:val="Referencia"/>
      </w:pPr>
      <w:r w:rsidRPr="00C90E2D">
        <w:t>Último Recibo</w:t>
      </w:r>
    </w:p>
    <w:p w:rsidR="00AE2DE5" w:rsidRDefault="00AE2DE5" w:rsidP="00AE2DE5">
      <w:pPr>
        <w:pStyle w:val="Prrafodelista"/>
        <w:spacing w:after="120"/>
        <w:ind w:left="2126"/>
        <w:jc w:val="both"/>
        <w:rPr>
          <w:rFonts w:ascii="Arial" w:hAnsi="Arial" w:cs="Arial"/>
        </w:rPr>
      </w:pPr>
      <w:r w:rsidRPr="00C90E2D">
        <w:rPr>
          <w:rFonts w:ascii="Arial" w:hAnsi="Arial" w:cs="Arial"/>
        </w:rPr>
        <w:t xml:space="preserve">En el epígrafe 10.3 se especifican los servicios y los conceptos que se incluyen y excluyen en este código, relativos a las enseñanzas </w:t>
      </w:r>
      <w:r>
        <w:rPr>
          <w:rFonts w:ascii="Arial" w:hAnsi="Arial" w:cs="Arial"/>
        </w:rPr>
        <w:t xml:space="preserve">regladas </w:t>
      </w:r>
      <w:r w:rsidRPr="00C90E2D">
        <w:rPr>
          <w:rFonts w:ascii="Arial" w:hAnsi="Arial" w:cs="Arial"/>
        </w:rPr>
        <w:t>siguientes:</w:t>
      </w:r>
    </w:p>
    <w:p w:rsidR="00AE2DE5" w:rsidRPr="00C90E2D" w:rsidRDefault="00AE2DE5" w:rsidP="00AE2DE5">
      <w:pPr>
        <w:pStyle w:val="VIETA"/>
        <w:numPr>
          <w:ilvl w:val="0"/>
          <w:numId w:val="11"/>
        </w:numPr>
        <w:ind w:left="2098" w:hanging="357"/>
      </w:pPr>
      <w:r w:rsidRPr="00C90E2D">
        <w:t>Grados universitarios de 240 créditos ECTS y equivalentes</w:t>
      </w:r>
      <w:r>
        <w:t>.</w:t>
      </w:r>
    </w:p>
    <w:p w:rsidR="00AE2DE5" w:rsidRPr="00F80ED2" w:rsidRDefault="00AE2DE5" w:rsidP="00AE2DE5">
      <w:pPr>
        <w:pStyle w:val="VIETA"/>
        <w:numPr>
          <w:ilvl w:val="0"/>
          <w:numId w:val="11"/>
        </w:numPr>
        <w:ind w:left="2098" w:hanging="357"/>
      </w:pPr>
      <w:r w:rsidRPr="00F80ED2">
        <w:t>Doble grado universitario (ambos de 240 créditos)</w:t>
      </w:r>
      <w:r>
        <w:t>.</w:t>
      </w:r>
    </w:p>
    <w:p w:rsidR="00AE2DE5" w:rsidRPr="00F80ED2" w:rsidRDefault="00AE2DE5" w:rsidP="00AE2DE5">
      <w:pPr>
        <w:pStyle w:val="VIETA"/>
        <w:numPr>
          <w:ilvl w:val="0"/>
          <w:numId w:val="11"/>
        </w:numPr>
        <w:ind w:left="2098" w:hanging="357"/>
      </w:pPr>
      <w:r w:rsidRPr="00F80ED2">
        <w:t>Curso puente o créditos de Diplomatura a Grado universitario de 240 créditos ECTS</w:t>
      </w:r>
      <w:r>
        <w:t>.</w:t>
      </w:r>
    </w:p>
    <w:p w:rsidR="00AE2DE5" w:rsidRPr="00F80ED2" w:rsidRDefault="00AE2DE5" w:rsidP="00AE2DE5">
      <w:pPr>
        <w:pStyle w:val="VIETA"/>
        <w:numPr>
          <w:ilvl w:val="0"/>
          <w:numId w:val="11"/>
        </w:numPr>
        <w:ind w:left="2098" w:hanging="357"/>
      </w:pPr>
      <w:r w:rsidRPr="00F80ED2">
        <w:t>Grado en Ingeniería, cualquier especialidad</w:t>
      </w:r>
      <w:r>
        <w:t>.</w:t>
      </w:r>
    </w:p>
    <w:p w:rsidR="00AE2DE5" w:rsidRPr="00F80ED2" w:rsidRDefault="00AE2DE5" w:rsidP="00AE2DE5">
      <w:pPr>
        <w:pStyle w:val="VIETA"/>
        <w:numPr>
          <w:ilvl w:val="0"/>
          <w:numId w:val="11"/>
        </w:numPr>
        <w:ind w:left="2098" w:hanging="357"/>
      </w:pPr>
      <w:r>
        <w:t>Diplomaturas universitarias, I</w:t>
      </w:r>
      <w:r w:rsidRPr="00F80ED2">
        <w:t xml:space="preserve">ngenierías y </w:t>
      </w:r>
      <w:r>
        <w:t>A</w:t>
      </w:r>
      <w:r w:rsidRPr="00F80ED2">
        <w:t xml:space="preserve">rquitecturas </w:t>
      </w:r>
      <w:r>
        <w:t>T</w:t>
      </w:r>
      <w:r w:rsidRPr="00F80ED2">
        <w:t>écnicas</w:t>
      </w:r>
      <w:r>
        <w:t>.</w:t>
      </w:r>
    </w:p>
    <w:p w:rsidR="00AE2DE5" w:rsidRPr="00F80ED2" w:rsidRDefault="00AE2DE5" w:rsidP="00AE2DE5">
      <w:pPr>
        <w:pStyle w:val="VIETA"/>
        <w:numPr>
          <w:ilvl w:val="0"/>
          <w:numId w:val="11"/>
        </w:numPr>
        <w:ind w:left="2098" w:hanging="357"/>
      </w:pPr>
      <w:r w:rsidRPr="00F80ED2">
        <w:t>Estudios Superiores de Artes Plásticas, Diseño, Música y Danza</w:t>
      </w:r>
      <w:r>
        <w:t>.</w:t>
      </w:r>
    </w:p>
    <w:p w:rsidR="00AE2DE5" w:rsidRPr="00F80ED2" w:rsidRDefault="00AE2DE5" w:rsidP="00AE2DE5">
      <w:pPr>
        <w:pStyle w:val="VIETA"/>
        <w:numPr>
          <w:ilvl w:val="0"/>
          <w:numId w:val="11"/>
        </w:numPr>
        <w:ind w:left="2098" w:hanging="357"/>
      </w:pPr>
      <w:r w:rsidRPr="00F80ED2">
        <w:t>Enseñanzas de Conservación y Restauración de Bienes Culturales</w:t>
      </w:r>
      <w:r>
        <w:t>.</w:t>
      </w:r>
    </w:p>
    <w:p w:rsidR="00AE2DE5" w:rsidRPr="00F80ED2" w:rsidRDefault="00AE2DE5" w:rsidP="00AE2DE5">
      <w:pPr>
        <w:pStyle w:val="VIETA"/>
        <w:numPr>
          <w:ilvl w:val="0"/>
          <w:numId w:val="11"/>
        </w:numPr>
        <w:ind w:left="2098" w:hanging="357"/>
      </w:pPr>
      <w:r w:rsidRPr="00F80ED2">
        <w:t>Enseñanzas de Arte Dramático</w:t>
      </w:r>
      <w:r>
        <w:t>.</w:t>
      </w:r>
    </w:p>
    <w:p w:rsidR="00AE2DE5" w:rsidRPr="00F80ED2" w:rsidRDefault="00AE2DE5" w:rsidP="00AE2DE5">
      <w:pPr>
        <w:pStyle w:val="VIETA"/>
        <w:numPr>
          <w:ilvl w:val="0"/>
          <w:numId w:val="11"/>
        </w:numPr>
        <w:ind w:left="2098" w:hanging="357"/>
      </w:pPr>
      <w:r w:rsidRPr="00F80ED2">
        <w:t>Enseñanzas eclesiásticas equivalentes a Grado</w:t>
      </w:r>
      <w:r>
        <w:t>.</w:t>
      </w:r>
    </w:p>
    <w:p w:rsidR="00AE2DE5" w:rsidRPr="00F80ED2" w:rsidRDefault="00AE2DE5" w:rsidP="00AE2DE5">
      <w:pPr>
        <w:pStyle w:val="VIETA"/>
        <w:numPr>
          <w:ilvl w:val="0"/>
          <w:numId w:val="11"/>
        </w:numPr>
        <w:ind w:left="2098" w:hanging="357"/>
      </w:pPr>
      <w:r w:rsidRPr="00F80ED2">
        <w:t>Grado en Teología</w:t>
      </w:r>
      <w:r>
        <w:t>.</w:t>
      </w:r>
    </w:p>
    <w:p w:rsidR="00AE2DE5" w:rsidRPr="00F80ED2" w:rsidRDefault="00AE2DE5" w:rsidP="00AE2DE5">
      <w:pPr>
        <w:pStyle w:val="VIETA"/>
        <w:numPr>
          <w:ilvl w:val="0"/>
          <w:numId w:val="11"/>
        </w:numPr>
        <w:ind w:left="2098" w:hanging="357"/>
      </w:pPr>
      <w:r w:rsidRPr="00F80ED2">
        <w:t xml:space="preserve">Piloto de </w:t>
      </w:r>
      <w:r>
        <w:t>t</w:t>
      </w:r>
      <w:r w:rsidRPr="00F80ED2">
        <w:t xml:space="preserve">ransporte de </w:t>
      </w:r>
      <w:r>
        <w:t>l</w:t>
      </w:r>
      <w:r w:rsidRPr="00F80ED2">
        <w:t>íneas aéreas tanto de avión como de helicóptero (estudios de aviación civil)</w:t>
      </w:r>
      <w:r>
        <w:t>.</w:t>
      </w:r>
    </w:p>
    <w:p w:rsidR="00AE2DE5" w:rsidRPr="00F80ED2" w:rsidRDefault="00AE2DE5" w:rsidP="00AE2DE5">
      <w:pPr>
        <w:pStyle w:val="VIETA"/>
        <w:numPr>
          <w:ilvl w:val="0"/>
          <w:numId w:val="11"/>
        </w:numPr>
        <w:ind w:left="2098" w:hanging="357"/>
      </w:pPr>
      <w:r w:rsidRPr="00F80ED2">
        <w:t>Enseñanza militar, Escala de Oficiales de las Fuerzas Armadas, etc.</w:t>
      </w:r>
    </w:p>
    <w:p w:rsidR="00AE2DE5" w:rsidRDefault="00AE2DE5" w:rsidP="00AE2DE5">
      <w:pPr>
        <w:pStyle w:val="VIETA"/>
        <w:numPr>
          <w:ilvl w:val="0"/>
          <w:numId w:val="11"/>
        </w:numPr>
        <w:ind w:left="2098" w:hanging="357"/>
      </w:pPr>
      <w:r w:rsidRPr="00F80ED2">
        <w:t>Títulos propios universitarios de 6 meses o más y menos de 1 año (30 créditos ECTS o más y menos de 60), para los que se precisa una titulación universitaria.</w:t>
      </w:r>
    </w:p>
    <w:p w:rsidR="00AE2DE5" w:rsidRPr="00F80ED2" w:rsidRDefault="00AE2DE5" w:rsidP="00AE2DE5">
      <w:pPr>
        <w:pStyle w:val="VIETA"/>
        <w:ind w:firstLine="0"/>
      </w:pPr>
    </w:p>
    <w:p w:rsidR="00AE2DE5" w:rsidRPr="00F80ED2" w:rsidRDefault="00AE2DE5" w:rsidP="00AE2DE5">
      <w:pPr>
        <w:tabs>
          <w:tab w:val="left" w:pos="1758"/>
        </w:tabs>
        <w:ind w:left="2127"/>
        <w:jc w:val="both"/>
        <w:rPr>
          <w:rFonts w:ascii="Arial" w:hAnsi="Arial" w:cs="Arial"/>
          <w:color w:val="000000"/>
        </w:rPr>
      </w:pPr>
      <w:r w:rsidRPr="00F80ED2">
        <w:rPr>
          <w:rFonts w:ascii="Arial" w:hAnsi="Arial" w:cs="Arial"/>
          <w:color w:val="000000"/>
        </w:rPr>
        <w:tab/>
      </w:r>
    </w:p>
    <w:p w:rsidR="00AE2DE5" w:rsidRDefault="00AE2DE5" w:rsidP="00AE2DE5">
      <w:pPr>
        <w:pStyle w:val="TtuloCdigo"/>
      </w:pPr>
      <w:r w:rsidRPr="00F80ED2">
        <w:t>10.3.0.3</w:t>
      </w:r>
      <w:r w:rsidRPr="00F80ED2">
        <w:tab/>
        <w:t xml:space="preserve">GRADOS UNIVERSITARIOS DE MÁS DE 240 CRÉDITOS ECTS, MÁSTERES, </w:t>
      </w:r>
      <w:r w:rsidRPr="00F80ED2">
        <w:tab/>
        <w:t>ESPECIALIDADES EN CIENCIAS DE LA SA</w:t>
      </w:r>
      <w:r>
        <w:t xml:space="preserve">LUD, DOCTORADOS Y </w:t>
      </w:r>
      <w:r>
        <w:tab/>
        <w:t>EQUIVALENTES</w:t>
      </w:r>
    </w:p>
    <w:p w:rsidR="00AE2DE5" w:rsidRPr="00F80ED2" w:rsidRDefault="00AE2DE5" w:rsidP="00AE2DE5">
      <w:pPr>
        <w:pStyle w:val="TtuloCdigo"/>
        <w:ind w:firstLine="0"/>
      </w:pPr>
      <w:r w:rsidRPr="00F80ED2">
        <w:t>(NIVELES 7 Y 8 CNED-P-2014)</w:t>
      </w:r>
    </w:p>
    <w:p w:rsidR="00AE2DE5" w:rsidRPr="00F80ED2" w:rsidRDefault="00AE2DE5" w:rsidP="00AE2DE5">
      <w:pPr>
        <w:pStyle w:val="Referencia"/>
      </w:pPr>
      <w:r>
        <w:t>Último</w:t>
      </w:r>
      <w:r w:rsidRPr="00F80ED2">
        <w:t xml:space="preserve"> recibo</w:t>
      </w:r>
      <w:r w:rsidRPr="00F80ED2">
        <w:tab/>
      </w:r>
    </w:p>
    <w:p w:rsidR="00AE2DE5" w:rsidRDefault="00AE2DE5" w:rsidP="00AE2DE5">
      <w:pPr>
        <w:pStyle w:val="VIETA"/>
        <w:spacing w:after="120"/>
        <w:ind w:firstLine="0"/>
      </w:pPr>
      <w:r w:rsidRPr="00C90E2D">
        <w:t xml:space="preserve">En el epígrafe 10.3 se especifican los servicios y los conceptos que se incluyen y excluyen en este código, relativos a las enseñanzas </w:t>
      </w:r>
      <w:r>
        <w:t xml:space="preserve">regladas </w:t>
      </w:r>
      <w:r w:rsidRPr="00C90E2D">
        <w:t>siguientes:</w:t>
      </w:r>
    </w:p>
    <w:p w:rsidR="00AE2DE5" w:rsidRPr="00F80ED2" w:rsidRDefault="00AE2DE5" w:rsidP="00AE2DE5">
      <w:pPr>
        <w:tabs>
          <w:tab w:val="left" w:pos="1758"/>
        </w:tabs>
        <w:spacing w:after="120"/>
        <w:ind w:left="2126"/>
        <w:jc w:val="both"/>
        <w:rPr>
          <w:rFonts w:ascii="Arial" w:hAnsi="Arial" w:cs="Arial"/>
          <w:color w:val="000000"/>
        </w:rPr>
      </w:pPr>
      <w:r w:rsidRPr="00F80ED2">
        <w:rPr>
          <w:rFonts w:ascii="Arial" w:hAnsi="Arial" w:cs="Arial"/>
          <w:color w:val="000000"/>
        </w:rPr>
        <w:t>Nivel 7 CNED</w:t>
      </w:r>
      <w:r>
        <w:rPr>
          <w:rFonts w:ascii="Arial" w:hAnsi="Arial" w:cs="Arial"/>
          <w:color w:val="000000"/>
        </w:rPr>
        <w:t>-P-</w:t>
      </w:r>
      <w:r w:rsidRPr="00F80ED2">
        <w:rPr>
          <w:rFonts w:ascii="Arial" w:hAnsi="Arial" w:cs="Arial"/>
          <w:color w:val="000000"/>
        </w:rPr>
        <w:t>2014:</w:t>
      </w:r>
    </w:p>
    <w:p w:rsidR="00AE2DE5" w:rsidRPr="00F80ED2" w:rsidRDefault="00AE2DE5" w:rsidP="00AE2DE5">
      <w:pPr>
        <w:pStyle w:val="VIETA"/>
        <w:numPr>
          <w:ilvl w:val="0"/>
          <w:numId w:val="11"/>
        </w:numPr>
        <w:ind w:left="2098" w:hanging="357"/>
      </w:pPr>
      <w:r w:rsidRPr="00F80ED2">
        <w:t xml:space="preserve">Grados </w:t>
      </w:r>
      <w:r>
        <w:t>u</w:t>
      </w:r>
      <w:r w:rsidRPr="00F80ED2">
        <w:t>niversitarios de más de 240 créditos ECTS y equivalentes</w:t>
      </w:r>
      <w:r>
        <w:t>.</w:t>
      </w:r>
    </w:p>
    <w:p w:rsidR="00AE2DE5" w:rsidRPr="00F80ED2" w:rsidRDefault="00AE2DE5" w:rsidP="00AE2DE5">
      <w:pPr>
        <w:pStyle w:val="VIETA"/>
        <w:numPr>
          <w:ilvl w:val="0"/>
          <w:numId w:val="11"/>
        </w:numPr>
        <w:ind w:left="2098" w:hanging="357"/>
      </w:pPr>
      <w:r w:rsidRPr="00F80ED2">
        <w:t>Grado o Licenciatura en Medicina, Farmacia, Veterinaria y Odontología</w:t>
      </w:r>
      <w:r>
        <w:t>.</w:t>
      </w:r>
    </w:p>
    <w:p w:rsidR="00AE2DE5" w:rsidRPr="00F80ED2" w:rsidRDefault="00AE2DE5" w:rsidP="00AE2DE5">
      <w:pPr>
        <w:pStyle w:val="VIETA"/>
        <w:numPr>
          <w:ilvl w:val="0"/>
          <w:numId w:val="11"/>
        </w:numPr>
        <w:ind w:left="2098" w:hanging="357"/>
      </w:pPr>
      <w:r w:rsidRPr="00F80ED2">
        <w:t xml:space="preserve">Licenciaturas universitarias, Arquitecturas, Ingenierías Superiores. </w:t>
      </w:r>
    </w:p>
    <w:p w:rsidR="00AE2DE5" w:rsidRPr="00F80ED2" w:rsidRDefault="00AE2DE5" w:rsidP="00AE2DE5">
      <w:pPr>
        <w:pStyle w:val="VIETA"/>
        <w:numPr>
          <w:ilvl w:val="0"/>
          <w:numId w:val="11"/>
        </w:numPr>
        <w:ind w:left="2098" w:hanging="357"/>
      </w:pPr>
      <w:r w:rsidRPr="00F80ED2">
        <w:t>Doble grado universitario (al menos uno de más de 240 créditos)</w:t>
      </w:r>
      <w:r>
        <w:t>.</w:t>
      </w:r>
    </w:p>
    <w:p w:rsidR="00AE2DE5" w:rsidRPr="00F80ED2" w:rsidRDefault="00AE2DE5" w:rsidP="00AE2DE5">
      <w:pPr>
        <w:pStyle w:val="VIETA"/>
        <w:numPr>
          <w:ilvl w:val="0"/>
          <w:numId w:val="11"/>
        </w:numPr>
        <w:ind w:left="2098" w:hanging="357"/>
      </w:pPr>
      <w:r w:rsidRPr="00F80ED2">
        <w:t xml:space="preserve">Antiguas enseñanzas universitarias de solo segundo ciclo equivalentes a </w:t>
      </w:r>
      <w:r>
        <w:t>L</w:t>
      </w:r>
      <w:r w:rsidRPr="00F80ED2">
        <w:t>icenciaturas.</w:t>
      </w:r>
    </w:p>
    <w:p w:rsidR="00AE2DE5" w:rsidRPr="00F80ED2" w:rsidRDefault="00AE2DE5" w:rsidP="00AE2DE5">
      <w:pPr>
        <w:pStyle w:val="VIETA"/>
        <w:numPr>
          <w:ilvl w:val="0"/>
          <w:numId w:val="11"/>
        </w:numPr>
        <w:ind w:left="2098" w:hanging="357"/>
      </w:pPr>
      <w:r w:rsidRPr="00F80ED2">
        <w:t xml:space="preserve">Másteres oficiales universitarios: especialización profesional o académica, especialidad en investigación o asociado a un </w:t>
      </w:r>
      <w:r>
        <w:t>D</w:t>
      </w:r>
      <w:r w:rsidRPr="00F80ED2">
        <w:t>octorado</w:t>
      </w:r>
      <w:r>
        <w:t>.</w:t>
      </w:r>
    </w:p>
    <w:p w:rsidR="00AE2DE5" w:rsidRPr="00F80ED2" w:rsidRDefault="00AE2DE5" w:rsidP="00AE2DE5">
      <w:pPr>
        <w:pStyle w:val="VIETA"/>
        <w:numPr>
          <w:ilvl w:val="0"/>
          <w:numId w:val="11"/>
        </w:numPr>
        <w:ind w:left="2098" w:hanging="357"/>
      </w:pPr>
      <w:r w:rsidRPr="00F80ED2">
        <w:t xml:space="preserve">Especialidades de Medicina, Farmacia Hospitalaria, Psicología Clínica, Enfermería, etc. (Ciencias de la </w:t>
      </w:r>
      <w:r>
        <w:t>S</w:t>
      </w:r>
      <w:r w:rsidRPr="00F80ED2">
        <w:t>alud) por el sistema de residencia y similares</w:t>
      </w:r>
      <w:r>
        <w:t>.</w:t>
      </w:r>
    </w:p>
    <w:p w:rsidR="00AE2DE5" w:rsidRPr="00F80ED2" w:rsidRDefault="00AE2DE5" w:rsidP="00AE2DE5">
      <w:pPr>
        <w:pStyle w:val="VIETA"/>
        <w:numPr>
          <w:ilvl w:val="0"/>
          <w:numId w:val="11"/>
        </w:numPr>
        <w:ind w:left="2098" w:hanging="357"/>
      </w:pPr>
      <w:r w:rsidRPr="00F80ED2">
        <w:t>Enseñanzas de la Escala Superior de Oficiales de la Guardia Civil</w:t>
      </w:r>
      <w:r>
        <w:t>.</w:t>
      </w:r>
    </w:p>
    <w:p w:rsidR="00AE2DE5" w:rsidRPr="00F80ED2" w:rsidRDefault="00AE2DE5" w:rsidP="00AE2DE5">
      <w:pPr>
        <w:pStyle w:val="VIETA"/>
        <w:numPr>
          <w:ilvl w:val="0"/>
          <w:numId w:val="11"/>
        </w:numPr>
        <w:ind w:left="2098" w:hanging="357"/>
      </w:pPr>
      <w:r w:rsidRPr="00F80ED2">
        <w:t>Enseñanza militar, Escala Superior de Oficiales de las Fuerzas Armadas</w:t>
      </w:r>
      <w:r>
        <w:t>.</w:t>
      </w:r>
    </w:p>
    <w:p w:rsidR="00AE2DE5" w:rsidRPr="00F80ED2" w:rsidRDefault="00AE2DE5" w:rsidP="00AE2DE5">
      <w:pPr>
        <w:pStyle w:val="VIETA"/>
        <w:numPr>
          <w:ilvl w:val="0"/>
          <w:numId w:val="11"/>
        </w:numPr>
        <w:ind w:left="2098" w:hanging="357"/>
      </w:pPr>
      <w:r w:rsidRPr="00F80ED2">
        <w:t>Piloto, Oficial de Máquinas y Oficial Radioelectrónico de la Marina Mercante</w:t>
      </w:r>
      <w:r>
        <w:t>.</w:t>
      </w:r>
    </w:p>
    <w:p w:rsidR="00AE2DE5" w:rsidRPr="00F80ED2" w:rsidRDefault="00AE2DE5" w:rsidP="00AE2DE5">
      <w:pPr>
        <w:pStyle w:val="VIETA"/>
        <w:numPr>
          <w:ilvl w:val="0"/>
          <w:numId w:val="11"/>
        </w:numPr>
        <w:ind w:left="2098" w:hanging="357"/>
      </w:pPr>
      <w:r w:rsidRPr="00F80ED2">
        <w:t>Programas de formación para la categoría de Inspector del Cuerpo Nacional de Policía</w:t>
      </w:r>
      <w:r>
        <w:t>.</w:t>
      </w:r>
    </w:p>
    <w:p w:rsidR="00AE2DE5" w:rsidRPr="00F80ED2" w:rsidRDefault="00AE2DE5" w:rsidP="00AE2DE5">
      <w:pPr>
        <w:pStyle w:val="VIETA"/>
        <w:numPr>
          <w:ilvl w:val="0"/>
          <w:numId w:val="11"/>
        </w:numPr>
        <w:ind w:left="2098" w:hanging="357"/>
      </w:pPr>
      <w:r w:rsidRPr="00F80ED2">
        <w:t>Enseñanza de Altos Estudios de la Defensa Nacional</w:t>
      </w:r>
      <w:r>
        <w:t>.</w:t>
      </w:r>
    </w:p>
    <w:p w:rsidR="00AE2DE5" w:rsidRPr="00F80ED2" w:rsidRDefault="00AE2DE5" w:rsidP="00AE2DE5">
      <w:pPr>
        <w:pStyle w:val="VIETA"/>
        <w:numPr>
          <w:ilvl w:val="0"/>
          <w:numId w:val="11"/>
        </w:numPr>
        <w:ind w:left="2098" w:hanging="357"/>
      </w:pPr>
      <w:r w:rsidRPr="00F80ED2">
        <w:t xml:space="preserve">Enseñanzas eclesiásticas equivalentes a </w:t>
      </w:r>
      <w:r>
        <w:t>M</w:t>
      </w:r>
      <w:r w:rsidRPr="00F80ED2">
        <w:t>áster</w:t>
      </w:r>
      <w:r>
        <w:t>.</w:t>
      </w:r>
    </w:p>
    <w:p w:rsidR="00AE2DE5" w:rsidRPr="00F80ED2" w:rsidRDefault="00AE2DE5" w:rsidP="00AE2DE5">
      <w:pPr>
        <w:pStyle w:val="VIETA"/>
        <w:numPr>
          <w:ilvl w:val="0"/>
          <w:numId w:val="11"/>
        </w:numPr>
        <w:ind w:left="2098" w:hanging="357"/>
      </w:pPr>
      <w:r w:rsidRPr="00F80ED2">
        <w:t>Máster en enseñanzas artísticas</w:t>
      </w:r>
      <w:r>
        <w:t>.</w:t>
      </w:r>
    </w:p>
    <w:p w:rsidR="00AE2DE5" w:rsidRPr="00F80ED2" w:rsidRDefault="00AE2DE5" w:rsidP="00AE2DE5">
      <w:pPr>
        <w:pStyle w:val="VIETA"/>
        <w:numPr>
          <w:ilvl w:val="0"/>
          <w:numId w:val="11"/>
        </w:numPr>
        <w:ind w:left="2098" w:hanging="357"/>
      </w:pPr>
      <w:r w:rsidRPr="00F80ED2">
        <w:t xml:space="preserve">Títulos propios universitarios de </w:t>
      </w:r>
      <w:r>
        <w:t>M</w:t>
      </w:r>
      <w:r w:rsidRPr="00F80ED2">
        <w:t>áster cuyo acceso requiera ser titulado universitario y de 60 o más créditos ECTS</w:t>
      </w:r>
      <w:r>
        <w:t>.</w:t>
      </w:r>
    </w:p>
    <w:p w:rsidR="00AE2DE5" w:rsidRPr="00F80ED2" w:rsidRDefault="00AE2DE5" w:rsidP="00AE2DE5">
      <w:pPr>
        <w:tabs>
          <w:tab w:val="left" w:pos="1758"/>
        </w:tabs>
        <w:spacing w:before="120" w:after="120"/>
        <w:ind w:left="2126"/>
        <w:jc w:val="both"/>
        <w:rPr>
          <w:rFonts w:ascii="Arial" w:hAnsi="Arial" w:cs="Arial"/>
          <w:color w:val="000000"/>
        </w:rPr>
      </w:pPr>
      <w:r w:rsidRPr="00F80ED2">
        <w:rPr>
          <w:rFonts w:ascii="Arial" w:hAnsi="Arial" w:cs="Arial"/>
          <w:color w:val="000000"/>
        </w:rPr>
        <w:t>Nivel 8 CNED</w:t>
      </w:r>
      <w:r>
        <w:rPr>
          <w:rFonts w:ascii="Arial" w:hAnsi="Arial" w:cs="Arial"/>
          <w:color w:val="000000"/>
        </w:rPr>
        <w:t>-P-</w:t>
      </w:r>
      <w:r w:rsidRPr="00F80ED2">
        <w:rPr>
          <w:rFonts w:ascii="Arial" w:hAnsi="Arial" w:cs="Arial"/>
          <w:color w:val="000000"/>
        </w:rPr>
        <w:t>2014:</w:t>
      </w:r>
    </w:p>
    <w:p w:rsidR="00AE2DE5" w:rsidRDefault="00AE2DE5" w:rsidP="00AE2DE5">
      <w:pPr>
        <w:pStyle w:val="VIETA"/>
        <w:numPr>
          <w:ilvl w:val="0"/>
          <w:numId w:val="11"/>
        </w:numPr>
        <w:ind w:left="2098" w:hanging="357"/>
      </w:pPr>
      <w:r>
        <w:t>Doctorados.</w:t>
      </w:r>
    </w:p>
    <w:p w:rsidR="00AE2DE5" w:rsidRDefault="00AE2DE5" w:rsidP="00AE2DE5">
      <w:pPr>
        <w:pStyle w:val="VIETA"/>
        <w:numPr>
          <w:ilvl w:val="0"/>
          <w:numId w:val="11"/>
        </w:numPr>
        <w:ind w:left="2098" w:hanging="357"/>
      </w:pPr>
      <w:r w:rsidRPr="00F80ED2">
        <w:t>Enseñanzas eclesiásticas equivalentes a Doctorado</w:t>
      </w:r>
      <w:r>
        <w:t>.</w:t>
      </w:r>
    </w:p>
    <w:p w:rsidR="00AE2DE5"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t>10.3.0.4</w:t>
      </w:r>
      <w:r>
        <w:tab/>
      </w:r>
      <w:r w:rsidRPr="00F80ED2">
        <w:t>ENSEÑANZAS NO REGLADAS RELACIONADAS CON FORMACIÓN</w:t>
      </w:r>
      <w:r>
        <w:t xml:space="preserve"> </w:t>
      </w:r>
      <w:r w:rsidRPr="00F80ED2">
        <w:t>PROFESIONAL D</w:t>
      </w:r>
      <w:r>
        <w:t>E GRADO SUPERIOR Y EQUIVALENTES</w:t>
      </w:r>
    </w:p>
    <w:p w:rsidR="00AE2DE5" w:rsidRPr="00F80ED2" w:rsidRDefault="00AE2DE5" w:rsidP="00AE2DE5">
      <w:pPr>
        <w:pStyle w:val="Referencia"/>
      </w:pPr>
      <w:r>
        <w:t>Último</w:t>
      </w:r>
      <w:r w:rsidRPr="00F80ED2">
        <w:t xml:space="preserve"> recibo</w:t>
      </w:r>
      <w:r w:rsidRPr="00F80ED2">
        <w:tab/>
      </w:r>
    </w:p>
    <w:p w:rsidR="00AE2DE5" w:rsidRDefault="00AE2DE5" w:rsidP="00AE2DE5">
      <w:pPr>
        <w:ind w:left="2126"/>
        <w:jc w:val="both"/>
        <w:rPr>
          <w:rFonts w:ascii="Arial" w:hAnsi="Arial" w:cs="Arial"/>
          <w:color w:val="000000"/>
        </w:rPr>
      </w:pPr>
      <w:r w:rsidRPr="00F80ED2">
        <w:rPr>
          <w:rFonts w:ascii="Arial" w:hAnsi="Arial" w:cs="Arial"/>
          <w:color w:val="000000"/>
        </w:rPr>
        <w:t>En el epígrafe 10.</w:t>
      </w:r>
      <w:r>
        <w:rPr>
          <w:rFonts w:ascii="Arial" w:hAnsi="Arial" w:cs="Arial"/>
          <w:color w:val="000000"/>
        </w:rPr>
        <w:t>3</w:t>
      </w:r>
      <w:r w:rsidRPr="00F80ED2">
        <w:rPr>
          <w:rFonts w:ascii="Arial" w:hAnsi="Arial" w:cs="Arial"/>
          <w:color w:val="000000"/>
        </w:rPr>
        <w:t xml:space="preserve"> se especifican los servicios y los conceptos que se incluyen </w:t>
      </w:r>
      <w:r>
        <w:rPr>
          <w:rFonts w:ascii="Arial" w:hAnsi="Arial" w:cs="Arial"/>
          <w:color w:val="000000"/>
        </w:rPr>
        <w:t xml:space="preserve">y excluyen </w:t>
      </w:r>
      <w:r w:rsidRPr="00F80ED2">
        <w:rPr>
          <w:rFonts w:ascii="Arial" w:hAnsi="Arial" w:cs="Arial"/>
          <w:color w:val="000000"/>
        </w:rPr>
        <w:t xml:space="preserve">en este código, relativos a las enseñanzas </w:t>
      </w:r>
      <w:r>
        <w:rPr>
          <w:rFonts w:ascii="Arial" w:hAnsi="Arial" w:cs="Arial"/>
          <w:color w:val="000000"/>
        </w:rPr>
        <w:t>no regladas del nivel educativo especificado en el código 10.3.0.1.</w:t>
      </w:r>
    </w:p>
    <w:p w:rsidR="00AE2DE5" w:rsidRDefault="00AE2DE5" w:rsidP="00AE2DE5">
      <w:pPr>
        <w:ind w:left="2126"/>
        <w:jc w:val="both"/>
      </w:pPr>
    </w:p>
    <w:p w:rsidR="00AE2DE5" w:rsidRDefault="00AE2DE5" w:rsidP="00AE2DE5">
      <w:pPr>
        <w:ind w:left="2126"/>
        <w:jc w:val="both"/>
      </w:pPr>
    </w:p>
    <w:p w:rsidR="00AE2DE5" w:rsidRPr="00F80ED2" w:rsidRDefault="00AE2DE5" w:rsidP="00AE2DE5">
      <w:pPr>
        <w:pStyle w:val="TtuloCdigo"/>
      </w:pPr>
      <w:r>
        <w:t>10.3.0.5</w:t>
      </w:r>
      <w:r>
        <w:tab/>
      </w:r>
      <w:r w:rsidRPr="00F80ED2">
        <w:t xml:space="preserve">ENSEÑANZAS NO REGLADAS RELACIONADAS CON GRADOS </w:t>
      </w:r>
      <w:r>
        <w:t xml:space="preserve"> </w:t>
      </w:r>
      <w:r w:rsidRPr="00F80ED2">
        <w:t>UNIVERSITARIOS DE 240 CRÉDITOS ECTS Y EQUIVALENTES</w:t>
      </w:r>
    </w:p>
    <w:p w:rsidR="00AE2DE5" w:rsidRPr="00F80ED2" w:rsidRDefault="00AE2DE5" w:rsidP="00AE2DE5">
      <w:pPr>
        <w:pStyle w:val="Referencia"/>
      </w:pPr>
      <w:r>
        <w:t>Último</w:t>
      </w:r>
      <w:r w:rsidRPr="00F80ED2">
        <w:t xml:space="preserve"> recibo</w:t>
      </w:r>
      <w:r w:rsidRPr="00F80ED2">
        <w:tab/>
      </w:r>
    </w:p>
    <w:p w:rsidR="00AE2DE5" w:rsidRDefault="00AE2DE5" w:rsidP="00AE2DE5">
      <w:pPr>
        <w:ind w:left="2126"/>
        <w:jc w:val="both"/>
        <w:rPr>
          <w:rFonts w:ascii="Arial" w:hAnsi="Arial" w:cs="Arial"/>
          <w:color w:val="000000"/>
        </w:rPr>
      </w:pPr>
      <w:r w:rsidRPr="00F80ED2">
        <w:rPr>
          <w:rFonts w:ascii="Arial" w:hAnsi="Arial" w:cs="Arial"/>
          <w:color w:val="000000"/>
        </w:rPr>
        <w:t>En el epígrafe 10.</w:t>
      </w:r>
      <w:r>
        <w:rPr>
          <w:rFonts w:ascii="Arial" w:hAnsi="Arial" w:cs="Arial"/>
          <w:color w:val="000000"/>
        </w:rPr>
        <w:t>3</w:t>
      </w:r>
      <w:r w:rsidRPr="00F80ED2">
        <w:rPr>
          <w:rFonts w:ascii="Arial" w:hAnsi="Arial" w:cs="Arial"/>
          <w:color w:val="000000"/>
        </w:rPr>
        <w:t xml:space="preserve"> se especifican los servicios y los conceptos que se incluyen </w:t>
      </w:r>
      <w:r>
        <w:rPr>
          <w:rFonts w:ascii="Arial" w:hAnsi="Arial" w:cs="Arial"/>
          <w:color w:val="000000"/>
        </w:rPr>
        <w:t xml:space="preserve">y excluyen </w:t>
      </w:r>
      <w:r w:rsidRPr="00F80ED2">
        <w:rPr>
          <w:rFonts w:ascii="Arial" w:hAnsi="Arial" w:cs="Arial"/>
          <w:color w:val="000000"/>
        </w:rPr>
        <w:t xml:space="preserve">en este código, relativos a las enseñanzas </w:t>
      </w:r>
      <w:r>
        <w:rPr>
          <w:rFonts w:ascii="Arial" w:hAnsi="Arial" w:cs="Arial"/>
          <w:color w:val="000000"/>
        </w:rPr>
        <w:t>no regladas del nivel educativo especificado en el código 10.3.0.2.</w:t>
      </w:r>
    </w:p>
    <w:p w:rsidR="00AE2DE5" w:rsidRPr="0091385F" w:rsidRDefault="00AE2DE5" w:rsidP="00AE2DE5">
      <w:pPr>
        <w:pStyle w:val="VIETA"/>
        <w:ind w:firstLine="0"/>
        <w:rPr>
          <w:lang w:val="es-ES"/>
        </w:rPr>
      </w:pPr>
    </w:p>
    <w:p w:rsidR="00AE2DE5" w:rsidRPr="00F80ED2" w:rsidRDefault="00AE2DE5" w:rsidP="00AE2DE5">
      <w:pPr>
        <w:pStyle w:val="VIETA"/>
        <w:ind w:firstLine="0"/>
        <w:rPr>
          <w:i/>
        </w:rPr>
      </w:pPr>
    </w:p>
    <w:p w:rsidR="00AE2DE5" w:rsidRPr="00F80ED2" w:rsidRDefault="00AE2DE5" w:rsidP="00AE2DE5">
      <w:pPr>
        <w:pStyle w:val="TtuloCdigo"/>
      </w:pPr>
      <w:r>
        <w:t>10.3.0.6</w:t>
      </w:r>
      <w:r>
        <w:tab/>
      </w:r>
      <w:r w:rsidRPr="00F80ED2">
        <w:t>ENSEÑANZAS NO REGLADAS RELA</w:t>
      </w:r>
      <w:r>
        <w:t xml:space="preserve">CIONADAS CON GRADOS </w:t>
      </w:r>
      <w:r w:rsidRPr="00F80ED2">
        <w:t>UNIVERSITARIOS DE MÁS DE 240 CRÉDITOS ECTS</w:t>
      </w:r>
      <w:r>
        <w:t xml:space="preserve">, MÁSTERES, </w:t>
      </w:r>
      <w:r w:rsidRPr="00F80ED2">
        <w:t>ESPECIALIDADES EN CIENCIAS DE LA SALUD, DOCT</w:t>
      </w:r>
      <w:r>
        <w:t>ORADOS Y EQUIVALENTES</w:t>
      </w:r>
    </w:p>
    <w:p w:rsidR="00AE2DE5" w:rsidRPr="00F80ED2" w:rsidRDefault="00AE2DE5" w:rsidP="00AE2DE5">
      <w:pPr>
        <w:pStyle w:val="Referencia"/>
      </w:pPr>
      <w:r>
        <w:t>Último</w:t>
      </w:r>
      <w:r w:rsidRPr="00F80ED2">
        <w:t xml:space="preserve"> recibo</w:t>
      </w:r>
    </w:p>
    <w:p w:rsidR="00AE2DE5" w:rsidRDefault="00AE2DE5" w:rsidP="00AE2DE5">
      <w:pPr>
        <w:ind w:left="2126"/>
        <w:jc w:val="both"/>
        <w:rPr>
          <w:rFonts w:ascii="Arial" w:hAnsi="Arial" w:cs="Arial"/>
          <w:color w:val="000000"/>
        </w:rPr>
      </w:pPr>
      <w:r w:rsidRPr="00F80ED2">
        <w:rPr>
          <w:rFonts w:ascii="Arial" w:hAnsi="Arial" w:cs="Arial"/>
          <w:color w:val="000000"/>
        </w:rPr>
        <w:t>En el epígrafe 10.</w:t>
      </w:r>
      <w:r>
        <w:rPr>
          <w:rFonts w:ascii="Arial" w:hAnsi="Arial" w:cs="Arial"/>
          <w:color w:val="000000"/>
        </w:rPr>
        <w:t>3</w:t>
      </w:r>
      <w:r w:rsidRPr="00F80ED2">
        <w:rPr>
          <w:rFonts w:ascii="Arial" w:hAnsi="Arial" w:cs="Arial"/>
          <w:color w:val="000000"/>
        </w:rPr>
        <w:t xml:space="preserve"> se especifican los servicios y los conceptos que se incluyen </w:t>
      </w:r>
      <w:r>
        <w:rPr>
          <w:rFonts w:ascii="Arial" w:hAnsi="Arial" w:cs="Arial"/>
          <w:color w:val="000000"/>
        </w:rPr>
        <w:t xml:space="preserve">y excluyen </w:t>
      </w:r>
      <w:r w:rsidRPr="00F80ED2">
        <w:rPr>
          <w:rFonts w:ascii="Arial" w:hAnsi="Arial" w:cs="Arial"/>
          <w:color w:val="000000"/>
        </w:rPr>
        <w:t xml:space="preserve">en este código, relativos a las enseñanzas </w:t>
      </w:r>
      <w:r>
        <w:rPr>
          <w:rFonts w:ascii="Arial" w:hAnsi="Arial" w:cs="Arial"/>
          <w:color w:val="000000"/>
        </w:rPr>
        <w:t>no regladas del nivel educativo especificado en el código 10.3.0.3.</w:t>
      </w:r>
    </w:p>
    <w:p w:rsidR="00AE2DE5" w:rsidRPr="006140DF" w:rsidRDefault="00AE2DE5" w:rsidP="00AE2DE5">
      <w:pPr>
        <w:pStyle w:val="VIETA"/>
        <w:ind w:firstLine="0"/>
        <w:rPr>
          <w:lang w:val="es-ES"/>
        </w:rPr>
      </w:pPr>
    </w:p>
    <w:p w:rsidR="00AE2DE5" w:rsidRPr="00F80ED2" w:rsidRDefault="00AE2DE5" w:rsidP="00AE2DE5">
      <w:pPr>
        <w:pStyle w:val="VIETA"/>
        <w:ind w:firstLine="0"/>
        <w:rPr>
          <w:i/>
          <w:color w:val="FF0000"/>
        </w:rPr>
      </w:pPr>
    </w:p>
    <w:p w:rsidR="00AE2DE5" w:rsidRDefault="00AE2DE5" w:rsidP="00AE2DE5">
      <w:pPr>
        <w:ind w:left="2127" w:hanging="2127"/>
        <w:jc w:val="both"/>
        <w:rPr>
          <w:rFonts w:ascii="Arial" w:hAnsi="Arial" w:cs="Arial"/>
          <w:b/>
          <w:color w:val="000000"/>
        </w:rPr>
      </w:pPr>
      <w:r w:rsidRPr="00F80ED2">
        <w:rPr>
          <w:rFonts w:ascii="Arial" w:hAnsi="Arial" w:cs="Arial"/>
          <w:b/>
          <w:color w:val="000000"/>
        </w:rPr>
        <w:t>10.4</w:t>
      </w:r>
      <w:r>
        <w:rPr>
          <w:rFonts w:ascii="Arial" w:hAnsi="Arial" w:cs="Arial"/>
          <w:color w:val="000000"/>
        </w:rPr>
        <w:tab/>
      </w:r>
      <w:r>
        <w:rPr>
          <w:rFonts w:ascii="Arial" w:hAnsi="Arial" w:cs="Arial"/>
          <w:b/>
          <w:color w:val="000000"/>
        </w:rPr>
        <w:t>EDUCACIÓN NO FORMAL</w:t>
      </w:r>
    </w:p>
    <w:p w:rsidR="00AE2DE5" w:rsidRDefault="00AE2DE5" w:rsidP="00AE2DE5">
      <w:pPr>
        <w:ind w:left="2127"/>
        <w:jc w:val="both"/>
        <w:rPr>
          <w:rFonts w:ascii="Arial" w:hAnsi="Arial" w:cs="Arial"/>
          <w:b/>
          <w:color w:val="000000"/>
        </w:rPr>
      </w:pPr>
      <w:r w:rsidRPr="00F80ED2">
        <w:rPr>
          <w:rFonts w:ascii="Arial" w:hAnsi="Arial" w:cs="Arial"/>
          <w:b/>
          <w:color w:val="000000"/>
        </w:rPr>
        <w:t>(NIVEL 9 CNED-P-2014)</w:t>
      </w:r>
    </w:p>
    <w:p w:rsidR="00AE2DE5" w:rsidRPr="00F80ED2" w:rsidRDefault="00AE2DE5" w:rsidP="00AE2DE5">
      <w:pPr>
        <w:ind w:left="2127"/>
        <w:jc w:val="both"/>
        <w:rPr>
          <w:rFonts w:ascii="Arial" w:hAnsi="Arial" w:cs="Arial"/>
          <w:b/>
          <w:color w:val="000000"/>
        </w:rPr>
      </w:pPr>
    </w:p>
    <w:p w:rsidR="00AE2DE5" w:rsidRDefault="00AE2DE5" w:rsidP="00AE2DE5">
      <w:pPr>
        <w:pStyle w:val="Excluye"/>
      </w:pPr>
      <w:r w:rsidRPr="00DA1560">
        <w:t>Excluye:</w:t>
      </w:r>
    </w:p>
    <w:p w:rsidR="00AE2DE5" w:rsidRPr="00DA1560" w:rsidRDefault="00AE2DE5" w:rsidP="00AE2DE5">
      <w:pPr>
        <w:pStyle w:val="VIETA"/>
        <w:numPr>
          <w:ilvl w:val="0"/>
          <w:numId w:val="11"/>
        </w:numPr>
        <w:ind w:left="2098" w:hanging="357"/>
      </w:pPr>
      <w:r>
        <w:t>E</w:t>
      </w:r>
      <w:r w:rsidRPr="00DA1560">
        <w:t xml:space="preserve">n el caso de alumnos que están cursando enseñanzas regladas, las que cursan fuera del centro pero relacionadas con su educación formal, </w:t>
      </w:r>
      <w:r>
        <w:t xml:space="preserve">que </w:t>
      </w:r>
      <w:r w:rsidRPr="00DA1560">
        <w:t xml:space="preserve">van en códigos diferenciados a 5 dígitos pero englobados a 4 dígitos en el nivel que corresponda. Así, los pagos a un profesor particular para apoyo de matemáticas de un alumno de </w:t>
      </w:r>
      <w:r>
        <w:t>P</w:t>
      </w:r>
      <w:r w:rsidRPr="00DA1560">
        <w:t>rimaria no irían aquí sino al código 10.1.2.2.</w:t>
      </w:r>
    </w:p>
    <w:p w:rsidR="00AE2DE5" w:rsidRDefault="00AE2DE5" w:rsidP="00AE2DE5">
      <w:pPr>
        <w:ind w:left="2127"/>
        <w:jc w:val="both"/>
        <w:rPr>
          <w:rFonts w:ascii="Arial" w:hAnsi="Arial" w:cs="Arial"/>
          <w:b/>
          <w:color w:val="000000"/>
        </w:rPr>
      </w:pPr>
    </w:p>
    <w:p w:rsidR="00AE2DE5" w:rsidRPr="00F80ED2" w:rsidRDefault="00AE2DE5" w:rsidP="00AE2DE5">
      <w:pPr>
        <w:ind w:left="2127"/>
        <w:jc w:val="both"/>
        <w:rPr>
          <w:rFonts w:ascii="Arial" w:hAnsi="Arial" w:cs="Arial"/>
          <w:b/>
          <w:color w:val="000000"/>
        </w:rPr>
      </w:pPr>
    </w:p>
    <w:p w:rsidR="00AE2DE5" w:rsidRDefault="00AE2DE5" w:rsidP="00AE2DE5">
      <w:pPr>
        <w:ind w:left="2127" w:hanging="2127"/>
        <w:jc w:val="both"/>
        <w:rPr>
          <w:rFonts w:ascii="Arial" w:hAnsi="Arial" w:cs="Arial"/>
          <w:b/>
          <w:color w:val="000000"/>
        </w:rPr>
      </w:pPr>
      <w:r>
        <w:rPr>
          <w:rFonts w:ascii="Arial" w:hAnsi="Arial" w:cs="Arial"/>
          <w:b/>
          <w:color w:val="000000"/>
        </w:rPr>
        <w:t>10.4.0</w:t>
      </w:r>
      <w:r>
        <w:rPr>
          <w:rFonts w:ascii="Arial" w:hAnsi="Arial" w:cs="Arial"/>
          <w:b/>
          <w:color w:val="000000"/>
        </w:rPr>
        <w:tab/>
        <w:t>EDUCACIÓN NO FORMAL</w:t>
      </w:r>
    </w:p>
    <w:p w:rsidR="00AE2DE5" w:rsidRDefault="00AE2DE5" w:rsidP="00AE2DE5">
      <w:pPr>
        <w:ind w:left="2127"/>
        <w:jc w:val="both"/>
        <w:rPr>
          <w:rFonts w:ascii="Arial" w:hAnsi="Arial" w:cs="Arial"/>
          <w:b/>
          <w:color w:val="000000"/>
        </w:rPr>
      </w:pPr>
      <w:r w:rsidRPr="00F80ED2">
        <w:rPr>
          <w:rFonts w:ascii="Arial" w:hAnsi="Arial" w:cs="Arial"/>
          <w:b/>
          <w:color w:val="000000"/>
        </w:rPr>
        <w:t>(NIVEL 9 CNED-P-2014)</w:t>
      </w:r>
    </w:p>
    <w:p w:rsidR="00AE2DE5" w:rsidRPr="00F80ED2" w:rsidRDefault="00AE2DE5" w:rsidP="00AE2DE5">
      <w:pPr>
        <w:ind w:left="2127"/>
        <w:jc w:val="both"/>
        <w:rPr>
          <w:rFonts w:ascii="Arial" w:hAnsi="Arial" w:cs="Arial"/>
          <w:b/>
          <w:color w:val="000000"/>
        </w:rPr>
      </w:pPr>
    </w:p>
    <w:p w:rsidR="00AE2DE5" w:rsidRDefault="00AE2DE5" w:rsidP="00AE2DE5">
      <w:pPr>
        <w:pStyle w:val="TtuloCdigo"/>
      </w:pPr>
      <w:r>
        <w:t>10.4.0.0</w:t>
      </w:r>
      <w:r>
        <w:tab/>
        <w:t>EDUCACIÓN NO FORMAL</w:t>
      </w:r>
    </w:p>
    <w:p w:rsidR="00AE2DE5" w:rsidRPr="00F80ED2" w:rsidRDefault="00AE2DE5" w:rsidP="00AE2DE5">
      <w:pPr>
        <w:pStyle w:val="TtuloCdigo"/>
        <w:ind w:firstLine="0"/>
      </w:pPr>
      <w:r w:rsidRPr="00F80ED2">
        <w:t>(NIVEL 9 CNED-P-2014)</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Programas no formales de preparación para las pruebas de acceso y para la obtención de títulos oficiales del sistema educativo (título de ESO, Bachiller, acceso a ciclos de FP, acceso a la universidad para mayores de 25 años, etc.)</w:t>
      </w:r>
      <w:r>
        <w:t>.</w:t>
      </w:r>
    </w:p>
    <w:p w:rsidR="00AE2DE5" w:rsidRPr="00F80ED2" w:rsidRDefault="00AE2DE5" w:rsidP="00AE2DE5">
      <w:pPr>
        <w:pStyle w:val="VIETA"/>
        <w:numPr>
          <w:ilvl w:val="0"/>
          <w:numId w:val="11"/>
        </w:numPr>
        <w:ind w:left="2098" w:hanging="357"/>
      </w:pPr>
      <w:r w:rsidRPr="00F80ED2">
        <w:t xml:space="preserve">Programas no formales del sistema educativo: </w:t>
      </w:r>
    </w:p>
    <w:p w:rsidR="00AE2DE5" w:rsidRPr="00DA1560" w:rsidRDefault="00AE2DE5" w:rsidP="00AE2DE5">
      <w:pPr>
        <w:pStyle w:val="Prrafodelista"/>
        <w:keepLines/>
        <w:numPr>
          <w:ilvl w:val="1"/>
          <w:numId w:val="84"/>
        </w:numPr>
        <w:tabs>
          <w:tab w:val="left" w:pos="1757"/>
        </w:tabs>
        <w:ind w:left="2625" w:hanging="357"/>
        <w:jc w:val="both"/>
        <w:rPr>
          <w:rFonts w:ascii="Arial" w:hAnsi="Arial" w:cs="Arial"/>
        </w:rPr>
      </w:pPr>
      <w:r w:rsidRPr="00DA1560">
        <w:rPr>
          <w:rFonts w:ascii="Arial" w:hAnsi="Arial" w:cs="Arial"/>
        </w:rPr>
        <w:t xml:space="preserve">Enseñanzas no regladas de </w:t>
      </w:r>
      <w:r>
        <w:rPr>
          <w:rFonts w:ascii="Arial" w:hAnsi="Arial" w:cs="Arial"/>
        </w:rPr>
        <w:t>M</w:t>
      </w:r>
      <w:r w:rsidRPr="00DA1560">
        <w:rPr>
          <w:rFonts w:ascii="Arial" w:hAnsi="Arial" w:cs="Arial"/>
        </w:rPr>
        <w:t xml:space="preserve">úsica y </w:t>
      </w:r>
      <w:r>
        <w:rPr>
          <w:rFonts w:ascii="Arial" w:hAnsi="Arial" w:cs="Arial"/>
        </w:rPr>
        <w:t>D</w:t>
      </w:r>
      <w:r w:rsidRPr="00DA1560">
        <w:rPr>
          <w:rFonts w:ascii="Arial" w:hAnsi="Arial" w:cs="Arial"/>
        </w:rPr>
        <w:t>anza impartidas en escuelas reguladas por las Administraciones Educativas</w:t>
      </w:r>
      <w:r>
        <w:rPr>
          <w:rFonts w:ascii="Arial" w:hAnsi="Arial" w:cs="Arial"/>
        </w:rPr>
        <w:t>.</w:t>
      </w:r>
    </w:p>
    <w:p w:rsidR="00AE2DE5" w:rsidRPr="00DA1560" w:rsidRDefault="00AE2DE5" w:rsidP="00AE2DE5">
      <w:pPr>
        <w:keepLines/>
        <w:numPr>
          <w:ilvl w:val="1"/>
          <w:numId w:val="84"/>
        </w:numPr>
        <w:tabs>
          <w:tab w:val="left" w:pos="1757"/>
        </w:tabs>
        <w:ind w:left="2625" w:hanging="357"/>
        <w:jc w:val="both"/>
        <w:rPr>
          <w:rFonts w:ascii="Arial" w:hAnsi="Arial" w:cs="Arial"/>
        </w:rPr>
      </w:pPr>
      <w:r w:rsidRPr="00DA1560">
        <w:rPr>
          <w:rFonts w:ascii="Arial" w:hAnsi="Arial" w:cs="Arial"/>
        </w:rPr>
        <w:t>Aprendizaje de len</w:t>
      </w:r>
      <w:r>
        <w:rPr>
          <w:rFonts w:ascii="Arial" w:hAnsi="Arial" w:cs="Arial"/>
        </w:rPr>
        <w:t>guas españolas para inmigrantes.</w:t>
      </w:r>
      <w:r w:rsidRPr="00DA1560">
        <w:rPr>
          <w:rFonts w:ascii="Arial" w:hAnsi="Arial" w:cs="Arial"/>
        </w:rPr>
        <w:t xml:space="preserve"> </w:t>
      </w:r>
    </w:p>
    <w:p w:rsidR="00AE2DE5" w:rsidRPr="00DA1560" w:rsidRDefault="00AE2DE5" w:rsidP="00AE2DE5">
      <w:pPr>
        <w:keepLines/>
        <w:numPr>
          <w:ilvl w:val="1"/>
          <w:numId w:val="84"/>
        </w:numPr>
        <w:tabs>
          <w:tab w:val="left" w:pos="1757"/>
        </w:tabs>
        <w:ind w:left="2625" w:hanging="357"/>
        <w:jc w:val="both"/>
        <w:rPr>
          <w:rFonts w:ascii="Arial" w:hAnsi="Arial" w:cs="Arial"/>
        </w:rPr>
      </w:pPr>
      <w:r w:rsidRPr="00DA1560">
        <w:rPr>
          <w:rFonts w:ascii="Arial" w:hAnsi="Arial" w:cs="Arial"/>
        </w:rPr>
        <w:t>Cursos de formación permanente de las universidades</w:t>
      </w:r>
      <w:r>
        <w:rPr>
          <w:rFonts w:ascii="Arial" w:hAnsi="Arial" w:cs="Arial"/>
        </w:rPr>
        <w:t>.</w:t>
      </w:r>
    </w:p>
    <w:p w:rsidR="00AE2DE5" w:rsidRPr="00DA1560" w:rsidRDefault="00AE2DE5" w:rsidP="00AE2DE5">
      <w:pPr>
        <w:keepLines/>
        <w:numPr>
          <w:ilvl w:val="1"/>
          <w:numId w:val="84"/>
        </w:numPr>
        <w:tabs>
          <w:tab w:val="left" w:pos="1757"/>
        </w:tabs>
        <w:ind w:left="2625" w:hanging="357"/>
        <w:jc w:val="both"/>
        <w:rPr>
          <w:rFonts w:ascii="Arial" w:hAnsi="Arial" w:cs="Arial"/>
        </w:rPr>
      </w:pPr>
      <w:r w:rsidRPr="00DA1560">
        <w:rPr>
          <w:rFonts w:ascii="Arial" w:hAnsi="Arial" w:cs="Arial"/>
        </w:rPr>
        <w:t>Cursos de verano de las Universidades</w:t>
      </w:r>
      <w:r>
        <w:rPr>
          <w:rFonts w:ascii="Arial" w:hAnsi="Arial" w:cs="Arial"/>
        </w:rPr>
        <w:t>.</w:t>
      </w:r>
    </w:p>
    <w:p w:rsidR="00AE2DE5" w:rsidRPr="00DA1560" w:rsidRDefault="00AE2DE5" w:rsidP="00AE2DE5">
      <w:pPr>
        <w:keepLines/>
        <w:numPr>
          <w:ilvl w:val="1"/>
          <w:numId w:val="84"/>
        </w:numPr>
        <w:tabs>
          <w:tab w:val="left" w:pos="1758"/>
        </w:tabs>
        <w:ind w:left="2625" w:hanging="357"/>
        <w:jc w:val="both"/>
        <w:rPr>
          <w:rFonts w:ascii="Arial" w:hAnsi="Arial" w:cs="Arial"/>
        </w:rPr>
      </w:pPr>
      <w:r w:rsidRPr="00DA1560">
        <w:rPr>
          <w:rFonts w:ascii="Arial" w:hAnsi="Arial" w:cs="Arial"/>
        </w:rPr>
        <w:t>Títulos propios y programas (primeros títulos y postgrados) de las universidades inferiores a 1 semestre</w:t>
      </w:r>
      <w:r>
        <w:rPr>
          <w:rFonts w:ascii="Arial" w:hAnsi="Arial" w:cs="Arial"/>
        </w:rPr>
        <w:t xml:space="preserve"> o de menos de 30 créditos ECTS.</w:t>
      </w:r>
    </w:p>
    <w:p w:rsidR="00AE2DE5" w:rsidRPr="00DA1560" w:rsidRDefault="00AE2DE5" w:rsidP="00AE2DE5">
      <w:pPr>
        <w:keepLines/>
        <w:numPr>
          <w:ilvl w:val="1"/>
          <w:numId w:val="84"/>
        </w:numPr>
        <w:tabs>
          <w:tab w:val="left" w:pos="1757"/>
        </w:tabs>
        <w:ind w:left="2625" w:hanging="357"/>
        <w:jc w:val="both"/>
        <w:rPr>
          <w:rFonts w:ascii="Arial" w:hAnsi="Arial" w:cs="Arial"/>
        </w:rPr>
      </w:pPr>
      <w:r w:rsidRPr="00DA1560">
        <w:rPr>
          <w:rFonts w:ascii="Arial" w:hAnsi="Arial" w:cs="Arial"/>
        </w:rPr>
        <w:t>Universidad de mayores</w:t>
      </w:r>
      <w:r>
        <w:rPr>
          <w:rFonts w:ascii="Arial" w:hAnsi="Arial" w:cs="Arial"/>
        </w:rPr>
        <w:t>.</w:t>
      </w:r>
    </w:p>
    <w:p w:rsidR="00AE2DE5" w:rsidRPr="00DA1560" w:rsidRDefault="00AE2DE5" w:rsidP="00AE2DE5">
      <w:pPr>
        <w:keepLines/>
        <w:numPr>
          <w:ilvl w:val="1"/>
          <w:numId w:val="84"/>
        </w:numPr>
        <w:tabs>
          <w:tab w:val="left" w:pos="1757"/>
        </w:tabs>
        <w:ind w:left="2625" w:hanging="357"/>
        <w:jc w:val="both"/>
        <w:rPr>
          <w:rFonts w:ascii="Arial" w:hAnsi="Arial" w:cs="Arial"/>
        </w:rPr>
      </w:pPr>
      <w:r w:rsidRPr="00DA1560">
        <w:rPr>
          <w:rFonts w:ascii="Arial" w:hAnsi="Arial" w:cs="Arial"/>
        </w:rPr>
        <w:t>Cursos de perfeccionamiento profesional de la Escuela Oficial de Idiomas</w:t>
      </w:r>
      <w:r>
        <w:rPr>
          <w:rFonts w:ascii="Arial" w:hAnsi="Arial" w:cs="Arial"/>
        </w:rPr>
        <w:t>.</w:t>
      </w:r>
    </w:p>
    <w:p w:rsidR="00AE2DE5" w:rsidRPr="00F80ED2" w:rsidRDefault="00AE2DE5" w:rsidP="00AE2DE5">
      <w:pPr>
        <w:pStyle w:val="VIETA"/>
        <w:numPr>
          <w:ilvl w:val="0"/>
          <w:numId w:val="11"/>
        </w:numPr>
        <w:ind w:left="2098" w:hanging="357"/>
      </w:pPr>
      <w:r w:rsidRPr="00F80ED2">
        <w:t xml:space="preserve">Formación Profesional para el </w:t>
      </w:r>
      <w:r>
        <w:t>E</w:t>
      </w:r>
      <w:r w:rsidRPr="00F80ED2">
        <w:t>mpleo (FPE) no conducente a un certificado de profesionalidad, en caso que el hogar realice algún pago por dicho concepto:</w:t>
      </w:r>
    </w:p>
    <w:p w:rsidR="00AE2DE5" w:rsidRPr="00F80ED2" w:rsidRDefault="00AE2DE5" w:rsidP="00AE2DE5">
      <w:pPr>
        <w:keepLines/>
        <w:numPr>
          <w:ilvl w:val="1"/>
          <w:numId w:val="85"/>
        </w:numPr>
        <w:tabs>
          <w:tab w:val="left" w:pos="1757"/>
        </w:tabs>
        <w:ind w:left="2625" w:hanging="357"/>
        <w:jc w:val="both"/>
        <w:rPr>
          <w:rFonts w:ascii="Arial" w:hAnsi="Arial" w:cs="Arial"/>
          <w:color w:val="000000"/>
        </w:rPr>
      </w:pPr>
      <w:r w:rsidRPr="00F80ED2">
        <w:rPr>
          <w:rFonts w:ascii="Arial" w:hAnsi="Arial" w:cs="Arial"/>
          <w:color w:val="000000"/>
        </w:rPr>
        <w:t>Acciones formativas en empresas, para ocupados y desempleados, no conducentes a un certificado de profesionalidad</w:t>
      </w:r>
      <w:r>
        <w:rPr>
          <w:rFonts w:ascii="Arial" w:hAnsi="Arial" w:cs="Arial"/>
          <w:color w:val="000000"/>
        </w:rPr>
        <w:t>.</w:t>
      </w:r>
    </w:p>
    <w:p w:rsidR="00AE2DE5" w:rsidRPr="00F80ED2" w:rsidRDefault="00AE2DE5" w:rsidP="00AE2DE5">
      <w:pPr>
        <w:keepLines/>
        <w:numPr>
          <w:ilvl w:val="1"/>
          <w:numId w:val="85"/>
        </w:numPr>
        <w:tabs>
          <w:tab w:val="left" w:pos="1757"/>
        </w:tabs>
        <w:ind w:left="2625" w:hanging="357"/>
        <w:jc w:val="both"/>
        <w:rPr>
          <w:rFonts w:ascii="Arial" w:hAnsi="Arial" w:cs="Arial"/>
          <w:color w:val="000000"/>
        </w:rPr>
      </w:pPr>
      <w:r w:rsidRPr="00F80ED2">
        <w:rPr>
          <w:rFonts w:ascii="Arial" w:hAnsi="Arial" w:cs="Arial"/>
          <w:color w:val="000000"/>
        </w:rPr>
        <w:t>Programas públicos de empleo-formación no conducentes a un certificado de profesionalidad</w:t>
      </w:r>
      <w:r>
        <w:rPr>
          <w:rFonts w:ascii="Arial" w:hAnsi="Arial" w:cs="Arial"/>
          <w:color w:val="000000"/>
        </w:rPr>
        <w:t>.</w:t>
      </w:r>
    </w:p>
    <w:p w:rsidR="00AE2DE5" w:rsidRPr="00F80ED2" w:rsidRDefault="00AE2DE5" w:rsidP="00AE2DE5">
      <w:pPr>
        <w:keepLines/>
        <w:numPr>
          <w:ilvl w:val="1"/>
          <w:numId w:val="85"/>
        </w:numPr>
        <w:tabs>
          <w:tab w:val="left" w:pos="1757"/>
        </w:tabs>
        <w:ind w:left="2625" w:hanging="357"/>
        <w:jc w:val="both"/>
        <w:rPr>
          <w:rFonts w:ascii="Arial" w:hAnsi="Arial" w:cs="Arial"/>
          <w:color w:val="000000"/>
        </w:rPr>
      </w:pPr>
      <w:r>
        <w:rPr>
          <w:rFonts w:ascii="Arial" w:hAnsi="Arial" w:cs="Arial"/>
          <w:color w:val="000000"/>
        </w:rPr>
        <w:t>Módulo formativo (so</w:t>
      </w:r>
      <w:r w:rsidRPr="00F80ED2">
        <w:rPr>
          <w:rFonts w:ascii="Arial" w:hAnsi="Arial" w:cs="Arial"/>
          <w:color w:val="000000"/>
        </w:rPr>
        <w:t>lo parte de un certificado de profesionalidad)</w:t>
      </w:r>
      <w:r>
        <w:rPr>
          <w:rFonts w:ascii="Arial" w:hAnsi="Arial" w:cs="Arial"/>
          <w:color w:val="000000"/>
        </w:rPr>
        <w:t>.</w:t>
      </w:r>
    </w:p>
    <w:p w:rsidR="00AE2DE5" w:rsidRPr="00F80ED2" w:rsidRDefault="00AE2DE5" w:rsidP="00AE2DE5">
      <w:pPr>
        <w:pStyle w:val="Prrafodelista"/>
        <w:keepLines/>
        <w:numPr>
          <w:ilvl w:val="1"/>
          <w:numId w:val="67"/>
        </w:numPr>
        <w:tabs>
          <w:tab w:val="left" w:pos="1757"/>
        </w:tabs>
        <w:ind w:left="2127"/>
        <w:jc w:val="both"/>
        <w:rPr>
          <w:rFonts w:ascii="Arial" w:hAnsi="Arial" w:cs="Arial"/>
          <w:color w:val="000000"/>
        </w:rPr>
      </w:pPr>
      <w:r w:rsidRPr="00F80ED2">
        <w:rPr>
          <w:rFonts w:ascii="Arial" w:hAnsi="Arial" w:cs="Arial"/>
          <w:color w:val="000000"/>
        </w:rPr>
        <w:t>Otros programas orientados a mejorar la formación personal y profesional, en caso que el hogar realice algún pago por dicho concepto:</w:t>
      </w:r>
    </w:p>
    <w:p w:rsidR="00AE2DE5" w:rsidRPr="00DA1560" w:rsidRDefault="00AE2DE5" w:rsidP="00AE2DE5">
      <w:pPr>
        <w:keepLines/>
        <w:numPr>
          <w:ilvl w:val="0"/>
          <w:numId w:val="86"/>
        </w:numPr>
        <w:tabs>
          <w:tab w:val="left" w:pos="1757"/>
        </w:tabs>
        <w:ind w:left="2625" w:hanging="357"/>
        <w:jc w:val="both"/>
        <w:rPr>
          <w:rFonts w:ascii="Arial" w:hAnsi="Arial" w:cs="Arial"/>
          <w:color w:val="000000"/>
        </w:rPr>
      </w:pPr>
      <w:r w:rsidRPr="00DA1560">
        <w:rPr>
          <w:rFonts w:ascii="Arial" w:hAnsi="Arial" w:cs="Arial"/>
          <w:color w:val="000000"/>
        </w:rPr>
        <w:t xml:space="preserve">Programa formativo exclusivo </w:t>
      </w:r>
      <w:r>
        <w:rPr>
          <w:rFonts w:ascii="Arial" w:hAnsi="Arial" w:cs="Arial"/>
          <w:color w:val="000000"/>
        </w:rPr>
        <w:t>para el personal de una empresa</w:t>
      </w:r>
      <w:r w:rsidRPr="00DA1560">
        <w:rPr>
          <w:rFonts w:ascii="Arial" w:hAnsi="Arial" w:cs="Arial"/>
          <w:color w:val="000000"/>
        </w:rPr>
        <w:t>.</w:t>
      </w:r>
    </w:p>
    <w:p w:rsidR="00AE2DE5" w:rsidRDefault="00AE2DE5" w:rsidP="00AE2DE5">
      <w:pPr>
        <w:keepLines/>
        <w:numPr>
          <w:ilvl w:val="1"/>
          <w:numId w:val="87"/>
        </w:numPr>
        <w:tabs>
          <w:tab w:val="left" w:pos="1757"/>
        </w:tabs>
        <w:ind w:left="2625" w:hanging="357"/>
        <w:jc w:val="both"/>
        <w:rPr>
          <w:rFonts w:ascii="Arial" w:hAnsi="Arial" w:cs="Arial"/>
          <w:color w:val="000000"/>
        </w:rPr>
      </w:pPr>
      <w:r w:rsidRPr="00DA1560">
        <w:rPr>
          <w:rFonts w:ascii="Arial" w:hAnsi="Arial" w:cs="Arial"/>
          <w:color w:val="000000"/>
        </w:rPr>
        <w:t>Programas impartidos en academias o con profesores particulares no conducentes a títulos oficiales cuando el alumno no está cursando enseñanzas regladas (de idiomas, i</w:t>
      </w:r>
      <w:r>
        <w:rPr>
          <w:rFonts w:ascii="Arial" w:hAnsi="Arial" w:cs="Arial"/>
          <w:color w:val="000000"/>
        </w:rPr>
        <w:t>nformática, contabilidad, etc.)</w:t>
      </w:r>
      <w:r w:rsidRPr="00DA1560">
        <w:rPr>
          <w:rFonts w:ascii="Arial" w:hAnsi="Arial" w:cs="Arial"/>
          <w:color w:val="000000"/>
        </w:rPr>
        <w:t xml:space="preserve"> (ver aclaración del </w:t>
      </w:r>
      <w:r>
        <w:rPr>
          <w:rFonts w:ascii="Arial" w:hAnsi="Arial" w:cs="Arial"/>
          <w:color w:val="000000"/>
        </w:rPr>
        <w:t>epígrafe</w:t>
      </w:r>
      <w:r w:rsidRPr="00DA1560">
        <w:rPr>
          <w:rFonts w:ascii="Arial" w:hAnsi="Arial" w:cs="Arial"/>
          <w:color w:val="000000"/>
        </w:rPr>
        <w:t xml:space="preserve"> 10.4).</w:t>
      </w:r>
    </w:p>
    <w:p w:rsidR="00AE2DE5" w:rsidRPr="00CF6D72" w:rsidRDefault="00AE2DE5" w:rsidP="00AE2DE5">
      <w:pPr>
        <w:keepLines/>
        <w:numPr>
          <w:ilvl w:val="1"/>
          <w:numId w:val="87"/>
        </w:numPr>
        <w:tabs>
          <w:tab w:val="left" w:pos="1757"/>
        </w:tabs>
        <w:ind w:left="2625" w:hanging="357"/>
        <w:jc w:val="both"/>
        <w:rPr>
          <w:rFonts w:ascii="Arial" w:hAnsi="Arial" w:cs="Arial"/>
        </w:rPr>
      </w:pPr>
      <w:r w:rsidRPr="00CF6D72">
        <w:rPr>
          <w:rFonts w:ascii="Arial" w:hAnsi="Arial" w:cs="Arial"/>
        </w:rPr>
        <w:t>Cursos de inmersión de idiomas cuando el alumno no está cursando enseñanzas regladas. Si se pueden desglosar los gastos de transporte, manutención y enseñanza, se anota en este código únicamente lo correspondiente al curso de idiomas; si no se puede desglosar, se anota aquí todo el gasto.</w:t>
      </w:r>
    </w:p>
    <w:p w:rsidR="00AE2DE5" w:rsidRPr="00DA1560" w:rsidRDefault="00AE2DE5" w:rsidP="00AE2DE5">
      <w:pPr>
        <w:keepLines/>
        <w:numPr>
          <w:ilvl w:val="1"/>
          <w:numId w:val="87"/>
        </w:numPr>
        <w:tabs>
          <w:tab w:val="left" w:pos="1757"/>
        </w:tabs>
        <w:ind w:left="2625" w:hanging="357"/>
        <w:jc w:val="both"/>
        <w:rPr>
          <w:rFonts w:ascii="Arial" w:hAnsi="Arial" w:cs="Arial"/>
          <w:color w:val="000000"/>
        </w:rPr>
      </w:pPr>
      <w:r w:rsidRPr="00DA1560">
        <w:rPr>
          <w:rFonts w:ascii="Arial" w:hAnsi="Arial" w:cs="Arial"/>
          <w:color w:val="000000"/>
        </w:rPr>
        <w:t xml:space="preserve">Programas de preparación de cualquier oposición </w:t>
      </w:r>
      <w:r w:rsidRPr="00DA1560">
        <w:rPr>
          <w:rFonts w:ascii="Arial" w:hAnsi="Arial" w:cs="Arial"/>
        </w:rPr>
        <w:t>(incluye tasa de inscripción en pruebas selectivas u oposiciones)</w:t>
      </w:r>
      <w:r>
        <w:rPr>
          <w:rFonts w:ascii="Arial" w:hAnsi="Arial" w:cs="Arial"/>
        </w:rPr>
        <w:t>.</w:t>
      </w:r>
    </w:p>
    <w:p w:rsidR="00AE2DE5" w:rsidRPr="00DA1560" w:rsidRDefault="00AE2DE5" w:rsidP="00AE2DE5">
      <w:pPr>
        <w:keepLines/>
        <w:numPr>
          <w:ilvl w:val="1"/>
          <w:numId w:val="87"/>
        </w:numPr>
        <w:tabs>
          <w:tab w:val="left" w:pos="1757"/>
        </w:tabs>
        <w:ind w:left="2625" w:hanging="357"/>
        <w:jc w:val="both"/>
        <w:rPr>
          <w:rFonts w:ascii="Arial" w:hAnsi="Arial" w:cs="Arial"/>
          <w:color w:val="000000"/>
        </w:rPr>
      </w:pPr>
      <w:r w:rsidRPr="00DA1560">
        <w:rPr>
          <w:rFonts w:ascii="Arial" w:hAnsi="Arial" w:cs="Arial"/>
          <w:color w:val="000000"/>
        </w:rPr>
        <w:t>Cursos de educación a distancia que no forman parte del sistema reglado</w:t>
      </w:r>
      <w:r>
        <w:rPr>
          <w:rFonts w:ascii="Arial" w:hAnsi="Arial" w:cs="Arial"/>
          <w:color w:val="000000"/>
        </w:rPr>
        <w:t>.</w:t>
      </w:r>
    </w:p>
    <w:p w:rsidR="00AE2DE5" w:rsidRPr="00DA1560" w:rsidRDefault="00AE2DE5" w:rsidP="00AE2DE5">
      <w:pPr>
        <w:keepLines/>
        <w:numPr>
          <w:ilvl w:val="1"/>
          <w:numId w:val="87"/>
        </w:numPr>
        <w:tabs>
          <w:tab w:val="left" w:pos="1757"/>
        </w:tabs>
        <w:ind w:left="2625" w:hanging="357"/>
        <w:jc w:val="both"/>
        <w:rPr>
          <w:rFonts w:ascii="Arial" w:hAnsi="Arial" w:cs="Arial"/>
          <w:color w:val="000000"/>
        </w:rPr>
      </w:pPr>
      <w:r w:rsidRPr="00DA1560">
        <w:rPr>
          <w:rFonts w:ascii="Arial" w:hAnsi="Arial" w:cs="Arial"/>
          <w:color w:val="000000"/>
        </w:rPr>
        <w:t>Cursos de postgrado no universitarios</w:t>
      </w:r>
      <w:r>
        <w:rPr>
          <w:rFonts w:ascii="Arial" w:hAnsi="Arial" w:cs="Arial"/>
          <w:color w:val="000000"/>
        </w:rPr>
        <w:t>.</w:t>
      </w:r>
    </w:p>
    <w:p w:rsidR="00AE2DE5" w:rsidRPr="00DA1560" w:rsidRDefault="00AE2DE5" w:rsidP="00AE2DE5">
      <w:pPr>
        <w:keepLines/>
        <w:numPr>
          <w:ilvl w:val="1"/>
          <w:numId w:val="87"/>
        </w:numPr>
        <w:tabs>
          <w:tab w:val="left" w:pos="1757"/>
        </w:tabs>
        <w:ind w:left="2625" w:hanging="357"/>
        <w:jc w:val="both"/>
        <w:rPr>
          <w:rFonts w:ascii="Arial" w:hAnsi="Arial" w:cs="Arial"/>
          <w:color w:val="000000"/>
        </w:rPr>
      </w:pPr>
      <w:r w:rsidRPr="00DA1560">
        <w:rPr>
          <w:rFonts w:ascii="Arial" w:hAnsi="Arial" w:cs="Arial"/>
          <w:color w:val="000000"/>
        </w:rPr>
        <w:t>Cursos que requieren una titulación educativa organizados fuera del sistema educativo</w:t>
      </w:r>
      <w:r>
        <w:rPr>
          <w:rFonts w:ascii="Arial" w:hAnsi="Arial" w:cs="Arial"/>
          <w:color w:val="000000"/>
        </w:rPr>
        <w:t>.</w:t>
      </w:r>
    </w:p>
    <w:p w:rsidR="00AE2DE5" w:rsidRPr="00DA1560" w:rsidRDefault="00AE2DE5" w:rsidP="00AE2DE5">
      <w:pPr>
        <w:keepLines/>
        <w:numPr>
          <w:ilvl w:val="1"/>
          <w:numId w:val="87"/>
        </w:numPr>
        <w:tabs>
          <w:tab w:val="left" w:pos="1757"/>
        </w:tabs>
        <w:ind w:left="2625" w:hanging="357"/>
        <w:jc w:val="both"/>
        <w:rPr>
          <w:rFonts w:ascii="Arial" w:hAnsi="Arial" w:cs="Arial"/>
          <w:color w:val="000000"/>
        </w:rPr>
      </w:pPr>
      <w:r w:rsidRPr="00DA1560">
        <w:rPr>
          <w:rFonts w:ascii="Arial" w:hAnsi="Arial" w:cs="Arial"/>
          <w:color w:val="000000"/>
        </w:rPr>
        <w:t>Programas de preparación para las pruebas de acceso a la Universidad para mayores de 45 años</w:t>
      </w:r>
      <w:r>
        <w:rPr>
          <w:rFonts w:ascii="Arial" w:hAnsi="Arial" w:cs="Arial"/>
          <w:color w:val="000000"/>
        </w:rPr>
        <w:t>.</w:t>
      </w:r>
    </w:p>
    <w:p w:rsidR="00AE2DE5" w:rsidRPr="00DA1560" w:rsidRDefault="00AE2DE5" w:rsidP="00AE2DE5">
      <w:pPr>
        <w:keepLines/>
        <w:numPr>
          <w:ilvl w:val="1"/>
          <w:numId w:val="87"/>
        </w:numPr>
        <w:tabs>
          <w:tab w:val="left" w:pos="1757"/>
        </w:tabs>
        <w:ind w:left="2625" w:hanging="357"/>
        <w:jc w:val="both"/>
        <w:rPr>
          <w:rFonts w:ascii="Arial" w:hAnsi="Arial" w:cs="Arial"/>
          <w:color w:val="000000"/>
        </w:rPr>
      </w:pPr>
      <w:r w:rsidRPr="00DA1560">
        <w:rPr>
          <w:rFonts w:ascii="Arial" w:hAnsi="Arial" w:cs="Arial"/>
          <w:color w:val="000000"/>
        </w:rPr>
        <w:t>Cursos de formación en técnicas personales para la búsqueda de empleo (redacción CV, etc.)</w:t>
      </w:r>
      <w:r>
        <w:rPr>
          <w:rFonts w:ascii="Arial" w:hAnsi="Arial" w:cs="Arial"/>
          <w:color w:val="000000"/>
        </w:rPr>
        <w:t>.</w:t>
      </w:r>
    </w:p>
    <w:p w:rsidR="00AE2DE5" w:rsidRPr="00DA1560" w:rsidRDefault="00AE2DE5" w:rsidP="00AE2DE5">
      <w:pPr>
        <w:keepLines/>
        <w:numPr>
          <w:ilvl w:val="1"/>
          <w:numId w:val="87"/>
        </w:numPr>
        <w:tabs>
          <w:tab w:val="left" w:pos="1757"/>
        </w:tabs>
        <w:ind w:left="2625" w:hanging="357"/>
        <w:jc w:val="both"/>
        <w:rPr>
          <w:rFonts w:ascii="Arial" w:hAnsi="Arial" w:cs="Arial"/>
          <w:color w:val="000000"/>
        </w:rPr>
      </w:pPr>
      <w:r w:rsidRPr="00DA1560">
        <w:rPr>
          <w:rFonts w:ascii="Arial" w:hAnsi="Arial" w:cs="Arial"/>
          <w:color w:val="000000"/>
        </w:rPr>
        <w:t>Otros títulos o licencias oficiales no incluidas en los códigos 10.1 a 10.4 (educación formal).</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8C34B2" w:rsidRDefault="00AE2DE5" w:rsidP="00AE2DE5">
      <w:pPr>
        <w:pStyle w:val="VIETA"/>
        <w:numPr>
          <w:ilvl w:val="0"/>
          <w:numId w:val="11"/>
        </w:numPr>
        <w:ind w:left="2098" w:hanging="357"/>
      </w:pPr>
      <w:r w:rsidRPr="008C34B2">
        <w:t>Las clases particulares en academias o con profesores particulares de apoyo a estudiantes que cursan enseñanzas regladas, que irían a enseñanzas no regladas relacionadas con el nivel que corresponda</w:t>
      </w:r>
      <w:r>
        <w:t>.</w:t>
      </w:r>
    </w:p>
    <w:p w:rsidR="00AE2DE5" w:rsidRDefault="00AE2DE5" w:rsidP="00AE2DE5">
      <w:pPr>
        <w:pStyle w:val="VIETA"/>
        <w:numPr>
          <w:ilvl w:val="0"/>
          <w:numId w:val="11"/>
        </w:numPr>
        <w:ind w:left="2098" w:hanging="357"/>
      </w:pPr>
      <w:r w:rsidRPr="008C34B2">
        <w:t xml:space="preserve">Programas de actividades recreativas, deportivas o turísticas que no constituyen una formación organizada, seguida o progresiva, </w:t>
      </w:r>
      <w:r>
        <w:t xml:space="preserve">tales como clases de deporte, de ajedrez, manualidades… </w:t>
      </w:r>
      <w:r w:rsidRPr="008C34B2">
        <w:t>impartidas en academias o por profesores particulares (09.4.1.2).</w:t>
      </w:r>
    </w:p>
    <w:p w:rsidR="00AE2DE5" w:rsidRDefault="00AE2DE5" w:rsidP="00AE2DE5">
      <w:pPr>
        <w:pStyle w:val="VIETA"/>
        <w:numPr>
          <w:ilvl w:val="0"/>
          <w:numId w:val="11"/>
        </w:numPr>
        <w:ind w:left="2098" w:hanging="357"/>
        <w:rPr>
          <w:rFonts w:eastAsia="Times New Roman"/>
        </w:rPr>
      </w:pPr>
      <w:r>
        <w:t>Actividades extraescolares para niños no prestados por el centro y que quedan fuera del ámbito de la educación (deportes, baile, música, etc.), que irían a servicios recreativos y deportivos (09.4.1.2).</w:t>
      </w:r>
    </w:p>
    <w:p w:rsidR="00AE2DE5" w:rsidRPr="00CF6D72" w:rsidRDefault="00AE2DE5" w:rsidP="00AE2DE5">
      <w:pPr>
        <w:pStyle w:val="VIETA"/>
        <w:numPr>
          <w:ilvl w:val="0"/>
          <w:numId w:val="11"/>
        </w:numPr>
        <w:ind w:left="2098" w:hanging="357"/>
      </w:pPr>
      <w:r w:rsidRPr="00CF6D72">
        <w:t>Cursos de inmersión de idiomas para estudiantes que cursan enseñanzas regladas, que irían a enseñanzas no regladas relacionadas con el nivel que corresponda.</w:t>
      </w:r>
    </w:p>
    <w:p w:rsidR="00AE2DE5" w:rsidRPr="00CF6D72" w:rsidRDefault="00AE2DE5" w:rsidP="00AE2DE5">
      <w:pPr>
        <w:pStyle w:val="VIETA"/>
        <w:numPr>
          <w:ilvl w:val="0"/>
          <w:numId w:val="11"/>
        </w:numPr>
        <w:ind w:left="2098" w:hanging="357"/>
      </w:pPr>
      <w:r w:rsidRPr="00CF6D72">
        <w:t>Campamentos no urbanos de idiomas o cursos de inmersión de idiomas cuando se pueden desglosar los gastos: el transporte iría al grupo 7; el alojamiento y manutención al 11.2.0.3; y el curso al código de enseñanzas no regladas del nivel que corresponda, o al 10.4.0.0 si no se está cursando ninguna enseñanza reglada.</w:t>
      </w:r>
    </w:p>
    <w:p w:rsidR="00AE2DE5" w:rsidRDefault="00AE2DE5" w:rsidP="00AE2DE5">
      <w:pPr>
        <w:keepLines/>
        <w:tabs>
          <w:tab w:val="left" w:pos="1757"/>
        </w:tabs>
        <w:ind w:left="2127"/>
        <w:jc w:val="both"/>
        <w:rPr>
          <w:rFonts w:ascii="Arial" w:hAnsi="Arial" w:cs="Arial"/>
          <w:color w:val="000000"/>
        </w:rPr>
      </w:pPr>
    </w:p>
    <w:p w:rsidR="00AE2DE5" w:rsidRPr="00F80ED2" w:rsidRDefault="00AE2DE5" w:rsidP="00AE2DE5">
      <w:pPr>
        <w:jc w:val="both"/>
        <w:rPr>
          <w:rFonts w:ascii="Arial" w:hAnsi="Arial" w:cs="Arial"/>
        </w:rPr>
      </w:pPr>
    </w:p>
    <w:p w:rsidR="00AE2DE5" w:rsidRPr="00F80ED2" w:rsidRDefault="00AE2DE5" w:rsidP="00AE2DE5">
      <w:pPr>
        <w:ind w:left="2127"/>
        <w:jc w:val="both"/>
        <w:rPr>
          <w:rFonts w:ascii="Arial" w:hAnsi="Arial" w:cs="Arial"/>
          <w:lang w:val="es-ES_tradnl"/>
        </w:rPr>
      </w:pPr>
      <w:r w:rsidRPr="00F80ED2">
        <w:rPr>
          <w:rFonts w:ascii="Arial" w:hAnsi="Arial" w:cs="Arial"/>
          <w:lang w:val="es-ES_tradnl"/>
        </w:rPr>
        <w:br w:type="page"/>
      </w:r>
    </w:p>
    <w:p w:rsidR="00AE2DE5" w:rsidRPr="00D27AAD" w:rsidRDefault="00AE2DE5" w:rsidP="00AE2DE5">
      <w:pPr>
        <w:pStyle w:val="A1"/>
        <w:keepNext w:val="0"/>
        <w:keepLines w:val="0"/>
        <w:pageBreakBefore w:val="0"/>
        <w:tabs>
          <w:tab w:val="clear" w:pos="1757"/>
        </w:tabs>
        <w:ind w:left="2127" w:hanging="2127"/>
        <w:rPr>
          <w:rFonts w:cs="Arial"/>
          <w:i w:val="0"/>
          <w:color w:val="000000"/>
          <w:sz w:val="22"/>
          <w:szCs w:val="22"/>
        </w:rPr>
      </w:pPr>
      <w:r w:rsidRPr="00D27AAD">
        <w:rPr>
          <w:rFonts w:cs="Arial"/>
          <w:i w:val="0"/>
          <w:color w:val="000000"/>
          <w:sz w:val="22"/>
          <w:szCs w:val="22"/>
        </w:rPr>
        <w:t>GRUPO 11.</w:t>
      </w:r>
      <w:r w:rsidRPr="00D27AAD">
        <w:rPr>
          <w:rFonts w:cs="Arial"/>
          <w:i w:val="0"/>
          <w:color w:val="000000"/>
          <w:sz w:val="22"/>
          <w:szCs w:val="22"/>
        </w:rPr>
        <w:tab/>
        <w:t>HOTELES, CAFÉS Y RESTAURANTES</w:t>
      </w:r>
    </w:p>
    <w:p w:rsidR="00AE2DE5" w:rsidRPr="00F80ED2" w:rsidRDefault="00AE2DE5" w:rsidP="00AE2DE5">
      <w:pPr>
        <w:pStyle w:val="A1"/>
        <w:keepNext w:val="0"/>
        <w:keepLines w:val="0"/>
        <w:pageBreakBefore w:val="0"/>
        <w:tabs>
          <w:tab w:val="clear" w:pos="1757"/>
        </w:tabs>
        <w:ind w:left="2127" w:hanging="2127"/>
        <w:rPr>
          <w:rFonts w:cs="Arial"/>
          <w:color w:val="000000"/>
          <w:sz w:val="22"/>
          <w:szCs w:val="22"/>
        </w:rPr>
      </w:pPr>
    </w:p>
    <w:p w:rsidR="00AE2DE5"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p>
    <w:p w:rsidR="00AE2DE5"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11.1</w:t>
      </w:r>
      <w:r>
        <w:rPr>
          <w:rFonts w:cs="Arial"/>
          <w:color w:val="000000"/>
          <w:sz w:val="22"/>
          <w:szCs w:val="22"/>
        </w:rPr>
        <w:tab/>
        <w:t>RESTAURACIÓN</w:t>
      </w:r>
    </w:p>
    <w:p w:rsidR="00AE2DE5" w:rsidRPr="00F80ED2"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11.1.1</w:t>
      </w:r>
      <w:r>
        <w:rPr>
          <w:rFonts w:cs="Arial"/>
          <w:color w:val="000000"/>
          <w:sz w:val="22"/>
          <w:szCs w:val="22"/>
        </w:rPr>
        <w:tab/>
      </w:r>
      <w:r w:rsidRPr="00F80ED2">
        <w:rPr>
          <w:rFonts w:cs="Arial"/>
          <w:color w:val="000000"/>
          <w:sz w:val="22"/>
          <w:szCs w:val="22"/>
        </w:rPr>
        <w:t>RESTA</w:t>
      </w:r>
      <w:r>
        <w:rPr>
          <w:rFonts w:cs="Arial"/>
          <w:color w:val="000000"/>
          <w:sz w:val="22"/>
          <w:szCs w:val="22"/>
        </w:rPr>
        <w:t>URANTES, CAFETERÍAS Y SIMILARES</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E11925" w:rsidRDefault="00AE2DE5" w:rsidP="00AE2DE5">
      <w:pPr>
        <w:pStyle w:val="VIETA"/>
        <w:numPr>
          <w:ilvl w:val="0"/>
          <w:numId w:val="11"/>
        </w:numPr>
        <w:spacing w:after="120"/>
        <w:ind w:left="2098" w:hanging="357"/>
        <w:rPr>
          <w:color w:val="000000"/>
        </w:rPr>
      </w:pPr>
      <w:r w:rsidRPr="00E11925">
        <w:rPr>
          <w:rStyle w:val="hps"/>
        </w:rPr>
        <w:t>Servicios de catering (comidas, snacks, bebidas y refrescos</w:t>
      </w:r>
      <w:r w:rsidRPr="00E11925">
        <w:t xml:space="preserve">) proporcionados por </w:t>
      </w:r>
      <w:r w:rsidRPr="00E11925">
        <w:rPr>
          <w:rStyle w:val="hps"/>
        </w:rPr>
        <w:t>los restaurantes</w:t>
      </w:r>
      <w:r w:rsidRPr="00E11925">
        <w:t>, cafeterías, buf</w:t>
      </w:r>
      <w:r>
        <w:t>és</w:t>
      </w:r>
      <w:r w:rsidRPr="00E11925">
        <w:t xml:space="preserve">, bares, </w:t>
      </w:r>
      <w:r w:rsidRPr="00E11925">
        <w:rPr>
          <w:rStyle w:val="hps"/>
        </w:rPr>
        <w:t>salones de té</w:t>
      </w:r>
      <w:r w:rsidRPr="00E11925">
        <w:t>, etc.</w:t>
      </w:r>
    </w:p>
    <w:p w:rsidR="00AE2DE5" w:rsidRPr="00F80ED2" w:rsidRDefault="00AE2DE5" w:rsidP="00AE2DE5">
      <w:pPr>
        <w:pStyle w:val="A3"/>
        <w:keepNext w:val="0"/>
        <w:keepLines w:val="0"/>
        <w:tabs>
          <w:tab w:val="clear" w:pos="993"/>
          <w:tab w:val="clear" w:pos="1757"/>
        </w:tabs>
        <w:spacing w:before="0" w:after="120"/>
        <w:ind w:left="2126" w:firstLine="0"/>
        <w:rPr>
          <w:rFonts w:cs="Arial"/>
          <w:b w:val="0"/>
          <w:sz w:val="22"/>
          <w:szCs w:val="22"/>
        </w:rPr>
      </w:pPr>
      <w:r w:rsidRPr="00E11925">
        <w:rPr>
          <w:rFonts w:cs="Arial"/>
          <w:b w:val="0"/>
          <w:sz w:val="22"/>
          <w:szCs w:val="22"/>
          <w:u w:val="single"/>
        </w:rPr>
        <w:t>Incluye</w:t>
      </w:r>
      <w:r w:rsidRPr="00F80ED2">
        <w:rPr>
          <w:rFonts w:cs="Arial"/>
          <w:b w:val="0"/>
          <w:sz w:val="22"/>
          <w:szCs w:val="22"/>
        </w:rPr>
        <w:t xml:space="preserve"> los </w:t>
      </w:r>
      <w:r w:rsidRPr="00F80ED2">
        <w:rPr>
          <w:rStyle w:val="hps"/>
          <w:rFonts w:cs="Arial"/>
          <w:b w:val="0"/>
          <w:sz w:val="22"/>
          <w:szCs w:val="22"/>
        </w:rPr>
        <w:t>prestados:</w:t>
      </w:r>
    </w:p>
    <w:p w:rsidR="00AE2DE5" w:rsidRPr="00F80ED2" w:rsidRDefault="00AE2DE5" w:rsidP="00AE2DE5">
      <w:pPr>
        <w:pStyle w:val="A3"/>
        <w:keepNext w:val="0"/>
        <w:keepLines w:val="0"/>
        <w:numPr>
          <w:ilvl w:val="0"/>
          <w:numId w:val="89"/>
        </w:numPr>
        <w:spacing w:before="0"/>
        <w:ind w:left="2625" w:hanging="357"/>
        <w:rPr>
          <w:rFonts w:cs="Arial"/>
          <w:b w:val="0"/>
          <w:sz w:val="22"/>
          <w:szCs w:val="22"/>
        </w:rPr>
      </w:pPr>
      <w:r w:rsidRPr="00F80ED2">
        <w:rPr>
          <w:rStyle w:val="hps"/>
          <w:rFonts w:cs="Arial"/>
          <w:b w:val="0"/>
          <w:sz w:val="22"/>
          <w:szCs w:val="22"/>
        </w:rPr>
        <w:t>En lugares que proporcionen servicios de entretenimiento recreativo, cultural o deportivo: teatros</w:t>
      </w:r>
      <w:r w:rsidRPr="00F80ED2">
        <w:rPr>
          <w:rFonts w:cs="Arial"/>
          <w:b w:val="0"/>
          <w:sz w:val="22"/>
          <w:szCs w:val="22"/>
        </w:rPr>
        <w:t xml:space="preserve">, cines, estadios deportivos, </w:t>
      </w:r>
      <w:r w:rsidRPr="00F80ED2">
        <w:rPr>
          <w:rStyle w:val="hps"/>
          <w:rFonts w:cs="Arial"/>
          <w:b w:val="0"/>
          <w:sz w:val="22"/>
          <w:szCs w:val="22"/>
        </w:rPr>
        <w:t>piscinas</w:t>
      </w:r>
      <w:r w:rsidRPr="00F80ED2">
        <w:rPr>
          <w:rFonts w:cs="Arial"/>
          <w:b w:val="0"/>
          <w:sz w:val="22"/>
          <w:szCs w:val="22"/>
        </w:rPr>
        <w:t xml:space="preserve">, complejos deportivos, museos, galerías de arte, discotecas, establecimientos </w:t>
      </w:r>
      <w:r w:rsidRPr="00F80ED2">
        <w:rPr>
          <w:rStyle w:val="hps"/>
          <w:rFonts w:cs="Arial"/>
          <w:b w:val="0"/>
          <w:sz w:val="22"/>
          <w:szCs w:val="22"/>
        </w:rPr>
        <w:t>de baile</w:t>
      </w:r>
      <w:r w:rsidRPr="00F80ED2">
        <w:rPr>
          <w:rFonts w:cs="Arial"/>
          <w:b w:val="0"/>
          <w:sz w:val="22"/>
          <w:szCs w:val="22"/>
        </w:rPr>
        <w:t>, etc., cuando se pagan por separado.</w:t>
      </w:r>
    </w:p>
    <w:p w:rsidR="00AE2DE5" w:rsidRPr="00F80ED2" w:rsidRDefault="00AE2DE5" w:rsidP="00AE2DE5">
      <w:pPr>
        <w:pStyle w:val="A3"/>
        <w:keepNext w:val="0"/>
        <w:keepLines w:val="0"/>
        <w:numPr>
          <w:ilvl w:val="0"/>
          <w:numId w:val="89"/>
        </w:numPr>
        <w:spacing w:before="0" w:after="120"/>
        <w:ind w:left="2625" w:hanging="357"/>
        <w:rPr>
          <w:rStyle w:val="hps"/>
          <w:rFonts w:cs="Arial"/>
          <w:b w:val="0"/>
          <w:sz w:val="22"/>
          <w:szCs w:val="22"/>
        </w:rPr>
      </w:pPr>
      <w:r w:rsidRPr="00F80ED2">
        <w:rPr>
          <w:rFonts w:cs="Arial"/>
          <w:b w:val="0"/>
          <w:sz w:val="22"/>
          <w:szCs w:val="22"/>
        </w:rPr>
        <w:t>Dentro de</w:t>
      </w:r>
      <w:r w:rsidRPr="00F80ED2">
        <w:rPr>
          <w:rStyle w:val="hps"/>
          <w:rFonts w:cs="Arial"/>
          <w:b w:val="0"/>
          <w:sz w:val="22"/>
          <w:szCs w:val="22"/>
        </w:rPr>
        <w:t xml:space="preserve"> transporte público (</w:t>
      </w:r>
      <w:r w:rsidRPr="00F80ED2">
        <w:rPr>
          <w:rFonts w:cs="Arial"/>
          <w:b w:val="0"/>
          <w:sz w:val="22"/>
          <w:szCs w:val="22"/>
        </w:rPr>
        <w:t xml:space="preserve">autobuses, </w:t>
      </w:r>
      <w:r w:rsidRPr="00F80ED2">
        <w:rPr>
          <w:rStyle w:val="hps"/>
          <w:rFonts w:cs="Arial"/>
          <w:b w:val="0"/>
          <w:sz w:val="22"/>
          <w:szCs w:val="22"/>
        </w:rPr>
        <w:t>trenes</w:t>
      </w:r>
      <w:r w:rsidRPr="00F80ED2">
        <w:rPr>
          <w:rFonts w:cs="Arial"/>
          <w:b w:val="0"/>
          <w:sz w:val="22"/>
          <w:szCs w:val="22"/>
        </w:rPr>
        <w:t xml:space="preserve">, barcos, </w:t>
      </w:r>
      <w:r w:rsidRPr="00F80ED2">
        <w:rPr>
          <w:rStyle w:val="hps"/>
          <w:rFonts w:cs="Arial"/>
          <w:b w:val="0"/>
          <w:sz w:val="22"/>
          <w:szCs w:val="22"/>
        </w:rPr>
        <w:t>aviones</w:t>
      </w:r>
      <w:r w:rsidRPr="00F80ED2">
        <w:rPr>
          <w:rFonts w:cs="Arial"/>
          <w:b w:val="0"/>
          <w:sz w:val="22"/>
          <w:szCs w:val="22"/>
        </w:rPr>
        <w:t xml:space="preserve">, </w:t>
      </w:r>
      <w:r w:rsidRPr="00F80ED2">
        <w:rPr>
          <w:rStyle w:val="hps"/>
          <w:rFonts w:cs="Arial"/>
          <w:b w:val="0"/>
          <w:sz w:val="22"/>
          <w:szCs w:val="22"/>
        </w:rPr>
        <w:t>etc.</w:t>
      </w:r>
      <w:r w:rsidRPr="00F80ED2">
        <w:rPr>
          <w:rFonts w:cs="Arial"/>
          <w:b w:val="0"/>
          <w:sz w:val="22"/>
          <w:szCs w:val="22"/>
        </w:rPr>
        <w:t xml:space="preserve">), cuando se pagan </w:t>
      </w:r>
      <w:r w:rsidRPr="00F80ED2">
        <w:rPr>
          <w:rStyle w:val="hps"/>
          <w:rFonts w:cs="Arial"/>
          <w:b w:val="0"/>
          <w:sz w:val="22"/>
          <w:szCs w:val="22"/>
        </w:rPr>
        <w:t>por separado.</w:t>
      </w:r>
    </w:p>
    <w:p w:rsidR="00AE2DE5" w:rsidRPr="00F80ED2" w:rsidRDefault="00AE2DE5" w:rsidP="00AE2DE5">
      <w:pPr>
        <w:pStyle w:val="A3"/>
        <w:keepNext w:val="0"/>
        <w:keepLines w:val="0"/>
        <w:numPr>
          <w:ilvl w:val="0"/>
          <w:numId w:val="45"/>
        </w:numPr>
        <w:spacing w:before="0"/>
        <w:ind w:left="2127"/>
        <w:rPr>
          <w:rStyle w:val="hps"/>
          <w:rFonts w:cs="Arial"/>
          <w:b w:val="0"/>
          <w:sz w:val="22"/>
          <w:szCs w:val="22"/>
        </w:rPr>
      </w:pPr>
      <w:r w:rsidRPr="00F80ED2">
        <w:rPr>
          <w:rStyle w:val="hps"/>
          <w:rFonts w:cs="Arial"/>
          <w:b w:val="0"/>
          <w:sz w:val="22"/>
          <w:szCs w:val="22"/>
        </w:rPr>
        <w:t>La venta de productos alimenticios y bebidas para el consumo inmediato en quioscos</w:t>
      </w:r>
      <w:r w:rsidRPr="00F80ED2">
        <w:rPr>
          <w:rFonts w:cs="Arial"/>
          <w:b w:val="0"/>
          <w:sz w:val="22"/>
          <w:szCs w:val="22"/>
        </w:rPr>
        <w:t xml:space="preserve">, vendedores ambulantes </w:t>
      </w:r>
      <w:r w:rsidRPr="00F80ED2">
        <w:rPr>
          <w:rStyle w:val="hps"/>
          <w:rFonts w:cs="Arial"/>
          <w:b w:val="0"/>
          <w:sz w:val="22"/>
          <w:szCs w:val="22"/>
        </w:rPr>
        <w:t>y similares</w:t>
      </w:r>
      <w:r w:rsidRPr="00F80ED2">
        <w:rPr>
          <w:rFonts w:cs="Arial"/>
          <w:b w:val="0"/>
          <w:sz w:val="22"/>
          <w:szCs w:val="22"/>
        </w:rPr>
        <w:t xml:space="preserve">, incluidos los productos </w:t>
      </w:r>
      <w:r w:rsidRPr="00F80ED2">
        <w:rPr>
          <w:rStyle w:val="hps"/>
          <w:rFonts w:cs="Arial"/>
          <w:b w:val="0"/>
          <w:sz w:val="22"/>
          <w:szCs w:val="22"/>
        </w:rPr>
        <w:t>alimenticios y bebidas que se venden listos para el consumo en máquinas automáticas.</w:t>
      </w:r>
    </w:p>
    <w:p w:rsidR="00AE2DE5" w:rsidRPr="00F80ED2" w:rsidRDefault="00AE2DE5" w:rsidP="00AE2DE5">
      <w:pPr>
        <w:pStyle w:val="A3"/>
        <w:keepNext w:val="0"/>
        <w:keepLines w:val="0"/>
        <w:numPr>
          <w:ilvl w:val="0"/>
          <w:numId w:val="46"/>
        </w:numPr>
        <w:spacing w:before="0"/>
        <w:ind w:left="2127"/>
        <w:rPr>
          <w:rStyle w:val="hps"/>
          <w:rFonts w:cs="Arial"/>
          <w:b w:val="0"/>
          <w:sz w:val="22"/>
          <w:szCs w:val="22"/>
        </w:rPr>
      </w:pPr>
      <w:r w:rsidRPr="00F80ED2">
        <w:rPr>
          <w:rStyle w:val="hps"/>
          <w:rFonts w:cs="Arial"/>
          <w:b w:val="0"/>
          <w:sz w:val="22"/>
          <w:szCs w:val="22"/>
        </w:rPr>
        <w:t>La venta de platos cocinados en restaurantes, para el consumo fuera de sus locales.</w:t>
      </w:r>
    </w:p>
    <w:p w:rsidR="00AE2DE5" w:rsidRPr="00F80ED2" w:rsidRDefault="00AE2DE5" w:rsidP="00AE2DE5">
      <w:pPr>
        <w:pStyle w:val="A3"/>
        <w:keepNext w:val="0"/>
        <w:keepLines w:val="0"/>
        <w:numPr>
          <w:ilvl w:val="0"/>
          <w:numId w:val="46"/>
        </w:numPr>
        <w:spacing w:before="0"/>
        <w:ind w:left="2127"/>
        <w:rPr>
          <w:rStyle w:val="hps"/>
          <w:rFonts w:cs="Arial"/>
          <w:b w:val="0"/>
          <w:sz w:val="22"/>
          <w:szCs w:val="22"/>
        </w:rPr>
      </w:pPr>
      <w:r w:rsidRPr="00F80ED2">
        <w:rPr>
          <w:rStyle w:val="hps"/>
          <w:rFonts w:cs="Arial"/>
          <w:b w:val="0"/>
          <w:sz w:val="22"/>
          <w:szCs w:val="22"/>
        </w:rPr>
        <w:t>La venta de platos cocinados por contratistas de catering ya sea recogido por el cliente o entregados a domicilio.</w:t>
      </w:r>
    </w:p>
    <w:p w:rsidR="00AE2DE5" w:rsidRDefault="00AE2DE5" w:rsidP="00AE2DE5">
      <w:pPr>
        <w:pStyle w:val="A3"/>
        <w:keepNext w:val="0"/>
        <w:keepLines w:val="0"/>
        <w:numPr>
          <w:ilvl w:val="0"/>
          <w:numId w:val="46"/>
        </w:numPr>
        <w:spacing w:before="0"/>
        <w:ind w:left="2127"/>
        <w:rPr>
          <w:rFonts w:cs="Arial"/>
          <w:b w:val="0"/>
          <w:sz w:val="22"/>
          <w:szCs w:val="22"/>
        </w:rPr>
      </w:pPr>
      <w:r w:rsidRPr="00F80ED2">
        <w:rPr>
          <w:rFonts w:cs="Arial"/>
          <w:b w:val="0"/>
          <w:sz w:val="22"/>
          <w:szCs w:val="22"/>
        </w:rPr>
        <w:t>Propinas.</w:t>
      </w:r>
    </w:p>
    <w:p w:rsidR="00AE2DE5" w:rsidRPr="00F80ED2" w:rsidRDefault="00AE2DE5" w:rsidP="00AE2DE5">
      <w:pPr>
        <w:pStyle w:val="A3"/>
        <w:keepNext w:val="0"/>
        <w:keepLines w:val="0"/>
        <w:spacing w:before="0"/>
        <w:ind w:left="2127" w:firstLine="0"/>
        <w:rPr>
          <w:rFonts w:cs="Arial"/>
          <w:b w:val="0"/>
          <w:sz w:val="22"/>
          <w:szCs w:val="22"/>
        </w:rPr>
      </w:pPr>
    </w:p>
    <w:p w:rsidR="00AE2DE5" w:rsidRPr="00E11925" w:rsidRDefault="00AE2DE5" w:rsidP="00AE2DE5">
      <w:pPr>
        <w:pStyle w:val="Excluye"/>
        <w:rPr>
          <w:rStyle w:val="hps"/>
        </w:rPr>
      </w:pPr>
      <w:r w:rsidRPr="00E11925">
        <w:rPr>
          <w:rStyle w:val="hps"/>
        </w:rPr>
        <w:t>Excluye:</w:t>
      </w:r>
    </w:p>
    <w:p w:rsidR="00AE2DE5" w:rsidRPr="00F80ED2" w:rsidRDefault="00AE2DE5" w:rsidP="00AE2DE5">
      <w:pPr>
        <w:pStyle w:val="A3"/>
        <w:keepNext w:val="0"/>
        <w:keepLines w:val="0"/>
        <w:numPr>
          <w:ilvl w:val="0"/>
          <w:numId w:val="47"/>
        </w:numPr>
        <w:spacing w:before="0"/>
        <w:ind w:left="2127"/>
        <w:rPr>
          <w:rFonts w:cs="Arial"/>
          <w:b w:val="0"/>
          <w:sz w:val="22"/>
          <w:szCs w:val="22"/>
        </w:rPr>
      </w:pPr>
      <w:r w:rsidRPr="00F80ED2">
        <w:rPr>
          <w:rStyle w:val="hps"/>
          <w:rFonts w:cs="Arial"/>
          <w:b w:val="0"/>
          <w:sz w:val="22"/>
          <w:szCs w:val="22"/>
        </w:rPr>
        <w:t>Las compras de tabaco (</w:t>
      </w:r>
      <w:r w:rsidRPr="00F80ED2">
        <w:rPr>
          <w:rFonts w:cs="Arial"/>
          <w:b w:val="0"/>
          <w:sz w:val="22"/>
          <w:szCs w:val="22"/>
        </w:rPr>
        <w:t>02.2.0)</w:t>
      </w:r>
      <w:r>
        <w:rPr>
          <w:rFonts w:cs="Arial"/>
          <w:b w:val="0"/>
          <w:sz w:val="22"/>
          <w:szCs w:val="22"/>
        </w:rPr>
        <w:t>.</w:t>
      </w:r>
    </w:p>
    <w:p w:rsidR="00AE2DE5" w:rsidRDefault="00AE2DE5" w:rsidP="00AE2DE5">
      <w:pPr>
        <w:pStyle w:val="A3"/>
        <w:keepNext w:val="0"/>
        <w:keepLines w:val="0"/>
        <w:numPr>
          <w:ilvl w:val="0"/>
          <w:numId w:val="47"/>
        </w:numPr>
        <w:spacing w:before="0"/>
        <w:ind w:left="2127"/>
        <w:rPr>
          <w:rFonts w:cs="Arial"/>
          <w:b w:val="0"/>
          <w:sz w:val="22"/>
          <w:szCs w:val="22"/>
        </w:rPr>
      </w:pPr>
      <w:r w:rsidRPr="00F80ED2">
        <w:rPr>
          <w:rStyle w:val="hps"/>
          <w:rFonts w:cs="Arial"/>
          <w:b w:val="0"/>
          <w:sz w:val="22"/>
          <w:szCs w:val="22"/>
        </w:rPr>
        <w:t>Llamadas telefónicas (08.3.0</w:t>
      </w:r>
      <w:r w:rsidRPr="00F80ED2">
        <w:rPr>
          <w:rFonts w:cs="Arial"/>
          <w:b w:val="0"/>
          <w:sz w:val="22"/>
          <w:szCs w:val="22"/>
        </w:rPr>
        <w:t>).</w:t>
      </w:r>
    </w:p>
    <w:p w:rsidR="00AE2DE5" w:rsidRDefault="00AE2DE5" w:rsidP="00AE2DE5">
      <w:pPr>
        <w:pStyle w:val="A3"/>
        <w:keepNext w:val="0"/>
        <w:keepLines w:val="0"/>
        <w:spacing w:before="0"/>
        <w:ind w:left="2127" w:firstLine="0"/>
        <w:rPr>
          <w:rFonts w:cs="Arial"/>
          <w:b w:val="0"/>
          <w:sz w:val="22"/>
          <w:szCs w:val="22"/>
        </w:rPr>
      </w:pPr>
    </w:p>
    <w:p w:rsidR="00AE2DE5" w:rsidRPr="00F80ED2" w:rsidRDefault="00AE2DE5" w:rsidP="00AE2DE5">
      <w:pPr>
        <w:pStyle w:val="A3"/>
        <w:keepNext w:val="0"/>
        <w:keepLines w:val="0"/>
        <w:spacing w:before="0"/>
        <w:ind w:left="2127" w:firstLine="0"/>
        <w:rPr>
          <w:rFonts w:cs="Arial"/>
          <w:b w:val="0"/>
          <w:sz w:val="22"/>
          <w:szCs w:val="22"/>
        </w:rPr>
      </w:pPr>
    </w:p>
    <w:p w:rsidR="00AE2DE5" w:rsidRPr="00F80ED2" w:rsidRDefault="00AE2DE5" w:rsidP="00AE2DE5">
      <w:pPr>
        <w:pStyle w:val="TtuloCdigo"/>
      </w:pPr>
      <w:r>
        <w:t>11.1.1.1</w:t>
      </w:r>
      <w:r>
        <w:tab/>
      </w:r>
      <w:r w:rsidRPr="00F80ED2">
        <w:t xml:space="preserve">MENÚ </w:t>
      </w:r>
      <w:r>
        <w:t>DEL DÍA EN BARES Y RESTAURANTES</w:t>
      </w:r>
      <w:r w:rsidRPr="00F80ED2">
        <w:t xml:space="preserve"> </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Menú del día en restaurantes, cafés y bares. Incluye propinas.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Excluye:</w:t>
      </w:r>
    </w:p>
    <w:p w:rsidR="00AE2DE5" w:rsidRPr="00B02A5A" w:rsidRDefault="00AE2DE5" w:rsidP="00AE2DE5">
      <w:pPr>
        <w:pStyle w:val="VIETA"/>
        <w:numPr>
          <w:ilvl w:val="0"/>
          <w:numId w:val="11"/>
        </w:numPr>
        <w:ind w:left="2098" w:hanging="357"/>
      </w:pPr>
      <w:r w:rsidRPr="00B02A5A">
        <w:t xml:space="preserve">Las comidas efectuadas en el lugar de trabajo (11.1.2.1), en centros de enseñanza (11.1.2.2), en comedores universitarios (11.1.2.2) y los banquetes de ceremonia y celebraciones fuera del hogar (11.1.1.5). </w:t>
      </w:r>
    </w:p>
    <w:p w:rsidR="00AE2DE5" w:rsidRPr="00B02A5A" w:rsidRDefault="00AE2DE5" w:rsidP="00AE2DE5">
      <w:pPr>
        <w:pStyle w:val="VIETA"/>
        <w:numPr>
          <w:ilvl w:val="0"/>
          <w:numId w:val="11"/>
        </w:numPr>
        <w:ind w:left="2098" w:hanging="357"/>
      </w:pPr>
      <w:r w:rsidRPr="00B02A5A">
        <w:t>Las comidas y cenas en restaurantes (11.1.1.2), así como en cafés, bares y similares (11.1.1.3)</w:t>
      </w:r>
      <w:r>
        <w:t>.</w:t>
      </w:r>
    </w:p>
    <w:p w:rsidR="00AE2DE5" w:rsidRPr="00B02A5A" w:rsidRDefault="00AE2DE5" w:rsidP="00AE2DE5">
      <w:pPr>
        <w:pStyle w:val="VIETA"/>
        <w:numPr>
          <w:ilvl w:val="0"/>
          <w:numId w:val="11"/>
        </w:numPr>
        <w:ind w:left="2098" w:hanging="357"/>
      </w:pPr>
      <w:r w:rsidRPr="00B02A5A">
        <w:t>Servicios de comida rápida y "para llevar" (</w:t>
      </w:r>
      <w:r>
        <w:t>p. ej.:</w:t>
      </w:r>
      <w:r w:rsidRPr="00B02A5A">
        <w:t xml:space="preserve"> </w:t>
      </w:r>
      <w:r>
        <w:t>m</w:t>
      </w:r>
      <w:r w:rsidRPr="00B02A5A">
        <w:t>enú BigMac)</w:t>
      </w:r>
      <w:r>
        <w:t xml:space="preserve"> </w:t>
      </w:r>
      <w:r w:rsidRPr="00B02A5A">
        <w:t>(11.1.1.6).</w:t>
      </w:r>
    </w:p>
    <w:p w:rsidR="00AE2DE5" w:rsidRPr="00B02A5A" w:rsidRDefault="00AE2DE5" w:rsidP="00AE2DE5">
      <w:pPr>
        <w:pStyle w:val="VIETA"/>
        <w:numPr>
          <w:ilvl w:val="0"/>
          <w:numId w:val="11"/>
        </w:numPr>
        <w:ind w:left="2098" w:hanging="357"/>
      </w:pPr>
      <w:r w:rsidRPr="00B02A5A">
        <w:t>Menú del día en comedores sociales (12.4.0</w:t>
      </w:r>
      <w:r>
        <w:t>.4</w:t>
      </w:r>
      <w:r w:rsidRPr="00B02A5A">
        <w:t>).</w:t>
      </w:r>
    </w:p>
    <w:p w:rsidR="00AE2DE5"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u w:val="single"/>
        </w:rPr>
      </w:pPr>
    </w:p>
    <w:p w:rsidR="00AE2DE5" w:rsidRPr="00F80ED2" w:rsidRDefault="00AE2DE5" w:rsidP="00AE2DE5">
      <w:pPr>
        <w:pStyle w:val="TtuloCdigo"/>
      </w:pPr>
      <w:r>
        <w:t>11.1.1.2</w:t>
      </w:r>
      <w:r>
        <w:tab/>
        <w:t>COMIDAS Y CENAS EN RESTAURANTES</w:t>
      </w:r>
      <w:r w:rsidRPr="00F80ED2">
        <w:t xml:space="preserve"> </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Comidas y cenas en restaurantes. Incluyen las propinas.</w:t>
      </w:r>
    </w:p>
    <w:p w:rsidR="00AE2DE5" w:rsidRPr="00F80ED2" w:rsidRDefault="00AE2DE5" w:rsidP="00AE2DE5">
      <w:pPr>
        <w:pStyle w:val="VIETA"/>
        <w:numPr>
          <w:ilvl w:val="0"/>
          <w:numId w:val="11"/>
        </w:numPr>
        <w:ind w:left="2098" w:hanging="357"/>
      </w:pPr>
      <w:r w:rsidRPr="00F80ED2">
        <w:t>Cotillones con cena incluida en restaurantes.</w:t>
      </w:r>
    </w:p>
    <w:p w:rsidR="00AE2DE5" w:rsidRDefault="00AE2DE5" w:rsidP="00AE2DE5">
      <w:pPr>
        <w:pStyle w:val="VIETA"/>
        <w:numPr>
          <w:ilvl w:val="0"/>
          <w:numId w:val="11"/>
        </w:numPr>
        <w:ind w:left="2098" w:hanging="357"/>
      </w:pPr>
      <w:r w:rsidRPr="00F80ED2">
        <w:t>Gastos en restaurantes ubicados en hoteles, para comidas no incluidas en el precio del alojamiento.</w:t>
      </w:r>
    </w:p>
    <w:p w:rsidR="00AE2DE5" w:rsidRPr="00F80ED2" w:rsidRDefault="00AE2DE5" w:rsidP="00AE2DE5">
      <w:pPr>
        <w:pStyle w:val="Excluye"/>
      </w:pPr>
      <w:r w:rsidRPr="00F80ED2">
        <w:t>Excluye:</w:t>
      </w:r>
    </w:p>
    <w:p w:rsidR="00AE2DE5" w:rsidRPr="00711AED" w:rsidRDefault="00AE2DE5" w:rsidP="00AE2DE5">
      <w:pPr>
        <w:pStyle w:val="VIETA"/>
        <w:numPr>
          <w:ilvl w:val="0"/>
          <w:numId w:val="11"/>
        </w:numPr>
        <w:ind w:left="2098" w:hanging="357"/>
      </w:pPr>
      <w:r w:rsidRPr="00711AED">
        <w:t>Los menús del día en restaurantes</w:t>
      </w:r>
      <w:r>
        <w:t xml:space="preserve"> </w:t>
      </w:r>
      <w:r w:rsidRPr="00711AED">
        <w:t xml:space="preserve">(11.1.1.1), las comidas efectuadas en el lugar de trabajo (11.1.2.1), en centros de enseñanza (11.1.2.2), en comedores universitarios (11.1.2.2) y los banquetes de ceremonia y celebraciones fuera del hogar (11.1.1.5). </w:t>
      </w:r>
    </w:p>
    <w:p w:rsidR="00AE2DE5" w:rsidRPr="00711AED" w:rsidRDefault="00AE2DE5" w:rsidP="00AE2DE5">
      <w:pPr>
        <w:pStyle w:val="VIETA"/>
        <w:numPr>
          <w:ilvl w:val="0"/>
          <w:numId w:val="11"/>
        </w:numPr>
        <w:ind w:left="2098" w:hanging="357"/>
      </w:pPr>
      <w:r w:rsidRPr="00711AED">
        <w:t>Las comidas y cenas en cafés, bares y similares (11.1.1.3).</w:t>
      </w:r>
    </w:p>
    <w:p w:rsidR="00AE2DE5" w:rsidRPr="00711AED" w:rsidRDefault="00AE2DE5" w:rsidP="00AE2DE5">
      <w:pPr>
        <w:pStyle w:val="VIETA"/>
        <w:numPr>
          <w:ilvl w:val="0"/>
          <w:numId w:val="11"/>
        </w:numPr>
        <w:ind w:left="2098" w:hanging="357"/>
      </w:pPr>
      <w:r w:rsidRPr="00711AED">
        <w:t>Servicios de comida rápida y "para llevar" (11.1.1.6).</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t>11.1.1.3</w:t>
      </w:r>
      <w:r>
        <w:tab/>
      </w:r>
      <w:r w:rsidRPr="00F80ED2">
        <w:t>CONS</w:t>
      </w:r>
      <w:r>
        <w:t>UMICIONES EN BARES Y CAFETERÍAS</w:t>
      </w:r>
    </w:p>
    <w:p w:rsidR="00AE2DE5" w:rsidRPr="00F80ED2" w:rsidRDefault="00AE2DE5" w:rsidP="00AE2DE5">
      <w:pPr>
        <w:pStyle w:val="Referencia"/>
        <w:rPr>
          <w:color w:val="FF0000"/>
        </w:rPr>
      </w:pPr>
      <w:r w:rsidRPr="00F80ED2">
        <w:t>Bisemanal</w:t>
      </w:r>
      <w:r w:rsidRPr="00F80ED2">
        <w:tab/>
      </w:r>
      <w:r w:rsidRPr="00F80ED2">
        <w:tab/>
      </w:r>
      <w:r w:rsidRPr="00F80ED2">
        <w:tab/>
      </w:r>
    </w:p>
    <w:p w:rsidR="00AE2DE5" w:rsidRPr="00F80ED2" w:rsidRDefault="00AE2DE5" w:rsidP="00AE2DE5">
      <w:pPr>
        <w:spacing w:after="120"/>
        <w:ind w:left="2126"/>
        <w:jc w:val="both"/>
        <w:rPr>
          <w:rFonts w:ascii="Arial" w:hAnsi="Arial" w:cs="Arial"/>
          <w:color w:val="000000"/>
        </w:rPr>
      </w:pPr>
      <w:r>
        <w:rPr>
          <w:rFonts w:ascii="Arial" w:hAnsi="Arial" w:cs="Arial"/>
          <w:color w:val="000000"/>
        </w:rPr>
        <w:t>S</w:t>
      </w:r>
      <w:r w:rsidRPr="00F80ED2">
        <w:rPr>
          <w:rFonts w:ascii="Arial" w:hAnsi="Arial" w:cs="Arial"/>
          <w:color w:val="000000"/>
        </w:rPr>
        <w:t>ervicios de alimentación suministrados por:</w:t>
      </w:r>
    </w:p>
    <w:p w:rsidR="00AE2DE5" w:rsidRPr="00F80ED2" w:rsidRDefault="00AE2DE5" w:rsidP="00AE2DE5">
      <w:pPr>
        <w:numPr>
          <w:ilvl w:val="0"/>
          <w:numId w:val="48"/>
        </w:numPr>
        <w:tabs>
          <w:tab w:val="left" w:pos="1757"/>
        </w:tabs>
        <w:ind w:left="2127"/>
        <w:jc w:val="both"/>
        <w:rPr>
          <w:rFonts w:ascii="Arial" w:hAnsi="Arial" w:cs="Arial"/>
          <w:color w:val="000000"/>
        </w:rPr>
      </w:pPr>
      <w:r w:rsidRPr="00F80ED2">
        <w:rPr>
          <w:rFonts w:ascii="Arial" w:hAnsi="Arial" w:cs="Arial"/>
          <w:color w:val="000000"/>
        </w:rPr>
        <w:t>Cafés, bares, buf</w:t>
      </w:r>
      <w:r>
        <w:rPr>
          <w:rFonts w:ascii="Arial" w:hAnsi="Arial" w:cs="Arial"/>
          <w:color w:val="000000"/>
        </w:rPr>
        <w:t>és</w:t>
      </w:r>
      <w:r w:rsidRPr="00F80ED2">
        <w:rPr>
          <w:rFonts w:ascii="Arial" w:hAnsi="Arial" w:cs="Arial"/>
          <w:color w:val="000000"/>
        </w:rPr>
        <w:t>, salones de té, etc</w:t>
      </w:r>
      <w:r>
        <w:rPr>
          <w:rFonts w:ascii="Arial" w:hAnsi="Arial" w:cs="Arial"/>
          <w:color w:val="000000"/>
        </w:rPr>
        <w:t>.</w:t>
      </w:r>
    </w:p>
    <w:p w:rsidR="00AE2DE5" w:rsidRPr="00F80ED2" w:rsidRDefault="00AE2DE5" w:rsidP="00AE2DE5">
      <w:pPr>
        <w:numPr>
          <w:ilvl w:val="0"/>
          <w:numId w:val="48"/>
        </w:numPr>
        <w:tabs>
          <w:tab w:val="left" w:pos="1757"/>
        </w:tabs>
        <w:ind w:left="2127"/>
        <w:jc w:val="both"/>
        <w:rPr>
          <w:rFonts w:ascii="Arial" w:hAnsi="Arial" w:cs="Arial"/>
          <w:color w:val="000000"/>
        </w:rPr>
      </w:pPr>
      <w:r>
        <w:rPr>
          <w:rFonts w:ascii="Arial" w:hAnsi="Arial" w:cs="Arial"/>
          <w:color w:val="000000"/>
        </w:rPr>
        <w:t>C</w:t>
      </w:r>
      <w:r w:rsidRPr="00F80ED2">
        <w:rPr>
          <w:rFonts w:ascii="Arial" w:hAnsi="Arial" w:cs="Arial"/>
          <w:color w:val="000000"/>
        </w:rPr>
        <w:t>afeterías y similares situados en teatros, cines, estadios deportivos, piscinas, polideportivos, museos y galerías de arte.</w:t>
      </w:r>
    </w:p>
    <w:p w:rsidR="00AE2DE5" w:rsidRPr="00F80ED2" w:rsidRDefault="00AE2DE5" w:rsidP="00AE2DE5">
      <w:pPr>
        <w:numPr>
          <w:ilvl w:val="0"/>
          <w:numId w:val="48"/>
        </w:numPr>
        <w:tabs>
          <w:tab w:val="left" w:pos="1757"/>
        </w:tabs>
        <w:ind w:left="2127"/>
        <w:jc w:val="both"/>
        <w:rPr>
          <w:rFonts w:ascii="Arial" w:hAnsi="Arial" w:cs="Arial"/>
          <w:color w:val="000000"/>
        </w:rPr>
      </w:pPr>
      <w:r>
        <w:rPr>
          <w:rFonts w:ascii="Arial" w:hAnsi="Arial" w:cs="Arial"/>
          <w:color w:val="000000"/>
        </w:rPr>
        <w:t>B</w:t>
      </w:r>
      <w:r w:rsidRPr="00F80ED2">
        <w:rPr>
          <w:rFonts w:ascii="Arial" w:hAnsi="Arial" w:cs="Arial"/>
          <w:color w:val="000000"/>
        </w:rPr>
        <w:t>ares y cafeterías ubicados en hoteles, para comidas no incluidas en el precio del alojamiento.</w:t>
      </w:r>
    </w:p>
    <w:p w:rsidR="00AE2DE5" w:rsidRPr="00F80ED2" w:rsidRDefault="00AE2DE5" w:rsidP="00AE2DE5">
      <w:pPr>
        <w:numPr>
          <w:ilvl w:val="0"/>
          <w:numId w:val="48"/>
        </w:numPr>
        <w:tabs>
          <w:tab w:val="left" w:pos="1757"/>
        </w:tabs>
        <w:ind w:left="2127"/>
        <w:jc w:val="both"/>
        <w:rPr>
          <w:rFonts w:ascii="Arial" w:hAnsi="Arial" w:cs="Arial"/>
          <w:color w:val="000000"/>
        </w:rPr>
      </w:pPr>
      <w:r w:rsidRPr="00F80ED2">
        <w:rPr>
          <w:rFonts w:ascii="Arial" w:hAnsi="Arial" w:cs="Arial"/>
          <w:color w:val="000000"/>
        </w:rPr>
        <w:t>Aquellos que sirven bebidas junto con espectáculos (cabarets, cafés tea</w:t>
      </w:r>
      <w:r>
        <w:rPr>
          <w:rFonts w:ascii="Arial" w:hAnsi="Arial" w:cs="Arial"/>
          <w:color w:val="000000"/>
        </w:rPr>
        <w:t>tro…).</w:t>
      </w:r>
    </w:p>
    <w:p w:rsidR="00AE2DE5" w:rsidRDefault="00AE2DE5" w:rsidP="00AE2DE5">
      <w:pPr>
        <w:ind w:left="2127"/>
        <w:jc w:val="both"/>
        <w:rPr>
          <w:rFonts w:ascii="Arial" w:hAnsi="Arial" w:cs="Arial"/>
          <w:color w:val="000000"/>
        </w:rPr>
      </w:pPr>
    </w:p>
    <w:p w:rsidR="00AE2DE5" w:rsidRPr="00F80ED2" w:rsidRDefault="00AE2DE5" w:rsidP="00AE2DE5">
      <w:pPr>
        <w:spacing w:after="120"/>
        <w:ind w:left="2126"/>
        <w:jc w:val="both"/>
        <w:rPr>
          <w:rFonts w:ascii="Arial" w:hAnsi="Arial" w:cs="Arial"/>
          <w:color w:val="000000"/>
        </w:rPr>
      </w:pPr>
      <w:r w:rsidRPr="00F80ED2">
        <w:rPr>
          <w:rFonts w:ascii="Arial" w:hAnsi="Arial" w:cs="Arial"/>
          <w:color w:val="000000"/>
        </w:rPr>
        <w:t>Entre los que se distingue</w:t>
      </w:r>
      <w:r>
        <w:rPr>
          <w:rFonts w:ascii="Arial" w:hAnsi="Arial" w:cs="Arial"/>
          <w:color w:val="000000"/>
        </w:rPr>
        <w:t>n</w:t>
      </w:r>
      <w:r w:rsidRPr="00F80ED2">
        <w:rPr>
          <w:rFonts w:ascii="Arial" w:hAnsi="Arial" w:cs="Arial"/>
          <w:color w:val="000000"/>
        </w:rPr>
        <w:t>:</w:t>
      </w:r>
    </w:p>
    <w:p w:rsidR="00AE2DE5" w:rsidRPr="00F80ED2" w:rsidRDefault="00AE2DE5" w:rsidP="00AE2DE5">
      <w:pPr>
        <w:numPr>
          <w:ilvl w:val="0"/>
          <w:numId w:val="49"/>
        </w:numPr>
        <w:tabs>
          <w:tab w:val="left" w:pos="1757"/>
        </w:tabs>
        <w:ind w:left="2127"/>
        <w:jc w:val="both"/>
        <w:rPr>
          <w:rFonts w:ascii="Arial" w:hAnsi="Arial" w:cs="Arial"/>
          <w:color w:val="000000"/>
        </w:rPr>
      </w:pPr>
      <w:r w:rsidRPr="00F80ED2">
        <w:rPr>
          <w:rFonts w:ascii="Arial" w:hAnsi="Arial" w:cs="Arial"/>
          <w:color w:val="000000"/>
        </w:rPr>
        <w:t>Café, infusiones y similares.</w:t>
      </w:r>
    </w:p>
    <w:p w:rsidR="00AE2DE5" w:rsidRPr="00F80ED2" w:rsidRDefault="00AE2DE5" w:rsidP="00AE2DE5">
      <w:pPr>
        <w:numPr>
          <w:ilvl w:val="0"/>
          <w:numId w:val="49"/>
        </w:numPr>
        <w:tabs>
          <w:tab w:val="left" w:pos="1757"/>
        </w:tabs>
        <w:ind w:left="2127"/>
        <w:jc w:val="both"/>
        <w:rPr>
          <w:rFonts w:ascii="Arial" w:hAnsi="Arial" w:cs="Arial"/>
          <w:color w:val="000000"/>
        </w:rPr>
      </w:pPr>
      <w:r w:rsidRPr="00F80ED2">
        <w:rPr>
          <w:rFonts w:ascii="Arial" w:hAnsi="Arial" w:cs="Arial"/>
          <w:color w:val="000000"/>
        </w:rPr>
        <w:t>Refrescos y otras bebidas no alcohólicas.</w:t>
      </w:r>
    </w:p>
    <w:p w:rsidR="00AE2DE5" w:rsidRPr="00F80ED2" w:rsidRDefault="00AE2DE5" w:rsidP="00AE2DE5">
      <w:pPr>
        <w:numPr>
          <w:ilvl w:val="0"/>
          <w:numId w:val="49"/>
        </w:numPr>
        <w:tabs>
          <w:tab w:val="left" w:pos="1757"/>
        </w:tabs>
        <w:ind w:left="2127"/>
        <w:jc w:val="both"/>
        <w:rPr>
          <w:rFonts w:ascii="Arial" w:hAnsi="Arial" w:cs="Arial"/>
          <w:color w:val="000000"/>
        </w:rPr>
      </w:pPr>
      <w:r w:rsidRPr="00F80ED2">
        <w:rPr>
          <w:rFonts w:ascii="Arial" w:hAnsi="Arial" w:cs="Arial"/>
          <w:color w:val="000000"/>
        </w:rPr>
        <w:t xml:space="preserve">Cerveza (con y sin alcohol) y vinos. </w:t>
      </w:r>
    </w:p>
    <w:p w:rsidR="00AE2DE5" w:rsidRPr="00F80ED2" w:rsidRDefault="00AE2DE5" w:rsidP="00AE2DE5">
      <w:pPr>
        <w:numPr>
          <w:ilvl w:val="0"/>
          <w:numId w:val="49"/>
        </w:numPr>
        <w:tabs>
          <w:tab w:val="left" w:pos="1757"/>
        </w:tabs>
        <w:ind w:left="2127"/>
        <w:jc w:val="both"/>
        <w:rPr>
          <w:rFonts w:ascii="Arial" w:hAnsi="Arial" w:cs="Arial"/>
          <w:color w:val="000000"/>
        </w:rPr>
      </w:pPr>
      <w:r w:rsidRPr="00F80ED2">
        <w:rPr>
          <w:rFonts w:ascii="Arial" w:hAnsi="Arial" w:cs="Arial"/>
          <w:color w:val="000000"/>
        </w:rPr>
        <w:t>Otras bebidas alcohólicas (incluye combinaciones).</w:t>
      </w:r>
    </w:p>
    <w:p w:rsidR="00AE2DE5" w:rsidRPr="00F80ED2" w:rsidRDefault="00AE2DE5" w:rsidP="00AE2DE5">
      <w:pPr>
        <w:numPr>
          <w:ilvl w:val="0"/>
          <w:numId w:val="49"/>
        </w:numPr>
        <w:tabs>
          <w:tab w:val="left" w:pos="1757"/>
        </w:tabs>
        <w:ind w:left="2127"/>
        <w:jc w:val="both"/>
        <w:rPr>
          <w:rFonts w:ascii="Arial" w:hAnsi="Arial" w:cs="Arial"/>
          <w:color w:val="000000"/>
        </w:rPr>
      </w:pPr>
      <w:r w:rsidRPr="00F80ED2">
        <w:rPr>
          <w:rFonts w:ascii="Arial" w:hAnsi="Arial" w:cs="Arial"/>
          <w:color w:val="000000"/>
        </w:rPr>
        <w:t xml:space="preserve">Desayunos, comidas y cenas en cafés y bares, platos combinados, tapas, pinchos, raciones, sándwiches, hamburguesas, perritos calientes, helados… </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numPr>
          <w:ilvl w:val="0"/>
          <w:numId w:val="51"/>
        </w:numPr>
        <w:tabs>
          <w:tab w:val="left" w:pos="1757"/>
        </w:tabs>
        <w:ind w:left="2127"/>
        <w:jc w:val="both"/>
        <w:outlineLvl w:val="0"/>
        <w:rPr>
          <w:rFonts w:ascii="Arial" w:hAnsi="Arial" w:cs="Arial"/>
          <w:color w:val="000000"/>
        </w:rPr>
      </w:pPr>
      <w:r w:rsidRPr="00F80ED2">
        <w:rPr>
          <w:rFonts w:ascii="Arial" w:hAnsi="Arial" w:cs="Arial"/>
          <w:color w:val="000000"/>
        </w:rPr>
        <w:t>Las consumiciones en discotecas y pubs (11.1.1.4).</w:t>
      </w:r>
    </w:p>
    <w:p w:rsidR="00AE2DE5" w:rsidRDefault="00AE2DE5" w:rsidP="00AE2DE5">
      <w:pPr>
        <w:numPr>
          <w:ilvl w:val="0"/>
          <w:numId w:val="51"/>
        </w:numPr>
        <w:tabs>
          <w:tab w:val="left" w:pos="1757"/>
        </w:tabs>
        <w:ind w:left="2127"/>
        <w:jc w:val="both"/>
        <w:outlineLvl w:val="0"/>
        <w:rPr>
          <w:rFonts w:ascii="Arial" w:hAnsi="Arial" w:cs="Arial"/>
          <w:color w:val="000000"/>
        </w:rPr>
      </w:pPr>
      <w:r w:rsidRPr="00F80ED2">
        <w:rPr>
          <w:rFonts w:ascii="Arial" w:hAnsi="Arial" w:cs="Arial"/>
          <w:color w:val="000000"/>
        </w:rPr>
        <w:t>Menú del día en bares y cafeterías</w:t>
      </w:r>
      <w:r>
        <w:rPr>
          <w:rFonts w:ascii="Arial" w:hAnsi="Arial" w:cs="Arial"/>
          <w:color w:val="000000"/>
        </w:rPr>
        <w:t xml:space="preserve"> </w:t>
      </w:r>
      <w:r w:rsidRPr="00F80ED2">
        <w:rPr>
          <w:rFonts w:ascii="Arial" w:hAnsi="Arial" w:cs="Arial"/>
          <w:color w:val="000000"/>
        </w:rPr>
        <w:t>(11.1.1.1)</w:t>
      </w:r>
      <w:r>
        <w:rPr>
          <w:rFonts w:ascii="Arial" w:hAnsi="Arial" w:cs="Arial"/>
          <w:color w:val="000000"/>
        </w:rPr>
        <w:t>.</w:t>
      </w:r>
    </w:p>
    <w:p w:rsidR="00AE2DE5" w:rsidRDefault="00AE2DE5" w:rsidP="00AE2DE5">
      <w:pPr>
        <w:tabs>
          <w:tab w:val="left" w:pos="1757"/>
        </w:tabs>
        <w:ind w:left="2127"/>
        <w:jc w:val="both"/>
        <w:outlineLvl w:val="0"/>
        <w:rPr>
          <w:rFonts w:ascii="Arial" w:hAnsi="Arial" w:cs="Arial"/>
          <w:color w:val="000000"/>
        </w:rPr>
      </w:pPr>
    </w:p>
    <w:p w:rsidR="00AE2DE5" w:rsidRPr="00F80ED2" w:rsidRDefault="00AE2DE5" w:rsidP="00AE2DE5">
      <w:pPr>
        <w:tabs>
          <w:tab w:val="left" w:pos="1757"/>
        </w:tabs>
        <w:ind w:left="2127"/>
        <w:jc w:val="both"/>
        <w:outlineLvl w:val="0"/>
        <w:rPr>
          <w:rFonts w:ascii="Arial" w:hAnsi="Arial" w:cs="Arial"/>
          <w:color w:val="000000"/>
        </w:rPr>
      </w:pPr>
    </w:p>
    <w:p w:rsidR="00AE2DE5" w:rsidRPr="00F80ED2" w:rsidRDefault="00AE2DE5" w:rsidP="00AE2DE5">
      <w:pPr>
        <w:pStyle w:val="TtuloCdigo"/>
      </w:pPr>
      <w:r>
        <w:t>11.1.1.4</w:t>
      </w:r>
      <w:r>
        <w:tab/>
      </w:r>
      <w:r w:rsidRPr="00F80ED2">
        <w:t>CON</w:t>
      </w:r>
      <w:r>
        <w:t>SUMICIONES EN PUBS Y DISCOTECAS</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 xml:space="preserve">Consumiciones en discotecas (y el precio de la entrada cuando no esté </w:t>
      </w:r>
      <w:r>
        <w:t>incluido el espectáculo, pero sí</w:t>
      </w:r>
      <w:r w:rsidRPr="00F80ED2">
        <w:t xml:space="preserve"> </w:t>
      </w:r>
      <w:r>
        <w:t>la</w:t>
      </w:r>
      <w:r w:rsidRPr="00F80ED2">
        <w:t xml:space="preserve"> consumición).</w:t>
      </w:r>
    </w:p>
    <w:p w:rsidR="00AE2DE5" w:rsidRPr="00F80ED2" w:rsidRDefault="00AE2DE5" w:rsidP="00AE2DE5">
      <w:pPr>
        <w:pStyle w:val="VIETA"/>
        <w:numPr>
          <w:ilvl w:val="0"/>
          <w:numId w:val="11"/>
        </w:numPr>
        <w:ind w:left="2098" w:hanging="357"/>
      </w:pPr>
      <w:r w:rsidRPr="00F80ED2">
        <w:t>Cotillones en discotecas.</w:t>
      </w:r>
    </w:p>
    <w:p w:rsidR="00AE2DE5" w:rsidRPr="00F80ED2" w:rsidRDefault="00AE2DE5" w:rsidP="00AE2DE5">
      <w:pPr>
        <w:ind w:left="2127"/>
        <w:jc w:val="both"/>
        <w:outlineLvl w:val="0"/>
        <w:rPr>
          <w:rFonts w:ascii="Arial" w:hAnsi="Arial" w:cs="Arial"/>
          <w:color w:val="000000"/>
        </w:rPr>
      </w:pPr>
      <w:r w:rsidRPr="00F80ED2">
        <w:rPr>
          <w:rFonts w:ascii="Arial" w:hAnsi="Arial" w:cs="Arial"/>
          <w:color w:val="000000"/>
        </w:rPr>
        <w:tab/>
      </w:r>
      <w:r w:rsidRPr="00F80ED2">
        <w:rPr>
          <w:rFonts w:ascii="Arial" w:hAnsi="Arial" w:cs="Arial"/>
          <w:color w:val="000000"/>
        </w:rPr>
        <w:tab/>
      </w:r>
      <w:r w:rsidRPr="00F80ED2">
        <w:rPr>
          <w:rFonts w:ascii="Arial" w:hAnsi="Arial" w:cs="Arial"/>
          <w:color w:val="000000"/>
        </w:rPr>
        <w:tab/>
      </w:r>
    </w:p>
    <w:p w:rsidR="00AE2DE5" w:rsidRPr="00F80ED2" w:rsidRDefault="00AE2DE5" w:rsidP="00AE2DE5">
      <w:pPr>
        <w:pStyle w:val="Excluye"/>
      </w:pPr>
      <w:r w:rsidRPr="00F80ED2">
        <w:t>Excluye:</w:t>
      </w:r>
    </w:p>
    <w:p w:rsidR="00AE2DE5" w:rsidRPr="00851762" w:rsidRDefault="00AE2DE5" w:rsidP="00AE2DE5">
      <w:pPr>
        <w:pStyle w:val="VIETA"/>
        <w:numPr>
          <w:ilvl w:val="0"/>
          <w:numId w:val="11"/>
        </w:numPr>
        <w:ind w:left="2098" w:hanging="357"/>
      </w:pPr>
      <w:r w:rsidRPr="00851762">
        <w:t>Las consumiciones en bares y restaurantes (11.1.1.3).</w:t>
      </w:r>
    </w:p>
    <w:p w:rsidR="00AE2DE5" w:rsidRPr="00851762" w:rsidRDefault="00AE2DE5" w:rsidP="00AE2DE5">
      <w:pPr>
        <w:pStyle w:val="VIETA"/>
        <w:numPr>
          <w:ilvl w:val="0"/>
          <w:numId w:val="11"/>
        </w:numPr>
        <w:ind w:left="2098" w:hanging="357"/>
      </w:pPr>
      <w:r w:rsidRPr="00851762">
        <w:t>Las entradas a discotecas cuando incluyen espectáculo (09.4.2.1).</w:t>
      </w:r>
    </w:p>
    <w:p w:rsidR="00AE2DE5" w:rsidRDefault="00AE2DE5" w:rsidP="00AE2DE5">
      <w:pPr>
        <w:tabs>
          <w:tab w:val="left" w:pos="1757"/>
        </w:tabs>
        <w:ind w:left="2127"/>
        <w:jc w:val="both"/>
        <w:outlineLvl w:val="0"/>
        <w:rPr>
          <w:rFonts w:ascii="Arial" w:hAnsi="Arial" w:cs="Arial"/>
          <w:color w:val="000000"/>
        </w:rPr>
      </w:pPr>
    </w:p>
    <w:p w:rsidR="00AE2DE5" w:rsidRPr="00F80ED2" w:rsidRDefault="00AE2DE5" w:rsidP="00AE2DE5">
      <w:pPr>
        <w:tabs>
          <w:tab w:val="left" w:pos="1757"/>
        </w:tabs>
        <w:ind w:left="2127"/>
        <w:jc w:val="both"/>
        <w:outlineLvl w:val="0"/>
        <w:rPr>
          <w:rFonts w:ascii="Arial" w:hAnsi="Arial" w:cs="Arial"/>
          <w:i/>
          <w:color w:val="000000"/>
        </w:rPr>
      </w:pPr>
    </w:p>
    <w:p w:rsidR="00AE2DE5" w:rsidRPr="00F80ED2" w:rsidRDefault="00AE2DE5" w:rsidP="00AE2DE5">
      <w:pPr>
        <w:pStyle w:val="TtuloCdigo"/>
      </w:pPr>
      <w:r>
        <w:t>11.1.1.5</w:t>
      </w:r>
      <w:r>
        <w:tab/>
      </w:r>
      <w:r w:rsidRPr="00F80ED2">
        <w:t>BANQUETES, C</w:t>
      </w:r>
      <w:r>
        <w:t>EREMONIAS Y OTRAS CELEBRACIONES</w:t>
      </w:r>
      <w:r w:rsidRPr="00F80ED2">
        <w:t xml:space="preserve"> </w:t>
      </w:r>
    </w:p>
    <w:p w:rsidR="00AE2DE5" w:rsidRPr="00F80ED2" w:rsidRDefault="00AE2DE5" w:rsidP="00AE2DE5">
      <w:pPr>
        <w:pStyle w:val="Referencia"/>
      </w:pPr>
      <w:r w:rsidRPr="00F80ED2">
        <w:t>Anual</w:t>
      </w:r>
      <w:r w:rsidRPr="00F80ED2">
        <w:tab/>
      </w:r>
    </w:p>
    <w:p w:rsidR="00AE2DE5" w:rsidRPr="00F80ED2" w:rsidRDefault="00AE2DE5" w:rsidP="00AE2DE5">
      <w:pPr>
        <w:pStyle w:val="VIETA"/>
        <w:numPr>
          <w:ilvl w:val="0"/>
          <w:numId w:val="11"/>
        </w:numPr>
        <w:ind w:left="2098" w:hanging="357"/>
      </w:pPr>
      <w:r w:rsidRPr="00F80ED2">
        <w:t xml:space="preserve">Gastos efectuados en restaurantes, bares y cafeterías, con motivo de bodas, comuniones, celebraciones profesionales, cumpleaños, </w:t>
      </w:r>
      <w:r>
        <w:t>etc.</w:t>
      </w:r>
    </w:p>
    <w:p w:rsidR="00AE2DE5" w:rsidRPr="00B03F1B" w:rsidRDefault="00AE2DE5" w:rsidP="00AE2DE5">
      <w:pPr>
        <w:pStyle w:val="VIETA"/>
        <w:numPr>
          <w:ilvl w:val="0"/>
          <w:numId w:val="11"/>
        </w:numPr>
        <w:ind w:left="2098" w:hanging="357"/>
      </w:pPr>
      <w:r w:rsidRPr="00F80ED2">
        <w:t>Servicios de catering para celebraciones.</w:t>
      </w:r>
    </w:p>
    <w:p w:rsidR="00AE2DE5" w:rsidRPr="00F80ED2" w:rsidRDefault="00AE2DE5" w:rsidP="00AE2DE5">
      <w:pPr>
        <w:pStyle w:val="TtuloCdigo"/>
      </w:pPr>
      <w:r>
        <w:t>11.1.1.6</w:t>
      </w:r>
      <w:r>
        <w:tab/>
      </w:r>
      <w:r w:rsidRPr="00F80ED2">
        <w:t>SERVICIOS DE COM</w:t>
      </w:r>
      <w:r>
        <w:t>IDA RÁPIDA Y COMIDA PARA LLEVAR</w:t>
      </w:r>
      <w:r w:rsidRPr="00F80ED2">
        <w:t xml:space="preserve">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rPr>
          <w:rStyle w:val="hps"/>
        </w:rPr>
      </w:pPr>
      <w:r>
        <w:rPr>
          <w:rStyle w:val="hps"/>
        </w:rPr>
        <w:t>A</w:t>
      </w:r>
      <w:r w:rsidRPr="00F80ED2">
        <w:rPr>
          <w:rStyle w:val="hps"/>
        </w:rPr>
        <w:t>peritivos</w:t>
      </w:r>
      <w:r>
        <w:rPr>
          <w:rStyle w:val="hps"/>
        </w:rPr>
        <w:t xml:space="preserve"> y comidas e</w:t>
      </w:r>
      <w:r>
        <w:t>n r</w:t>
      </w:r>
      <w:r w:rsidRPr="00F80ED2">
        <w:t>estaurantes o locales de comida rápida o fast food</w:t>
      </w:r>
      <w:r w:rsidRPr="00CF1509">
        <w:rPr>
          <w:rStyle w:val="hps"/>
          <w:b/>
        </w:rPr>
        <w:t>:</w:t>
      </w:r>
    </w:p>
    <w:p w:rsidR="00AE2DE5" w:rsidRPr="00F80ED2" w:rsidRDefault="00AE2DE5" w:rsidP="00AE2DE5">
      <w:pPr>
        <w:numPr>
          <w:ilvl w:val="0"/>
          <w:numId w:val="90"/>
        </w:numPr>
        <w:tabs>
          <w:tab w:val="left" w:pos="1757"/>
        </w:tabs>
        <w:ind w:left="2625" w:hanging="357"/>
        <w:jc w:val="both"/>
        <w:rPr>
          <w:rFonts w:ascii="Arial" w:hAnsi="Arial" w:cs="Arial"/>
        </w:rPr>
      </w:pPr>
      <w:r w:rsidRPr="00F80ED2">
        <w:rPr>
          <w:rStyle w:val="hps"/>
          <w:rFonts w:ascii="Arial" w:hAnsi="Arial" w:cs="Arial"/>
        </w:rPr>
        <w:t xml:space="preserve">Locales donde </w:t>
      </w:r>
      <w:r w:rsidRPr="00F80ED2">
        <w:rPr>
          <w:rFonts w:ascii="Arial" w:hAnsi="Arial" w:cs="Arial"/>
        </w:rPr>
        <w:t>puede comprarse comida para llevar y también puede consumirse en el local, pero que no cuenta con la presencia de camareros ni servicio de mesa, aunque sí suele haber personal encargado de recoger y limpiar las mesas preparándolas para los nuevos comensales.</w:t>
      </w:r>
    </w:p>
    <w:p w:rsidR="00AE2DE5" w:rsidRDefault="00AE2DE5" w:rsidP="00AE2DE5">
      <w:pPr>
        <w:numPr>
          <w:ilvl w:val="0"/>
          <w:numId w:val="90"/>
        </w:numPr>
        <w:tabs>
          <w:tab w:val="left" w:pos="1757"/>
        </w:tabs>
        <w:ind w:left="2625" w:hanging="357"/>
        <w:jc w:val="both"/>
        <w:rPr>
          <w:rStyle w:val="hps"/>
          <w:rFonts w:ascii="Arial" w:hAnsi="Arial" w:cs="Arial"/>
        </w:rPr>
      </w:pPr>
      <w:r w:rsidRPr="00F80ED2">
        <w:rPr>
          <w:rStyle w:val="hps"/>
          <w:rFonts w:ascii="Arial" w:hAnsi="Arial" w:cs="Arial"/>
        </w:rPr>
        <w:t>Se trata de restaurantes como, McDonald's, Burguer King, Rodilla, 100 montaditos, merca</w:t>
      </w:r>
      <w:r>
        <w:rPr>
          <w:rStyle w:val="hps"/>
          <w:rFonts w:ascii="Arial" w:hAnsi="Arial" w:cs="Arial"/>
        </w:rPr>
        <w:t>do provenzal, McAuto, Auto King</w:t>
      </w:r>
      <w:r w:rsidRPr="00F80ED2">
        <w:rPr>
          <w:rStyle w:val="hps"/>
          <w:rFonts w:ascii="Arial" w:hAnsi="Arial" w:cs="Arial"/>
        </w:rPr>
        <w:t>...</w:t>
      </w:r>
    </w:p>
    <w:p w:rsidR="00AE2DE5" w:rsidRPr="00CF1509" w:rsidRDefault="00AE2DE5" w:rsidP="00AE2DE5">
      <w:pPr>
        <w:pStyle w:val="VIETA"/>
        <w:numPr>
          <w:ilvl w:val="0"/>
          <w:numId w:val="11"/>
        </w:numPr>
        <w:ind w:left="2098" w:hanging="357"/>
        <w:rPr>
          <w:rStyle w:val="hps"/>
        </w:rPr>
      </w:pPr>
      <w:r>
        <w:t>Aperitivos y comidas en r</w:t>
      </w:r>
      <w:r w:rsidRPr="00CF1509">
        <w:t>estaurantes o locales de</w:t>
      </w:r>
      <w:r>
        <w:t xml:space="preserve"> comida para llevar o Take-away.</w:t>
      </w:r>
    </w:p>
    <w:p w:rsidR="00AE2DE5" w:rsidRPr="00F80ED2" w:rsidRDefault="00AE2DE5" w:rsidP="00AE2DE5">
      <w:pPr>
        <w:pStyle w:val="VIETA"/>
        <w:numPr>
          <w:ilvl w:val="0"/>
          <w:numId w:val="11"/>
        </w:numPr>
        <w:ind w:left="2098" w:hanging="357"/>
        <w:rPr>
          <w:rStyle w:val="hps"/>
        </w:rPr>
      </w:pPr>
      <w:r w:rsidRPr="00F80ED2">
        <w:rPr>
          <w:rStyle w:val="hps"/>
        </w:rPr>
        <w:t>Encargos de comida a domicilio en restaurantes, bares y cafeterías o los servicios de comida rápida</w:t>
      </w:r>
      <w:r>
        <w:rPr>
          <w:rStyle w:val="hps"/>
        </w:rPr>
        <w:t xml:space="preserve"> </w:t>
      </w:r>
      <w:r w:rsidRPr="00F80ED2">
        <w:rPr>
          <w:rStyle w:val="hps"/>
        </w:rPr>
        <w:t>(</w:t>
      </w:r>
      <w:r>
        <w:rPr>
          <w:rStyle w:val="hps"/>
        </w:rPr>
        <w:t>como</w:t>
      </w:r>
      <w:r w:rsidRPr="00F80ED2">
        <w:rPr>
          <w:rStyle w:val="hps"/>
        </w:rPr>
        <w:t xml:space="preserve"> Telepizza)</w:t>
      </w:r>
      <w:r>
        <w:rPr>
          <w:rStyle w:val="hps"/>
        </w:rPr>
        <w:t>.</w:t>
      </w:r>
    </w:p>
    <w:p w:rsidR="00AE2DE5" w:rsidRPr="00F80ED2" w:rsidRDefault="00AE2DE5" w:rsidP="00AE2DE5">
      <w:pPr>
        <w:pStyle w:val="VIETA"/>
        <w:numPr>
          <w:ilvl w:val="0"/>
          <w:numId w:val="11"/>
        </w:numPr>
        <w:ind w:left="2098" w:hanging="357"/>
      </w:pPr>
      <w:r w:rsidRPr="00F80ED2">
        <w:rPr>
          <w:rStyle w:val="hps"/>
        </w:rPr>
        <w:t>Venta de productos alimenticios y bebidas para el consumo inmediato en quioscos</w:t>
      </w:r>
      <w:r w:rsidRPr="00F80ED2">
        <w:t>, gasolineras, puestos de comida, furgonetas ambulantes (food truck), churrerías ambulantes</w:t>
      </w:r>
      <w:r w:rsidRPr="00F80ED2">
        <w:rPr>
          <w:rStyle w:val="hps"/>
        </w:rPr>
        <w:t xml:space="preserve"> y similares.</w:t>
      </w:r>
    </w:p>
    <w:p w:rsidR="00AE2DE5" w:rsidRPr="00F80ED2" w:rsidRDefault="00AE2DE5" w:rsidP="00AE2DE5">
      <w:pPr>
        <w:pStyle w:val="VIETA"/>
        <w:numPr>
          <w:ilvl w:val="0"/>
          <w:numId w:val="11"/>
        </w:numPr>
        <w:ind w:left="2098" w:hanging="357"/>
        <w:rPr>
          <w:rStyle w:val="hps"/>
        </w:rPr>
      </w:pPr>
      <w:r w:rsidRPr="00F80ED2">
        <w:rPr>
          <w:rStyle w:val="hps"/>
        </w:rPr>
        <w:t>Consumiciones realizadas en medios de transporte como: autobuses, trenes, barcos, aviones… cuando se pagan por separado.</w:t>
      </w:r>
    </w:p>
    <w:p w:rsidR="00AE2DE5" w:rsidRPr="00F80ED2" w:rsidRDefault="00AE2DE5" w:rsidP="00AE2DE5">
      <w:pPr>
        <w:pStyle w:val="VIETA"/>
        <w:numPr>
          <w:ilvl w:val="0"/>
          <w:numId w:val="11"/>
        </w:numPr>
        <w:ind w:left="2098" w:hanging="357"/>
        <w:rPr>
          <w:color w:val="000000"/>
        </w:rPr>
      </w:pPr>
      <w:r w:rsidRPr="00F80ED2">
        <w:rPr>
          <w:color w:val="000000"/>
        </w:rPr>
        <w:t xml:space="preserve">Alimentos suministrados por </w:t>
      </w:r>
      <w:r w:rsidRPr="00CF1509">
        <w:rPr>
          <w:color w:val="000000"/>
        </w:rPr>
        <w:t>máquinas automáticas</w:t>
      </w:r>
      <w:r w:rsidRPr="00F80ED2">
        <w:rPr>
          <w:color w:val="000000"/>
        </w:rPr>
        <w:t xml:space="preserve"> listos para consumir (sándwiches, cafés, helados, refrescos…).</w:t>
      </w:r>
    </w:p>
    <w:p w:rsidR="00AE2DE5" w:rsidRPr="00F80ED2" w:rsidRDefault="00AE2DE5" w:rsidP="00AE2DE5">
      <w:pPr>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Comida en restaurantes franquicia pero que no entran en la definición de fast food (</w:t>
      </w:r>
      <w:r>
        <w:t>p. ej.</w:t>
      </w:r>
      <w:r w:rsidRPr="00F80ED2">
        <w:t xml:space="preserve">: </w:t>
      </w:r>
      <w:r w:rsidRPr="00F80ED2">
        <w:rPr>
          <w:rStyle w:val="hps"/>
        </w:rPr>
        <w:t>Hollywood Foster, Tony Roma´s, Ginos, Vip...)</w:t>
      </w:r>
      <w:r>
        <w:t xml:space="preserve"> (11.1.1.2; si es menú del día iría al</w:t>
      </w:r>
      <w:r w:rsidRPr="00F80ED2">
        <w:t xml:space="preserve"> 11.1.1.1</w:t>
      </w:r>
      <w:r>
        <w:t>)</w:t>
      </w:r>
      <w:r w:rsidRPr="00F80ED2">
        <w:t>.</w:t>
      </w:r>
    </w:p>
    <w:p w:rsidR="00AE2DE5" w:rsidRDefault="00AE2DE5" w:rsidP="00AE2DE5">
      <w:pPr>
        <w:pStyle w:val="VIETA"/>
        <w:numPr>
          <w:ilvl w:val="0"/>
          <w:numId w:val="11"/>
        </w:numPr>
        <w:ind w:left="2098" w:hanging="357"/>
      </w:pPr>
      <w:r w:rsidRPr="00F80ED2">
        <w:t>Servicios de catering para celebraciones (11.1.1.5)</w:t>
      </w:r>
      <w:r>
        <w:t>.</w:t>
      </w:r>
    </w:p>
    <w:p w:rsidR="00AE2DE5" w:rsidRPr="00F80ED2" w:rsidRDefault="00AE2DE5" w:rsidP="00AE2DE5">
      <w:pPr>
        <w:pStyle w:val="VIETA"/>
        <w:ind w:firstLine="0"/>
      </w:pPr>
    </w:p>
    <w:p w:rsidR="00AE2DE5" w:rsidRPr="00F80ED2" w:rsidRDefault="00AE2DE5" w:rsidP="00AE2DE5">
      <w:pPr>
        <w:ind w:left="2127"/>
        <w:jc w:val="both"/>
        <w:rPr>
          <w:rFonts w:ascii="Arial" w:hAnsi="Arial" w:cs="Arial"/>
          <w:color w:val="000000"/>
        </w:rPr>
      </w:pPr>
    </w:p>
    <w:p w:rsidR="00AE2DE5"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11.1.2</w:t>
      </w:r>
      <w:r>
        <w:rPr>
          <w:rFonts w:cs="Arial"/>
          <w:color w:val="000000"/>
          <w:sz w:val="22"/>
          <w:szCs w:val="22"/>
        </w:rPr>
        <w:tab/>
        <w:t>COMEDORES</w:t>
      </w:r>
    </w:p>
    <w:p w:rsidR="00AE2DE5" w:rsidRPr="00F80ED2"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p>
    <w:p w:rsidR="00AE2DE5" w:rsidRPr="00F211D3" w:rsidRDefault="00AE2DE5" w:rsidP="00AE2DE5">
      <w:pPr>
        <w:pStyle w:val="VIETA"/>
        <w:numPr>
          <w:ilvl w:val="0"/>
          <w:numId w:val="11"/>
        </w:numPr>
        <w:ind w:left="2098" w:hanging="357"/>
        <w:rPr>
          <w:rStyle w:val="hps"/>
        </w:rPr>
      </w:pPr>
      <w:r w:rsidRPr="00F211D3">
        <w:rPr>
          <w:rStyle w:val="hps"/>
        </w:rPr>
        <w:t>Servicios de restauración de comedores de empresas</w:t>
      </w:r>
      <w:r w:rsidRPr="00F211D3">
        <w:t xml:space="preserve">, cantinas </w:t>
      </w:r>
      <w:r w:rsidRPr="00F211D3">
        <w:rPr>
          <w:rStyle w:val="hps"/>
        </w:rPr>
        <w:t>de oficinas y comedores en las escuelas</w:t>
      </w:r>
      <w:r w:rsidRPr="00F211D3">
        <w:t xml:space="preserve">, universidades y </w:t>
      </w:r>
      <w:r w:rsidRPr="00F211D3">
        <w:rPr>
          <w:rStyle w:val="hps"/>
        </w:rPr>
        <w:t>otros centros de enseñanza.</w:t>
      </w:r>
    </w:p>
    <w:p w:rsidR="00AE2DE5" w:rsidRDefault="00AE2DE5" w:rsidP="00AE2DE5">
      <w:pPr>
        <w:pStyle w:val="VIETA"/>
        <w:numPr>
          <w:ilvl w:val="0"/>
          <w:numId w:val="11"/>
        </w:numPr>
        <w:ind w:left="2098" w:hanging="357"/>
        <w:rPr>
          <w:rStyle w:val="hps"/>
        </w:rPr>
      </w:pPr>
      <w:r w:rsidRPr="00F211D3">
        <w:rPr>
          <w:rStyle w:val="hps"/>
        </w:rPr>
        <w:t>Cantinas militares.</w:t>
      </w:r>
    </w:p>
    <w:p w:rsidR="00AE2DE5" w:rsidRPr="00F211D3" w:rsidRDefault="00AE2DE5" w:rsidP="00AE2DE5">
      <w:pPr>
        <w:pStyle w:val="VIETA"/>
        <w:ind w:firstLine="0"/>
        <w:rPr>
          <w:rStyle w:val="hps"/>
        </w:rPr>
      </w:pPr>
    </w:p>
    <w:p w:rsidR="00AE2DE5" w:rsidRPr="00F80ED2" w:rsidRDefault="00AE2DE5" w:rsidP="00AE2DE5">
      <w:pPr>
        <w:pStyle w:val="Excluye"/>
        <w:rPr>
          <w:rStyle w:val="hps"/>
          <w:b/>
        </w:rPr>
      </w:pPr>
      <w:r w:rsidRPr="00F211D3">
        <w:t>Excluye</w:t>
      </w:r>
      <w:r w:rsidRPr="00F80ED2">
        <w:rPr>
          <w:rStyle w:val="hps"/>
          <w:b/>
        </w:rPr>
        <w:t>:</w:t>
      </w:r>
    </w:p>
    <w:p w:rsidR="00AE2DE5" w:rsidRPr="00F211D3" w:rsidRDefault="00AE2DE5" w:rsidP="00AE2DE5">
      <w:pPr>
        <w:pStyle w:val="A3"/>
        <w:keepNext w:val="0"/>
        <w:keepLines w:val="0"/>
        <w:numPr>
          <w:ilvl w:val="0"/>
          <w:numId w:val="50"/>
        </w:numPr>
        <w:spacing w:before="0"/>
        <w:ind w:left="2127"/>
        <w:outlineLvl w:val="0"/>
        <w:rPr>
          <w:rFonts w:cs="Arial"/>
          <w:color w:val="000000"/>
          <w:sz w:val="22"/>
          <w:szCs w:val="22"/>
        </w:rPr>
      </w:pPr>
      <w:r w:rsidRPr="00F80ED2">
        <w:rPr>
          <w:rStyle w:val="hps"/>
          <w:rFonts w:cs="Arial"/>
          <w:b w:val="0"/>
          <w:sz w:val="22"/>
          <w:szCs w:val="22"/>
        </w:rPr>
        <w:t>Alimentos y bebidas proporcionados a los enfermos hospitalizados</w:t>
      </w:r>
      <w:r>
        <w:rPr>
          <w:rStyle w:val="hps"/>
          <w:rFonts w:cs="Arial"/>
          <w:b w:val="0"/>
          <w:sz w:val="22"/>
          <w:szCs w:val="22"/>
        </w:rPr>
        <w:t xml:space="preserve"> </w:t>
      </w:r>
      <w:r w:rsidRPr="00F80ED2">
        <w:rPr>
          <w:rStyle w:val="hps"/>
          <w:rFonts w:cs="Arial"/>
          <w:b w:val="0"/>
          <w:sz w:val="22"/>
          <w:szCs w:val="22"/>
        </w:rPr>
        <w:t>(</w:t>
      </w:r>
      <w:r w:rsidRPr="00F80ED2">
        <w:rPr>
          <w:rFonts w:cs="Arial"/>
          <w:b w:val="0"/>
          <w:sz w:val="22"/>
          <w:szCs w:val="22"/>
        </w:rPr>
        <w:t>06.3.0.0)</w:t>
      </w:r>
      <w:r>
        <w:rPr>
          <w:rFonts w:cs="Arial"/>
          <w:b w:val="0"/>
          <w:sz w:val="22"/>
          <w:szCs w:val="22"/>
        </w:rPr>
        <w:t>.</w:t>
      </w:r>
    </w:p>
    <w:p w:rsidR="00AE2DE5" w:rsidRDefault="00AE2DE5" w:rsidP="00AE2DE5">
      <w:pPr>
        <w:pStyle w:val="A3"/>
        <w:keepNext w:val="0"/>
        <w:keepLines w:val="0"/>
        <w:spacing w:before="0"/>
        <w:ind w:left="2127" w:firstLine="0"/>
        <w:outlineLvl w:val="0"/>
        <w:rPr>
          <w:rFonts w:cs="Arial"/>
          <w:b w:val="0"/>
          <w:sz w:val="22"/>
          <w:szCs w:val="22"/>
        </w:rPr>
      </w:pPr>
    </w:p>
    <w:p w:rsidR="00AE2DE5" w:rsidRPr="00F80ED2" w:rsidRDefault="00AE2DE5" w:rsidP="00AE2DE5">
      <w:pPr>
        <w:pStyle w:val="TtuloCdigo"/>
      </w:pPr>
    </w:p>
    <w:p w:rsidR="00AE2DE5" w:rsidRPr="00F80ED2" w:rsidRDefault="00AE2DE5" w:rsidP="00AE2DE5">
      <w:pPr>
        <w:pStyle w:val="TtuloCdigo"/>
      </w:pPr>
      <w:r>
        <w:t>11.1.2.1</w:t>
      </w:r>
      <w:r>
        <w:tab/>
      </w:r>
      <w:r w:rsidRPr="00F80ED2">
        <w:t>COMEDORES (EXCE</w:t>
      </w:r>
      <w:r>
        <w:t>PTO ESCOLARES Y UNIVERSITARIOS)</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 xml:space="preserve">Servicio, bonificados o no, de comedor suministrado por empresas y oficinas públicas a sus empleados (si son bonificados se suministran a un precio significativamente inferior al de mercado, considerándose la diferencia entre el valor de mercado y el importe pagado como salario en especie). </w:t>
      </w:r>
    </w:p>
    <w:p w:rsidR="00AE2DE5" w:rsidRDefault="00AE2DE5" w:rsidP="00AE2DE5">
      <w:pPr>
        <w:pStyle w:val="VIETA"/>
        <w:numPr>
          <w:ilvl w:val="0"/>
          <w:numId w:val="11"/>
        </w:numPr>
        <w:ind w:left="2098" w:hanging="357"/>
      </w:pPr>
      <w:r w:rsidRPr="00F80ED2">
        <w:t>Cantinas militares.</w:t>
      </w:r>
    </w:p>
    <w:p w:rsidR="00AE2DE5" w:rsidRPr="00625B88" w:rsidRDefault="00AE2DE5" w:rsidP="00AE2DE5">
      <w:pPr>
        <w:pStyle w:val="VIETA"/>
        <w:ind w:firstLine="0"/>
        <w:rPr>
          <w:b/>
        </w:rPr>
      </w:pPr>
    </w:p>
    <w:p w:rsidR="00AE2DE5" w:rsidRPr="00E2179F" w:rsidRDefault="00AE2DE5" w:rsidP="00AE2DE5">
      <w:pPr>
        <w:pStyle w:val="VIETA"/>
        <w:ind w:firstLine="0"/>
      </w:pPr>
      <w:r w:rsidRPr="00E2179F">
        <w:rPr>
          <w:u w:val="single"/>
        </w:rPr>
        <w:t>Excluye</w:t>
      </w:r>
      <w:r w:rsidRPr="00E2179F">
        <w:t>:</w:t>
      </w:r>
    </w:p>
    <w:p w:rsidR="00AE2DE5" w:rsidRPr="00E2179F" w:rsidRDefault="00AE2DE5" w:rsidP="00AE2DE5">
      <w:pPr>
        <w:pStyle w:val="VIETA"/>
        <w:ind w:firstLine="0"/>
      </w:pPr>
    </w:p>
    <w:p w:rsidR="00AE2DE5" w:rsidRPr="00E2179F" w:rsidRDefault="00AE2DE5" w:rsidP="00AE2DE5">
      <w:pPr>
        <w:pStyle w:val="VIETA"/>
        <w:numPr>
          <w:ilvl w:val="0"/>
          <w:numId w:val="11"/>
        </w:numPr>
        <w:ind w:left="2098" w:hanging="357"/>
      </w:pPr>
      <w:r w:rsidRPr="00E2179F">
        <w:t>Comidas que los docentes de centros de enseñanza realizan en los comedores escolares y universitarios (11.1.2.2).</w:t>
      </w:r>
    </w:p>
    <w:p w:rsidR="00AE2DE5" w:rsidRDefault="00AE2DE5" w:rsidP="00AE2DE5">
      <w:pPr>
        <w:pStyle w:val="VIETA"/>
        <w:ind w:firstLine="0"/>
      </w:pPr>
    </w:p>
    <w:p w:rsidR="00AE2DE5" w:rsidRDefault="00AE2DE5" w:rsidP="00AE2DE5">
      <w:pPr>
        <w:pStyle w:val="VIETA"/>
        <w:ind w:firstLine="0"/>
      </w:pPr>
    </w:p>
    <w:p w:rsidR="00AE2DE5" w:rsidRDefault="00AE2DE5" w:rsidP="00AE2DE5">
      <w:pPr>
        <w:pStyle w:val="VIETA"/>
        <w:ind w:firstLine="0"/>
      </w:pPr>
    </w:p>
    <w:p w:rsidR="00AE2DE5" w:rsidRPr="00F80ED2" w:rsidRDefault="00AE2DE5" w:rsidP="00AE2DE5">
      <w:pPr>
        <w:pStyle w:val="A5"/>
        <w:keepNext w:val="0"/>
        <w:keepLines w:val="0"/>
        <w:spacing w:before="0"/>
        <w:ind w:left="2127" w:firstLine="0"/>
        <w:rPr>
          <w:rFonts w:cs="Arial"/>
          <w:color w:val="000000"/>
          <w:sz w:val="22"/>
          <w:szCs w:val="22"/>
        </w:rPr>
      </w:pPr>
    </w:p>
    <w:p w:rsidR="00AE2DE5" w:rsidRPr="00F80ED2" w:rsidRDefault="00AE2DE5" w:rsidP="00AE2DE5">
      <w:pPr>
        <w:pStyle w:val="TtuloCdigo"/>
      </w:pPr>
      <w:r>
        <w:t>11.1.2.2</w:t>
      </w:r>
      <w:r>
        <w:tab/>
      </w:r>
      <w:r w:rsidRPr="00F80ED2">
        <w:t>COMED</w:t>
      </w:r>
      <w:r>
        <w:t>ORES ESCOLARES Y UNIVERSITARIOS</w:t>
      </w:r>
    </w:p>
    <w:p w:rsidR="00AE2DE5" w:rsidRPr="00F80ED2" w:rsidRDefault="00AE2DE5" w:rsidP="00AE2DE5">
      <w:pPr>
        <w:pStyle w:val="Referencia"/>
      </w:pPr>
      <w:r w:rsidRPr="00F80ED2">
        <w:t>Bisemanal</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 xml:space="preserve">Servicio de comedor para </w:t>
      </w:r>
      <w:r w:rsidRPr="00E2179F">
        <w:t>alumnos y docentes</w:t>
      </w:r>
      <w:r w:rsidRPr="00E2179F">
        <w:rPr>
          <w:b/>
        </w:rPr>
        <w:t xml:space="preserve"> </w:t>
      </w:r>
      <w:r w:rsidRPr="00F80ED2">
        <w:t>de escuelas, colegios, universidades y guarderías. Se incluyen tanto los gastos en alimentación como en bebidas.</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sidRPr="00F80ED2">
        <w:rPr>
          <w:rFonts w:cs="Arial"/>
          <w:color w:val="000000"/>
          <w:sz w:val="22"/>
          <w:szCs w:val="22"/>
        </w:rPr>
        <w:t>11.1.3</w:t>
      </w:r>
      <w:r w:rsidRPr="00F80ED2">
        <w:rPr>
          <w:rFonts w:cs="Arial"/>
          <w:color w:val="000000"/>
          <w:sz w:val="22"/>
          <w:szCs w:val="22"/>
        </w:rPr>
        <w:tab/>
        <w:t>COMIDAS Y BEBIDAS EN OTROS HOGARES (NUEVO EPF)</w:t>
      </w:r>
    </w:p>
    <w:p w:rsidR="00AE2DE5" w:rsidRPr="00F80ED2" w:rsidRDefault="00AE2DE5" w:rsidP="00AE2DE5">
      <w:pPr>
        <w:pStyle w:val="A3"/>
        <w:keepNext w:val="0"/>
        <w:keepLines w:val="0"/>
        <w:spacing w:before="0"/>
        <w:ind w:left="2127"/>
        <w:outlineLvl w:val="0"/>
        <w:rPr>
          <w:rFonts w:cs="Arial"/>
          <w:color w:val="000000"/>
          <w:sz w:val="22"/>
          <w:szCs w:val="22"/>
        </w:rPr>
      </w:pPr>
    </w:p>
    <w:p w:rsidR="00AE2DE5" w:rsidRDefault="00AE2DE5" w:rsidP="00AE2DE5">
      <w:pPr>
        <w:pStyle w:val="TtuloCdigo"/>
      </w:pPr>
    </w:p>
    <w:p w:rsidR="00AE2DE5" w:rsidRPr="00F80ED2" w:rsidRDefault="00AE2DE5" w:rsidP="00AE2DE5">
      <w:pPr>
        <w:pStyle w:val="TtuloCdigo"/>
      </w:pPr>
      <w:r w:rsidRPr="00F80ED2">
        <w:t>11.1.3.0</w:t>
      </w:r>
      <w:r w:rsidRPr="00F80ED2">
        <w:tab/>
        <w:t>COMIDAS Y BEBIDAS EN OTROS HOGARES (NUEVO EPF)</w:t>
      </w:r>
    </w:p>
    <w:p w:rsidR="00AE2DE5" w:rsidRPr="00F80ED2" w:rsidRDefault="00AE2DE5" w:rsidP="00AE2DE5">
      <w:pPr>
        <w:pStyle w:val="Referencia"/>
      </w:pPr>
      <w:r w:rsidRPr="00F80ED2">
        <w:t>Mensual</w:t>
      </w:r>
      <w:r w:rsidRPr="00F80ED2">
        <w:tab/>
      </w:r>
    </w:p>
    <w:p w:rsidR="00AE2DE5" w:rsidRDefault="00AE2DE5" w:rsidP="00AE2DE5">
      <w:pPr>
        <w:pStyle w:val="VIETA"/>
        <w:numPr>
          <w:ilvl w:val="0"/>
          <w:numId w:val="11"/>
        </w:numPr>
        <w:ind w:left="2098" w:hanging="357"/>
      </w:pPr>
      <w:r w:rsidRPr="00F80ED2">
        <w:t>Gastos en comidas en otras viviendas familiares distintas a la residencia del hogar seleccionado.</w:t>
      </w:r>
    </w:p>
    <w:p w:rsidR="00AE2DE5" w:rsidRPr="00F80ED2" w:rsidRDefault="00AE2DE5" w:rsidP="00AE2DE5">
      <w:pPr>
        <w:pStyle w:val="VIETA"/>
        <w:ind w:firstLine="0"/>
      </w:pPr>
      <w:r w:rsidRPr="00F80ED2">
        <w:br/>
        <w:t xml:space="preserve">El </w:t>
      </w:r>
      <w:r w:rsidRPr="00C36047">
        <w:rPr>
          <w:u w:val="single"/>
        </w:rPr>
        <w:t>objetivo</w:t>
      </w:r>
      <w:r w:rsidRPr="00F80ED2">
        <w:t xml:space="preserve"> de este código es recoger el gasto en comidas compradas y realizadas por otro hogar, aunque se consuman en el hogar propio.</w:t>
      </w:r>
    </w:p>
    <w:p w:rsidR="00AE2DE5" w:rsidRPr="00F80ED2" w:rsidRDefault="00AE2DE5" w:rsidP="00AE2DE5">
      <w:pPr>
        <w:ind w:left="2126"/>
        <w:rPr>
          <w:rFonts w:ascii="Arial" w:hAnsi="Arial" w:cs="Arial"/>
        </w:rPr>
      </w:pPr>
    </w:p>
    <w:p w:rsidR="00AE2DE5" w:rsidRPr="00F80ED2" w:rsidRDefault="00AE2DE5" w:rsidP="00AE2DE5">
      <w:pPr>
        <w:spacing w:after="120"/>
        <w:ind w:left="2126"/>
        <w:rPr>
          <w:rFonts w:ascii="Arial" w:hAnsi="Arial" w:cs="Arial"/>
        </w:rPr>
      </w:pPr>
      <w:r w:rsidRPr="004A7686">
        <w:rPr>
          <w:rFonts w:ascii="Arial" w:hAnsi="Arial" w:cs="Arial"/>
          <w:u w:val="single"/>
        </w:rPr>
        <w:t>Ejemplos</w:t>
      </w:r>
      <w:r w:rsidRPr="00F80ED2">
        <w:rPr>
          <w:rFonts w:ascii="Arial" w:hAnsi="Arial" w:cs="Arial"/>
        </w:rPr>
        <w:t>:</w:t>
      </w:r>
    </w:p>
    <w:p w:rsidR="00AE2DE5" w:rsidRPr="00C36047" w:rsidRDefault="00AE2DE5" w:rsidP="00AE2DE5">
      <w:pPr>
        <w:pStyle w:val="VIETA"/>
        <w:numPr>
          <w:ilvl w:val="0"/>
          <w:numId w:val="11"/>
        </w:numPr>
        <w:ind w:left="2098" w:hanging="357"/>
      </w:pPr>
      <w:r w:rsidRPr="00C36047">
        <w:t>Una persona mayor paga una cantidad mensual a otra persona para que le traiga a su casa la comida ya preparada.</w:t>
      </w:r>
    </w:p>
    <w:p w:rsidR="00AE2DE5" w:rsidRPr="00F80ED2" w:rsidRDefault="00AE2DE5" w:rsidP="00AE2DE5">
      <w:pPr>
        <w:pStyle w:val="VIETA"/>
        <w:numPr>
          <w:ilvl w:val="0"/>
          <w:numId w:val="11"/>
        </w:numPr>
        <w:ind w:left="2098" w:hanging="357"/>
      </w:pPr>
      <w:r w:rsidRPr="00C36047">
        <w:t>Una persona paga a un familiar por comer en su casa (en la del familiar).</w:t>
      </w:r>
      <w:r w:rsidRPr="00F80ED2">
        <w:br/>
      </w: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Pagos a personas no miembros del hogar para que le hagan la compra de alimentación (se anota cada producto en su código</w:t>
      </w:r>
      <w:r>
        <w:t>; si no se sabe desglosar se anota en el no desglosable correspondiente</w:t>
      </w:r>
      <w:r w:rsidRPr="00F80ED2">
        <w:t>).</w:t>
      </w:r>
    </w:p>
    <w:p w:rsidR="00AE2DE5" w:rsidRPr="00F80ED2" w:rsidRDefault="00AE2DE5" w:rsidP="00AE2DE5">
      <w:pPr>
        <w:pStyle w:val="VIETA"/>
        <w:numPr>
          <w:ilvl w:val="0"/>
          <w:numId w:val="11"/>
        </w:numPr>
        <w:ind w:left="2098" w:hanging="357"/>
      </w:pPr>
      <w:r w:rsidRPr="00F80ED2">
        <w:t>Pagos a escote entre todos los asistentes para comer o cenar en otro hogar (se anota cada producto en su código</w:t>
      </w:r>
      <w:r>
        <w:t>; si no se sabe desglosar se anota en el no desglosable del grupo 1 y/o 2</w:t>
      </w:r>
      <w:r w:rsidRPr="00F80ED2">
        <w:t>).</w:t>
      </w:r>
    </w:p>
    <w:p w:rsidR="00AE2DE5" w:rsidRPr="00F80ED2" w:rsidRDefault="00AE2DE5" w:rsidP="00AE2DE5">
      <w:pPr>
        <w:pStyle w:val="VIETA"/>
        <w:numPr>
          <w:ilvl w:val="0"/>
          <w:numId w:val="11"/>
        </w:numPr>
        <w:ind w:left="2098" w:hanging="357"/>
      </w:pPr>
      <w:r w:rsidRPr="00F80ED2">
        <w:t>Alimentos y/o bebidas que compra un miembro del hogar y se consumen en otros hogares (p. ej.: compra de una botella de vino o una tarta para llevarla a una cena de cumpleaños celebrada en otro hogar) (se anota en su código correspondiente).</w:t>
      </w:r>
    </w:p>
    <w:p w:rsidR="00AE2DE5" w:rsidRPr="00F80ED2" w:rsidRDefault="00AE2DE5" w:rsidP="00AE2DE5">
      <w:pPr>
        <w:pStyle w:val="VIETA"/>
        <w:ind w:firstLine="0"/>
      </w:pPr>
    </w:p>
    <w:p w:rsidR="00AE2DE5" w:rsidRPr="00F80ED2" w:rsidRDefault="00AE2DE5" w:rsidP="00AE2DE5">
      <w:pPr>
        <w:pStyle w:val="A5"/>
        <w:keepNext w:val="0"/>
        <w:keepLines w:val="0"/>
        <w:spacing w:before="0"/>
        <w:ind w:left="2127"/>
        <w:rPr>
          <w:rFonts w:cs="Arial"/>
          <w:b/>
          <w:color w:val="000000"/>
          <w:sz w:val="22"/>
          <w:szCs w:val="22"/>
          <w:lang w:val="es-ES"/>
        </w:rPr>
      </w:pPr>
    </w:p>
    <w:p w:rsidR="00AE2DE5"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11.2</w:t>
      </w:r>
      <w:r>
        <w:rPr>
          <w:rFonts w:cs="Arial"/>
          <w:color w:val="000000"/>
          <w:sz w:val="22"/>
          <w:szCs w:val="22"/>
        </w:rPr>
        <w:tab/>
        <w:t>SERVICIOS DE ALOJAMIENTO</w:t>
      </w:r>
    </w:p>
    <w:p w:rsidR="00AE2DE5" w:rsidRPr="00F80ED2"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p>
    <w:p w:rsidR="00AE2DE5" w:rsidRPr="00CF48E6" w:rsidRDefault="00AE2DE5" w:rsidP="00AE2DE5">
      <w:pPr>
        <w:pStyle w:val="VIETA"/>
        <w:numPr>
          <w:ilvl w:val="0"/>
          <w:numId w:val="11"/>
        </w:numPr>
        <w:ind w:left="2098" w:hanging="357"/>
      </w:pPr>
      <w:r>
        <w:rPr>
          <w:rStyle w:val="hps"/>
          <w:b/>
        </w:rPr>
        <w:tab/>
      </w:r>
      <w:r w:rsidRPr="00CF48E6">
        <w:rPr>
          <w:rStyle w:val="hps"/>
        </w:rPr>
        <w:t>Servicios de alojamiento en</w:t>
      </w:r>
      <w:r w:rsidRPr="00CF48E6">
        <w:t>:</w:t>
      </w:r>
    </w:p>
    <w:p w:rsidR="00AE2DE5" w:rsidRPr="00F80ED2" w:rsidRDefault="00AE2DE5" w:rsidP="00AE2DE5">
      <w:pPr>
        <w:pStyle w:val="A2"/>
        <w:keepNext w:val="0"/>
        <w:keepLines w:val="0"/>
        <w:numPr>
          <w:ilvl w:val="0"/>
          <w:numId w:val="91"/>
        </w:numPr>
        <w:spacing w:before="0"/>
        <w:ind w:left="2625" w:hanging="357"/>
        <w:outlineLvl w:val="0"/>
        <w:rPr>
          <w:rFonts w:cs="Arial"/>
          <w:b w:val="0"/>
          <w:sz w:val="22"/>
          <w:szCs w:val="22"/>
        </w:rPr>
      </w:pPr>
      <w:r w:rsidRPr="00F80ED2">
        <w:rPr>
          <w:rStyle w:val="hps"/>
          <w:rFonts w:cs="Arial"/>
          <w:b w:val="0"/>
          <w:sz w:val="22"/>
          <w:szCs w:val="22"/>
        </w:rPr>
        <w:t>Hoteles, moteles</w:t>
      </w:r>
      <w:r w:rsidRPr="00F80ED2">
        <w:rPr>
          <w:rFonts w:cs="Arial"/>
          <w:b w:val="0"/>
          <w:sz w:val="22"/>
          <w:szCs w:val="22"/>
        </w:rPr>
        <w:t xml:space="preserve">, hostales, pensiones y </w:t>
      </w:r>
      <w:r w:rsidRPr="00F80ED2">
        <w:rPr>
          <w:rStyle w:val="hps"/>
          <w:rFonts w:cs="Arial"/>
          <w:b w:val="0"/>
          <w:sz w:val="22"/>
          <w:szCs w:val="22"/>
        </w:rPr>
        <w:t>establecimientos que ofrecen "cama y desayuno</w:t>
      </w:r>
      <w:r w:rsidRPr="00F80ED2">
        <w:rPr>
          <w:rFonts w:cs="Arial"/>
          <w:b w:val="0"/>
          <w:sz w:val="22"/>
          <w:szCs w:val="22"/>
        </w:rPr>
        <w:t>".</w:t>
      </w:r>
    </w:p>
    <w:p w:rsidR="00AE2DE5" w:rsidRDefault="00AE2DE5" w:rsidP="00AE2DE5">
      <w:pPr>
        <w:pStyle w:val="A2"/>
        <w:keepNext w:val="0"/>
        <w:keepLines w:val="0"/>
        <w:numPr>
          <w:ilvl w:val="0"/>
          <w:numId w:val="91"/>
        </w:numPr>
        <w:spacing w:before="0"/>
        <w:ind w:left="2625" w:hanging="357"/>
        <w:outlineLvl w:val="0"/>
        <w:rPr>
          <w:rFonts w:cs="Arial"/>
          <w:b w:val="0"/>
          <w:color w:val="000000"/>
          <w:sz w:val="22"/>
          <w:szCs w:val="22"/>
        </w:rPr>
      </w:pPr>
      <w:r w:rsidRPr="00F80ED2">
        <w:rPr>
          <w:rFonts w:cs="Arial"/>
          <w:b w:val="0"/>
          <w:color w:val="000000"/>
          <w:sz w:val="22"/>
          <w:szCs w:val="22"/>
        </w:rPr>
        <w:t>Casas rurales</w:t>
      </w:r>
      <w:r w:rsidRPr="00F80ED2">
        <w:rPr>
          <w:rStyle w:val="hps"/>
          <w:rFonts w:cs="Arial"/>
          <w:b w:val="0"/>
          <w:sz w:val="22"/>
          <w:szCs w:val="22"/>
        </w:rPr>
        <w:t xml:space="preserve">, </w:t>
      </w:r>
      <w:r>
        <w:rPr>
          <w:rFonts w:cs="Arial"/>
          <w:b w:val="0"/>
          <w:color w:val="000000"/>
          <w:sz w:val="22"/>
          <w:szCs w:val="22"/>
        </w:rPr>
        <w:t xml:space="preserve">campings (incluye </w:t>
      </w:r>
      <w:r w:rsidRPr="00F80ED2">
        <w:rPr>
          <w:rFonts w:cs="Arial"/>
          <w:b w:val="0"/>
          <w:color w:val="000000"/>
          <w:sz w:val="22"/>
          <w:szCs w:val="22"/>
        </w:rPr>
        <w:t>alojamiento en tiendas d</w:t>
      </w:r>
      <w:r>
        <w:rPr>
          <w:rFonts w:cs="Arial"/>
          <w:b w:val="0"/>
          <w:color w:val="000000"/>
          <w:sz w:val="22"/>
          <w:szCs w:val="22"/>
        </w:rPr>
        <w:t>e campaña, caravanas o bungalós</w:t>
      </w:r>
      <w:r w:rsidRPr="00F80ED2">
        <w:rPr>
          <w:rFonts w:cs="Arial"/>
          <w:b w:val="0"/>
          <w:color w:val="000000"/>
          <w:sz w:val="22"/>
          <w:szCs w:val="22"/>
        </w:rPr>
        <w:t xml:space="preserve">), albergues, </w:t>
      </w:r>
      <w:r>
        <w:rPr>
          <w:rFonts w:cs="Arial"/>
          <w:b w:val="0"/>
          <w:color w:val="000000"/>
          <w:sz w:val="22"/>
          <w:szCs w:val="22"/>
        </w:rPr>
        <w:t>refugios de montaña</w:t>
      </w:r>
      <w:r w:rsidRPr="00F80ED2">
        <w:rPr>
          <w:rFonts w:cs="Arial"/>
          <w:b w:val="0"/>
          <w:color w:val="000000"/>
          <w:sz w:val="22"/>
          <w:szCs w:val="22"/>
        </w:rPr>
        <w:t>, etc</w:t>
      </w:r>
      <w:r>
        <w:rPr>
          <w:rFonts w:cs="Arial"/>
          <w:b w:val="0"/>
          <w:color w:val="000000"/>
          <w:sz w:val="22"/>
          <w:szCs w:val="22"/>
        </w:rPr>
        <w:t>.</w:t>
      </w:r>
    </w:p>
    <w:p w:rsidR="00AE2DE5" w:rsidRPr="00F80ED2" w:rsidRDefault="00AE2DE5" w:rsidP="00AE2DE5">
      <w:pPr>
        <w:pStyle w:val="A5"/>
        <w:keepNext w:val="0"/>
        <w:keepLines w:val="0"/>
        <w:numPr>
          <w:ilvl w:val="0"/>
          <w:numId w:val="91"/>
        </w:numPr>
        <w:spacing w:before="0"/>
        <w:ind w:left="2625" w:hanging="357"/>
        <w:outlineLvl w:val="0"/>
        <w:rPr>
          <w:rFonts w:cs="Arial"/>
          <w:sz w:val="22"/>
          <w:szCs w:val="22"/>
        </w:rPr>
      </w:pPr>
      <w:r w:rsidRPr="00F80ED2">
        <w:rPr>
          <w:rFonts w:cs="Arial"/>
          <w:color w:val="000000"/>
          <w:sz w:val="22"/>
          <w:szCs w:val="22"/>
        </w:rPr>
        <w:t>Balnearios con fines no terapéuticos.</w:t>
      </w:r>
    </w:p>
    <w:p w:rsidR="00AE2DE5" w:rsidRPr="00CF48E6" w:rsidRDefault="00AE2DE5" w:rsidP="00AE2DE5">
      <w:pPr>
        <w:pStyle w:val="A2"/>
        <w:keepNext w:val="0"/>
        <w:keepLines w:val="0"/>
        <w:numPr>
          <w:ilvl w:val="0"/>
          <w:numId w:val="91"/>
        </w:numPr>
        <w:spacing w:before="0"/>
        <w:ind w:left="2625" w:hanging="357"/>
        <w:outlineLvl w:val="0"/>
        <w:rPr>
          <w:rFonts w:cs="Arial"/>
          <w:b w:val="0"/>
          <w:color w:val="000000"/>
          <w:sz w:val="22"/>
          <w:szCs w:val="22"/>
        </w:rPr>
      </w:pPr>
      <w:r>
        <w:rPr>
          <w:rStyle w:val="hps"/>
          <w:rFonts w:cs="Arial"/>
          <w:b w:val="0"/>
          <w:sz w:val="22"/>
          <w:szCs w:val="22"/>
        </w:rPr>
        <w:t>T</w:t>
      </w:r>
      <w:r w:rsidRPr="00F80ED2">
        <w:rPr>
          <w:rStyle w:val="hps"/>
          <w:rFonts w:cs="Arial"/>
          <w:b w:val="0"/>
          <w:sz w:val="22"/>
          <w:szCs w:val="22"/>
        </w:rPr>
        <w:t>ransporte público (trenes</w:t>
      </w:r>
      <w:r w:rsidRPr="00F80ED2">
        <w:rPr>
          <w:rFonts w:cs="Arial"/>
          <w:b w:val="0"/>
          <w:sz w:val="22"/>
          <w:szCs w:val="22"/>
        </w:rPr>
        <w:t xml:space="preserve">, barcos, etc.) </w:t>
      </w:r>
      <w:r w:rsidRPr="00F80ED2">
        <w:rPr>
          <w:rStyle w:val="hps"/>
          <w:rFonts w:cs="Arial"/>
          <w:b w:val="0"/>
          <w:sz w:val="22"/>
          <w:szCs w:val="22"/>
        </w:rPr>
        <w:t>cuando se paga por separado.</w:t>
      </w:r>
    </w:p>
    <w:p w:rsidR="00AE2DE5" w:rsidRPr="00F80ED2" w:rsidRDefault="00AE2DE5" w:rsidP="00AE2DE5">
      <w:pPr>
        <w:pStyle w:val="A2"/>
        <w:keepNext w:val="0"/>
        <w:keepLines w:val="0"/>
        <w:numPr>
          <w:ilvl w:val="0"/>
          <w:numId w:val="50"/>
        </w:numPr>
        <w:spacing w:before="0"/>
        <w:ind w:left="2127"/>
        <w:outlineLvl w:val="0"/>
        <w:rPr>
          <w:rStyle w:val="hps"/>
          <w:rFonts w:cs="Arial"/>
          <w:b w:val="0"/>
          <w:sz w:val="22"/>
          <w:szCs w:val="22"/>
        </w:rPr>
      </w:pPr>
      <w:r w:rsidRPr="00F80ED2">
        <w:rPr>
          <w:rFonts w:cs="Arial"/>
          <w:b w:val="0"/>
          <w:color w:val="000000"/>
          <w:sz w:val="22"/>
          <w:szCs w:val="22"/>
        </w:rPr>
        <w:t>Servicios de alojamiento por motivos de estudios en internados, residencias de estudiantes, colegios mayores y menores, albergues de estudiantes, etc.</w:t>
      </w:r>
    </w:p>
    <w:p w:rsidR="00AE2DE5" w:rsidRPr="00F80ED2" w:rsidRDefault="00AE2DE5" w:rsidP="00AE2DE5">
      <w:pPr>
        <w:pStyle w:val="A5"/>
        <w:keepNext w:val="0"/>
        <w:keepLines w:val="0"/>
        <w:numPr>
          <w:ilvl w:val="0"/>
          <w:numId w:val="50"/>
        </w:numPr>
        <w:spacing w:before="0"/>
        <w:ind w:left="2127"/>
        <w:outlineLvl w:val="0"/>
        <w:rPr>
          <w:rFonts w:cs="Arial"/>
          <w:sz w:val="22"/>
          <w:szCs w:val="22"/>
        </w:rPr>
      </w:pPr>
      <w:r w:rsidRPr="00F80ED2">
        <w:rPr>
          <w:rFonts w:cs="Arial"/>
          <w:color w:val="000000"/>
          <w:sz w:val="22"/>
          <w:szCs w:val="22"/>
        </w:rPr>
        <w:t xml:space="preserve">Alquiler de otras viviendas distintas de la principal, amuebladas o sin amueblar, cuando el periodo de alquiler </w:t>
      </w:r>
      <w:r w:rsidRPr="00F80ED2">
        <w:rPr>
          <w:rFonts w:cs="Arial"/>
          <w:b/>
          <w:color w:val="000000"/>
          <w:sz w:val="22"/>
          <w:szCs w:val="22"/>
        </w:rPr>
        <w:t>sea inferior a 3 meses y el alquiler tenga fines vacacionales</w:t>
      </w:r>
      <w:r w:rsidRPr="00F80ED2">
        <w:rPr>
          <w:rFonts w:cs="Arial"/>
          <w:color w:val="000000"/>
          <w:sz w:val="22"/>
          <w:szCs w:val="22"/>
        </w:rPr>
        <w:t>: apartamentos y chalés en la playa o en la montaña, en ciudades, en centros vacacionales, de recreo, etc.</w:t>
      </w:r>
    </w:p>
    <w:p w:rsidR="00AE2DE5" w:rsidRDefault="00AE2DE5" w:rsidP="00AE2DE5">
      <w:pPr>
        <w:pStyle w:val="A2"/>
        <w:keepNext w:val="0"/>
        <w:keepLines w:val="0"/>
        <w:numPr>
          <w:ilvl w:val="0"/>
          <w:numId w:val="50"/>
        </w:numPr>
        <w:spacing w:before="0"/>
        <w:ind w:left="2127"/>
        <w:outlineLvl w:val="0"/>
        <w:rPr>
          <w:rFonts w:cs="Arial"/>
          <w:b w:val="0"/>
          <w:color w:val="000000"/>
          <w:sz w:val="22"/>
          <w:szCs w:val="22"/>
        </w:rPr>
      </w:pPr>
      <w:r w:rsidRPr="00F80ED2">
        <w:rPr>
          <w:rStyle w:val="hps"/>
          <w:rFonts w:cs="Arial"/>
          <w:b w:val="0"/>
          <w:sz w:val="22"/>
          <w:szCs w:val="22"/>
        </w:rPr>
        <w:t>Gastos en</w:t>
      </w:r>
      <w:r w:rsidRPr="00F80ED2">
        <w:rPr>
          <w:rFonts w:cs="Arial"/>
          <w:b w:val="0"/>
          <w:color w:val="000000"/>
          <w:sz w:val="22"/>
          <w:szCs w:val="22"/>
        </w:rPr>
        <w:t xml:space="preserve"> alquiler de cajas fuertes, </w:t>
      </w:r>
      <w:r>
        <w:rPr>
          <w:rFonts w:cs="Arial"/>
          <w:b w:val="0"/>
          <w:color w:val="000000"/>
          <w:sz w:val="22"/>
          <w:szCs w:val="22"/>
        </w:rPr>
        <w:t>tasa turística,</w:t>
      </w:r>
      <w:r w:rsidRPr="00F80ED2">
        <w:rPr>
          <w:rFonts w:cs="Arial"/>
          <w:b w:val="0"/>
          <w:color w:val="000000"/>
          <w:sz w:val="22"/>
          <w:szCs w:val="22"/>
        </w:rPr>
        <w:t xml:space="preserve"> propinas a porteros y botones, camas supletorias, cunas, etc.</w:t>
      </w:r>
    </w:p>
    <w:p w:rsidR="00AE2DE5" w:rsidRPr="00F80ED2" w:rsidRDefault="00AE2DE5" w:rsidP="00AE2DE5">
      <w:pPr>
        <w:pStyle w:val="A2"/>
        <w:keepNext w:val="0"/>
        <w:keepLines w:val="0"/>
        <w:spacing w:before="0"/>
        <w:ind w:left="2127" w:firstLine="0"/>
        <w:outlineLvl w:val="0"/>
        <w:rPr>
          <w:rFonts w:cs="Arial"/>
          <w:b w:val="0"/>
          <w:color w:val="000000"/>
          <w:sz w:val="22"/>
          <w:szCs w:val="22"/>
        </w:rPr>
      </w:pPr>
    </w:p>
    <w:p w:rsidR="00AE2DE5" w:rsidRPr="00F80ED2" w:rsidRDefault="00AE2DE5" w:rsidP="00AE2DE5">
      <w:pPr>
        <w:pStyle w:val="Excluye"/>
        <w:rPr>
          <w:rStyle w:val="hps"/>
          <w:b/>
        </w:rPr>
      </w:pPr>
      <w:r w:rsidRPr="00CF48E6">
        <w:t>Excluye</w:t>
      </w:r>
      <w:r w:rsidRPr="00F80ED2">
        <w:rPr>
          <w:rStyle w:val="hps"/>
          <w:b/>
        </w:rPr>
        <w:t>:</w:t>
      </w:r>
    </w:p>
    <w:p w:rsidR="00AE2DE5" w:rsidRPr="00CF48E6" w:rsidRDefault="00AE2DE5" w:rsidP="00AE2DE5">
      <w:pPr>
        <w:pStyle w:val="VIETA"/>
        <w:numPr>
          <w:ilvl w:val="0"/>
          <w:numId w:val="11"/>
        </w:numPr>
        <w:ind w:left="2098" w:hanging="357"/>
      </w:pPr>
      <w:r w:rsidRPr="00CF48E6">
        <w:rPr>
          <w:rStyle w:val="hps"/>
        </w:rPr>
        <w:t>Los pagos de los hogares que ocupan como residencia principal la habitación de un hotel</w:t>
      </w:r>
      <w:r w:rsidRPr="00CF48E6">
        <w:t xml:space="preserve">, pensión, etc. </w:t>
      </w:r>
      <w:r w:rsidRPr="00CF48E6">
        <w:rPr>
          <w:rStyle w:val="hps"/>
        </w:rPr>
        <w:t>(</w:t>
      </w:r>
      <w:r w:rsidRPr="00CF48E6">
        <w:t>04.1.1.0).</w:t>
      </w:r>
    </w:p>
    <w:p w:rsidR="00AE2DE5" w:rsidRPr="00CF48E6" w:rsidRDefault="00AE2DE5" w:rsidP="00AE2DE5">
      <w:pPr>
        <w:pStyle w:val="VIETA"/>
        <w:numPr>
          <w:ilvl w:val="0"/>
          <w:numId w:val="11"/>
        </w:numPr>
        <w:ind w:left="2098" w:hanging="357"/>
      </w:pPr>
      <w:r w:rsidRPr="00CF48E6">
        <w:t>Servicios de catering (salvo el desayuno u otras comidas comprendidas en el precio de la habitación) cuando se pueden desglosar del coste del alojamiento (11.1.1.3)</w:t>
      </w:r>
    </w:p>
    <w:p w:rsidR="00AE2DE5" w:rsidRPr="00CF48E6" w:rsidRDefault="00AE2DE5" w:rsidP="00AE2DE5">
      <w:pPr>
        <w:pStyle w:val="VIETA"/>
        <w:numPr>
          <w:ilvl w:val="0"/>
          <w:numId w:val="11"/>
        </w:numPr>
        <w:ind w:left="2098" w:hanging="357"/>
        <w:rPr>
          <w:rStyle w:val="hps"/>
        </w:rPr>
      </w:pPr>
      <w:r w:rsidRPr="00CF48E6">
        <w:rPr>
          <w:rStyle w:val="hps"/>
        </w:rPr>
        <w:t xml:space="preserve">Llamadas telefónicas realizadas en los establecimientos hoteleros (08.3.0.1). </w:t>
      </w:r>
    </w:p>
    <w:p w:rsidR="00AE2DE5" w:rsidRPr="00CF48E6" w:rsidRDefault="00AE2DE5" w:rsidP="00AE2DE5">
      <w:pPr>
        <w:pStyle w:val="VIETA"/>
        <w:numPr>
          <w:ilvl w:val="0"/>
          <w:numId w:val="11"/>
        </w:numPr>
        <w:ind w:left="2098" w:hanging="357"/>
      </w:pPr>
      <w:r w:rsidRPr="00CF48E6">
        <w:rPr>
          <w:rStyle w:val="hps"/>
        </w:rPr>
        <w:t>El alojamiento en residencias de ancianos, personas dependientes, etc. (</w:t>
      </w:r>
      <w:r w:rsidRPr="00CF48E6">
        <w:t>12.4.0.2).</w:t>
      </w:r>
    </w:p>
    <w:p w:rsidR="00AE2DE5" w:rsidRPr="00CF48E6" w:rsidRDefault="00AE2DE5" w:rsidP="00AE2DE5">
      <w:pPr>
        <w:pStyle w:val="VIETA"/>
        <w:numPr>
          <w:ilvl w:val="0"/>
          <w:numId w:val="11"/>
        </w:numPr>
        <w:ind w:left="2098" w:hanging="357"/>
      </w:pPr>
      <w:r w:rsidRPr="00CF48E6">
        <w:t xml:space="preserve">Tratamientos de estética personal, como spas urbanos, talasoterapia, con fines </w:t>
      </w:r>
      <w:r w:rsidRPr="00CF48E6">
        <w:rPr>
          <w:rStyle w:val="hps"/>
        </w:rPr>
        <w:t>no terapéuticos</w:t>
      </w:r>
      <w:r w:rsidRPr="00CF48E6">
        <w:t xml:space="preserve"> (12.1.1.3).</w:t>
      </w:r>
    </w:p>
    <w:p w:rsidR="00AE2DE5" w:rsidRPr="00CF48E6" w:rsidRDefault="00AE2DE5" w:rsidP="00AE2DE5">
      <w:pPr>
        <w:pStyle w:val="VIETA"/>
        <w:numPr>
          <w:ilvl w:val="0"/>
          <w:numId w:val="11"/>
        </w:numPr>
        <w:ind w:left="2098" w:hanging="357"/>
      </w:pPr>
      <w:r w:rsidRPr="00CF48E6">
        <w:t>Alquiler de equipos y accesorios culturales, como televisores (09.4.2.4).</w:t>
      </w:r>
    </w:p>
    <w:p w:rsidR="00AE2DE5" w:rsidRDefault="00AE2DE5" w:rsidP="00AE2DE5">
      <w:pPr>
        <w:pStyle w:val="VIETA"/>
        <w:ind w:firstLine="0"/>
        <w:rPr>
          <w:color w:val="000000"/>
        </w:rPr>
      </w:pPr>
    </w:p>
    <w:p w:rsidR="00AE2DE5" w:rsidRPr="00F80ED2" w:rsidRDefault="00AE2DE5" w:rsidP="00AE2DE5">
      <w:pPr>
        <w:pStyle w:val="VIETA"/>
        <w:ind w:firstLine="0"/>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1</w:t>
      </w:r>
      <w:r>
        <w:rPr>
          <w:rFonts w:cs="Arial"/>
          <w:color w:val="000000"/>
          <w:sz w:val="22"/>
          <w:szCs w:val="22"/>
        </w:rPr>
        <w:t>1.2.0</w:t>
      </w:r>
      <w:r>
        <w:rPr>
          <w:rFonts w:cs="Arial"/>
          <w:color w:val="000000"/>
          <w:sz w:val="22"/>
          <w:szCs w:val="22"/>
        </w:rPr>
        <w:tab/>
        <w:t>SERVICIOS DE ALOJAMIENTO</w:t>
      </w:r>
    </w:p>
    <w:p w:rsidR="00AE2DE5" w:rsidRPr="00F80ED2" w:rsidRDefault="00AE2DE5" w:rsidP="00AE2DE5">
      <w:pPr>
        <w:pStyle w:val="A3"/>
        <w:keepNext w:val="0"/>
        <w:keepLines w:val="0"/>
        <w:spacing w:before="0"/>
        <w:ind w:left="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t>11.2.0.1</w:t>
      </w:r>
      <w:r>
        <w:tab/>
      </w:r>
      <w:r w:rsidRPr="00F80ED2">
        <w:t>SERVICIOS DE ALOJAMIENTO</w:t>
      </w:r>
      <w:r>
        <w:t xml:space="preserve"> EN HOTELES, MOTELES Y HOSTALES</w:t>
      </w:r>
    </w:p>
    <w:p w:rsidR="00AE2DE5" w:rsidRPr="00F80ED2" w:rsidRDefault="00AE2DE5" w:rsidP="00AE2DE5">
      <w:pPr>
        <w:pStyle w:val="Referencia"/>
      </w:pPr>
      <w:r w:rsidRPr="00F80ED2">
        <w:t>Trimestral</w:t>
      </w:r>
      <w:r w:rsidRPr="00F80ED2">
        <w:tab/>
      </w:r>
      <w:r w:rsidRPr="00F80ED2">
        <w:tab/>
      </w:r>
    </w:p>
    <w:p w:rsidR="00AE2DE5" w:rsidRDefault="00AE2DE5" w:rsidP="00AE2DE5">
      <w:pPr>
        <w:pStyle w:val="VIETA"/>
        <w:numPr>
          <w:ilvl w:val="0"/>
          <w:numId w:val="11"/>
        </w:numPr>
        <w:ind w:left="2098" w:hanging="357"/>
        <w:rPr>
          <w:rStyle w:val="hps"/>
        </w:rPr>
      </w:pPr>
      <w:r>
        <w:rPr>
          <w:rStyle w:val="hps"/>
        </w:rPr>
        <w:t>Servicios de alojamiento en:</w:t>
      </w:r>
    </w:p>
    <w:p w:rsidR="00AE2DE5" w:rsidRPr="00F80ED2" w:rsidRDefault="00AE2DE5" w:rsidP="00AE2DE5">
      <w:pPr>
        <w:pStyle w:val="VIETA"/>
        <w:numPr>
          <w:ilvl w:val="0"/>
          <w:numId w:val="92"/>
        </w:numPr>
        <w:ind w:left="2625" w:hanging="357"/>
        <w:rPr>
          <w:rStyle w:val="hps"/>
        </w:rPr>
      </w:pPr>
      <w:r>
        <w:rPr>
          <w:rStyle w:val="hps"/>
        </w:rPr>
        <w:t>Hoteles</w:t>
      </w:r>
      <w:r w:rsidRPr="00F80ED2">
        <w:rPr>
          <w:rStyle w:val="hps"/>
        </w:rPr>
        <w:t xml:space="preserve"> y moteles</w:t>
      </w:r>
      <w:r>
        <w:rPr>
          <w:rStyle w:val="hps"/>
        </w:rPr>
        <w:t>.</w:t>
      </w:r>
    </w:p>
    <w:p w:rsidR="00AE2DE5" w:rsidRPr="00F80ED2" w:rsidRDefault="00AE2DE5" w:rsidP="00AE2DE5">
      <w:pPr>
        <w:pStyle w:val="VIETA"/>
        <w:numPr>
          <w:ilvl w:val="0"/>
          <w:numId w:val="92"/>
        </w:numPr>
        <w:ind w:left="2625" w:hanging="357"/>
        <w:rPr>
          <w:rStyle w:val="hps"/>
        </w:rPr>
      </w:pPr>
      <w:r>
        <w:rPr>
          <w:rStyle w:val="hps"/>
        </w:rPr>
        <w:t>H</w:t>
      </w:r>
      <w:r w:rsidRPr="00F80ED2">
        <w:rPr>
          <w:rStyle w:val="hps"/>
        </w:rPr>
        <w:t>ostales, pensiones y establecimientos análogos que ofrecen "cama y desayuno</w:t>
      </w:r>
      <w:r w:rsidRPr="00F80ED2">
        <w:t>"</w:t>
      </w:r>
      <w:r w:rsidRPr="00F80ED2">
        <w:rPr>
          <w:rStyle w:val="hps"/>
        </w:rPr>
        <w:t>.</w:t>
      </w:r>
    </w:p>
    <w:p w:rsidR="00AE2DE5" w:rsidRPr="00F80ED2" w:rsidRDefault="00AE2DE5" w:rsidP="00AE2DE5">
      <w:pPr>
        <w:pStyle w:val="VIETA"/>
        <w:numPr>
          <w:ilvl w:val="0"/>
          <w:numId w:val="92"/>
        </w:numPr>
        <w:ind w:left="2625" w:hanging="357"/>
        <w:rPr>
          <w:rStyle w:val="hps"/>
        </w:rPr>
      </w:pPr>
      <w:r w:rsidRPr="00F80ED2">
        <w:rPr>
          <w:rStyle w:val="hps"/>
        </w:rPr>
        <w:t>Paradores Nacionales.</w:t>
      </w:r>
    </w:p>
    <w:p w:rsidR="00AE2DE5" w:rsidRPr="00F80ED2" w:rsidRDefault="00AE2DE5" w:rsidP="00AE2DE5">
      <w:pPr>
        <w:pStyle w:val="VIETA"/>
        <w:numPr>
          <w:ilvl w:val="0"/>
          <w:numId w:val="92"/>
        </w:numPr>
        <w:ind w:left="2625" w:hanging="357"/>
      </w:pPr>
      <w:r>
        <w:rPr>
          <w:color w:val="000000"/>
        </w:rPr>
        <w:t>C</w:t>
      </w:r>
      <w:r w:rsidRPr="00F80ED2">
        <w:rPr>
          <w:color w:val="000000"/>
        </w:rPr>
        <w:t xml:space="preserve">asas rurales siempre que </w:t>
      </w:r>
      <w:r>
        <w:rPr>
          <w:color w:val="000000"/>
        </w:rPr>
        <w:t>dispongan de servicio de comedor (no so</w:t>
      </w:r>
      <w:r w:rsidRPr="00F80ED2">
        <w:rPr>
          <w:color w:val="000000"/>
        </w:rPr>
        <w:t>lo desayunos).</w:t>
      </w:r>
    </w:p>
    <w:p w:rsidR="00AE2DE5" w:rsidRPr="00F80ED2" w:rsidRDefault="00AE2DE5" w:rsidP="00AE2DE5">
      <w:pPr>
        <w:pStyle w:val="VIETA"/>
        <w:numPr>
          <w:ilvl w:val="0"/>
          <w:numId w:val="92"/>
        </w:numPr>
        <w:ind w:left="2625" w:hanging="357"/>
        <w:rPr>
          <w:rStyle w:val="hps"/>
        </w:rPr>
      </w:pPr>
      <w:r>
        <w:rPr>
          <w:color w:val="000000"/>
        </w:rPr>
        <w:t>B</w:t>
      </w:r>
      <w:r w:rsidRPr="00F80ED2">
        <w:rPr>
          <w:color w:val="000000"/>
        </w:rPr>
        <w:t>alnearios con fines no terapéuticos.</w:t>
      </w:r>
    </w:p>
    <w:p w:rsidR="00AE2DE5" w:rsidRPr="00F80ED2" w:rsidRDefault="00AE2DE5" w:rsidP="00AE2DE5">
      <w:pPr>
        <w:pStyle w:val="VIETA"/>
        <w:numPr>
          <w:ilvl w:val="0"/>
          <w:numId w:val="11"/>
        </w:numPr>
        <w:ind w:left="2098" w:hanging="357"/>
        <w:rPr>
          <w:color w:val="000000"/>
        </w:rPr>
      </w:pPr>
      <w:r>
        <w:rPr>
          <w:color w:val="000000"/>
        </w:rPr>
        <w:t>G</w:t>
      </w:r>
      <w:r w:rsidRPr="00F80ED2">
        <w:rPr>
          <w:color w:val="000000"/>
        </w:rPr>
        <w:t>astos de alquiler de cajas fuertes</w:t>
      </w:r>
      <w:r w:rsidRPr="008A064E">
        <w:rPr>
          <w:color w:val="000000"/>
        </w:rPr>
        <w:t>, tasa turística, propinas</w:t>
      </w:r>
      <w:r w:rsidRPr="00F80ED2">
        <w:rPr>
          <w:color w:val="000000"/>
        </w:rPr>
        <w:t xml:space="preserve"> a porteros y botones, camas supletorias, cunas, </w:t>
      </w:r>
      <w:r>
        <w:rPr>
          <w:color w:val="000000"/>
        </w:rPr>
        <w:t>etc.</w:t>
      </w:r>
    </w:p>
    <w:p w:rsidR="00AE2DE5" w:rsidRPr="00F80ED2" w:rsidRDefault="00AE2DE5" w:rsidP="00AE2DE5">
      <w:pPr>
        <w:pStyle w:val="A5"/>
        <w:keepNext w:val="0"/>
        <w:keepLines w:val="0"/>
        <w:spacing w:before="0"/>
        <w:ind w:left="2127"/>
        <w:outlineLvl w:val="0"/>
        <w:rPr>
          <w:rFonts w:cs="Arial"/>
          <w:color w:val="000000"/>
          <w:sz w:val="22"/>
          <w:szCs w:val="22"/>
        </w:rPr>
      </w:pPr>
      <w:r w:rsidRPr="00F80ED2">
        <w:rPr>
          <w:rFonts w:cs="Arial"/>
          <w:color w:val="000000"/>
          <w:sz w:val="22"/>
          <w:szCs w:val="22"/>
        </w:rPr>
        <w:tab/>
      </w:r>
      <w:r w:rsidRPr="00F80ED2">
        <w:rPr>
          <w:rFonts w:cs="Arial"/>
          <w:color w:val="000000"/>
          <w:sz w:val="22"/>
          <w:szCs w:val="22"/>
        </w:rPr>
        <w:tab/>
      </w:r>
      <w:r w:rsidRPr="00F80ED2">
        <w:rPr>
          <w:rFonts w:cs="Arial"/>
          <w:color w:val="000000"/>
          <w:sz w:val="22"/>
          <w:szCs w:val="22"/>
        </w:rPr>
        <w:tab/>
      </w:r>
    </w:p>
    <w:p w:rsidR="00AE2DE5" w:rsidRPr="00F80ED2" w:rsidRDefault="00AE2DE5" w:rsidP="00AE2DE5">
      <w:pPr>
        <w:pStyle w:val="Excluye"/>
      </w:pPr>
      <w:r w:rsidRPr="00F80ED2">
        <w:t>Excluye:</w:t>
      </w:r>
    </w:p>
    <w:p w:rsidR="00AE2DE5" w:rsidRPr="00CF48E6" w:rsidRDefault="00AE2DE5" w:rsidP="00AE2DE5">
      <w:pPr>
        <w:pStyle w:val="VIETA"/>
        <w:numPr>
          <w:ilvl w:val="0"/>
          <w:numId w:val="11"/>
        </w:numPr>
        <w:ind w:left="2098" w:hanging="357"/>
      </w:pPr>
      <w:r w:rsidRPr="00CF48E6">
        <w:rPr>
          <w:rStyle w:val="hps"/>
        </w:rPr>
        <w:t>Los pagos de los hogares que ocupan como residencia principal una habitación en un hotel</w:t>
      </w:r>
      <w:r w:rsidRPr="00CF48E6">
        <w:t xml:space="preserve">, pensión, etc. </w:t>
      </w:r>
      <w:r w:rsidRPr="00CF48E6">
        <w:rPr>
          <w:rStyle w:val="hps"/>
        </w:rPr>
        <w:t>(</w:t>
      </w:r>
      <w:r w:rsidRPr="00CF48E6">
        <w:t>04.1.1.0).</w:t>
      </w:r>
    </w:p>
    <w:p w:rsidR="00AE2DE5" w:rsidRPr="00CF48E6" w:rsidRDefault="00AE2DE5" w:rsidP="00AE2DE5">
      <w:pPr>
        <w:pStyle w:val="VIETA"/>
        <w:numPr>
          <w:ilvl w:val="0"/>
          <w:numId w:val="11"/>
        </w:numPr>
        <w:ind w:left="2098" w:hanging="357"/>
      </w:pPr>
      <w:r w:rsidRPr="00CF48E6">
        <w:t xml:space="preserve">El alquiler de chalés, apartamentos, etc. cuando </w:t>
      </w:r>
      <w:r w:rsidRPr="00CF48E6">
        <w:rPr>
          <w:b/>
        </w:rPr>
        <w:t>el periodo de alquiler sea inferior a 3 meses y el alquiler tenga fines vacacionales</w:t>
      </w:r>
      <w:r w:rsidRPr="00CF48E6">
        <w:t xml:space="preserve"> (11.2.0.4)</w:t>
      </w:r>
      <w:r>
        <w:t>.</w:t>
      </w:r>
    </w:p>
    <w:p w:rsidR="00AE2DE5" w:rsidRPr="00CF48E6" w:rsidRDefault="00AE2DE5" w:rsidP="00AE2DE5">
      <w:pPr>
        <w:pStyle w:val="VIETA"/>
        <w:numPr>
          <w:ilvl w:val="0"/>
          <w:numId w:val="11"/>
        </w:numPr>
        <w:ind w:left="2098" w:hanging="357"/>
      </w:pPr>
      <w:r w:rsidRPr="00CF48E6">
        <w:t xml:space="preserve">El alojamiento en albergues, campings, </w:t>
      </w:r>
      <w:r>
        <w:t>refugios de montaña</w:t>
      </w:r>
      <w:r w:rsidRPr="00CF48E6">
        <w:t>, etc. (11.2.0.2)</w:t>
      </w:r>
      <w:r>
        <w:t>.</w:t>
      </w:r>
    </w:p>
    <w:p w:rsidR="00AE2DE5" w:rsidRPr="00CF48E6" w:rsidRDefault="00AE2DE5" w:rsidP="00AE2DE5">
      <w:pPr>
        <w:pStyle w:val="VIETA"/>
        <w:numPr>
          <w:ilvl w:val="0"/>
          <w:numId w:val="11"/>
        </w:numPr>
        <w:ind w:left="2098" w:hanging="357"/>
      </w:pPr>
      <w:r w:rsidRPr="00CF48E6">
        <w:t>El alojamiento  por motivo de enseñanza (11.2.0.3)</w:t>
      </w:r>
      <w:r>
        <w:t>.</w:t>
      </w:r>
    </w:p>
    <w:p w:rsidR="00AE2DE5" w:rsidRPr="00CF48E6" w:rsidRDefault="00AE2DE5" w:rsidP="00AE2DE5">
      <w:pPr>
        <w:pStyle w:val="VIETA"/>
        <w:numPr>
          <w:ilvl w:val="0"/>
          <w:numId w:val="11"/>
        </w:numPr>
        <w:ind w:left="2098" w:hanging="357"/>
      </w:pPr>
      <w:r w:rsidRPr="00CF48E6">
        <w:t>Servicios de catering (salvo el desayuno u otras comidas comprendidas en el precio de la habitación) cuando se pueden desglosar del coste del alojamiento (11.1.1.3)</w:t>
      </w:r>
      <w:r>
        <w:t>.</w:t>
      </w:r>
    </w:p>
    <w:p w:rsidR="00AE2DE5" w:rsidRPr="00CF48E6" w:rsidRDefault="00AE2DE5" w:rsidP="00AE2DE5">
      <w:pPr>
        <w:pStyle w:val="VIETA"/>
        <w:numPr>
          <w:ilvl w:val="0"/>
          <w:numId w:val="11"/>
        </w:numPr>
        <w:ind w:left="2098" w:hanging="357"/>
        <w:rPr>
          <w:rStyle w:val="hps"/>
        </w:rPr>
      </w:pPr>
      <w:r w:rsidRPr="00CF48E6">
        <w:rPr>
          <w:rStyle w:val="hps"/>
        </w:rPr>
        <w:t>Llamadas telefónicas realizadas en los establecimientos hoteleros</w:t>
      </w:r>
      <w:r>
        <w:rPr>
          <w:rStyle w:val="hps"/>
        </w:rPr>
        <w:t xml:space="preserve"> </w:t>
      </w:r>
      <w:r w:rsidRPr="00CF48E6">
        <w:rPr>
          <w:rStyle w:val="hps"/>
        </w:rPr>
        <w:t>(08.3.0.1)</w:t>
      </w:r>
      <w:r>
        <w:rPr>
          <w:rStyle w:val="hps"/>
        </w:rPr>
        <w:t>.</w:t>
      </w:r>
    </w:p>
    <w:p w:rsidR="00AE2DE5" w:rsidRPr="00CF48E6" w:rsidRDefault="00AE2DE5" w:rsidP="00AE2DE5">
      <w:pPr>
        <w:pStyle w:val="VIETA"/>
        <w:numPr>
          <w:ilvl w:val="0"/>
          <w:numId w:val="11"/>
        </w:numPr>
        <w:ind w:left="2098" w:hanging="357"/>
      </w:pPr>
      <w:r w:rsidRPr="00CF48E6">
        <w:rPr>
          <w:rStyle w:val="hps"/>
        </w:rPr>
        <w:t>El alojamiento en residencias de ancianos y personas dependientes</w:t>
      </w:r>
      <w:r>
        <w:rPr>
          <w:rStyle w:val="hps"/>
        </w:rPr>
        <w:t xml:space="preserve"> </w:t>
      </w:r>
      <w:r w:rsidRPr="00CF48E6">
        <w:rPr>
          <w:rStyle w:val="hps"/>
        </w:rPr>
        <w:t>(</w:t>
      </w:r>
      <w:r w:rsidRPr="00CF48E6">
        <w:t>12.4.0</w:t>
      </w:r>
      <w:r>
        <w:t>.2</w:t>
      </w:r>
      <w:r w:rsidRPr="00CF48E6">
        <w:t>)</w:t>
      </w:r>
      <w:r>
        <w:t>.</w:t>
      </w:r>
    </w:p>
    <w:p w:rsidR="00AE2DE5" w:rsidRPr="00CF48E6" w:rsidRDefault="00AE2DE5" w:rsidP="00AE2DE5">
      <w:pPr>
        <w:pStyle w:val="VIETA"/>
        <w:numPr>
          <w:ilvl w:val="0"/>
          <w:numId w:val="11"/>
        </w:numPr>
        <w:ind w:left="2098" w:hanging="357"/>
      </w:pPr>
      <w:r w:rsidRPr="00CF48E6">
        <w:t>Balnearios con fines terapéuticos (12.4.0.2)</w:t>
      </w:r>
      <w:r>
        <w:t>.</w:t>
      </w:r>
    </w:p>
    <w:p w:rsidR="00AE2DE5" w:rsidRPr="00CF48E6" w:rsidRDefault="00AE2DE5" w:rsidP="00AE2DE5">
      <w:pPr>
        <w:pStyle w:val="VIETA"/>
        <w:numPr>
          <w:ilvl w:val="0"/>
          <w:numId w:val="11"/>
        </w:numPr>
        <w:ind w:left="2098" w:hanging="357"/>
      </w:pPr>
      <w:r w:rsidRPr="00CF48E6">
        <w:t>Tratamientos de estética personal, como spas urbanos, talasoterapia con fines no terapéuticos (12.1.1.3).</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t xml:space="preserve">11.2.0.2 </w:t>
      </w:r>
      <w:r>
        <w:tab/>
        <w:t>CAMPING, ALBERGUES Y SIMILARES</w:t>
      </w:r>
    </w:p>
    <w:p w:rsidR="00AE2DE5" w:rsidRPr="00F80ED2" w:rsidRDefault="00AE2DE5" w:rsidP="00AE2DE5">
      <w:pPr>
        <w:pStyle w:val="Referencia"/>
      </w:pPr>
      <w:r w:rsidRPr="00F80ED2">
        <w:t>Trimestral</w:t>
      </w:r>
      <w:r w:rsidRPr="00F80ED2">
        <w:tab/>
      </w:r>
      <w:r w:rsidRPr="00F80ED2">
        <w:tab/>
      </w:r>
      <w:r w:rsidRPr="00F80ED2">
        <w:tab/>
      </w:r>
    </w:p>
    <w:p w:rsidR="00AE2DE5" w:rsidRDefault="00AE2DE5" w:rsidP="00AE2DE5">
      <w:pPr>
        <w:pStyle w:val="VIETA"/>
        <w:keepNext/>
        <w:numPr>
          <w:ilvl w:val="0"/>
          <w:numId w:val="11"/>
        </w:numPr>
        <w:ind w:left="2098" w:hanging="357"/>
      </w:pPr>
      <w:r>
        <w:t>Servicios de alojamiento en:</w:t>
      </w:r>
    </w:p>
    <w:p w:rsidR="00AE2DE5" w:rsidRPr="00F80ED2" w:rsidRDefault="00AE2DE5" w:rsidP="00AE2DE5">
      <w:pPr>
        <w:pStyle w:val="VIETA"/>
        <w:keepNext/>
        <w:numPr>
          <w:ilvl w:val="0"/>
          <w:numId w:val="93"/>
        </w:numPr>
        <w:ind w:left="2625" w:hanging="357"/>
      </w:pPr>
      <w:r>
        <w:t>C</w:t>
      </w:r>
      <w:r w:rsidRPr="00F80ED2">
        <w:t xml:space="preserve">ampings (incluye alojamiento en tiendas de </w:t>
      </w:r>
      <w:r>
        <w:t>campaña, caravanas o bungalós).</w:t>
      </w:r>
    </w:p>
    <w:p w:rsidR="00AE2DE5" w:rsidRPr="00F80ED2" w:rsidRDefault="00AE2DE5" w:rsidP="00AE2DE5">
      <w:pPr>
        <w:pStyle w:val="VIETA"/>
        <w:keepNext/>
        <w:numPr>
          <w:ilvl w:val="0"/>
          <w:numId w:val="93"/>
        </w:numPr>
        <w:ind w:left="2625" w:hanging="357"/>
      </w:pPr>
      <w:r>
        <w:t>A</w:t>
      </w:r>
      <w:r w:rsidRPr="00F80ED2">
        <w:t xml:space="preserve">lbergues, </w:t>
      </w:r>
      <w:r>
        <w:t>refugios de montaña</w:t>
      </w:r>
      <w:r w:rsidRPr="00F80ED2">
        <w:t xml:space="preserve">, </w:t>
      </w:r>
      <w:r>
        <w:t>etc.</w:t>
      </w:r>
    </w:p>
    <w:p w:rsidR="00AE2DE5" w:rsidRPr="00F80ED2" w:rsidRDefault="00AE2DE5" w:rsidP="00AE2DE5">
      <w:pPr>
        <w:pStyle w:val="VIETA"/>
        <w:keepNext/>
        <w:numPr>
          <w:ilvl w:val="0"/>
          <w:numId w:val="93"/>
        </w:numPr>
        <w:ind w:left="2625" w:hanging="357"/>
      </w:pPr>
      <w:r>
        <w:rPr>
          <w:rStyle w:val="hps"/>
        </w:rPr>
        <w:t>T</w:t>
      </w:r>
      <w:r w:rsidRPr="00F80ED2">
        <w:rPr>
          <w:rStyle w:val="hps"/>
        </w:rPr>
        <w:t>ransporte público (literas de trenes, barcos</w:t>
      </w:r>
      <w:r w:rsidRPr="00F80ED2">
        <w:t xml:space="preserve">, etc.) </w:t>
      </w:r>
      <w:r w:rsidRPr="00F80ED2">
        <w:rPr>
          <w:rStyle w:val="hps"/>
        </w:rPr>
        <w:t>cuando se paga por separado.</w:t>
      </w:r>
    </w:p>
    <w:p w:rsidR="00AE2DE5" w:rsidRPr="00F80ED2" w:rsidRDefault="00AE2DE5" w:rsidP="00AE2DE5">
      <w:pPr>
        <w:pStyle w:val="VIETA"/>
        <w:numPr>
          <w:ilvl w:val="0"/>
          <w:numId w:val="11"/>
        </w:numPr>
        <w:ind w:left="2098" w:hanging="357"/>
      </w:pPr>
      <w:r>
        <w:t>G</w:t>
      </w:r>
      <w:r w:rsidRPr="00F80ED2">
        <w:t>astos derivados del alojamiento (propinas</w:t>
      </w:r>
      <w:r w:rsidRPr="008A064E">
        <w:t xml:space="preserve">, </w:t>
      </w:r>
      <w:r w:rsidRPr="008A064E">
        <w:rPr>
          <w:color w:val="000000"/>
        </w:rPr>
        <w:t>tasa turística,</w:t>
      </w:r>
      <w:r>
        <w:rPr>
          <w:b/>
          <w:color w:val="000000"/>
        </w:rPr>
        <w:t xml:space="preserve"> </w:t>
      </w:r>
      <w:r w:rsidRPr="00F80ED2">
        <w:t>etc.)</w:t>
      </w:r>
      <w:r>
        <w:t>.</w:t>
      </w:r>
    </w:p>
    <w:p w:rsidR="00AE2DE5" w:rsidRPr="00F80ED2" w:rsidRDefault="00AE2DE5" w:rsidP="00AE2DE5">
      <w:pPr>
        <w:pStyle w:val="A5"/>
        <w:keepNext w:val="0"/>
        <w:keepLines w:val="0"/>
        <w:spacing w:before="0"/>
        <w:ind w:left="2127" w:firstLine="0"/>
        <w:rPr>
          <w:rStyle w:val="hps"/>
          <w:rFonts w:cs="Arial"/>
          <w:color w:val="000000"/>
          <w:sz w:val="22"/>
          <w:szCs w:val="22"/>
        </w:rPr>
      </w:pPr>
    </w:p>
    <w:p w:rsidR="00AE2DE5" w:rsidRPr="00F80ED2" w:rsidRDefault="00AE2DE5" w:rsidP="00AE2DE5">
      <w:pPr>
        <w:pStyle w:val="Excluye"/>
      </w:pPr>
      <w:r w:rsidRPr="00F80ED2">
        <w:t>Excluye:</w:t>
      </w:r>
    </w:p>
    <w:p w:rsidR="00AE2DE5" w:rsidRPr="00E74BB8" w:rsidRDefault="00AE2DE5" w:rsidP="00AE2DE5">
      <w:pPr>
        <w:pStyle w:val="VIETA"/>
        <w:numPr>
          <w:ilvl w:val="0"/>
          <w:numId w:val="11"/>
        </w:numPr>
        <w:ind w:left="2098" w:hanging="357"/>
      </w:pPr>
      <w:r w:rsidRPr="00E74BB8">
        <w:t>El alojamiento en hoteles, moteles, hostales y similares (11.2.0.1).</w:t>
      </w:r>
    </w:p>
    <w:p w:rsidR="00AE2DE5" w:rsidRPr="00E74BB8" w:rsidRDefault="00AE2DE5" w:rsidP="00AE2DE5">
      <w:pPr>
        <w:pStyle w:val="VIETA"/>
        <w:numPr>
          <w:ilvl w:val="0"/>
          <w:numId w:val="11"/>
        </w:numPr>
        <w:ind w:left="2098" w:hanging="357"/>
      </w:pPr>
      <w:r w:rsidRPr="00E74BB8">
        <w:t>El alojamiento  por motivo de enseñanza (11.2.0.3).</w:t>
      </w:r>
    </w:p>
    <w:p w:rsidR="00AE2DE5" w:rsidRPr="00E74BB8" w:rsidRDefault="00AE2DE5" w:rsidP="00AE2DE5">
      <w:pPr>
        <w:pStyle w:val="VIETA"/>
        <w:numPr>
          <w:ilvl w:val="0"/>
          <w:numId w:val="11"/>
        </w:numPr>
        <w:ind w:left="2098" w:hanging="357"/>
      </w:pPr>
      <w:r w:rsidRPr="00E74BB8">
        <w:t xml:space="preserve">El alquiler de chalés, apartamentos, etc. cuando </w:t>
      </w:r>
      <w:r w:rsidRPr="00E74BB8">
        <w:rPr>
          <w:b/>
        </w:rPr>
        <w:t>el periodo de alquiler sea inferior a 3 meses y el alquiler tenga fines vacacionales</w:t>
      </w:r>
      <w:r w:rsidRPr="00E74BB8">
        <w:t xml:space="preserve"> (11.2.0.4).</w:t>
      </w:r>
    </w:p>
    <w:p w:rsidR="00AE2DE5" w:rsidRPr="00E74BB8" w:rsidRDefault="00AE2DE5" w:rsidP="00AE2DE5">
      <w:pPr>
        <w:pStyle w:val="VIETA"/>
        <w:numPr>
          <w:ilvl w:val="0"/>
          <w:numId w:val="11"/>
        </w:numPr>
        <w:ind w:left="2098" w:hanging="357"/>
      </w:pPr>
      <w:r w:rsidRPr="00E74BB8">
        <w:t>Servicios de catering cuando se pueden desglosar del coste del alojamiento (11.1.1.3).</w:t>
      </w:r>
    </w:p>
    <w:p w:rsidR="00AE2DE5" w:rsidRPr="00E74BB8" w:rsidRDefault="00AE2DE5" w:rsidP="00AE2DE5">
      <w:pPr>
        <w:pStyle w:val="VIETA"/>
        <w:numPr>
          <w:ilvl w:val="0"/>
          <w:numId w:val="11"/>
        </w:numPr>
        <w:ind w:left="2098" w:hanging="357"/>
        <w:rPr>
          <w:rStyle w:val="hps"/>
        </w:rPr>
      </w:pPr>
      <w:r w:rsidRPr="00E74BB8">
        <w:rPr>
          <w:rStyle w:val="hps"/>
        </w:rPr>
        <w:t>Llamadas telefónicas realizadas en dichos establecimientos (08.3.0.1).</w:t>
      </w:r>
    </w:p>
    <w:p w:rsidR="00AE2DE5" w:rsidRPr="00E74BB8" w:rsidRDefault="00AE2DE5" w:rsidP="00AE2DE5">
      <w:pPr>
        <w:pStyle w:val="VIETA"/>
        <w:numPr>
          <w:ilvl w:val="0"/>
          <w:numId w:val="11"/>
        </w:numPr>
        <w:ind w:left="2098" w:hanging="357"/>
      </w:pPr>
      <w:r w:rsidRPr="00E74BB8">
        <w:rPr>
          <w:rStyle w:val="hps"/>
        </w:rPr>
        <w:t>El alojamiento en residencias de ancianos y personas dependientes (</w:t>
      </w:r>
      <w:r w:rsidRPr="00E74BB8">
        <w:t>12.4.0.2).</w:t>
      </w: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t>11.2.0.3</w:t>
      </w:r>
      <w:r>
        <w:tab/>
      </w:r>
      <w:r w:rsidRPr="00F80ED2">
        <w:t>SERVICIOS DE ALOJA</w:t>
      </w:r>
      <w:r>
        <w:t>MIENTO POR MOTIVOS DE ENSEÑANZA</w:t>
      </w:r>
    </w:p>
    <w:p w:rsidR="00AE2DE5" w:rsidRPr="00F80ED2" w:rsidRDefault="00AE2DE5" w:rsidP="00AE2DE5">
      <w:pPr>
        <w:pStyle w:val="Referencia"/>
      </w:pPr>
      <w:r>
        <w:t>Último</w:t>
      </w:r>
      <w:r w:rsidRPr="00F80ED2">
        <w:t xml:space="preserve"> Recibo</w:t>
      </w:r>
      <w:r w:rsidRPr="00F80ED2">
        <w:tab/>
      </w:r>
    </w:p>
    <w:p w:rsidR="00AE2DE5" w:rsidRDefault="00AE2DE5" w:rsidP="00AE2DE5">
      <w:pPr>
        <w:pStyle w:val="VIETA"/>
        <w:numPr>
          <w:ilvl w:val="0"/>
          <w:numId w:val="11"/>
        </w:numPr>
        <w:ind w:left="2098" w:hanging="357"/>
      </w:pPr>
      <w:r w:rsidRPr="00F80ED2">
        <w:t>Servicios de alojamiento por motivos de estudios en internados, residencias de estudiantes, colegios mayores y menores, albergues de estudiantes, etc.</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Excluye"/>
      </w:pPr>
      <w:r w:rsidRPr="00F80ED2">
        <w:t>Excluye:</w:t>
      </w:r>
    </w:p>
    <w:p w:rsidR="00AE2DE5" w:rsidRPr="002512EE" w:rsidRDefault="00AE2DE5" w:rsidP="00AE2DE5">
      <w:pPr>
        <w:pStyle w:val="VIETA"/>
        <w:numPr>
          <w:ilvl w:val="0"/>
          <w:numId w:val="11"/>
        </w:numPr>
        <w:ind w:left="2098" w:hanging="357"/>
      </w:pPr>
      <w:r w:rsidRPr="002512EE">
        <w:t>El alojamiento en hoteles, moteles, hostales, etc. (11.2.0.1)</w:t>
      </w:r>
      <w:r>
        <w:t>.</w:t>
      </w:r>
    </w:p>
    <w:p w:rsidR="00AE2DE5" w:rsidRPr="002512EE" w:rsidRDefault="00AE2DE5" w:rsidP="00AE2DE5">
      <w:pPr>
        <w:pStyle w:val="VIETA"/>
        <w:numPr>
          <w:ilvl w:val="0"/>
          <w:numId w:val="11"/>
        </w:numPr>
        <w:ind w:left="2098" w:hanging="357"/>
      </w:pPr>
      <w:r w:rsidRPr="002512EE">
        <w:t xml:space="preserve">El alojamiento en albergues, campings, </w:t>
      </w:r>
      <w:r>
        <w:t>refugios de montaña</w:t>
      </w:r>
      <w:r w:rsidRPr="002512EE">
        <w:t>, etc. (11.2.0.2)</w:t>
      </w:r>
      <w:r>
        <w:t>.</w:t>
      </w:r>
    </w:p>
    <w:p w:rsidR="00AE2DE5" w:rsidRPr="002512EE" w:rsidRDefault="00AE2DE5" w:rsidP="00AE2DE5">
      <w:pPr>
        <w:pStyle w:val="VIETA"/>
        <w:numPr>
          <w:ilvl w:val="0"/>
          <w:numId w:val="11"/>
        </w:numPr>
        <w:ind w:left="2098" w:hanging="357"/>
      </w:pPr>
      <w:r w:rsidRPr="002512EE">
        <w:t xml:space="preserve">El alquiler de chalés, apartamentos, etc. </w:t>
      </w:r>
      <w:r w:rsidRPr="002512EE">
        <w:rPr>
          <w:b/>
        </w:rPr>
        <w:t>cuando el periodo de alquiler sea inferior a 3 meses y el alquiler tenga fines vacacionales</w:t>
      </w:r>
      <w:r w:rsidRPr="002512EE">
        <w:t xml:space="preserve"> (11.2.0.4)</w:t>
      </w:r>
      <w:r>
        <w:t>.</w:t>
      </w:r>
    </w:p>
    <w:p w:rsidR="00AE2DE5" w:rsidRPr="002512EE" w:rsidRDefault="00AE2DE5" w:rsidP="00AE2DE5">
      <w:pPr>
        <w:pStyle w:val="VIETA"/>
        <w:numPr>
          <w:ilvl w:val="0"/>
          <w:numId w:val="11"/>
        </w:numPr>
        <w:ind w:left="2098" w:hanging="357"/>
      </w:pPr>
      <w:r w:rsidRPr="002512EE">
        <w:t>Servicios de catering cuando se pueden desglosar del coste del alojamiento (11.1.1.3)</w:t>
      </w:r>
      <w:r>
        <w:t>.</w:t>
      </w:r>
    </w:p>
    <w:p w:rsidR="00AE2DE5" w:rsidRDefault="00AE2DE5" w:rsidP="00AE2DE5">
      <w:pPr>
        <w:pStyle w:val="VIETA"/>
        <w:numPr>
          <w:ilvl w:val="0"/>
          <w:numId w:val="11"/>
        </w:numPr>
        <w:ind w:left="2098" w:hanging="357"/>
        <w:rPr>
          <w:rStyle w:val="hps"/>
        </w:rPr>
      </w:pPr>
      <w:r w:rsidRPr="002512EE">
        <w:rPr>
          <w:rStyle w:val="hps"/>
        </w:rPr>
        <w:t>Llamadas telefónicas realizadas en dichos establecimientos (08.3.0.1).</w:t>
      </w:r>
    </w:p>
    <w:p w:rsidR="00AE2DE5" w:rsidRPr="002512EE" w:rsidRDefault="00AE2DE5" w:rsidP="00AE2DE5">
      <w:pPr>
        <w:pStyle w:val="VIETA"/>
        <w:ind w:firstLine="0"/>
        <w:rPr>
          <w:rStyle w:val="hps"/>
        </w:rPr>
      </w:pPr>
    </w:p>
    <w:p w:rsidR="00AE2DE5" w:rsidRPr="00F80ED2" w:rsidRDefault="00AE2DE5" w:rsidP="00AE2DE5">
      <w:pPr>
        <w:tabs>
          <w:tab w:val="left" w:pos="1757"/>
        </w:tabs>
        <w:ind w:left="2127"/>
        <w:jc w:val="both"/>
        <w:rPr>
          <w:rStyle w:val="hps"/>
          <w:rFonts w:ascii="Arial" w:hAnsi="Arial" w:cs="Arial"/>
        </w:rPr>
      </w:pPr>
    </w:p>
    <w:p w:rsidR="00AE2DE5" w:rsidRPr="00F80ED2" w:rsidRDefault="00AE2DE5" w:rsidP="00AE2DE5">
      <w:pPr>
        <w:pStyle w:val="TtuloCdigo"/>
      </w:pPr>
      <w:r>
        <w:t>11.2.0.4</w:t>
      </w:r>
      <w:r>
        <w:tab/>
      </w:r>
      <w:r w:rsidRPr="00F80ED2">
        <w:t>SERVICIOS DE ALOJAMIENTO EN APARTAMENTOS VACACIONALES (NUEVO)</w:t>
      </w:r>
    </w:p>
    <w:p w:rsidR="00AE2DE5" w:rsidRDefault="00AE2DE5" w:rsidP="00AE2DE5">
      <w:pPr>
        <w:pStyle w:val="Referencia"/>
      </w:pPr>
      <w:r w:rsidRPr="00F80ED2">
        <w:t>Trimestral</w:t>
      </w:r>
      <w:r w:rsidRPr="00F80ED2">
        <w:tab/>
      </w:r>
      <w:r w:rsidRPr="00F80ED2">
        <w:tab/>
      </w:r>
    </w:p>
    <w:p w:rsidR="00AE2DE5" w:rsidRDefault="00AE2DE5" w:rsidP="00AE2DE5">
      <w:pPr>
        <w:pStyle w:val="VIETA"/>
        <w:numPr>
          <w:ilvl w:val="0"/>
          <w:numId w:val="11"/>
        </w:numPr>
        <w:ind w:left="2098" w:hanging="357"/>
        <w:rPr>
          <w:b/>
        </w:rPr>
      </w:pPr>
      <w:r w:rsidRPr="00DE3573">
        <w:t xml:space="preserve">Pagos realizados para el disfrute de otras viviendas distintas de la principal, amuebladas o sin amueblar, </w:t>
      </w:r>
      <w:r w:rsidRPr="00DE3573">
        <w:rPr>
          <w:b/>
        </w:rPr>
        <w:t>cuando el periodo de alquiler sea inferior a 3 meses y el alquiler tenga fines vacacionales.</w:t>
      </w:r>
      <w:r>
        <w:rPr>
          <w:b/>
        </w:rPr>
        <w:t xml:space="preserve"> </w:t>
      </w:r>
      <w:r w:rsidRPr="007324A8">
        <w:t>Incluye</w:t>
      </w:r>
      <w:r>
        <w:t xml:space="preserve"> la</w:t>
      </w:r>
      <w:r w:rsidRPr="007324A8">
        <w:t xml:space="preserve"> tasa turística.</w:t>
      </w:r>
    </w:p>
    <w:p w:rsidR="00AE2DE5" w:rsidRPr="00DE3573" w:rsidRDefault="00AE2DE5" w:rsidP="00AE2DE5">
      <w:pPr>
        <w:pStyle w:val="Referencia"/>
        <w:ind w:left="2127"/>
        <w:rPr>
          <w:b/>
          <w:i/>
        </w:rPr>
      </w:pPr>
    </w:p>
    <w:p w:rsidR="00AE2DE5" w:rsidRPr="00F80ED2" w:rsidRDefault="00AE2DE5" w:rsidP="00AE2DE5">
      <w:pPr>
        <w:pStyle w:val="A5"/>
        <w:keepNext w:val="0"/>
        <w:keepLines w:val="0"/>
        <w:tabs>
          <w:tab w:val="clear" w:pos="993"/>
          <w:tab w:val="clear" w:pos="1757"/>
        </w:tabs>
        <w:spacing w:before="0" w:after="120"/>
        <w:ind w:left="2126" w:firstLine="0"/>
        <w:rPr>
          <w:rFonts w:cs="Arial"/>
          <w:color w:val="000000"/>
          <w:sz w:val="22"/>
          <w:szCs w:val="22"/>
        </w:rPr>
      </w:pPr>
      <w:r w:rsidRPr="00F80ED2">
        <w:rPr>
          <w:rFonts w:cs="Arial"/>
          <w:color w:val="000000"/>
          <w:sz w:val="22"/>
          <w:szCs w:val="22"/>
        </w:rPr>
        <w:t xml:space="preserve">Se </w:t>
      </w:r>
      <w:r w:rsidRPr="00DE3573">
        <w:rPr>
          <w:rFonts w:cs="Arial"/>
          <w:color w:val="000000"/>
          <w:sz w:val="22"/>
          <w:szCs w:val="22"/>
          <w:u w:val="single"/>
        </w:rPr>
        <w:t>incluye</w:t>
      </w:r>
      <w:r w:rsidRPr="00F80ED2">
        <w:rPr>
          <w:rFonts w:cs="Arial"/>
          <w:color w:val="000000"/>
          <w:sz w:val="22"/>
          <w:szCs w:val="22"/>
        </w:rPr>
        <w:t xml:space="preserve"> por tanto, en las condiciones descritas, los alquileres de:</w:t>
      </w:r>
    </w:p>
    <w:p w:rsidR="00AE2DE5" w:rsidRPr="00F80ED2" w:rsidRDefault="00AE2DE5" w:rsidP="00AE2DE5">
      <w:pPr>
        <w:pStyle w:val="A5"/>
        <w:keepNext w:val="0"/>
        <w:keepLines w:val="0"/>
        <w:numPr>
          <w:ilvl w:val="3"/>
          <w:numId w:val="52"/>
        </w:numPr>
        <w:spacing w:before="0"/>
        <w:ind w:left="2127"/>
        <w:rPr>
          <w:rFonts w:cs="Arial"/>
          <w:color w:val="000000"/>
          <w:sz w:val="22"/>
          <w:szCs w:val="22"/>
        </w:rPr>
      </w:pPr>
      <w:r w:rsidRPr="00F80ED2">
        <w:rPr>
          <w:rFonts w:cs="Arial"/>
          <w:color w:val="000000"/>
          <w:sz w:val="22"/>
          <w:szCs w:val="22"/>
        </w:rPr>
        <w:t>Apartamentos y chalés en la playa o en la montaña, en ciudades (con el propósito de visitar la ciudad), etc.</w:t>
      </w:r>
    </w:p>
    <w:p w:rsidR="00AE2DE5" w:rsidRPr="00F80ED2" w:rsidRDefault="00AE2DE5" w:rsidP="00AE2DE5">
      <w:pPr>
        <w:pStyle w:val="A5"/>
        <w:keepNext w:val="0"/>
        <w:keepLines w:val="0"/>
        <w:numPr>
          <w:ilvl w:val="3"/>
          <w:numId w:val="52"/>
        </w:numPr>
        <w:spacing w:before="0"/>
        <w:ind w:left="2127"/>
        <w:rPr>
          <w:rFonts w:cs="Arial"/>
          <w:color w:val="000000"/>
          <w:sz w:val="22"/>
          <w:szCs w:val="22"/>
        </w:rPr>
      </w:pPr>
      <w:r w:rsidRPr="00F80ED2">
        <w:rPr>
          <w:rFonts w:cs="Arial"/>
          <w:color w:val="000000"/>
          <w:sz w:val="22"/>
          <w:szCs w:val="22"/>
        </w:rPr>
        <w:t>Apartamentos en centros vacacionales, de recreo, etc. que pueden llevar servicios independientes de restauración, spa, cuidado y entretenimiento de niños, etc.</w:t>
      </w:r>
    </w:p>
    <w:p w:rsidR="00AE2DE5" w:rsidRDefault="00AE2DE5" w:rsidP="00AE2DE5">
      <w:pPr>
        <w:pStyle w:val="A5"/>
        <w:keepNext w:val="0"/>
        <w:keepLines w:val="0"/>
        <w:numPr>
          <w:ilvl w:val="3"/>
          <w:numId w:val="52"/>
        </w:numPr>
        <w:spacing w:before="0"/>
        <w:ind w:left="2127"/>
        <w:rPr>
          <w:rFonts w:cs="Arial"/>
          <w:color w:val="000000"/>
          <w:sz w:val="22"/>
          <w:szCs w:val="22"/>
        </w:rPr>
      </w:pPr>
      <w:r w:rsidRPr="00F80ED2">
        <w:rPr>
          <w:rFonts w:cs="Arial"/>
          <w:color w:val="000000"/>
          <w:sz w:val="22"/>
          <w:szCs w:val="22"/>
        </w:rPr>
        <w:t>Casas rurales que solamente incluyan servicios de desayuno pero no dispongan de servicio de comedor</w:t>
      </w:r>
      <w:r>
        <w:rPr>
          <w:rFonts w:cs="Arial"/>
          <w:color w:val="000000"/>
          <w:sz w:val="22"/>
          <w:szCs w:val="22"/>
        </w:rPr>
        <w:t>.</w:t>
      </w:r>
    </w:p>
    <w:p w:rsidR="00AE2DE5" w:rsidRPr="00F80ED2" w:rsidRDefault="00AE2DE5" w:rsidP="00AE2DE5">
      <w:pPr>
        <w:pStyle w:val="A5"/>
        <w:keepNext w:val="0"/>
        <w:keepLines w:val="0"/>
        <w:spacing w:before="0"/>
        <w:ind w:left="2127" w:firstLine="0"/>
        <w:outlineLvl w:val="0"/>
        <w:rPr>
          <w:rFonts w:cs="Arial"/>
          <w:sz w:val="22"/>
          <w:szCs w:val="22"/>
        </w:rPr>
      </w:pPr>
    </w:p>
    <w:p w:rsidR="00AE2DE5" w:rsidRPr="00F80ED2" w:rsidRDefault="00AE2DE5" w:rsidP="00AE2DE5">
      <w:pPr>
        <w:pStyle w:val="Excluye"/>
      </w:pPr>
      <w:r w:rsidRPr="00F80ED2">
        <w:t>Excluye:</w:t>
      </w:r>
    </w:p>
    <w:p w:rsidR="00AE2DE5" w:rsidRPr="00DE3573" w:rsidRDefault="00AE2DE5" w:rsidP="00AE2DE5">
      <w:pPr>
        <w:pStyle w:val="VIETA"/>
        <w:numPr>
          <w:ilvl w:val="0"/>
          <w:numId w:val="11"/>
        </w:numPr>
        <w:ind w:left="2098" w:hanging="357"/>
      </w:pPr>
      <w:r w:rsidRPr="00DE3573">
        <w:t xml:space="preserve">Casos que no cumplan las dos condiciones, </w:t>
      </w:r>
      <w:r>
        <w:t>p. ej.:</w:t>
      </w:r>
      <w:r w:rsidRPr="00DE3573">
        <w:t xml:space="preserve"> un alquiler de duración de 2 meses y que no sea po</w:t>
      </w:r>
      <w:r>
        <w:t>r motivos vacacionales, o que sí</w:t>
      </w:r>
      <w:r w:rsidRPr="00DE3573">
        <w:t xml:space="preserve"> sea por motivos vacacionales pero sea de 4 meses de duración (04.1.2.1).</w:t>
      </w:r>
    </w:p>
    <w:p w:rsidR="00AE2DE5" w:rsidRPr="00DE3573" w:rsidRDefault="00AE2DE5" w:rsidP="00AE2DE5">
      <w:pPr>
        <w:pStyle w:val="VIETA"/>
        <w:numPr>
          <w:ilvl w:val="0"/>
          <w:numId w:val="11"/>
        </w:numPr>
        <w:ind w:left="2098" w:hanging="357"/>
      </w:pPr>
      <w:r w:rsidRPr="00DE3573">
        <w:t>El alojamiento en hoteles, moteles, hostales, etc., aunque estén situados en centros de vacaciones (11.2.0.1).</w:t>
      </w:r>
    </w:p>
    <w:p w:rsidR="00AE2DE5" w:rsidRPr="00DE3573" w:rsidRDefault="00AE2DE5" w:rsidP="00AE2DE5">
      <w:pPr>
        <w:pStyle w:val="VIETA"/>
        <w:numPr>
          <w:ilvl w:val="0"/>
          <w:numId w:val="11"/>
        </w:numPr>
        <w:ind w:left="2098" w:hanging="357"/>
      </w:pPr>
      <w:r w:rsidRPr="00DE3573">
        <w:t xml:space="preserve">El alojamiento en albergues, campings, </w:t>
      </w:r>
      <w:r>
        <w:t>refugios de montaña</w:t>
      </w:r>
      <w:r w:rsidRPr="00DE3573">
        <w:t>, etc. (11.2.0.2).</w:t>
      </w:r>
    </w:p>
    <w:p w:rsidR="00AE2DE5" w:rsidRPr="00DE3573" w:rsidRDefault="00AE2DE5" w:rsidP="00AE2DE5">
      <w:pPr>
        <w:pStyle w:val="VIETA"/>
        <w:numPr>
          <w:ilvl w:val="0"/>
          <w:numId w:val="11"/>
        </w:numPr>
        <w:ind w:left="2098" w:hanging="357"/>
      </w:pPr>
      <w:r w:rsidRPr="00DE3573">
        <w:t>El alojamiento por motivo de enseñanza (11.2.0.3).</w:t>
      </w:r>
    </w:p>
    <w:p w:rsidR="00AE2DE5" w:rsidRPr="00DE3573" w:rsidRDefault="00AE2DE5" w:rsidP="00AE2DE5">
      <w:pPr>
        <w:pStyle w:val="VIETA"/>
        <w:numPr>
          <w:ilvl w:val="0"/>
          <w:numId w:val="11"/>
        </w:numPr>
        <w:ind w:left="2098" w:hanging="357"/>
      </w:pPr>
      <w:r w:rsidRPr="00DE3573">
        <w:t>Servicios de catering cuando se pueden desglosar del coste del alojamiento (11.1.1.3).</w:t>
      </w:r>
    </w:p>
    <w:p w:rsidR="00AE2DE5" w:rsidRPr="00DE3573" w:rsidRDefault="00AE2DE5" w:rsidP="00AE2DE5">
      <w:pPr>
        <w:pStyle w:val="VIETA"/>
        <w:numPr>
          <w:ilvl w:val="0"/>
          <w:numId w:val="11"/>
        </w:numPr>
        <w:ind w:left="2098" w:hanging="357"/>
        <w:rPr>
          <w:rStyle w:val="hps"/>
        </w:rPr>
      </w:pPr>
      <w:r w:rsidRPr="00DE3573">
        <w:rPr>
          <w:rStyle w:val="hps"/>
        </w:rPr>
        <w:t>Llamadas telefónicas realizadas en dichos establecimientos (08.3.0.1).</w:t>
      </w:r>
    </w:p>
    <w:p w:rsidR="00AE2DE5" w:rsidRPr="00DE3573" w:rsidRDefault="00AE2DE5" w:rsidP="00AE2DE5">
      <w:pPr>
        <w:pStyle w:val="VIETA"/>
        <w:numPr>
          <w:ilvl w:val="0"/>
          <w:numId w:val="11"/>
        </w:numPr>
        <w:ind w:left="2098" w:hanging="357"/>
      </w:pPr>
      <w:r w:rsidRPr="00DE3573">
        <w:rPr>
          <w:rStyle w:val="hps"/>
        </w:rPr>
        <w:t>El alojamiento en residencias de ancianos y personas dependientes (</w:t>
      </w:r>
      <w:r w:rsidRPr="00DE3573">
        <w:t>12.4.0</w:t>
      </w:r>
      <w:r>
        <w:t>.2</w:t>
      </w:r>
      <w:r w:rsidRPr="00DE3573">
        <w:t>).</w:t>
      </w:r>
    </w:p>
    <w:p w:rsidR="00AE2DE5" w:rsidRPr="00F80ED2" w:rsidRDefault="00AE2DE5" w:rsidP="00AE2DE5">
      <w:pPr>
        <w:pStyle w:val="A5"/>
        <w:keepNext w:val="0"/>
        <w:keepLines w:val="0"/>
        <w:spacing w:before="0"/>
        <w:ind w:left="2127" w:firstLine="0"/>
        <w:rPr>
          <w:rFonts w:cs="Arial"/>
          <w:color w:val="000000"/>
          <w:sz w:val="22"/>
          <w:szCs w:val="22"/>
        </w:rPr>
      </w:pPr>
    </w:p>
    <w:p w:rsidR="00AE2DE5" w:rsidRDefault="00AE2DE5" w:rsidP="00AE2DE5">
      <w:pPr>
        <w:pStyle w:val="A5"/>
        <w:keepNext w:val="0"/>
        <w:keepLines w:val="0"/>
        <w:tabs>
          <w:tab w:val="clear" w:pos="993"/>
          <w:tab w:val="clear" w:pos="1757"/>
        </w:tabs>
        <w:spacing w:before="0"/>
        <w:ind w:left="2127" w:hanging="2127"/>
        <w:outlineLvl w:val="0"/>
        <w:rPr>
          <w:rFonts w:cs="Arial"/>
          <w:b/>
          <w:color w:val="000000"/>
          <w:sz w:val="22"/>
          <w:szCs w:val="22"/>
        </w:rPr>
      </w:pPr>
    </w:p>
    <w:p w:rsidR="00AE2DE5" w:rsidRPr="00F80ED2" w:rsidRDefault="00AE2DE5" w:rsidP="00AE2DE5">
      <w:pPr>
        <w:ind w:left="2127"/>
        <w:jc w:val="both"/>
        <w:rPr>
          <w:rFonts w:ascii="Arial" w:hAnsi="Arial" w:cs="Arial"/>
          <w:lang w:val="es-ES_tradnl"/>
        </w:rPr>
      </w:pPr>
    </w:p>
    <w:p w:rsidR="00AE2DE5" w:rsidRPr="00F80ED2" w:rsidRDefault="00AE2DE5" w:rsidP="00AE2DE5">
      <w:pPr>
        <w:ind w:left="2127"/>
        <w:jc w:val="both"/>
        <w:rPr>
          <w:rFonts w:ascii="Arial" w:hAnsi="Arial" w:cs="Arial"/>
          <w:lang w:val="es-ES_tradnl"/>
        </w:rPr>
      </w:pPr>
      <w:r w:rsidRPr="00F80ED2">
        <w:rPr>
          <w:rFonts w:ascii="Arial" w:hAnsi="Arial" w:cs="Arial"/>
          <w:lang w:val="es-ES_tradnl"/>
        </w:rPr>
        <w:br w:type="page"/>
      </w:r>
    </w:p>
    <w:p w:rsidR="00AE2DE5" w:rsidRPr="00D27AAD" w:rsidRDefault="00AE2DE5" w:rsidP="00AE2DE5">
      <w:pPr>
        <w:pStyle w:val="A5"/>
        <w:keepNext w:val="0"/>
        <w:keepLines w:val="0"/>
        <w:tabs>
          <w:tab w:val="clear" w:pos="993"/>
          <w:tab w:val="clear" w:pos="1757"/>
        </w:tabs>
        <w:spacing w:before="0"/>
        <w:ind w:left="2127" w:hanging="2127"/>
        <w:rPr>
          <w:rFonts w:cs="Arial"/>
          <w:b/>
          <w:color w:val="000000"/>
          <w:sz w:val="22"/>
          <w:szCs w:val="22"/>
          <w:u w:val="single"/>
        </w:rPr>
      </w:pPr>
      <w:r w:rsidRPr="00D27AAD">
        <w:rPr>
          <w:rFonts w:cs="Arial"/>
          <w:b/>
          <w:color w:val="000000"/>
          <w:sz w:val="22"/>
          <w:szCs w:val="22"/>
          <w:u w:val="single"/>
        </w:rPr>
        <w:t>GRUPO 12.</w:t>
      </w:r>
      <w:r w:rsidRPr="00D27AAD">
        <w:rPr>
          <w:rFonts w:cs="Arial"/>
          <w:b/>
          <w:color w:val="000000"/>
          <w:sz w:val="22"/>
          <w:szCs w:val="22"/>
          <w:u w:val="single"/>
        </w:rPr>
        <w:tab/>
        <w:t>OTROS BIENES Y SERVICIOS</w:t>
      </w:r>
    </w:p>
    <w:p w:rsidR="00AE2DE5" w:rsidRPr="00F80ED2" w:rsidRDefault="00AE2DE5" w:rsidP="00AE2DE5">
      <w:pPr>
        <w:pStyle w:val="A5"/>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p>
    <w:p w:rsidR="00AE2DE5"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12.1</w:t>
      </w:r>
      <w:r>
        <w:rPr>
          <w:rFonts w:cs="Arial"/>
          <w:color w:val="000000"/>
          <w:sz w:val="22"/>
          <w:szCs w:val="22"/>
        </w:rPr>
        <w:tab/>
      </w:r>
      <w:r w:rsidRPr="00F80ED2">
        <w:rPr>
          <w:rFonts w:cs="Arial"/>
          <w:color w:val="000000"/>
          <w:sz w:val="22"/>
          <w:szCs w:val="22"/>
        </w:rPr>
        <w:t>CUIDADOS P</w:t>
      </w:r>
      <w:r>
        <w:rPr>
          <w:rFonts w:cs="Arial"/>
          <w:color w:val="000000"/>
          <w:sz w:val="22"/>
          <w:szCs w:val="22"/>
        </w:rPr>
        <w:t>ERSONALES</w:t>
      </w:r>
    </w:p>
    <w:p w:rsidR="00AE2DE5" w:rsidRPr="00F80ED2"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sidRPr="00F80ED2">
        <w:rPr>
          <w:rFonts w:cs="Arial"/>
          <w:color w:val="000000"/>
          <w:sz w:val="22"/>
          <w:szCs w:val="22"/>
        </w:rPr>
        <w:t>12.1.1</w:t>
      </w:r>
      <w:r w:rsidRPr="00F80ED2">
        <w:rPr>
          <w:rFonts w:cs="Arial"/>
          <w:color w:val="000000"/>
          <w:sz w:val="22"/>
          <w:szCs w:val="22"/>
        </w:rPr>
        <w:tab/>
      </w:r>
      <w:r>
        <w:rPr>
          <w:rFonts w:cs="Arial"/>
          <w:color w:val="000000"/>
          <w:sz w:val="22"/>
          <w:szCs w:val="22"/>
        </w:rPr>
        <w:t>PELUQUERÍA Y ESTÉTICA PERSONAL</w:t>
      </w:r>
    </w:p>
    <w:p w:rsidR="00AE2DE5" w:rsidRDefault="00AE2DE5" w:rsidP="00AE2DE5">
      <w:pPr>
        <w:pStyle w:val="A3"/>
        <w:keepNext w:val="0"/>
        <w:keepLines w:val="0"/>
        <w:spacing w:before="0"/>
        <w:ind w:left="2127"/>
        <w:outlineLvl w:val="0"/>
        <w:rPr>
          <w:rStyle w:val="hps"/>
          <w:rFonts w:cs="Arial"/>
          <w:b w:val="0"/>
          <w:sz w:val="22"/>
          <w:szCs w:val="22"/>
        </w:rPr>
      </w:pPr>
      <w:r w:rsidRPr="00F80ED2">
        <w:rPr>
          <w:rStyle w:val="hps"/>
          <w:rFonts w:cs="Arial"/>
          <w:b w:val="0"/>
          <w:sz w:val="22"/>
          <w:szCs w:val="22"/>
        </w:rPr>
        <w:tab/>
      </w:r>
      <w:r w:rsidRPr="00F80ED2">
        <w:rPr>
          <w:rStyle w:val="hps"/>
          <w:rFonts w:cs="Arial"/>
          <w:b w:val="0"/>
          <w:sz w:val="22"/>
          <w:szCs w:val="22"/>
        </w:rPr>
        <w:tab/>
      </w:r>
    </w:p>
    <w:p w:rsidR="00AE2DE5" w:rsidRPr="00A05B91" w:rsidRDefault="00AE2DE5" w:rsidP="00AE2DE5">
      <w:pPr>
        <w:pStyle w:val="VIETA"/>
        <w:numPr>
          <w:ilvl w:val="0"/>
          <w:numId w:val="11"/>
        </w:numPr>
        <w:ind w:left="2098" w:hanging="357"/>
        <w:rPr>
          <w:rStyle w:val="hps"/>
        </w:rPr>
      </w:pPr>
      <w:r w:rsidRPr="00A05B91">
        <w:rPr>
          <w:rStyle w:val="hps"/>
        </w:rPr>
        <w:t>Servicios de peluquerías</w:t>
      </w:r>
      <w:r w:rsidRPr="00A05B91">
        <w:t xml:space="preserve">, barberías, salones </w:t>
      </w:r>
      <w:r w:rsidRPr="00A05B91">
        <w:rPr>
          <w:rStyle w:val="hps"/>
        </w:rPr>
        <w:t>de belleza</w:t>
      </w:r>
      <w:r w:rsidRPr="00A05B91">
        <w:t xml:space="preserve">, manicura, pedicura, baños turcos, saunas, </w:t>
      </w:r>
      <w:r w:rsidRPr="00A05B91">
        <w:rPr>
          <w:rStyle w:val="hps"/>
        </w:rPr>
        <w:t>solárium</w:t>
      </w:r>
      <w:r w:rsidRPr="00A05B91">
        <w:t xml:space="preserve">, masajes </w:t>
      </w:r>
      <w:r w:rsidRPr="00A05B91">
        <w:rPr>
          <w:rStyle w:val="hps"/>
        </w:rPr>
        <w:t>no terapéuticos, etc.</w:t>
      </w:r>
    </w:p>
    <w:p w:rsidR="00AE2DE5" w:rsidRPr="00A05B91" w:rsidRDefault="00AE2DE5" w:rsidP="00AE2DE5">
      <w:pPr>
        <w:pStyle w:val="VIETA"/>
        <w:numPr>
          <w:ilvl w:val="0"/>
          <w:numId w:val="11"/>
        </w:numPr>
        <w:ind w:left="2098" w:hanging="357"/>
        <w:rPr>
          <w:rStyle w:val="hps"/>
        </w:rPr>
      </w:pPr>
      <w:r w:rsidRPr="00A05B91">
        <w:rPr>
          <w:rStyle w:val="hps"/>
        </w:rPr>
        <w:t>Servicios de</w:t>
      </w:r>
      <w:r w:rsidRPr="00A05B91">
        <w:t xml:space="preserve"> t</w:t>
      </w:r>
      <w:r w:rsidRPr="00A05B91">
        <w:rPr>
          <w:rStyle w:val="hps"/>
        </w:rPr>
        <w:t>atuaje y piercing.</w:t>
      </w:r>
    </w:p>
    <w:p w:rsidR="00AE2DE5" w:rsidRPr="00A05B91" w:rsidRDefault="00AE2DE5" w:rsidP="00AE2DE5">
      <w:pPr>
        <w:pStyle w:val="VIETA"/>
        <w:numPr>
          <w:ilvl w:val="0"/>
          <w:numId w:val="11"/>
        </w:numPr>
        <w:ind w:left="2098" w:hanging="357"/>
        <w:rPr>
          <w:rStyle w:val="hps"/>
        </w:rPr>
      </w:pPr>
      <w:r w:rsidRPr="00A05B91">
        <w:rPr>
          <w:rStyle w:val="hps"/>
        </w:rPr>
        <w:t>Tratamientos capilares, de depilación láser, etc. Se anotará el tratamiento completo.</w:t>
      </w:r>
    </w:p>
    <w:p w:rsidR="00AE2DE5" w:rsidRPr="00A05B91" w:rsidRDefault="00AE2DE5" w:rsidP="00AE2DE5">
      <w:pPr>
        <w:pStyle w:val="VIETA"/>
        <w:numPr>
          <w:ilvl w:val="0"/>
          <w:numId w:val="11"/>
        </w:numPr>
        <w:ind w:left="2098" w:hanging="357"/>
        <w:rPr>
          <w:rStyle w:val="hps"/>
        </w:rPr>
      </w:pPr>
      <w:r w:rsidRPr="00A05B91">
        <w:rPr>
          <w:rStyle w:val="hps"/>
        </w:rPr>
        <w:t>Cuidados corporales, depilación y similares.</w:t>
      </w:r>
    </w:p>
    <w:p w:rsidR="00AE2DE5" w:rsidRPr="00A05B91" w:rsidRDefault="00AE2DE5" w:rsidP="00AE2DE5">
      <w:pPr>
        <w:pStyle w:val="VIETA"/>
        <w:numPr>
          <w:ilvl w:val="0"/>
          <w:numId w:val="11"/>
        </w:numPr>
        <w:ind w:left="2098" w:hanging="357"/>
        <w:rPr>
          <w:rStyle w:val="hps"/>
        </w:rPr>
      </w:pPr>
      <w:r w:rsidRPr="00A05B91">
        <w:rPr>
          <w:rStyle w:val="hps"/>
        </w:rPr>
        <w:t>Tratamientos de estética personal, como spas urbanos, talasoterapia con fines no terapéuticos.</w:t>
      </w:r>
    </w:p>
    <w:p w:rsidR="00AE2DE5" w:rsidRPr="00A05B91" w:rsidRDefault="00AE2DE5" w:rsidP="00AE2DE5">
      <w:pPr>
        <w:pStyle w:val="VIETA"/>
        <w:numPr>
          <w:ilvl w:val="0"/>
          <w:numId w:val="11"/>
        </w:numPr>
        <w:ind w:left="2098" w:hanging="357"/>
        <w:rPr>
          <w:rStyle w:val="hps"/>
        </w:rPr>
      </w:pPr>
      <w:r w:rsidRPr="00A05B91">
        <w:rPr>
          <w:rStyle w:val="hps"/>
        </w:rPr>
        <w:t>En caso de peluquería y estética no desglosable, se anota todo el importe en el código de peluquería (12.1.1.1, 12.1.1.2) o estética (12.1.1.3), y se asigna en función de cuál sea el que conlleve mayor gasto.</w:t>
      </w:r>
    </w:p>
    <w:p w:rsidR="00AE2DE5" w:rsidRPr="00F80ED2" w:rsidRDefault="00AE2DE5" w:rsidP="00AE2DE5">
      <w:pPr>
        <w:pStyle w:val="A3"/>
        <w:keepNext w:val="0"/>
        <w:keepLines w:val="0"/>
        <w:spacing w:before="0"/>
        <w:ind w:left="2127" w:firstLine="0"/>
        <w:outlineLvl w:val="0"/>
        <w:rPr>
          <w:rStyle w:val="hps"/>
          <w:rFonts w:cs="Arial"/>
          <w:b w:val="0"/>
          <w:sz w:val="22"/>
          <w:szCs w:val="22"/>
        </w:rPr>
      </w:pPr>
    </w:p>
    <w:p w:rsidR="00AE2DE5" w:rsidRPr="00CB4FC3" w:rsidRDefault="00AE2DE5" w:rsidP="00AE2DE5">
      <w:pPr>
        <w:pStyle w:val="Excluye"/>
        <w:rPr>
          <w:rStyle w:val="hps"/>
        </w:rPr>
      </w:pPr>
      <w:r w:rsidRPr="00CB4FC3">
        <w:rPr>
          <w:rStyle w:val="hps"/>
        </w:rPr>
        <w:t>Excluye:</w:t>
      </w:r>
    </w:p>
    <w:p w:rsidR="00AE2DE5" w:rsidRPr="00CB4FC3" w:rsidRDefault="00AE2DE5" w:rsidP="00AE2DE5">
      <w:pPr>
        <w:pStyle w:val="VIETA"/>
        <w:numPr>
          <w:ilvl w:val="0"/>
          <w:numId w:val="11"/>
        </w:numPr>
        <w:ind w:left="2098" w:hanging="357"/>
      </w:pPr>
      <w:r w:rsidRPr="00CB4FC3">
        <w:rPr>
          <w:rStyle w:val="hps"/>
        </w:rPr>
        <w:t>Balnearios y baños termales con fines terapéuticos (06.2.3.2</w:t>
      </w:r>
      <w:r w:rsidRPr="00CB4FC3">
        <w:t>).</w:t>
      </w:r>
    </w:p>
    <w:p w:rsidR="00AE2DE5" w:rsidRPr="00CB4FC3" w:rsidRDefault="00AE2DE5" w:rsidP="00AE2DE5">
      <w:pPr>
        <w:pStyle w:val="VIETA"/>
        <w:numPr>
          <w:ilvl w:val="0"/>
          <w:numId w:val="11"/>
        </w:numPr>
        <w:ind w:left="2098" w:hanging="357"/>
      </w:pPr>
      <w:r w:rsidRPr="00CB4FC3">
        <w:t>Alojamiento en balnearios con fines no terapéuticos (11.2.0.1).</w:t>
      </w:r>
    </w:p>
    <w:p w:rsidR="00AE2DE5" w:rsidRPr="00CB4FC3" w:rsidRDefault="00AE2DE5" w:rsidP="00AE2DE5">
      <w:pPr>
        <w:pStyle w:val="VIETA"/>
        <w:numPr>
          <w:ilvl w:val="0"/>
          <w:numId w:val="11"/>
        </w:numPr>
        <w:ind w:left="2098" w:hanging="357"/>
      </w:pPr>
      <w:r w:rsidRPr="00CB4FC3">
        <w:rPr>
          <w:rStyle w:val="hps"/>
        </w:rPr>
        <w:t>Gimnasios (</w:t>
      </w:r>
      <w:r w:rsidRPr="00CB4FC3">
        <w:t>09.4.1.2).</w:t>
      </w:r>
    </w:p>
    <w:p w:rsidR="00AE2DE5" w:rsidRDefault="00AE2DE5" w:rsidP="00AE2DE5">
      <w:pPr>
        <w:pStyle w:val="A3"/>
        <w:keepNext w:val="0"/>
        <w:keepLines w:val="0"/>
        <w:spacing w:before="0"/>
        <w:ind w:left="2127" w:firstLine="0"/>
        <w:outlineLvl w:val="0"/>
        <w:rPr>
          <w:rFonts w:cs="Arial"/>
          <w:b w:val="0"/>
          <w:sz w:val="22"/>
          <w:szCs w:val="22"/>
        </w:rPr>
      </w:pPr>
    </w:p>
    <w:p w:rsidR="00AE2DE5" w:rsidRPr="00F80ED2" w:rsidRDefault="00AE2DE5" w:rsidP="00AE2DE5">
      <w:pPr>
        <w:pStyle w:val="A3"/>
        <w:keepNext w:val="0"/>
        <w:keepLines w:val="0"/>
        <w:spacing w:before="0"/>
        <w:ind w:left="2127" w:firstLine="0"/>
        <w:outlineLvl w:val="0"/>
        <w:rPr>
          <w:rFonts w:cs="Arial"/>
          <w:color w:val="000000"/>
          <w:sz w:val="22"/>
          <w:szCs w:val="22"/>
        </w:rPr>
      </w:pPr>
    </w:p>
    <w:p w:rsidR="00AE2DE5" w:rsidRPr="00F80ED2" w:rsidRDefault="00AE2DE5" w:rsidP="00AE2DE5">
      <w:pPr>
        <w:pStyle w:val="TtuloCdigo"/>
      </w:pPr>
      <w:r>
        <w:t>12.1.1.1</w:t>
      </w:r>
      <w:r>
        <w:tab/>
      </w:r>
      <w:r w:rsidRPr="00F80ED2">
        <w:t>PELUQUERÍA PARA HOMBRES Y NIÑOS (NUEVO)</w:t>
      </w:r>
    </w:p>
    <w:p w:rsidR="00AE2DE5" w:rsidRPr="00F80ED2" w:rsidRDefault="00AE2DE5" w:rsidP="00AE2DE5">
      <w:pPr>
        <w:pStyle w:val="Referencia"/>
      </w:pPr>
      <w:r w:rsidRPr="00F80ED2">
        <w:t>Mensual</w:t>
      </w:r>
      <w:r w:rsidRPr="00F80ED2">
        <w:tab/>
      </w:r>
    </w:p>
    <w:p w:rsidR="00AE2DE5" w:rsidRPr="00A05B91" w:rsidRDefault="00AE2DE5" w:rsidP="00AE2DE5">
      <w:pPr>
        <w:pStyle w:val="VIETA"/>
        <w:numPr>
          <w:ilvl w:val="0"/>
          <w:numId w:val="11"/>
        </w:numPr>
        <w:ind w:left="2098" w:hanging="357"/>
        <w:rPr>
          <w:rStyle w:val="hps"/>
          <w:color w:val="000000"/>
        </w:rPr>
      </w:pPr>
      <w:r w:rsidRPr="00F80ED2">
        <w:rPr>
          <w:rStyle w:val="hps"/>
        </w:rPr>
        <w:t>Servicios de salones de peluquería y/o barberías para hombres y niños/as con edad inferior a 14 años. Corte de pelo, afeitado, lavado, teñido, etc</w:t>
      </w:r>
      <w:r>
        <w:rPr>
          <w:rStyle w:val="hps"/>
        </w:rPr>
        <w:t>.</w:t>
      </w:r>
    </w:p>
    <w:p w:rsidR="00AE2DE5" w:rsidRDefault="00AE2DE5" w:rsidP="00AE2DE5">
      <w:pPr>
        <w:pStyle w:val="VIETA"/>
        <w:ind w:firstLine="0"/>
        <w:rPr>
          <w:rStyle w:val="hps"/>
        </w:rPr>
      </w:pPr>
    </w:p>
    <w:p w:rsidR="00AE2DE5" w:rsidRPr="00F80ED2" w:rsidRDefault="00AE2DE5" w:rsidP="00AE2DE5">
      <w:pPr>
        <w:pStyle w:val="VIETA"/>
        <w:ind w:firstLine="0"/>
        <w:rPr>
          <w:color w:val="000000"/>
        </w:rPr>
      </w:pPr>
    </w:p>
    <w:p w:rsidR="00AE2DE5" w:rsidRPr="00F80ED2" w:rsidRDefault="00AE2DE5" w:rsidP="00AE2DE5">
      <w:pPr>
        <w:pStyle w:val="TtuloCdigo"/>
      </w:pPr>
      <w:r>
        <w:t>12.1.1.2</w:t>
      </w:r>
      <w:r>
        <w:tab/>
      </w:r>
      <w:r w:rsidRPr="00F80ED2">
        <w:t>PELUQUERÍA PARA MUJERES (NUEVO)</w:t>
      </w:r>
    </w:p>
    <w:p w:rsidR="00AE2DE5" w:rsidRPr="00F80ED2" w:rsidRDefault="00AE2DE5" w:rsidP="00AE2DE5">
      <w:pPr>
        <w:pStyle w:val="Referencia"/>
      </w:pPr>
      <w:r w:rsidRPr="00F80ED2">
        <w:t>Mensual</w:t>
      </w:r>
      <w:r w:rsidRPr="00F80ED2">
        <w:tab/>
      </w:r>
    </w:p>
    <w:p w:rsidR="00AE2DE5" w:rsidRDefault="00AE2DE5" w:rsidP="00AE2DE5">
      <w:pPr>
        <w:pStyle w:val="VIETA"/>
        <w:numPr>
          <w:ilvl w:val="0"/>
          <w:numId w:val="11"/>
        </w:numPr>
        <w:ind w:left="2098" w:hanging="357"/>
      </w:pPr>
      <w:r w:rsidRPr="00F80ED2">
        <w:t>Servicios de salones de peluquería para mujeres y niñas con edad superior a 13 años. Corte de pelo, lavado, teñido, perma</w:t>
      </w:r>
      <w:r>
        <w:t>nente, desrizado, mechas, etc.</w:t>
      </w:r>
    </w:p>
    <w:p w:rsidR="00AE2DE5" w:rsidRDefault="00AE2DE5" w:rsidP="00AE2DE5">
      <w:pPr>
        <w:pStyle w:val="VIETA"/>
        <w:ind w:firstLine="0"/>
      </w:pPr>
    </w:p>
    <w:p w:rsidR="00AE2DE5" w:rsidRPr="00F80ED2" w:rsidRDefault="00AE2DE5" w:rsidP="00AE2DE5">
      <w:pPr>
        <w:pStyle w:val="VIETA"/>
        <w:ind w:firstLine="0"/>
      </w:pPr>
    </w:p>
    <w:p w:rsidR="00AE2DE5" w:rsidRPr="00F80ED2" w:rsidRDefault="00AE2DE5" w:rsidP="00AE2DE5">
      <w:pPr>
        <w:pStyle w:val="TtuloCdigo"/>
      </w:pPr>
      <w:r>
        <w:t>12.1.1.3</w:t>
      </w:r>
      <w:r>
        <w:tab/>
      </w:r>
      <w:r w:rsidRPr="00F80ED2">
        <w:t>TR</w:t>
      </w:r>
      <w:r>
        <w:t>ATAMIENTOS DE ESTÉTICA PERSONAL</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rPr>
          <w:rStyle w:val="hps"/>
          <w:color w:val="000000"/>
        </w:rPr>
      </w:pPr>
      <w:r w:rsidRPr="00F80ED2">
        <w:rPr>
          <w:rStyle w:val="hps"/>
        </w:rPr>
        <w:t>Tratamientos de belleza facial, depilación</w:t>
      </w:r>
      <w:r w:rsidRPr="00F80ED2">
        <w:t>, depilación láser, s</w:t>
      </w:r>
      <w:r w:rsidRPr="00F80ED2">
        <w:rPr>
          <w:rStyle w:val="hps"/>
        </w:rPr>
        <w:t>olárium</w:t>
      </w:r>
      <w:r w:rsidRPr="00F80ED2">
        <w:t xml:space="preserve">, rayos UVA, pedicura, </w:t>
      </w:r>
      <w:r w:rsidRPr="00F80ED2">
        <w:rPr>
          <w:rStyle w:val="hps"/>
        </w:rPr>
        <w:t>cuidado corporal</w:t>
      </w:r>
      <w:r w:rsidRPr="00F80ED2">
        <w:t xml:space="preserve">, manicura, talasoterapia, spas urbanos, </w:t>
      </w:r>
      <w:r w:rsidRPr="00F80ED2">
        <w:rPr>
          <w:rStyle w:val="hps"/>
        </w:rPr>
        <w:t>baños turcos</w:t>
      </w:r>
      <w:r w:rsidRPr="00F80ED2">
        <w:t xml:space="preserve">, saunas, masajes, limpieza de cutis, tratamiento capilares, </w:t>
      </w:r>
      <w:r>
        <w:rPr>
          <w:rStyle w:val="hps"/>
        </w:rPr>
        <w:t>etc.</w:t>
      </w:r>
      <w:r w:rsidRPr="00F80ED2">
        <w:rPr>
          <w:rStyle w:val="hps"/>
        </w:rPr>
        <w:t xml:space="preserve">; todos </w:t>
      </w:r>
      <w:r w:rsidRPr="00F80ED2">
        <w:t xml:space="preserve">con fines </w:t>
      </w:r>
      <w:r w:rsidRPr="00F80ED2">
        <w:rPr>
          <w:rStyle w:val="hps"/>
        </w:rPr>
        <w:t>no terapéuticos.</w:t>
      </w:r>
    </w:p>
    <w:p w:rsidR="00AE2DE5" w:rsidRPr="00F80ED2" w:rsidRDefault="00AE2DE5" w:rsidP="00AE2DE5">
      <w:pPr>
        <w:pStyle w:val="VIETA"/>
        <w:numPr>
          <w:ilvl w:val="0"/>
          <w:numId w:val="11"/>
        </w:numPr>
        <w:ind w:left="2098" w:hanging="357"/>
        <w:rPr>
          <w:rStyle w:val="hps"/>
          <w:color w:val="000000"/>
        </w:rPr>
      </w:pPr>
      <w:r w:rsidRPr="00F80ED2">
        <w:rPr>
          <w:rStyle w:val="hps"/>
        </w:rPr>
        <w:t>Servicios de</w:t>
      </w:r>
      <w:r w:rsidRPr="00F80ED2">
        <w:t xml:space="preserve"> t</w:t>
      </w:r>
      <w:r w:rsidRPr="00F80ED2">
        <w:rPr>
          <w:rStyle w:val="hps"/>
        </w:rPr>
        <w:t>atuaje y piercing.</w:t>
      </w:r>
    </w:p>
    <w:p w:rsidR="00AE2DE5" w:rsidRPr="00F80ED2" w:rsidRDefault="00AE2DE5" w:rsidP="00AE2DE5">
      <w:pPr>
        <w:pStyle w:val="VIETA"/>
        <w:numPr>
          <w:ilvl w:val="0"/>
          <w:numId w:val="11"/>
        </w:numPr>
        <w:ind w:left="2098" w:hanging="357"/>
        <w:rPr>
          <w:rStyle w:val="hps"/>
          <w:color w:val="000000"/>
        </w:rPr>
      </w:pPr>
      <w:r w:rsidRPr="00F80ED2">
        <w:rPr>
          <w:rStyle w:val="hps"/>
        </w:rPr>
        <w:t>Tratamientos capilares, de depilación láser, etc. Se anotará el tratamiento completo.</w:t>
      </w:r>
    </w:p>
    <w:p w:rsidR="00AE2DE5" w:rsidRPr="00F80ED2" w:rsidRDefault="00AE2DE5" w:rsidP="00AE2DE5">
      <w:pPr>
        <w:ind w:left="2127"/>
        <w:jc w:val="both"/>
        <w:rPr>
          <w:rStyle w:val="hps"/>
          <w:rFonts w:ascii="Arial" w:hAnsi="Arial" w:cs="Arial"/>
        </w:rPr>
      </w:pPr>
    </w:p>
    <w:p w:rsidR="00AE2DE5" w:rsidRPr="00F80ED2" w:rsidRDefault="00AE2DE5" w:rsidP="00AE2DE5">
      <w:pPr>
        <w:pStyle w:val="Excluye"/>
        <w:rPr>
          <w:rStyle w:val="hps"/>
        </w:rPr>
      </w:pPr>
      <w:r w:rsidRPr="00F80ED2">
        <w:rPr>
          <w:rStyle w:val="hps"/>
        </w:rPr>
        <w:t xml:space="preserve">Excluye: </w:t>
      </w:r>
    </w:p>
    <w:p w:rsidR="00AE2DE5" w:rsidRPr="00F80ED2" w:rsidRDefault="00AE2DE5" w:rsidP="00AE2DE5">
      <w:pPr>
        <w:pStyle w:val="VIETA"/>
        <w:numPr>
          <w:ilvl w:val="0"/>
          <w:numId w:val="11"/>
        </w:numPr>
        <w:ind w:left="2098" w:hanging="357"/>
        <w:rPr>
          <w:rStyle w:val="hps"/>
        </w:rPr>
      </w:pPr>
      <w:r w:rsidRPr="00F80ED2">
        <w:rPr>
          <w:rStyle w:val="hps"/>
        </w:rPr>
        <w:t>Balnearios y baños termales con fines terapéuticos (06.2.3.2).</w:t>
      </w:r>
    </w:p>
    <w:p w:rsidR="00AE2DE5" w:rsidRPr="00F80ED2" w:rsidRDefault="00AE2DE5" w:rsidP="00AE2DE5">
      <w:pPr>
        <w:pStyle w:val="VIETA"/>
        <w:numPr>
          <w:ilvl w:val="0"/>
          <w:numId w:val="11"/>
        </w:numPr>
        <w:ind w:left="2098" w:hanging="357"/>
        <w:rPr>
          <w:rStyle w:val="hps"/>
        </w:rPr>
      </w:pPr>
      <w:r w:rsidRPr="00F80ED2">
        <w:rPr>
          <w:rStyle w:val="hps"/>
        </w:rPr>
        <w:t>Alojamiento en balnearios con fines no terapéuticos (11.2.0.1).</w:t>
      </w:r>
    </w:p>
    <w:p w:rsidR="00AE2DE5" w:rsidRDefault="00AE2DE5" w:rsidP="00AE2DE5">
      <w:pPr>
        <w:pStyle w:val="VIETA"/>
        <w:numPr>
          <w:ilvl w:val="0"/>
          <w:numId w:val="11"/>
        </w:numPr>
        <w:ind w:left="2098" w:hanging="357"/>
        <w:rPr>
          <w:rStyle w:val="hps"/>
        </w:rPr>
      </w:pPr>
      <w:r w:rsidRPr="00F80ED2">
        <w:rPr>
          <w:rStyle w:val="hps"/>
        </w:rPr>
        <w:t>Implantología capilar (06.2.1.2).</w:t>
      </w:r>
    </w:p>
    <w:p w:rsidR="00AE2DE5" w:rsidRPr="00F80ED2" w:rsidRDefault="00AE2DE5" w:rsidP="00AE2DE5">
      <w:pPr>
        <w:pStyle w:val="VIETA"/>
        <w:ind w:firstLine="0"/>
        <w:rPr>
          <w:rStyle w:val="hps"/>
        </w:rPr>
      </w:pPr>
    </w:p>
    <w:p w:rsidR="00AE2DE5" w:rsidRPr="00F80ED2"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12.1.2</w:t>
      </w:r>
      <w:r>
        <w:rPr>
          <w:rFonts w:cs="Arial"/>
          <w:color w:val="000000"/>
          <w:sz w:val="22"/>
          <w:szCs w:val="22"/>
        </w:rPr>
        <w:tab/>
      </w:r>
      <w:r w:rsidRPr="00F80ED2">
        <w:rPr>
          <w:rFonts w:cs="Arial"/>
          <w:color w:val="000000"/>
          <w:sz w:val="22"/>
          <w:szCs w:val="22"/>
        </w:rPr>
        <w:t>APARATOS ELÉCTRICOS PARA EL CUIDAD</w:t>
      </w:r>
      <w:r>
        <w:rPr>
          <w:rFonts w:cs="Arial"/>
          <w:color w:val="000000"/>
          <w:sz w:val="22"/>
          <w:szCs w:val="22"/>
        </w:rPr>
        <w:t>O PERSONAL</w:t>
      </w:r>
    </w:p>
    <w:p w:rsidR="00AE2DE5" w:rsidRDefault="00AE2DE5" w:rsidP="00AE2DE5">
      <w:pPr>
        <w:pStyle w:val="TtuloCdigo"/>
      </w:pPr>
    </w:p>
    <w:p w:rsidR="00AE2DE5" w:rsidRDefault="00AE2DE5" w:rsidP="00AE2DE5">
      <w:pPr>
        <w:pStyle w:val="TtuloCdigo"/>
      </w:pPr>
    </w:p>
    <w:p w:rsidR="00AE2DE5" w:rsidRPr="00F80ED2" w:rsidRDefault="00AE2DE5" w:rsidP="00AE2DE5">
      <w:pPr>
        <w:pStyle w:val="TtuloCdigo"/>
      </w:pPr>
      <w:r>
        <w:t>12.1.2.1</w:t>
      </w:r>
      <w:r>
        <w:tab/>
      </w:r>
      <w:r w:rsidRPr="00F80ED2">
        <w:t xml:space="preserve">APARATOS ELÉCTRICOS PARA EL CUIDADO PERSONAL </w:t>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pPr>
      <w:r w:rsidRPr="00F80ED2">
        <w:t>Máquinas de afeitar eléctricas y depiladoras eléctricas.</w:t>
      </w:r>
    </w:p>
    <w:p w:rsidR="00AE2DE5" w:rsidRPr="00F80ED2" w:rsidRDefault="00AE2DE5" w:rsidP="00AE2DE5">
      <w:pPr>
        <w:pStyle w:val="VIETA"/>
        <w:numPr>
          <w:ilvl w:val="0"/>
          <w:numId w:val="11"/>
        </w:numPr>
        <w:ind w:left="2098" w:hanging="357"/>
      </w:pPr>
      <w:r w:rsidRPr="00F80ED2">
        <w:t>Secadores de pelo de mano y de casco, planchas de pelo, tenacillas eléctricas para rizar el cabello y cepillos de molde</w:t>
      </w:r>
      <w:r>
        <w:t>ado.</w:t>
      </w:r>
    </w:p>
    <w:p w:rsidR="00AE2DE5" w:rsidRPr="00F80ED2" w:rsidRDefault="00AE2DE5" w:rsidP="00AE2DE5">
      <w:pPr>
        <w:pStyle w:val="VIETA"/>
        <w:numPr>
          <w:ilvl w:val="0"/>
          <w:numId w:val="11"/>
        </w:numPr>
        <w:ind w:left="2098" w:hanging="357"/>
      </w:pPr>
      <w:r w:rsidRPr="00F80ED2">
        <w:t>Cepillos eléctricos para dientes y sus recambios.</w:t>
      </w:r>
    </w:p>
    <w:p w:rsidR="00AE2DE5" w:rsidRPr="00F80ED2" w:rsidRDefault="00AE2DE5" w:rsidP="00AE2DE5">
      <w:pPr>
        <w:pStyle w:val="VIETA"/>
        <w:numPr>
          <w:ilvl w:val="0"/>
          <w:numId w:val="11"/>
        </w:numPr>
        <w:ind w:left="2098" w:hanging="357"/>
      </w:pPr>
      <w:r w:rsidRPr="00F80ED2">
        <w:t>Lámparas de broncear.</w:t>
      </w:r>
    </w:p>
    <w:p w:rsidR="00AE2DE5" w:rsidRPr="00F80ED2" w:rsidRDefault="00AE2DE5" w:rsidP="00AE2DE5">
      <w:pPr>
        <w:pStyle w:val="VIETA"/>
        <w:numPr>
          <w:ilvl w:val="0"/>
          <w:numId w:val="11"/>
        </w:numPr>
        <w:ind w:left="2098" w:hanging="357"/>
      </w:pPr>
      <w:r w:rsidRPr="00F80ED2">
        <w:t>A</w:t>
      </w:r>
      <w:r>
        <w:t>rtículos eléctricos para masaje.</w:t>
      </w:r>
    </w:p>
    <w:p w:rsidR="00AE2DE5" w:rsidRPr="00F80ED2" w:rsidRDefault="00AE2DE5" w:rsidP="00AE2DE5">
      <w:pPr>
        <w:pStyle w:val="VIETA"/>
        <w:numPr>
          <w:ilvl w:val="0"/>
          <w:numId w:val="11"/>
        </w:numPr>
        <w:ind w:left="2098" w:hanging="357"/>
      </w:pPr>
      <w:r w:rsidRPr="00F80ED2">
        <w:t xml:space="preserve">Vibradores. </w:t>
      </w:r>
    </w:p>
    <w:p w:rsidR="00AE2DE5" w:rsidRDefault="00AE2DE5" w:rsidP="00AE2DE5">
      <w:pPr>
        <w:pStyle w:val="VIETA"/>
        <w:numPr>
          <w:ilvl w:val="0"/>
          <w:numId w:val="11"/>
        </w:numPr>
        <w:ind w:left="2098" w:hanging="357"/>
      </w:pPr>
      <w:r w:rsidRPr="00F80ED2">
        <w:t>Aparatos de electroestimulación con fines no terapéuticos</w:t>
      </w:r>
      <w:r>
        <w:t>.</w:t>
      </w:r>
    </w:p>
    <w:p w:rsidR="00AE2DE5" w:rsidRPr="00F80ED2" w:rsidRDefault="00AE2DE5" w:rsidP="00AE2DE5">
      <w:pPr>
        <w:pStyle w:val="VIETA"/>
        <w:ind w:firstLine="0"/>
      </w:pPr>
    </w:p>
    <w:p w:rsidR="00AE2DE5" w:rsidRPr="00F80ED2" w:rsidRDefault="00AE2DE5" w:rsidP="00AE2DE5">
      <w:pPr>
        <w:pStyle w:val="VIETA"/>
        <w:ind w:firstLine="0"/>
      </w:pPr>
      <w:r w:rsidRPr="00560250">
        <w:rPr>
          <w:u w:val="single"/>
        </w:rPr>
        <w:t>Incluye</w:t>
      </w:r>
      <w:r w:rsidRPr="00F80ED2">
        <w:t xml:space="preserve"> los accesorios de todos los aparatos.</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F80ED2" w:rsidRDefault="00AE2DE5" w:rsidP="00AE2DE5">
      <w:pPr>
        <w:pStyle w:val="Excluye"/>
      </w:pPr>
      <w:r w:rsidRPr="00F80ED2">
        <w:t xml:space="preserve">Excluye: </w:t>
      </w:r>
    </w:p>
    <w:p w:rsidR="00AE2DE5" w:rsidRPr="00F80ED2" w:rsidRDefault="00AE2DE5" w:rsidP="00AE2DE5">
      <w:pPr>
        <w:numPr>
          <w:ilvl w:val="0"/>
          <w:numId w:val="56"/>
        </w:numPr>
        <w:tabs>
          <w:tab w:val="left" w:pos="1757"/>
        </w:tabs>
        <w:ind w:left="2127"/>
        <w:jc w:val="both"/>
        <w:rPr>
          <w:rFonts w:ascii="Arial" w:hAnsi="Arial" w:cs="Arial"/>
          <w:color w:val="000000"/>
        </w:rPr>
      </w:pPr>
      <w:r w:rsidRPr="00F80ED2">
        <w:rPr>
          <w:rFonts w:ascii="Arial" w:hAnsi="Arial" w:cs="Arial"/>
          <w:color w:val="000000"/>
        </w:rPr>
        <w:t>Reparaciones (12.1.2.2)</w:t>
      </w:r>
    </w:p>
    <w:p w:rsidR="00AE2DE5" w:rsidRDefault="00AE2DE5" w:rsidP="00AE2DE5">
      <w:pPr>
        <w:numPr>
          <w:ilvl w:val="0"/>
          <w:numId w:val="56"/>
        </w:numPr>
        <w:tabs>
          <w:tab w:val="left" w:pos="1757"/>
        </w:tabs>
        <w:ind w:left="2127"/>
        <w:jc w:val="both"/>
        <w:rPr>
          <w:rFonts w:ascii="Arial" w:hAnsi="Arial" w:cs="Arial"/>
          <w:color w:val="000000"/>
        </w:rPr>
      </w:pPr>
      <w:r w:rsidRPr="00F80ED2">
        <w:rPr>
          <w:rFonts w:ascii="Arial" w:hAnsi="Arial" w:cs="Arial"/>
          <w:color w:val="000000"/>
        </w:rPr>
        <w:t>Aparatos de electroestimulación con fines terapéuticos (06.1.3.9)</w:t>
      </w:r>
      <w:r>
        <w:rPr>
          <w:rFonts w:ascii="Arial" w:hAnsi="Arial" w:cs="Arial"/>
          <w:color w:val="000000"/>
        </w:rPr>
        <w:t>.</w:t>
      </w:r>
    </w:p>
    <w:p w:rsidR="00AE2DE5"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p>
    <w:p w:rsidR="00AE2DE5" w:rsidRPr="00F80ED2" w:rsidRDefault="00AE2DE5" w:rsidP="00AE2DE5">
      <w:pPr>
        <w:pStyle w:val="TtuloCdigo"/>
      </w:pPr>
      <w:r>
        <w:t>12.1.2.2</w:t>
      </w:r>
      <w:r>
        <w:tab/>
      </w:r>
      <w:r w:rsidRPr="00F80ED2">
        <w:t>REPARACIÓN DE APARATOS ELÉCTRICOS PARA EL CUIDADO PERSONAL (NUEVO)</w:t>
      </w:r>
    </w:p>
    <w:p w:rsidR="00AE2DE5" w:rsidRPr="00F80ED2" w:rsidRDefault="00AE2DE5" w:rsidP="00AE2DE5">
      <w:pPr>
        <w:pStyle w:val="Referencia"/>
      </w:pPr>
      <w:r w:rsidRPr="00F80ED2">
        <w:t>Bisemanal</w:t>
      </w:r>
      <w:r w:rsidRPr="00F80ED2">
        <w:tab/>
      </w:r>
    </w:p>
    <w:p w:rsidR="00AE2DE5" w:rsidRDefault="00AE2DE5" w:rsidP="00AE2DE5">
      <w:pPr>
        <w:pStyle w:val="VIETA"/>
        <w:numPr>
          <w:ilvl w:val="0"/>
          <w:numId w:val="11"/>
        </w:numPr>
        <w:ind w:left="2098" w:hanging="357"/>
      </w:pPr>
      <w:r w:rsidRPr="00F80ED2">
        <w:t>Reparación de máquinas de afeitar eléctricas, secadores de pelo de mano y de casco, tenacillas eléctricas para rizar el cabello y cepillos de moldeado, cepillos eléctricos para dientes, lámparas de broncear, artículos eléctricos para masaje, depiladoras eléctricas</w:t>
      </w:r>
      <w:r>
        <w:t xml:space="preserve"> y otros aparatos eléctricos para el cuidado personal.</w:t>
      </w:r>
    </w:p>
    <w:p w:rsidR="00AE2DE5" w:rsidRPr="00560250" w:rsidRDefault="00AE2DE5" w:rsidP="00AE2DE5">
      <w:pPr>
        <w:pStyle w:val="Prrafodelista"/>
        <w:ind w:left="2127"/>
        <w:jc w:val="both"/>
        <w:rPr>
          <w:rFonts w:ascii="Arial" w:hAnsi="Arial" w:cs="Arial"/>
          <w:color w:val="000000"/>
          <w:lang w:val="es-ES_tradnl"/>
        </w:rPr>
      </w:pPr>
    </w:p>
    <w:p w:rsidR="00AE2DE5" w:rsidRPr="00F80ED2" w:rsidRDefault="00AE2DE5" w:rsidP="00AE2DE5">
      <w:pPr>
        <w:pStyle w:val="Prrafodelista"/>
        <w:ind w:left="2127"/>
        <w:jc w:val="both"/>
        <w:rPr>
          <w:rFonts w:ascii="Arial" w:hAnsi="Arial" w:cs="Arial"/>
          <w:color w:val="000000"/>
        </w:rPr>
      </w:pPr>
    </w:p>
    <w:p w:rsidR="00AE2DE5" w:rsidRDefault="00AE2DE5" w:rsidP="00AE2DE5">
      <w:pPr>
        <w:pStyle w:val="A3"/>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12.1.3</w:t>
      </w:r>
      <w:r>
        <w:rPr>
          <w:rFonts w:cs="Arial"/>
          <w:color w:val="000000"/>
          <w:sz w:val="22"/>
          <w:szCs w:val="22"/>
        </w:rPr>
        <w:tab/>
      </w:r>
      <w:r w:rsidRPr="00F80ED2">
        <w:rPr>
          <w:rFonts w:cs="Arial"/>
          <w:color w:val="000000"/>
          <w:sz w:val="22"/>
          <w:szCs w:val="22"/>
        </w:rPr>
        <w:t>OTROS ARTÍCULOS Y PRO</w:t>
      </w:r>
      <w:r>
        <w:rPr>
          <w:rFonts w:cs="Arial"/>
          <w:color w:val="000000"/>
          <w:sz w:val="22"/>
          <w:szCs w:val="22"/>
        </w:rPr>
        <w:t xml:space="preserve">DUCTOS PARA EL CUIDADO PERSONAL </w:t>
      </w:r>
      <w:r w:rsidRPr="00F80ED2">
        <w:rPr>
          <w:rFonts w:cs="Arial"/>
          <w:color w:val="000000"/>
          <w:sz w:val="22"/>
          <w:szCs w:val="22"/>
        </w:rPr>
        <w:t>(NUEVO A 4 DIG)</w:t>
      </w:r>
    </w:p>
    <w:p w:rsidR="00AE2DE5" w:rsidRPr="00F80ED2" w:rsidRDefault="00AE2DE5" w:rsidP="00AE2DE5">
      <w:pPr>
        <w:pStyle w:val="A3"/>
        <w:keepNext w:val="0"/>
        <w:keepLines w:val="0"/>
        <w:tabs>
          <w:tab w:val="clear" w:pos="993"/>
          <w:tab w:val="clear" w:pos="1757"/>
        </w:tabs>
        <w:spacing w:before="0"/>
        <w:ind w:left="2127" w:hanging="2127"/>
        <w:outlineLvl w:val="0"/>
        <w:rPr>
          <w:rStyle w:val="hps"/>
          <w:rFonts w:cs="Arial"/>
          <w:color w:val="000000"/>
          <w:sz w:val="22"/>
          <w:szCs w:val="22"/>
        </w:rPr>
      </w:pPr>
      <w:r w:rsidRPr="00F80ED2">
        <w:rPr>
          <w:rStyle w:val="hps"/>
          <w:rFonts w:cs="Arial"/>
          <w:sz w:val="22"/>
          <w:szCs w:val="22"/>
        </w:rPr>
        <w:tab/>
      </w:r>
      <w:r w:rsidRPr="00F80ED2">
        <w:rPr>
          <w:rStyle w:val="hps"/>
          <w:rFonts w:cs="Arial"/>
          <w:sz w:val="22"/>
          <w:szCs w:val="22"/>
        </w:rPr>
        <w:tab/>
      </w:r>
    </w:p>
    <w:p w:rsidR="00AE2DE5" w:rsidRPr="00560250" w:rsidRDefault="00AE2DE5" w:rsidP="00AE2DE5">
      <w:pPr>
        <w:pStyle w:val="VIETA"/>
        <w:numPr>
          <w:ilvl w:val="0"/>
          <w:numId w:val="11"/>
        </w:numPr>
        <w:ind w:left="2098" w:hanging="357"/>
      </w:pPr>
      <w:r w:rsidRPr="00560250">
        <w:rPr>
          <w:rStyle w:val="hps"/>
        </w:rPr>
        <w:t>Aparatos no eléctricos</w:t>
      </w:r>
      <w:r w:rsidRPr="00560250">
        <w:t xml:space="preserve">: </w:t>
      </w:r>
      <w:r w:rsidRPr="00560250">
        <w:rPr>
          <w:rStyle w:val="hps"/>
        </w:rPr>
        <w:t>máquinas de afeitar y de cortar el pelo y cuchillas</w:t>
      </w:r>
      <w:r w:rsidRPr="00560250">
        <w:t xml:space="preserve">, tijeras, </w:t>
      </w:r>
      <w:r w:rsidRPr="00560250">
        <w:rPr>
          <w:rStyle w:val="hps"/>
        </w:rPr>
        <w:t>limas de uñas</w:t>
      </w:r>
      <w:r w:rsidRPr="00560250">
        <w:t xml:space="preserve">, peines, </w:t>
      </w:r>
      <w:r w:rsidRPr="00560250">
        <w:rPr>
          <w:rStyle w:val="hps"/>
        </w:rPr>
        <w:t>brochas de afeitar, cepillos para el pelo</w:t>
      </w:r>
      <w:r w:rsidRPr="00560250">
        <w:t xml:space="preserve">, cepillos de dientes, cepillos </w:t>
      </w:r>
      <w:r w:rsidRPr="00560250">
        <w:rPr>
          <w:rStyle w:val="hps"/>
        </w:rPr>
        <w:t>de uñas, horquillas, rulos, esponjas para el baño</w:t>
      </w:r>
      <w:r>
        <w:rPr>
          <w:rStyle w:val="hps"/>
        </w:rPr>
        <w:t>,</w:t>
      </w:r>
      <w:r w:rsidRPr="00560250">
        <w:rPr>
          <w:rStyle w:val="hps"/>
        </w:rPr>
        <w:t xml:space="preserve"> etc.</w:t>
      </w:r>
    </w:p>
    <w:p w:rsidR="00AE2DE5" w:rsidRPr="00560250" w:rsidRDefault="00AE2DE5" w:rsidP="00AE2DE5">
      <w:pPr>
        <w:pStyle w:val="VIETA"/>
        <w:numPr>
          <w:ilvl w:val="0"/>
          <w:numId w:val="11"/>
        </w:numPr>
        <w:ind w:left="2098" w:hanging="357"/>
        <w:rPr>
          <w:rStyle w:val="hps"/>
        </w:rPr>
      </w:pPr>
      <w:r w:rsidRPr="00560250">
        <w:rPr>
          <w:rStyle w:val="hps"/>
        </w:rPr>
        <w:t>Artículos para la higiene personal</w:t>
      </w:r>
      <w:r w:rsidRPr="00560250">
        <w:t xml:space="preserve">: </w:t>
      </w:r>
      <w:r w:rsidRPr="00560250">
        <w:rPr>
          <w:rStyle w:val="hps"/>
        </w:rPr>
        <w:t>jabón de tocador</w:t>
      </w:r>
      <w:r w:rsidRPr="00560250">
        <w:t xml:space="preserve">, jabón </w:t>
      </w:r>
      <w:r w:rsidRPr="00560250">
        <w:rPr>
          <w:rStyle w:val="hps"/>
        </w:rPr>
        <w:t>medicinal, leche limpiadora, tónico facial, agua micelar</w:t>
      </w:r>
      <w:r w:rsidRPr="00560250">
        <w:t xml:space="preserve">, jabón </w:t>
      </w:r>
      <w:r w:rsidRPr="00560250">
        <w:rPr>
          <w:rStyle w:val="hps"/>
        </w:rPr>
        <w:t>de afeitar</w:t>
      </w:r>
      <w:r w:rsidRPr="00560250">
        <w:t xml:space="preserve">, crema </w:t>
      </w:r>
      <w:r w:rsidRPr="00560250">
        <w:rPr>
          <w:rStyle w:val="hps"/>
        </w:rPr>
        <w:t>y espuma de afeitar</w:t>
      </w:r>
      <w:r w:rsidRPr="00560250">
        <w:t xml:space="preserve">, pasta de dientes, </w:t>
      </w:r>
      <w:r w:rsidRPr="00560250">
        <w:rPr>
          <w:rStyle w:val="hps"/>
        </w:rPr>
        <w:t>etc.</w:t>
      </w:r>
    </w:p>
    <w:p w:rsidR="00AE2DE5" w:rsidRPr="00560250" w:rsidRDefault="00AE2DE5" w:rsidP="00AE2DE5">
      <w:pPr>
        <w:pStyle w:val="VIETA"/>
        <w:numPr>
          <w:ilvl w:val="0"/>
          <w:numId w:val="11"/>
        </w:numPr>
        <w:ind w:left="2098" w:hanging="357"/>
      </w:pPr>
      <w:r w:rsidRPr="00560250">
        <w:rPr>
          <w:rStyle w:val="hps"/>
        </w:rPr>
        <w:t>Productos de belleza: lápiz labial, esmalte de uñas</w:t>
      </w:r>
      <w:r w:rsidRPr="00560250">
        <w:t xml:space="preserve">, </w:t>
      </w:r>
      <w:r w:rsidRPr="00560250">
        <w:rPr>
          <w:rStyle w:val="hps"/>
        </w:rPr>
        <w:t>maquillaje, polveras</w:t>
      </w:r>
      <w:r w:rsidRPr="00560250">
        <w:t xml:space="preserve">, pinceles y </w:t>
      </w:r>
      <w:r w:rsidRPr="00560250">
        <w:rPr>
          <w:rStyle w:val="hps"/>
        </w:rPr>
        <w:t>borlas</w:t>
      </w:r>
      <w:r w:rsidRPr="00560250">
        <w:t xml:space="preserve">, toallitas desmaquillantes. </w:t>
      </w:r>
    </w:p>
    <w:p w:rsidR="00AE2DE5" w:rsidRPr="00560250" w:rsidRDefault="00AE2DE5" w:rsidP="00AE2DE5">
      <w:pPr>
        <w:pStyle w:val="VIETA"/>
        <w:numPr>
          <w:ilvl w:val="0"/>
          <w:numId w:val="11"/>
        </w:numPr>
        <w:ind w:left="2098" w:hanging="357"/>
      </w:pPr>
      <w:r w:rsidRPr="00560250">
        <w:rPr>
          <w:rStyle w:val="hps"/>
        </w:rPr>
        <w:t>Lacas para el cabello y lociones, antes del afeitado y después del afeitado</w:t>
      </w:r>
      <w:r w:rsidRPr="00560250">
        <w:t xml:space="preserve">, productos </w:t>
      </w:r>
      <w:r w:rsidRPr="00560250">
        <w:rPr>
          <w:rStyle w:val="hps"/>
        </w:rPr>
        <w:t>para tomar el sol</w:t>
      </w:r>
      <w:r w:rsidRPr="00560250">
        <w:t xml:space="preserve">, </w:t>
      </w:r>
      <w:r w:rsidRPr="00560250">
        <w:rPr>
          <w:rStyle w:val="hps"/>
        </w:rPr>
        <w:t>cremas depilatorias</w:t>
      </w:r>
      <w:r w:rsidRPr="00560250">
        <w:t xml:space="preserve">, perfumes </w:t>
      </w:r>
      <w:r w:rsidRPr="00560250">
        <w:rPr>
          <w:rStyle w:val="hps"/>
        </w:rPr>
        <w:t>y aguas de colonia</w:t>
      </w:r>
      <w:r w:rsidRPr="00560250">
        <w:t xml:space="preserve">, desodorantes </w:t>
      </w:r>
      <w:r w:rsidRPr="00560250">
        <w:rPr>
          <w:rStyle w:val="hps"/>
        </w:rPr>
        <w:t>personales</w:t>
      </w:r>
      <w:r w:rsidRPr="00560250">
        <w:t>, productos de baño, etc.</w:t>
      </w:r>
    </w:p>
    <w:p w:rsidR="00AE2DE5" w:rsidRPr="00560250" w:rsidRDefault="00AE2DE5" w:rsidP="00AE2DE5">
      <w:pPr>
        <w:pStyle w:val="VIETA"/>
        <w:numPr>
          <w:ilvl w:val="0"/>
          <w:numId w:val="11"/>
        </w:numPr>
        <w:ind w:left="2098" w:hanging="357"/>
        <w:rPr>
          <w:rStyle w:val="hps"/>
        </w:rPr>
      </w:pPr>
      <w:r w:rsidRPr="00560250">
        <w:rPr>
          <w:rStyle w:val="hps"/>
        </w:rPr>
        <w:t>Otros productos: papel higiénico</w:t>
      </w:r>
      <w:r w:rsidRPr="00560250">
        <w:t xml:space="preserve">, </w:t>
      </w:r>
      <w:r w:rsidRPr="00560250">
        <w:rPr>
          <w:rStyle w:val="hps"/>
        </w:rPr>
        <w:t>pañuelos de papel</w:t>
      </w:r>
      <w:r w:rsidRPr="00560250">
        <w:t xml:space="preserve">, </w:t>
      </w:r>
      <w:r w:rsidRPr="00560250">
        <w:rPr>
          <w:rStyle w:val="hps"/>
        </w:rPr>
        <w:t>toallas de papel</w:t>
      </w:r>
      <w:r w:rsidRPr="00560250">
        <w:t xml:space="preserve">, </w:t>
      </w:r>
      <w:r w:rsidRPr="00560250">
        <w:rPr>
          <w:rStyle w:val="hps"/>
        </w:rPr>
        <w:t>toallas sanitarias, algodón, tapones de algodón</w:t>
      </w:r>
      <w:r w:rsidRPr="00560250">
        <w:t xml:space="preserve">, </w:t>
      </w:r>
      <w:r w:rsidRPr="00560250">
        <w:rPr>
          <w:rStyle w:val="hps"/>
        </w:rPr>
        <w:t>pañales</w:t>
      </w:r>
      <w:r w:rsidRPr="00560250">
        <w:t xml:space="preserve">, </w:t>
      </w:r>
      <w:r w:rsidRPr="00560250">
        <w:rPr>
          <w:rStyle w:val="hps"/>
        </w:rPr>
        <w:t>etc.</w:t>
      </w:r>
    </w:p>
    <w:p w:rsidR="00AE2DE5" w:rsidRDefault="00AE2DE5" w:rsidP="00AE2DE5">
      <w:pPr>
        <w:pStyle w:val="VIETA"/>
        <w:numPr>
          <w:ilvl w:val="0"/>
          <w:numId w:val="11"/>
        </w:numPr>
        <w:ind w:left="2098" w:hanging="357"/>
      </w:pPr>
      <w:r w:rsidRPr="00560250">
        <w:rPr>
          <w:rStyle w:val="hps"/>
        </w:rPr>
        <w:t>Basculas de bebés y de adultos</w:t>
      </w:r>
      <w:r w:rsidRPr="00560250">
        <w:t>.</w:t>
      </w:r>
    </w:p>
    <w:p w:rsidR="00AE2DE5" w:rsidRPr="00560250" w:rsidRDefault="00AE2DE5" w:rsidP="00AE2DE5">
      <w:pPr>
        <w:pStyle w:val="VIETA"/>
        <w:numPr>
          <w:ilvl w:val="0"/>
          <w:numId w:val="11"/>
        </w:numPr>
        <w:ind w:left="2098" w:hanging="357"/>
      </w:pPr>
      <w:r>
        <w:t>Juguetes eróticos.</w:t>
      </w:r>
    </w:p>
    <w:p w:rsidR="00AE2DE5" w:rsidRPr="00F80ED2" w:rsidRDefault="00AE2DE5" w:rsidP="00AE2DE5">
      <w:pPr>
        <w:tabs>
          <w:tab w:val="left" w:pos="1757"/>
        </w:tabs>
        <w:ind w:left="2127"/>
        <w:jc w:val="both"/>
        <w:rPr>
          <w:rStyle w:val="hps"/>
          <w:rFonts w:ascii="Arial" w:hAnsi="Arial" w:cs="Arial"/>
        </w:rPr>
      </w:pPr>
    </w:p>
    <w:p w:rsidR="00AE2DE5" w:rsidRPr="007C176A" w:rsidRDefault="00AE2DE5" w:rsidP="00AE2DE5">
      <w:pPr>
        <w:pStyle w:val="Excluye"/>
        <w:rPr>
          <w:rStyle w:val="hps"/>
        </w:rPr>
      </w:pPr>
      <w:r w:rsidRPr="007C176A">
        <w:rPr>
          <w:rStyle w:val="hps"/>
        </w:rPr>
        <w:t>Excluye:</w:t>
      </w:r>
    </w:p>
    <w:p w:rsidR="00AE2DE5" w:rsidRPr="00F80ED2" w:rsidRDefault="00AE2DE5" w:rsidP="00AE2DE5">
      <w:pPr>
        <w:pStyle w:val="VIETA"/>
        <w:numPr>
          <w:ilvl w:val="0"/>
          <w:numId w:val="11"/>
        </w:numPr>
        <w:ind w:left="2098" w:hanging="357"/>
        <w:rPr>
          <w:color w:val="000000"/>
        </w:rPr>
      </w:pPr>
      <w:r w:rsidRPr="00F80ED2">
        <w:rPr>
          <w:rStyle w:val="hps"/>
        </w:rPr>
        <w:t>Pañuelos de tela</w:t>
      </w:r>
      <w:r>
        <w:rPr>
          <w:rStyle w:val="hps"/>
        </w:rPr>
        <w:t xml:space="preserve"> </w:t>
      </w:r>
      <w:r w:rsidRPr="00F80ED2">
        <w:rPr>
          <w:rStyle w:val="hps"/>
        </w:rPr>
        <w:t>(03.1.3.1)</w:t>
      </w:r>
      <w:r>
        <w:rPr>
          <w:rStyle w:val="hps"/>
        </w:rPr>
        <w:t>.</w:t>
      </w:r>
    </w:p>
    <w:p w:rsidR="00AE2DE5" w:rsidRDefault="00AE2DE5" w:rsidP="00AE2DE5">
      <w:pPr>
        <w:pStyle w:val="A4"/>
        <w:keepNext w:val="0"/>
        <w:keepLines w:val="0"/>
        <w:spacing w:before="0"/>
        <w:ind w:left="2127" w:firstLine="0"/>
        <w:outlineLvl w:val="0"/>
        <w:rPr>
          <w:rFonts w:cs="Arial"/>
          <w:color w:val="000000"/>
          <w:sz w:val="22"/>
          <w:szCs w:val="22"/>
        </w:rPr>
      </w:pPr>
    </w:p>
    <w:p w:rsidR="00AE2DE5" w:rsidRPr="007C176A" w:rsidRDefault="00AE2DE5" w:rsidP="00AE2DE5">
      <w:pPr>
        <w:pStyle w:val="TtuloCdigo"/>
      </w:pPr>
      <w:r w:rsidRPr="007C176A">
        <w:t xml:space="preserve">12.1.3.1 </w:t>
      </w:r>
      <w:r w:rsidRPr="007C176A">
        <w:tab/>
        <w:t>ARTÍCULOS NO ELÉCTRICOS PARA EL CUIDADO PERSONAL</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numPr>
          <w:ilvl w:val="0"/>
          <w:numId w:val="53"/>
        </w:numPr>
        <w:tabs>
          <w:tab w:val="left" w:pos="1757"/>
        </w:tabs>
        <w:ind w:left="2127"/>
        <w:jc w:val="both"/>
        <w:rPr>
          <w:rFonts w:ascii="Arial" w:hAnsi="Arial" w:cs="Arial"/>
          <w:color w:val="000000"/>
        </w:rPr>
      </w:pPr>
      <w:r w:rsidRPr="00F80ED2">
        <w:rPr>
          <w:rFonts w:ascii="Arial" w:hAnsi="Arial" w:cs="Arial"/>
          <w:color w:val="000000"/>
        </w:rPr>
        <w:t>Maquinillas de afeitar no eléctricas, cuchillas y hojas de afeitar brochas de afeitar.</w:t>
      </w:r>
    </w:p>
    <w:p w:rsidR="00AE2DE5" w:rsidRPr="00F80ED2" w:rsidRDefault="00AE2DE5" w:rsidP="00AE2DE5">
      <w:pPr>
        <w:numPr>
          <w:ilvl w:val="0"/>
          <w:numId w:val="53"/>
        </w:numPr>
        <w:tabs>
          <w:tab w:val="left" w:pos="1757"/>
        </w:tabs>
        <w:ind w:left="2127"/>
        <w:jc w:val="both"/>
        <w:rPr>
          <w:rFonts w:ascii="Arial" w:hAnsi="Arial" w:cs="Arial"/>
          <w:color w:val="000000"/>
        </w:rPr>
      </w:pPr>
      <w:r w:rsidRPr="00F80ED2">
        <w:rPr>
          <w:rFonts w:ascii="Arial" w:hAnsi="Arial" w:cs="Arial"/>
          <w:color w:val="000000"/>
        </w:rPr>
        <w:t xml:space="preserve">Cepillo de dientes no eléctrico, </w:t>
      </w:r>
    </w:p>
    <w:p w:rsidR="00AE2DE5" w:rsidRPr="00F80ED2" w:rsidRDefault="00AE2DE5" w:rsidP="00AE2DE5">
      <w:pPr>
        <w:numPr>
          <w:ilvl w:val="0"/>
          <w:numId w:val="53"/>
        </w:numPr>
        <w:tabs>
          <w:tab w:val="left" w:pos="1757"/>
        </w:tabs>
        <w:ind w:left="2127"/>
        <w:jc w:val="both"/>
        <w:rPr>
          <w:rFonts w:ascii="Arial" w:hAnsi="Arial" w:cs="Arial"/>
          <w:color w:val="000000"/>
        </w:rPr>
      </w:pPr>
      <w:r w:rsidRPr="00F80ED2">
        <w:rPr>
          <w:rFonts w:ascii="Arial" w:hAnsi="Arial" w:cs="Arial"/>
          <w:color w:val="000000"/>
        </w:rPr>
        <w:t>E</w:t>
      </w:r>
      <w:r>
        <w:rPr>
          <w:rFonts w:ascii="Arial" w:hAnsi="Arial" w:cs="Arial"/>
          <w:color w:val="000000"/>
        </w:rPr>
        <w:t>sponjas de aseo</w:t>
      </w:r>
      <w:r w:rsidRPr="00F80ED2">
        <w:rPr>
          <w:rFonts w:ascii="Arial" w:hAnsi="Arial" w:cs="Arial"/>
          <w:color w:val="000000"/>
        </w:rPr>
        <w:t>,</w:t>
      </w:r>
      <w:r>
        <w:rPr>
          <w:rFonts w:ascii="Arial" w:hAnsi="Arial" w:cs="Arial"/>
          <w:color w:val="000000"/>
        </w:rPr>
        <w:t xml:space="preserve"> </w:t>
      </w:r>
      <w:r w:rsidRPr="00F80ED2">
        <w:rPr>
          <w:rFonts w:ascii="Arial" w:hAnsi="Arial" w:cs="Arial"/>
          <w:color w:val="000000"/>
        </w:rPr>
        <w:t>rulos, tubos calientes, bigudíes, redecillas; tijeras, limas de uñas, peines, cepillos de pelo, cepillos de uñas, artículos de manicura, pinzas de depilar, pelucas, peinetas, diademas y adornos para el pelo, uñas postizas</w:t>
      </w:r>
    </w:p>
    <w:p w:rsidR="00AE2DE5" w:rsidRPr="00F80ED2" w:rsidRDefault="00AE2DE5" w:rsidP="00AE2DE5">
      <w:pPr>
        <w:numPr>
          <w:ilvl w:val="0"/>
          <w:numId w:val="53"/>
        </w:numPr>
        <w:tabs>
          <w:tab w:val="left" w:pos="1757"/>
        </w:tabs>
        <w:ind w:left="2127"/>
        <w:jc w:val="both"/>
        <w:rPr>
          <w:rFonts w:ascii="Arial" w:hAnsi="Arial" w:cs="Arial"/>
          <w:color w:val="000000"/>
        </w:rPr>
      </w:pPr>
      <w:r w:rsidRPr="00F80ED2">
        <w:rPr>
          <w:rFonts w:ascii="Arial" w:hAnsi="Arial" w:cs="Arial"/>
          <w:color w:val="000000"/>
        </w:rPr>
        <w:t>Polveras, pinceles y borlas de maquillaje.</w:t>
      </w:r>
    </w:p>
    <w:p w:rsidR="00AE2DE5" w:rsidRPr="00F80ED2" w:rsidRDefault="00AE2DE5" w:rsidP="00AE2DE5">
      <w:pPr>
        <w:numPr>
          <w:ilvl w:val="0"/>
          <w:numId w:val="53"/>
        </w:numPr>
        <w:tabs>
          <w:tab w:val="left" w:pos="1757"/>
        </w:tabs>
        <w:ind w:left="2127"/>
        <w:jc w:val="both"/>
        <w:rPr>
          <w:rFonts w:ascii="Arial" w:hAnsi="Arial" w:cs="Arial"/>
          <w:color w:val="000000"/>
        </w:rPr>
      </w:pPr>
      <w:r w:rsidRPr="00F80ED2">
        <w:rPr>
          <w:rFonts w:ascii="Arial" w:hAnsi="Arial" w:cs="Arial"/>
          <w:color w:val="000000"/>
        </w:rPr>
        <w:t>Lentillas de colores sin graduar, compra de tatuaje no permanente para poner uno mismo.</w:t>
      </w:r>
    </w:p>
    <w:p w:rsidR="00AE2DE5" w:rsidRPr="00F80ED2" w:rsidRDefault="00AE2DE5" w:rsidP="00AE2DE5">
      <w:pPr>
        <w:numPr>
          <w:ilvl w:val="0"/>
          <w:numId w:val="53"/>
        </w:numPr>
        <w:tabs>
          <w:tab w:val="left" w:pos="1757"/>
        </w:tabs>
        <w:ind w:left="2127"/>
        <w:jc w:val="both"/>
        <w:rPr>
          <w:rFonts w:ascii="Arial" w:hAnsi="Arial" w:cs="Arial"/>
          <w:color w:val="000000"/>
        </w:rPr>
      </w:pPr>
      <w:r w:rsidRPr="00F80ED2">
        <w:rPr>
          <w:rFonts w:ascii="Arial" w:hAnsi="Arial" w:cs="Arial"/>
          <w:color w:val="000000"/>
        </w:rPr>
        <w:t>Espejo tocador de 2 caras.</w:t>
      </w:r>
    </w:p>
    <w:p w:rsidR="00AE2DE5" w:rsidRDefault="00AE2DE5" w:rsidP="00AE2DE5">
      <w:pPr>
        <w:numPr>
          <w:ilvl w:val="0"/>
          <w:numId w:val="53"/>
        </w:numPr>
        <w:tabs>
          <w:tab w:val="left" w:pos="1757"/>
        </w:tabs>
        <w:ind w:left="2127"/>
        <w:jc w:val="both"/>
        <w:rPr>
          <w:rFonts w:ascii="Arial" w:hAnsi="Arial" w:cs="Arial"/>
          <w:color w:val="000000"/>
        </w:rPr>
      </w:pPr>
      <w:r w:rsidRPr="00F80ED2">
        <w:rPr>
          <w:rFonts w:ascii="Arial" w:hAnsi="Arial" w:cs="Arial"/>
          <w:color w:val="000000"/>
        </w:rPr>
        <w:t>Básculas de peso tanto de adultos como de bebés, tanto a pilas como mecánicas.</w:t>
      </w:r>
    </w:p>
    <w:p w:rsidR="00AE2DE5" w:rsidRDefault="00AE2DE5" w:rsidP="00AE2DE5">
      <w:pPr>
        <w:numPr>
          <w:ilvl w:val="0"/>
          <w:numId w:val="53"/>
        </w:numPr>
        <w:tabs>
          <w:tab w:val="left" w:pos="1757"/>
        </w:tabs>
        <w:ind w:left="2127"/>
        <w:jc w:val="both"/>
        <w:rPr>
          <w:rFonts w:ascii="Arial" w:hAnsi="Arial" w:cs="Arial"/>
          <w:color w:val="000000"/>
        </w:rPr>
      </w:pPr>
      <w:r>
        <w:rPr>
          <w:rFonts w:ascii="Arial" w:hAnsi="Arial" w:cs="Arial"/>
          <w:color w:val="000000"/>
        </w:rPr>
        <w:t>Juguetes eróticos.</w:t>
      </w:r>
    </w:p>
    <w:p w:rsidR="00AE2DE5" w:rsidRPr="00E2179F" w:rsidRDefault="00AE2DE5" w:rsidP="00AE2DE5">
      <w:pPr>
        <w:numPr>
          <w:ilvl w:val="0"/>
          <w:numId w:val="53"/>
        </w:numPr>
        <w:tabs>
          <w:tab w:val="left" w:pos="1757"/>
        </w:tabs>
        <w:ind w:left="2127"/>
        <w:jc w:val="both"/>
        <w:rPr>
          <w:rFonts w:ascii="Arial" w:hAnsi="Arial" w:cs="Arial"/>
        </w:rPr>
      </w:pPr>
      <w:r w:rsidRPr="00E2179F">
        <w:rPr>
          <w:rFonts w:ascii="Arial" w:hAnsi="Arial" w:cs="Arial"/>
        </w:rPr>
        <w:t>Copa menstrual.</w:t>
      </w:r>
    </w:p>
    <w:p w:rsidR="00AE2DE5" w:rsidRDefault="00AE2DE5" w:rsidP="00AE2DE5">
      <w:pPr>
        <w:tabs>
          <w:tab w:val="left" w:pos="1757"/>
        </w:tabs>
        <w:jc w:val="both"/>
        <w:rPr>
          <w:rFonts w:ascii="Arial" w:hAnsi="Arial" w:cs="Arial"/>
          <w:color w:val="000000"/>
        </w:rPr>
      </w:pPr>
    </w:p>
    <w:p w:rsidR="00AE2DE5" w:rsidRDefault="00AE2DE5" w:rsidP="00AE2DE5">
      <w:pPr>
        <w:pStyle w:val="Excluye"/>
      </w:pPr>
      <w:r>
        <w:t>Excluye:</w:t>
      </w:r>
    </w:p>
    <w:p w:rsidR="00AE2DE5" w:rsidRDefault="00AE2DE5" w:rsidP="00AE2DE5">
      <w:pPr>
        <w:pStyle w:val="VIETA"/>
        <w:numPr>
          <w:ilvl w:val="0"/>
          <w:numId w:val="11"/>
        </w:numPr>
        <w:ind w:left="2098" w:hanging="357"/>
      </w:pPr>
      <w:r>
        <w:t>Vibradores (12.1.2.1) y lubricantes y geles eróticos (12.1.3.2).</w:t>
      </w:r>
    </w:p>
    <w:p w:rsidR="00AE2DE5" w:rsidRPr="0094584E" w:rsidRDefault="00AE2DE5" w:rsidP="00AE2DE5">
      <w:pPr>
        <w:pStyle w:val="Prrafodelista"/>
        <w:tabs>
          <w:tab w:val="left" w:pos="1757"/>
        </w:tabs>
        <w:ind w:left="2118"/>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t xml:space="preserve">12.1.3.2 </w:t>
      </w:r>
      <w:r>
        <w:tab/>
      </w:r>
      <w:r w:rsidRPr="00F80ED2">
        <w:t>PRODUCTOS DE ASEO PERSONAL (NUEVO)</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Jabones, gel de baño y sales de baño (incluyendo los medicinales).</w:t>
      </w:r>
    </w:p>
    <w:p w:rsidR="00AE2DE5" w:rsidRPr="00F80ED2" w:rsidRDefault="00AE2DE5" w:rsidP="00AE2DE5">
      <w:pPr>
        <w:pStyle w:val="VIETA"/>
        <w:numPr>
          <w:ilvl w:val="0"/>
          <w:numId w:val="11"/>
        </w:numPr>
        <w:ind w:left="2098" w:hanging="357"/>
      </w:pPr>
      <w:r w:rsidRPr="00F80ED2">
        <w:t xml:space="preserve">Aceites y leche limpiadores, jabón de afeitar, espumas, cremas </w:t>
      </w:r>
      <w:r>
        <w:t>y</w:t>
      </w:r>
      <w:r w:rsidRPr="00F80ED2">
        <w:t xml:space="preserve"> lociones para el afeitado. Productos para después del afeitado.</w:t>
      </w:r>
    </w:p>
    <w:p w:rsidR="00AE2DE5" w:rsidRPr="00F80ED2" w:rsidRDefault="00AE2DE5" w:rsidP="00AE2DE5">
      <w:pPr>
        <w:pStyle w:val="VIETA"/>
        <w:numPr>
          <w:ilvl w:val="0"/>
          <w:numId w:val="11"/>
        </w:numPr>
        <w:ind w:left="2098" w:hanging="357"/>
      </w:pPr>
      <w:r w:rsidRPr="00F80ED2">
        <w:t xml:space="preserve">Pasta de dientes, elixires, </w:t>
      </w:r>
      <w:r>
        <w:t>etc.</w:t>
      </w:r>
    </w:p>
    <w:p w:rsidR="00AE2DE5" w:rsidRPr="00F80ED2" w:rsidRDefault="00AE2DE5" w:rsidP="00AE2DE5">
      <w:pPr>
        <w:pStyle w:val="VIETA"/>
        <w:numPr>
          <w:ilvl w:val="0"/>
          <w:numId w:val="11"/>
        </w:numPr>
        <w:ind w:left="2098" w:hanging="357"/>
      </w:pPr>
      <w:r w:rsidRPr="00F80ED2">
        <w:t>Champú y suavizantes para el pelo. Tratamiento antipiojos.</w:t>
      </w:r>
    </w:p>
    <w:p w:rsidR="00AE2DE5" w:rsidRPr="00F80ED2" w:rsidRDefault="00AE2DE5" w:rsidP="00AE2DE5">
      <w:pPr>
        <w:pStyle w:val="VIETA"/>
        <w:numPr>
          <w:ilvl w:val="0"/>
          <w:numId w:val="11"/>
        </w:numPr>
        <w:ind w:left="2098" w:hanging="357"/>
      </w:pPr>
      <w:r w:rsidRPr="00F80ED2">
        <w:t xml:space="preserve">Otros productos de baño, papel higiénico, pañuelos de papel, toallitas de papel, toallitas desmaquilladoras, toallas sanitarias, </w:t>
      </w:r>
      <w:r>
        <w:t xml:space="preserve">toallitas limpia gafas desechables, </w:t>
      </w:r>
      <w:r w:rsidRPr="00F80ED2">
        <w:t xml:space="preserve">algodón hidrófilo, etc. </w:t>
      </w:r>
    </w:p>
    <w:p w:rsidR="00AE2DE5" w:rsidRPr="00F80ED2" w:rsidRDefault="00AE2DE5" w:rsidP="00AE2DE5">
      <w:pPr>
        <w:pStyle w:val="VIETA"/>
        <w:numPr>
          <w:ilvl w:val="0"/>
          <w:numId w:val="11"/>
        </w:numPr>
        <w:ind w:left="2098" w:hanging="357"/>
      </w:pPr>
      <w:r w:rsidRPr="00F80ED2">
        <w:t>Remedios naturales a base de hierbas para el aseo o la belleza, jabones naturales para dermatitis,</w:t>
      </w:r>
      <w:r>
        <w:t xml:space="preserve"> aceites corporales (almendras…</w:t>
      </w:r>
      <w:r w:rsidRPr="00F80ED2">
        <w:t xml:space="preserve">), </w:t>
      </w:r>
      <w:r>
        <w:t>etc.</w:t>
      </w:r>
    </w:p>
    <w:p w:rsidR="00AE2DE5" w:rsidRPr="00F80ED2" w:rsidRDefault="00AE2DE5" w:rsidP="00AE2DE5">
      <w:pPr>
        <w:pStyle w:val="VIETA"/>
        <w:numPr>
          <w:ilvl w:val="0"/>
          <w:numId w:val="11"/>
        </w:numPr>
        <w:ind w:left="2098" w:hanging="357"/>
      </w:pPr>
      <w:r w:rsidRPr="00F80ED2">
        <w:t>Productos de belleza, cremas, mascarillas para la cara, las manos y el cuerpo, tónicos, esmalte o lacas de uñas, quitaesmalte, base o endurecedores de uñas, bronceadores, cremas protectoras y para después de tomar el sol; lacas, brillantinas, fijadores, tintes para el pelo, líquidos para moldeadores y permanentes</w:t>
      </w:r>
      <w:r>
        <w:t>, productos capilares anticaída</w:t>
      </w:r>
      <w:r w:rsidRPr="00F80ED2">
        <w:t>; talco, crema depilatoria; barra de labios, sombras de ojos, lápices de</w:t>
      </w:r>
      <w:r>
        <w:t xml:space="preserve"> cejas, crema para las pestañas</w:t>
      </w:r>
      <w:r w:rsidRPr="00F80ED2">
        <w:t>; maquillajes, polvos compactos y no compactos, coloretes.</w:t>
      </w:r>
    </w:p>
    <w:p w:rsidR="00AE2DE5" w:rsidRPr="00F80ED2" w:rsidRDefault="00AE2DE5" w:rsidP="00AE2DE5">
      <w:pPr>
        <w:pStyle w:val="VIETA"/>
        <w:numPr>
          <w:ilvl w:val="0"/>
          <w:numId w:val="11"/>
        </w:numPr>
        <w:ind w:left="2098" w:hanging="357"/>
      </w:pPr>
      <w:r w:rsidRPr="00F80ED2">
        <w:t xml:space="preserve">Perfumes y aguas de tocador, colonias envasadas y a granel. </w:t>
      </w:r>
    </w:p>
    <w:p w:rsidR="00AE2DE5" w:rsidRPr="00F80ED2" w:rsidRDefault="00AE2DE5" w:rsidP="00AE2DE5">
      <w:pPr>
        <w:pStyle w:val="VIETA"/>
        <w:numPr>
          <w:ilvl w:val="0"/>
          <w:numId w:val="11"/>
        </w:numPr>
        <w:ind w:left="2098" w:hanging="357"/>
      </w:pPr>
      <w:r w:rsidRPr="00F80ED2">
        <w:t>Desodorantes líquidos, en barra y en espray</w:t>
      </w:r>
      <w:r>
        <w:t>.</w:t>
      </w:r>
    </w:p>
    <w:p w:rsidR="00AE2DE5" w:rsidRPr="00F80ED2" w:rsidRDefault="00AE2DE5" w:rsidP="00AE2DE5">
      <w:pPr>
        <w:pStyle w:val="VIETA"/>
        <w:numPr>
          <w:ilvl w:val="0"/>
          <w:numId w:val="11"/>
        </w:numPr>
        <w:ind w:left="2098" w:hanging="357"/>
      </w:pPr>
      <w:r w:rsidRPr="00F80ED2">
        <w:t>Repelente para mosquitos.</w:t>
      </w:r>
    </w:p>
    <w:p w:rsidR="00AE2DE5" w:rsidRPr="00F80ED2" w:rsidRDefault="00AE2DE5" w:rsidP="00AE2DE5">
      <w:pPr>
        <w:pStyle w:val="VIETA"/>
        <w:numPr>
          <w:ilvl w:val="0"/>
          <w:numId w:val="11"/>
        </w:numPr>
        <w:ind w:left="2098" w:hanging="357"/>
      </w:pPr>
      <w:r w:rsidRPr="00F80ED2">
        <w:t>Pañales y toallitas para bebé desechables</w:t>
      </w:r>
      <w:r>
        <w:t>.</w:t>
      </w:r>
      <w:r w:rsidRPr="00F80ED2">
        <w:t xml:space="preserve"> </w:t>
      </w:r>
    </w:p>
    <w:p w:rsidR="00AE2DE5" w:rsidRPr="00F80ED2" w:rsidRDefault="00AE2DE5" w:rsidP="00AE2DE5">
      <w:pPr>
        <w:pStyle w:val="VIETA"/>
        <w:numPr>
          <w:ilvl w:val="0"/>
          <w:numId w:val="11"/>
        </w:numPr>
        <w:ind w:left="2098" w:hanging="357"/>
      </w:pPr>
      <w:r w:rsidRPr="00F80ED2">
        <w:t>Pañales para adulto y empapadores desechables de cama.</w:t>
      </w:r>
    </w:p>
    <w:p w:rsidR="00AE2DE5" w:rsidRPr="00F80ED2" w:rsidRDefault="00AE2DE5" w:rsidP="00AE2DE5">
      <w:pPr>
        <w:pStyle w:val="VIETA"/>
        <w:numPr>
          <w:ilvl w:val="0"/>
          <w:numId w:val="11"/>
        </w:numPr>
        <w:ind w:left="2098" w:hanging="357"/>
      </w:pPr>
      <w:r w:rsidRPr="00F80ED2">
        <w:t xml:space="preserve">Compresas, tampones higiénicos, toallitas íntimas, bragas de papel, </w:t>
      </w:r>
      <w:r>
        <w:t>etc.</w:t>
      </w:r>
    </w:p>
    <w:p w:rsidR="00AE2DE5" w:rsidRDefault="00AE2DE5" w:rsidP="00AE2DE5">
      <w:pPr>
        <w:pStyle w:val="VIETA"/>
        <w:numPr>
          <w:ilvl w:val="0"/>
          <w:numId w:val="11"/>
        </w:numPr>
        <w:ind w:left="2098" w:hanging="357"/>
      </w:pPr>
      <w:r w:rsidRPr="00F80ED2">
        <w:t>Vaselina y cacao de labios.</w:t>
      </w:r>
    </w:p>
    <w:p w:rsidR="00AE2DE5" w:rsidRPr="00F80ED2" w:rsidRDefault="00AE2DE5" w:rsidP="00AE2DE5">
      <w:pPr>
        <w:pStyle w:val="VIETA"/>
        <w:numPr>
          <w:ilvl w:val="0"/>
          <w:numId w:val="11"/>
        </w:numPr>
        <w:ind w:left="2098" w:hanging="357"/>
      </w:pPr>
      <w:r>
        <w:t>Lubricantes y geles eróticos.</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Excluye"/>
      </w:pPr>
      <w:r w:rsidRPr="00F80ED2">
        <w:t xml:space="preserve">Excluye: </w:t>
      </w:r>
    </w:p>
    <w:p w:rsidR="00AE2DE5" w:rsidRDefault="00AE2DE5" w:rsidP="00AE2DE5">
      <w:pPr>
        <w:numPr>
          <w:ilvl w:val="0"/>
          <w:numId w:val="55"/>
        </w:numPr>
        <w:tabs>
          <w:tab w:val="left" w:pos="1757"/>
        </w:tabs>
        <w:ind w:left="2127"/>
        <w:jc w:val="both"/>
        <w:rPr>
          <w:rFonts w:ascii="Arial" w:hAnsi="Arial" w:cs="Arial"/>
          <w:color w:val="000000"/>
        </w:rPr>
      </w:pPr>
      <w:r w:rsidRPr="00F80ED2">
        <w:rPr>
          <w:rFonts w:ascii="Arial" w:hAnsi="Arial" w:cs="Arial"/>
          <w:color w:val="000000"/>
        </w:rPr>
        <w:t>Suplementos vitamínicos y/o minerales, aceite de hígado de bacalao. Aceite de hígado de halibut  (06.1.1.1)</w:t>
      </w:r>
      <w:r>
        <w:rPr>
          <w:rFonts w:ascii="Arial" w:hAnsi="Arial" w:cs="Arial"/>
          <w:color w:val="000000"/>
        </w:rPr>
        <w:t>.</w:t>
      </w:r>
    </w:p>
    <w:p w:rsidR="00AE2DE5" w:rsidRDefault="00AE2DE5" w:rsidP="00AE2DE5">
      <w:pPr>
        <w:numPr>
          <w:ilvl w:val="0"/>
          <w:numId w:val="55"/>
        </w:numPr>
        <w:tabs>
          <w:tab w:val="left" w:pos="1757"/>
        </w:tabs>
        <w:ind w:left="2127"/>
        <w:jc w:val="both"/>
        <w:rPr>
          <w:rFonts w:ascii="Arial" w:hAnsi="Arial" w:cs="Arial"/>
          <w:color w:val="000000"/>
        </w:rPr>
      </w:pPr>
      <w:r>
        <w:rPr>
          <w:rFonts w:ascii="Arial" w:hAnsi="Arial" w:cs="Arial"/>
          <w:color w:val="000000"/>
        </w:rPr>
        <w:t>Compresas y salvaslip reutilizables (03.1.2.2).</w:t>
      </w:r>
    </w:p>
    <w:p w:rsidR="00AE2DE5" w:rsidRPr="004638D0" w:rsidRDefault="00AE2DE5" w:rsidP="00AE2DE5">
      <w:pPr>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12.3</w:t>
      </w:r>
      <w:r>
        <w:rPr>
          <w:rFonts w:cs="Arial"/>
          <w:color w:val="000000"/>
          <w:sz w:val="22"/>
          <w:szCs w:val="22"/>
        </w:rPr>
        <w:tab/>
      </w:r>
      <w:r w:rsidRPr="00F80ED2">
        <w:rPr>
          <w:rFonts w:cs="Arial"/>
          <w:color w:val="000000"/>
          <w:sz w:val="22"/>
          <w:szCs w:val="22"/>
        </w:rPr>
        <w:t>EFECTOS PERSONA</w:t>
      </w:r>
      <w:r>
        <w:rPr>
          <w:rFonts w:cs="Arial"/>
          <w:color w:val="000000"/>
          <w:sz w:val="22"/>
          <w:szCs w:val="22"/>
        </w:rPr>
        <w:t>LES NO DECLARADOS ANTERIORMENTE</w:t>
      </w:r>
    </w:p>
    <w:p w:rsidR="00AE2DE5" w:rsidRPr="00F80ED2"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12.3.1</w:t>
      </w:r>
      <w:r w:rsidRPr="00F80ED2">
        <w:rPr>
          <w:rFonts w:cs="Arial"/>
          <w:color w:val="000000"/>
          <w:sz w:val="22"/>
          <w:szCs w:val="22"/>
        </w:rPr>
        <w:tab/>
      </w:r>
      <w:r>
        <w:rPr>
          <w:rFonts w:cs="Arial"/>
          <w:color w:val="000000"/>
          <w:sz w:val="22"/>
          <w:szCs w:val="22"/>
        </w:rPr>
        <w:t>JOYERÍA, BISUTERÍA Y RELOJERÍA</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t>12.3.1.1</w:t>
      </w:r>
      <w:r>
        <w:tab/>
        <w:t>JOYERÍA Y BISUTERÍA</w:t>
      </w:r>
    </w:p>
    <w:p w:rsidR="00AE2DE5" w:rsidRPr="00F80ED2" w:rsidRDefault="00AE2DE5" w:rsidP="00AE2DE5">
      <w:pPr>
        <w:pStyle w:val="Referencia"/>
      </w:pPr>
      <w:r w:rsidRPr="00F80ED2">
        <w:t>Mensual</w:t>
      </w:r>
      <w:r w:rsidRPr="00F80ED2">
        <w:tab/>
      </w:r>
    </w:p>
    <w:p w:rsidR="00AE2DE5" w:rsidRPr="007C176A" w:rsidRDefault="00AE2DE5" w:rsidP="00AE2DE5">
      <w:pPr>
        <w:pStyle w:val="VIETA"/>
        <w:numPr>
          <w:ilvl w:val="0"/>
          <w:numId w:val="11"/>
        </w:numPr>
        <w:ind w:left="2098" w:hanging="357"/>
      </w:pPr>
      <w:r w:rsidRPr="007C176A">
        <w:tab/>
        <w:t xml:space="preserve">Piedras preciosas y artículos de joyería y bisutería tales como pendientes, collares, sortijas, alianzas, arras, pulseras, gemelos, alfileres de corbata. </w:t>
      </w:r>
    </w:p>
    <w:p w:rsidR="00AE2DE5" w:rsidRPr="007C176A" w:rsidRDefault="00AE2DE5" w:rsidP="00AE2DE5">
      <w:pPr>
        <w:pStyle w:val="VIETA"/>
        <w:numPr>
          <w:ilvl w:val="0"/>
          <w:numId w:val="11"/>
        </w:numPr>
        <w:ind w:left="2098" w:hanging="357"/>
      </w:pPr>
      <w:r w:rsidRPr="007C176A">
        <w:t>Pieza de piercing.</w:t>
      </w:r>
    </w:p>
    <w:p w:rsidR="00AE2DE5" w:rsidRPr="007C176A" w:rsidRDefault="00AE2DE5" w:rsidP="00AE2DE5">
      <w:pPr>
        <w:pStyle w:val="VIETA"/>
        <w:numPr>
          <w:ilvl w:val="0"/>
          <w:numId w:val="11"/>
        </w:numPr>
        <w:ind w:left="2098" w:hanging="357"/>
      </w:pPr>
      <w:r w:rsidRPr="007C176A">
        <w:t>Abalorios.</w:t>
      </w:r>
    </w:p>
    <w:p w:rsidR="00AE2DE5" w:rsidRPr="00F80ED2" w:rsidRDefault="00AE2DE5" w:rsidP="00AE2DE5">
      <w:pPr>
        <w:ind w:left="2127" w:hanging="1756"/>
        <w:jc w:val="both"/>
        <w:rPr>
          <w:rFonts w:ascii="Arial" w:hAnsi="Arial" w:cs="Arial"/>
          <w:color w:val="000000"/>
        </w:rPr>
      </w:pPr>
    </w:p>
    <w:p w:rsidR="00AE2DE5" w:rsidRPr="007C176A" w:rsidRDefault="00AE2DE5" w:rsidP="00AE2DE5">
      <w:pPr>
        <w:pStyle w:val="Excluye"/>
      </w:pPr>
      <w:r w:rsidRPr="007C176A">
        <w:t>Excluye:</w:t>
      </w:r>
    </w:p>
    <w:p w:rsidR="00AE2DE5" w:rsidRPr="00F80ED2" w:rsidRDefault="00AE2DE5" w:rsidP="00AE2DE5">
      <w:pPr>
        <w:pStyle w:val="VIETA"/>
        <w:numPr>
          <w:ilvl w:val="0"/>
          <w:numId w:val="11"/>
        </w:numPr>
        <w:ind w:left="2098" w:hanging="357"/>
      </w:pPr>
      <w:r w:rsidRPr="00F80ED2">
        <w:t>Orfebrería (05.1.1.5)</w:t>
      </w:r>
      <w:r>
        <w:t>.</w:t>
      </w:r>
      <w:r w:rsidRPr="00F80ED2">
        <w:t xml:space="preserve"> </w:t>
      </w:r>
    </w:p>
    <w:p w:rsidR="00AE2DE5" w:rsidRDefault="00AE2DE5" w:rsidP="00AE2DE5">
      <w:pPr>
        <w:pStyle w:val="VIETA"/>
        <w:numPr>
          <w:ilvl w:val="0"/>
          <w:numId w:val="11"/>
        </w:numPr>
        <w:ind w:left="2098" w:hanging="357"/>
      </w:pPr>
      <w:r w:rsidRPr="00F80ED2">
        <w:t>Piedras y metales preciosos y joyas fabricadas con dichas piedras y metales adquiridos principalmente por su valor (formación de capital).</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t>12.3.1.2</w:t>
      </w:r>
      <w:r>
        <w:tab/>
        <w:t>RELOJERÍA</w:t>
      </w:r>
      <w:r w:rsidRPr="00F80ED2">
        <w:t xml:space="preserve"> (NUEVO)</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rsidRPr="00F80ED2">
        <w:t>Reloj de pulsera, de bolsillo, de mano, de colgar en el cuello.</w:t>
      </w:r>
    </w:p>
    <w:p w:rsidR="00AE2DE5" w:rsidRPr="00F80ED2" w:rsidRDefault="00AE2DE5" w:rsidP="00AE2DE5">
      <w:pPr>
        <w:pStyle w:val="VIETA"/>
        <w:numPr>
          <w:ilvl w:val="0"/>
          <w:numId w:val="11"/>
        </w:numPr>
        <w:ind w:left="2098" w:hanging="357"/>
      </w:pPr>
      <w:r w:rsidRPr="00F80ED2">
        <w:t>Cronómetros</w:t>
      </w:r>
      <w:r>
        <w:t>.</w:t>
      </w:r>
    </w:p>
    <w:p w:rsidR="00AE2DE5" w:rsidRPr="00F80ED2" w:rsidRDefault="00AE2DE5" w:rsidP="00AE2DE5">
      <w:pPr>
        <w:pStyle w:val="VIETA"/>
        <w:numPr>
          <w:ilvl w:val="0"/>
          <w:numId w:val="11"/>
        </w:numPr>
        <w:ind w:left="2098" w:hanging="357"/>
      </w:pPr>
      <w:r w:rsidRPr="00F80ED2">
        <w:t xml:space="preserve">Despertadores. </w:t>
      </w:r>
    </w:p>
    <w:p w:rsidR="00AE2DE5" w:rsidRPr="00F80ED2" w:rsidRDefault="00AE2DE5" w:rsidP="00AE2DE5">
      <w:pPr>
        <w:pStyle w:val="VIETA"/>
        <w:numPr>
          <w:ilvl w:val="0"/>
          <w:numId w:val="11"/>
        </w:numPr>
        <w:ind w:left="2098" w:hanging="357"/>
      </w:pPr>
      <w:r w:rsidRPr="00F80ED2">
        <w:t xml:space="preserve">Relojes de péndulo, pared y de mesa. </w:t>
      </w:r>
    </w:p>
    <w:p w:rsidR="00AE2DE5" w:rsidRDefault="00AE2DE5" w:rsidP="00AE2DE5">
      <w:pPr>
        <w:pStyle w:val="VIETA"/>
        <w:ind w:firstLine="0"/>
      </w:pPr>
    </w:p>
    <w:p w:rsidR="00AE2DE5" w:rsidRPr="00F80ED2" w:rsidRDefault="00AE2DE5" w:rsidP="00AE2DE5">
      <w:pPr>
        <w:pStyle w:val="VIETA"/>
        <w:ind w:firstLine="0"/>
      </w:pPr>
      <w:r w:rsidRPr="007C176A">
        <w:rPr>
          <w:u w:val="single"/>
        </w:rPr>
        <w:t>Incluye</w:t>
      </w:r>
      <w:r w:rsidRPr="00F80ED2">
        <w:t xml:space="preserve"> accesorios, como correas, esferas, etc. cuando el hogar realiza la reparación.</w:t>
      </w:r>
    </w:p>
    <w:p w:rsidR="00AE2DE5" w:rsidRPr="00F80ED2" w:rsidRDefault="00AE2DE5" w:rsidP="00AE2DE5">
      <w:pPr>
        <w:ind w:left="2127"/>
        <w:jc w:val="both"/>
        <w:rPr>
          <w:rFonts w:ascii="Arial" w:hAnsi="Arial" w:cs="Arial"/>
          <w:color w:val="000000"/>
        </w:rPr>
      </w:pPr>
    </w:p>
    <w:p w:rsidR="00AE2DE5" w:rsidRPr="007C176A" w:rsidRDefault="00AE2DE5" w:rsidP="00AE2DE5">
      <w:pPr>
        <w:pStyle w:val="Excluye"/>
      </w:pPr>
      <w:r w:rsidRPr="007C176A">
        <w:t>Excluye:</w:t>
      </w:r>
    </w:p>
    <w:p w:rsidR="00AE2DE5" w:rsidRPr="00F80ED2" w:rsidRDefault="00AE2DE5" w:rsidP="00AE2DE5">
      <w:pPr>
        <w:pStyle w:val="VIETA"/>
        <w:numPr>
          <w:ilvl w:val="0"/>
          <w:numId w:val="11"/>
        </w:numPr>
        <w:ind w:left="2098" w:hanging="357"/>
      </w:pPr>
      <w:r w:rsidRPr="00F80ED2">
        <w:t>Pilas de reloj (05.5.2.2).</w:t>
      </w:r>
    </w:p>
    <w:p w:rsidR="00AE2DE5" w:rsidRPr="00F80ED2" w:rsidRDefault="00AE2DE5" w:rsidP="00AE2DE5">
      <w:pPr>
        <w:pStyle w:val="VIETA"/>
        <w:numPr>
          <w:ilvl w:val="0"/>
          <w:numId w:val="11"/>
        </w:numPr>
        <w:ind w:left="2098" w:hanging="357"/>
      </w:pPr>
      <w:r w:rsidRPr="00F80ED2">
        <w:t>Radio-despertadores (09.1.1.1)</w:t>
      </w:r>
      <w:r>
        <w:t>.</w:t>
      </w:r>
    </w:p>
    <w:p w:rsidR="00AE2DE5" w:rsidRPr="00F80ED2" w:rsidRDefault="00AE2DE5" w:rsidP="00AE2DE5">
      <w:pPr>
        <w:pStyle w:val="VIETA"/>
        <w:numPr>
          <w:ilvl w:val="0"/>
          <w:numId w:val="11"/>
        </w:numPr>
        <w:ind w:left="2098" w:hanging="357"/>
      </w:pPr>
      <w:r w:rsidRPr="00F80ED2">
        <w:t>Termómetros</w:t>
      </w:r>
      <w:r>
        <w:t xml:space="preserve"> de pared</w:t>
      </w:r>
      <w:r w:rsidRPr="00F80ED2">
        <w:t>, barómetros (12.3.2.9)</w:t>
      </w:r>
      <w:r>
        <w:t>.</w:t>
      </w:r>
    </w:p>
    <w:p w:rsidR="00AE2DE5" w:rsidRPr="00F80ED2" w:rsidRDefault="00AE2DE5" w:rsidP="00AE2DE5">
      <w:pPr>
        <w:pStyle w:val="VIETA"/>
        <w:numPr>
          <w:ilvl w:val="0"/>
          <w:numId w:val="11"/>
        </w:numPr>
        <w:ind w:left="2098" w:hanging="357"/>
      </w:pPr>
      <w:r w:rsidRPr="00F80ED2">
        <w:t>Pulsómetros, GPS de muñeca concebidos para hacer deporte, medidores/pulseras de actividad (09.1.3.4)</w:t>
      </w:r>
      <w:r>
        <w:t>.</w:t>
      </w:r>
    </w:p>
    <w:p w:rsidR="00AE2DE5" w:rsidRDefault="00AE2DE5" w:rsidP="00AE2DE5">
      <w:pPr>
        <w:pStyle w:val="VIETA"/>
        <w:numPr>
          <w:ilvl w:val="0"/>
          <w:numId w:val="11"/>
        </w:numPr>
        <w:ind w:left="2098" w:hanging="357"/>
        <w:rPr>
          <w:lang w:val="en-US"/>
        </w:rPr>
      </w:pPr>
      <w:r w:rsidRPr="00F80ED2">
        <w:rPr>
          <w:lang w:val="en-US"/>
        </w:rPr>
        <w:t>Relojes d</w:t>
      </w:r>
      <w:r>
        <w:rPr>
          <w:lang w:val="en-US"/>
        </w:rPr>
        <w:t>el tipo Smartwatch (Apple watch</w:t>
      </w:r>
      <w:r w:rsidRPr="00F80ED2">
        <w:rPr>
          <w:lang w:val="en-US"/>
        </w:rPr>
        <w:t>...) (08.2.0.2)</w:t>
      </w:r>
      <w:r>
        <w:rPr>
          <w:lang w:val="en-US"/>
        </w:rPr>
        <w:t>.</w:t>
      </w:r>
    </w:p>
    <w:p w:rsidR="00AE2DE5" w:rsidRDefault="00AE2DE5" w:rsidP="00AE2DE5">
      <w:pPr>
        <w:tabs>
          <w:tab w:val="left" w:pos="1757"/>
        </w:tabs>
        <w:ind w:left="2127"/>
        <w:jc w:val="both"/>
        <w:rPr>
          <w:rFonts w:ascii="Arial" w:hAnsi="Arial" w:cs="Arial"/>
          <w:color w:val="000000"/>
          <w:lang w:val="en-US"/>
        </w:rPr>
      </w:pPr>
    </w:p>
    <w:p w:rsidR="00AE2DE5" w:rsidRPr="00F80ED2" w:rsidRDefault="00AE2DE5" w:rsidP="00AE2DE5">
      <w:pPr>
        <w:tabs>
          <w:tab w:val="left" w:pos="1757"/>
        </w:tabs>
        <w:ind w:left="2127"/>
        <w:jc w:val="both"/>
        <w:rPr>
          <w:rFonts w:ascii="Arial" w:hAnsi="Arial" w:cs="Arial"/>
          <w:color w:val="000000"/>
          <w:lang w:val="en-US"/>
        </w:rPr>
      </w:pPr>
    </w:p>
    <w:p w:rsidR="00AE2DE5" w:rsidRPr="007C176A" w:rsidRDefault="00AE2DE5" w:rsidP="00AE2DE5">
      <w:pPr>
        <w:pStyle w:val="TtuloCdigo"/>
      </w:pPr>
      <w:r w:rsidRPr="007C176A">
        <w:t>12.3.1.3</w:t>
      </w:r>
      <w:r w:rsidRPr="007C176A">
        <w:tab/>
        <w:t>REPARACIÓN DE JOYERÍA, BISUTERÍA Y RELOJERÍA (NUEVO)</w:t>
      </w:r>
    </w:p>
    <w:p w:rsidR="00AE2DE5" w:rsidRPr="00F80ED2" w:rsidRDefault="00AE2DE5" w:rsidP="00AE2DE5">
      <w:pPr>
        <w:pStyle w:val="Referencia"/>
      </w:pPr>
      <w:r w:rsidRPr="00F80ED2">
        <w:t>Bisemanal</w:t>
      </w:r>
      <w:r w:rsidRPr="00F80ED2">
        <w:tab/>
      </w:r>
    </w:p>
    <w:p w:rsidR="00AE2DE5" w:rsidRPr="00F80ED2" w:rsidRDefault="00AE2DE5" w:rsidP="00AE2DE5">
      <w:pPr>
        <w:pStyle w:val="VIETA"/>
        <w:numPr>
          <w:ilvl w:val="0"/>
          <w:numId w:val="11"/>
        </w:numPr>
        <w:ind w:left="2098" w:hanging="357"/>
      </w:pPr>
      <w:r w:rsidRPr="00F80ED2">
        <w:t>Reparaciones de piedras preciosas y artículos de joyería y bisutería tales como pendientes, collares, sortijas, alianzas, arras, pulseras, gemelos, alfileres de corbata.</w:t>
      </w:r>
    </w:p>
    <w:p w:rsidR="00AE2DE5" w:rsidRDefault="00AE2DE5" w:rsidP="00AE2DE5">
      <w:pPr>
        <w:pStyle w:val="VIETA"/>
        <w:numPr>
          <w:ilvl w:val="0"/>
          <w:numId w:val="11"/>
        </w:numPr>
        <w:ind w:left="2098" w:hanging="357"/>
      </w:pPr>
      <w:r w:rsidRPr="00F80ED2">
        <w:t xml:space="preserve">Reparaciones de reloj de pulsera, de bolsillo, </w:t>
      </w:r>
      <w:r>
        <w:t>de mano, de colgar en el cuello, de pared, relojes con cronómetros, despertadores.</w:t>
      </w:r>
    </w:p>
    <w:p w:rsidR="00AE2DE5" w:rsidRDefault="00AE2DE5" w:rsidP="00AE2DE5">
      <w:pPr>
        <w:pStyle w:val="VIETA"/>
        <w:numPr>
          <w:ilvl w:val="0"/>
          <w:numId w:val="11"/>
        </w:numPr>
        <w:ind w:left="2098" w:hanging="357"/>
      </w:pPr>
      <w:r>
        <w:t>C</w:t>
      </w:r>
      <w:r w:rsidRPr="00F80ED2">
        <w:t>ambio de pilas y correas de relojes en comercio.</w:t>
      </w:r>
    </w:p>
    <w:p w:rsidR="00AE2DE5" w:rsidRDefault="00AE2DE5" w:rsidP="00AE2DE5">
      <w:pPr>
        <w:pStyle w:val="VIETA"/>
        <w:ind w:firstLine="0"/>
      </w:pPr>
    </w:p>
    <w:p w:rsidR="00AE2DE5" w:rsidRPr="00F80ED2" w:rsidRDefault="00AE2DE5" w:rsidP="00AE2DE5">
      <w:pPr>
        <w:pStyle w:val="VIETA"/>
        <w:ind w:firstLine="0"/>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1</w:t>
      </w:r>
      <w:r>
        <w:rPr>
          <w:rFonts w:cs="Arial"/>
          <w:color w:val="000000"/>
          <w:sz w:val="22"/>
          <w:szCs w:val="22"/>
        </w:rPr>
        <w:t>2.3.2</w:t>
      </w:r>
      <w:r>
        <w:rPr>
          <w:rFonts w:cs="Arial"/>
          <w:color w:val="000000"/>
          <w:sz w:val="22"/>
          <w:szCs w:val="22"/>
        </w:rPr>
        <w:tab/>
        <w:t>OTROS EFECTOS PERSONALES</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rsidRPr="00F80ED2">
        <w:t>12.3.</w:t>
      </w:r>
      <w:r>
        <w:t>2.1</w:t>
      </w:r>
      <w:r>
        <w:tab/>
      </w:r>
      <w:r w:rsidRPr="00F80ED2">
        <w:t xml:space="preserve">ARTÍCULOS DE VIAJE, </w:t>
      </w:r>
      <w:r>
        <w:t>BOLSOS Y BOLSAS DE USO PERSONAL</w:t>
      </w:r>
    </w:p>
    <w:p w:rsidR="00AE2DE5" w:rsidRPr="00F80ED2" w:rsidRDefault="00AE2DE5" w:rsidP="00AE2DE5">
      <w:pPr>
        <w:pStyle w:val="Referencia"/>
      </w:pPr>
      <w:r w:rsidRPr="00F80ED2">
        <w:t>Trimestral</w:t>
      </w:r>
      <w:r w:rsidRPr="00F80ED2">
        <w:tab/>
      </w:r>
    </w:p>
    <w:p w:rsidR="00AE2DE5" w:rsidRDefault="00AE2DE5" w:rsidP="00AE2DE5">
      <w:pPr>
        <w:pStyle w:val="VIETA"/>
        <w:numPr>
          <w:ilvl w:val="0"/>
          <w:numId w:val="11"/>
        </w:numPr>
        <w:ind w:left="2098" w:hanging="357"/>
      </w:pPr>
      <w:r w:rsidRPr="00F80ED2">
        <w:t>Maletas, maletines, bolsos de viaje, bolsos de mano de señora y caballero, neceseres (incluidos los de aseo), portafolios, carteras, joyeros, mochilas para el colegio, monederos, carritos de la compra, baúles, juegos de viaje para tocador, costura o limpieza, etc.</w:t>
      </w:r>
    </w:p>
    <w:p w:rsidR="00AE2DE5" w:rsidRPr="00E2179F" w:rsidRDefault="00AE2DE5" w:rsidP="00AE2DE5">
      <w:pPr>
        <w:pStyle w:val="VIETA"/>
        <w:numPr>
          <w:ilvl w:val="0"/>
          <w:numId w:val="11"/>
        </w:numPr>
        <w:ind w:left="2098" w:hanging="357"/>
      </w:pPr>
      <w:r w:rsidRPr="00E2179F">
        <w:t>Bolsas isotérmicas para llevar alimentos en táper.</w:t>
      </w:r>
    </w:p>
    <w:p w:rsidR="00AE2DE5" w:rsidRPr="00F80ED2" w:rsidRDefault="00AE2DE5" w:rsidP="00AE2DE5">
      <w:pPr>
        <w:pStyle w:val="VIETA"/>
        <w:ind w:firstLine="0"/>
      </w:pPr>
    </w:p>
    <w:p w:rsidR="00AE2DE5" w:rsidRPr="00F80ED2" w:rsidRDefault="00AE2DE5" w:rsidP="00AE2DE5">
      <w:pPr>
        <w:pStyle w:val="Excluye"/>
        <w:rPr>
          <w:rStyle w:val="hps"/>
        </w:rPr>
      </w:pPr>
      <w:r w:rsidRPr="00F80ED2">
        <w:rPr>
          <w:rStyle w:val="hps"/>
        </w:rPr>
        <w:t>Excluye:</w:t>
      </w:r>
    </w:p>
    <w:p w:rsidR="00AE2DE5" w:rsidRPr="00E16255" w:rsidRDefault="00AE2DE5" w:rsidP="00AE2DE5">
      <w:pPr>
        <w:pStyle w:val="VIETA"/>
        <w:numPr>
          <w:ilvl w:val="0"/>
          <w:numId w:val="11"/>
        </w:numPr>
        <w:ind w:left="2098" w:hanging="357"/>
        <w:rPr>
          <w:color w:val="000000"/>
        </w:rPr>
      </w:pPr>
      <w:r w:rsidRPr="00F80ED2">
        <w:rPr>
          <w:rStyle w:val="hps"/>
        </w:rPr>
        <w:t>Bolsas de compra (</w:t>
      </w:r>
      <w:r w:rsidRPr="00F80ED2">
        <w:t>05.2.0.9)</w:t>
      </w:r>
      <w:r>
        <w:t>.</w:t>
      </w:r>
    </w:p>
    <w:p w:rsidR="00AE2DE5" w:rsidRDefault="00AE2DE5" w:rsidP="00AE2DE5">
      <w:pPr>
        <w:pStyle w:val="VIETA"/>
        <w:ind w:firstLine="0"/>
      </w:pPr>
    </w:p>
    <w:p w:rsidR="00AE2DE5" w:rsidRPr="00F80ED2" w:rsidRDefault="00AE2DE5" w:rsidP="00AE2DE5">
      <w:pPr>
        <w:pStyle w:val="VIETA"/>
        <w:ind w:firstLine="0"/>
        <w:rPr>
          <w:color w:val="000000"/>
        </w:rPr>
      </w:pPr>
    </w:p>
    <w:p w:rsidR="00AE2DE5" w:rsidRPr="00F80ED2" w:rsidRDefault="00AE2DE5" w:rsidP="00AE2DE5">
      <w:pPr>
        <w:pStyle w:val="TtuloCdigo"/>
      </w:pPr>
      <w:r>
        <w:t>12.3.2.2</w:t>
      </w:r>
      <w:r>
        <w:tab/>
        <w:t>ARTÍCULOS PARA BEBÉ</w:t>
      </w:r>
    </w:p>
    <w:p w:rsidR="00AE2DE5" w:rsidRPr="00F80ED2" w:rsidRDefault="00AE2DE5" w:rsidP="00AE2DE5">
      <w:pPr>
        <w:pStyle w:val="Referencia"/>
      </w:pPr>
      <w:r w:rsidRPr="00F80ED2">
        <w:t>Mensual</w:t>
      </w:r>
      <w:r w:rsidRPr="00F80ED2">
        <w:tab/>
      </w:r>
    </w:p>
    <w:p w:rsidR="00AE2DE5" w:rsidRPr="00F80ED2" w:rsidRDefault="00AE2DE5" w:rsidP="00AE2DE5">
      <w:pPr>
        <w:pStyle w:val="VIETA"/>
        <w:numPr>
          <w:ilvl w:val="0"/>
          <w:numId w:val="11"/>
        </w:numPr>
        <w:ind w:left="2098" w:hanging="357"/>
      </w:pPr>
      <w:r>
        <w:t xml:space="preserve">Artículos para bebés: </w:t>
      </w:r>
      <w:r w:rsidRPr="00F80ED2">
        <w:t>cochecitos de niños, correas para bebés, asientos colgantes, tirantes, sillas para coche, mochilas portabebés, chupetes, orinal de bebé, calienta biberones, esterilizadores, botes especiales para congelar leche materna, bolsas para guardar leche materna, sacaleches, sonajeros</w:t>
      </w:r>
      <w:r>
        <w:t>..</w:t>
      </w:r>
      <w:r w:rsidRPr="00F80ED2">
        <w:t xml:space="preserve">. </w:t>
      </w:r>
    </w:p>
    <w:p w:rsidR="00AE2DE5" w:rsidRPr="00D65306" w:rsidRDefault="00AE2DE5" w:rsidP="00AE2DE5">
      <w:pPr>
        <w:pStyle w:val="VIETA"/>
        <w:numPr>
          <w:ilvl w:val="0"/>
          <w:numId w:val="11"/>
        </w:numPr>
        <w:ind w:left="2098" w:hanging="357"/>
        <w:rPr>
          <w:b/>
          <w:i/>
        </w:rPr>
      </w:pPr>
      <w:r w:rsidRPr="00DB172D">
        <w:rPr>
          <w:b/>
        </w:rPr>
        <w:t>Bi</w:t>
      </w:r>
      <w:r w:rsidRPr="00F80ED2">
        <w:rPr>
          <w:b/>
        </w:rPr>
        <w:t xml:space="preserve">berones </w:t>
      </w:r>
      <w:r w:rsidRPr="00F80ED2">
        <w:t>(debido al cambio de criterio de la COICOP 2006 a COICOP 2016).</w:t>
      </w:r>
    </w:p>
    <w:p w:rsidR="00AE2DE5" w:rsidRPr="00E2179F" w:rsidRDefault="00AE2DE5" w:rsidP="00AE2DE5">
      <w:pPr>
        <w:pStyle w:val="VIETA"/>
        <w:numPr>
          <w:ilvl w:val="0"/>
          <w:numId w:val="11"/>
        </w:numPr>
        <w:ind w:left="2098" w:hanging="357"/>
        <w:rPr>
          <w:i/>
        </w:rPr>
      </w:pPr>
      <w:r w:rsidRPr="00E2179F">
        <w:t>Intercomunicadores  y monitores de video y/o audio para vigilar a los bebés.</w:t>
      </w:r>
    </w:p>
    <w:p w:rsidR="00AE2DE5" w:rsidRPr="00F80ED2" w:rsidRDefault="00AE2DE5" w:rsidP="00AE2DE5">
      <w:pPr>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Los muebles para bebés</w:t>
      </w:r>
      <w:r>
        <w:t>, como cunas o tronas</w:t>
      </w:r>
      <w:r w:rsidRPr="00F80ED2">
        <w:t xml:space="preserve"> (05.1.1.4)</w:t>
      </w:r>
      <w:r>
        <w:t>.</w:t>
      </w:r>
      <w:r w:rsidRPr="00F80ED2">
        <w:t xml:space="preserve"> </w:t>
      </w:r>
    </w:p>
    <w:p w:rsidR="00AE2DE5" w:rsidRPr="00F80ED2" w:rsidRDefault="00AE2DE5" w:rsidP="00AE2DE5">
      <w:pPr>
        <w:pStyle w:val="VIETA"/>
        <w:numPr>
          <w:ilvl w:val="0"/>
          <w:numId w:val="11"/>
        </w:numPr>
        <w:ind w:left="2098" w:hanging="357"/>
      </w:pPr>
      <w:r w:rsidRPr="00F80ED2">
        <w:t>Pañales y toallitas para bebé</w:t>
      </w:r>
      <w:r>
        <w:t xml:space="preserve"> </w:t>
      </w:r>
      <w:r w:rsidRPr="00F80ED2">
        <w:t>(12.1.3.2)</w:t>
      </w:r>
      <w:r>
        <w:t>.</w:t>
      </w:r>
    </w:p>
    <w:p w:rsidR="00AE2DE5" w:rsidRDefault="00AE2DE5" w:rsidP="00AE2DE5">
      <w:pPr>
        <w:pStyle w:val="VIETA"/>
        <w:numPr>
          <w:ilvl w:val="0"/>
          <w:numId w:val="11"/>
        </w:numPr>
        <w:ind w:left="2098" w:hanging="357"/>
      </w:pPr>
      <w:r w:rsidRPr="00F80ED2">
        <w:t>Básculas de bebé (12.1.3.1)</w:t>
      </w:r>
      <w:r>
        <w:t>.</w:t>
      </w:r>
    </w:p>
    <w:p w:rsidR="00AE2DE5" w:rsidRPr="00E2179F" w:rsidRDefault="00AE2DE5" w:rsidP="00AE2DE5">
      <w:pPr>
        <w:pStyle w:val="VIETA"/>
        <w:numPr>
          <w:ilvl w:val="0"/>
          <w:numId w:val="11"/>
        </w:numPr>
        <w:ind w:left="2098" w:hanging="357"/>
      </w:pPr>
      <w:r w:rsidRPr="00E2179F">
        <w:t>Pastillas para esterilizar biberones (05.6.1.1).</w:t>
      </w:r>
    </w:p>
    <w:p w:rsidR="00AE2DE5"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E16255" w:rsidRDefault="00AE2DE5" w:rsidP="00AE2DE5">
      <w:pPr>
        <w:pStyle w:val="TtuloCdigo"/>
      </w:pPr>
      <w:r w:rsidRPr="00E16255">
        <w:t>12.3.2.3</w:t>
      </w:r>
      <w:r w:rsidRPr="00E16255">
        <w:tab/>
        <w:t>REPARACIÓN DE OTROS EFECTOS PERSONALES (NUEVO)</w:t>
      </w:r>
    </w:p>
    <w:p w:rsidR="00AE2DE5" w:rsidRPr="00F80ED2" w:rsidRDefault="00AE2DE5" w:rsidP="00AE2DE5">
      <w:pPr>
        <w:pStyle w:val="Referencia"/>
      </w:pPr>
      <w:r w:rsidRPr="00F80ED2">
        <w:t>Bisemanal</w:t>
      </w:r>
      <w:r w:rsidRPr="00F80ED2">
        <w:tab/>
      </w:r>
      <w:r w:rsidRPr="00F80ED2">
        <w:tab/>
      </w:r>
    </w:p>
    <w:p w:rsidR="00AE2DE5" w:rsidRPr="00F80ED2" w:rsidRDefault="00AE2DE5" w:rsidP="00AE2DE5">
      <w:pPr>
        <w:pStyle w:val="VIETA"/>
        <w:numPr>
          <w:ilvl w:val="0"/>
          <w:numId w:val="11"/>
        </w:numPr>
        <w:ind w:left="2098" w:hanging="357"/>
      </w:pPr>
      <w:r w:rsidRPr="00F80ED2">
        <w:t>Reparaciones de maletas, maletines, bolsos de viaje, bolsos de mano de señora y caballero, portafolios, carteras, joyeros, mochilas para el colegio, monederos, carritos de la compra, baúles, juegos de viaje para tocador, costura o limpieza, etc.</w:t>
      </w:r>
    </w:p>
    <w:p w:rsidR="00AE2DE5" w:rsidRPr="00F80ED2" w:rsidRDefault="00AE2DE5" w:rsidP="00AE2DE5">
      <w:pPr>
        <w:pStyle w:val="VIETA"/>
        <w:numPr>
          <w:ilvl w:val="0"/>
          <w:numId w:val="11"/>
        </w:numPr>
        <w:ind w:left="2098" w:hanging="357"/>
      </w:pPr>
      <w:r w:rsidRPr="00F80ED2">
        <w:t>Reparaciones de artículos para bebés (cochecitos de niños, correas para bebés, asientos colgantes, tirantes, sillas para coche, mochilas portabebés, chupetes, orinal de bebé, calienta biberones, esterilizadores, sacaleches…) y biberones.</w:t>
      </w:r>
    </w:p>
    <w:p w:rsidR="00AE2DE5" w:rsidRDefault="00AE2DE5" w:rsidP="00AE2DE5">
      <w:pPr>
        <w:pStyle w:val="VIETA"/>
        <w:numPr>
          <w:ilvl w:val="0"/>
          <w:numId w:val="11"/>
        </w:numPr>
        <w:ind w:left="2098" w:hanging="357"/>
        <w:rPr>
          <w:rStyle w:val="hps"/>
        </w:rPr>
      </w:pPr>
      <w:r w:rsidRPr="00F80ED2">
        <w:rPr>
          <w:rStyle w:val="hps"/>
        </w:rPr>
        <w:t>Reparación de otros efectos personales no declarados anteriormente.</w:t>
      </w:r>
    </w:p>
    <w:p w:rsidR="00AE2DE5" w:rsidRPr="00F80ED2" w:rsidRDefault="00AE2DE5" w:rsidP="00AE2DE5">
      <w:pPr>
        <w:pStyle w:val="VIETA"/>
        <w:ind w:firstLine="0"/>
        <w:rPr>
          <w:rStyle w:val="hps"/>
        </w:rPr>
      </w:pPr>
    </w:p>
    <w:p w:rsidR="00AE2DE5" w:rsidRPr="00F80ED2" w:rsidRDefault="00AE2DE5" w:rsidP="00AE2DE5">
      <w:pPr>
        <w:ind w:left="2127"/>
        <w:jc w:val="both"/>
        <w:rPr>
          <w:rFonts w:ascii="Arial" w:hAnsi="Arial" w:cs="Arial"/>
          <w:color w:val="000000"/>
        </w:rPr>
      </w:pPr>
    </w:p>
    <w:p w:rsidR="00AE2DE5" w:rsidRPr="00F80ED2" w:rsidRDefault="00AE2DE5" w:rsidP="00AE2DE5">
      <w:pPr>
        <w:pStyle w:val="TtuloCdigo"/>
      </w:pPr>
      <w:r>
        <w:t>12.3.2.8</w:t>
      </w:r>
      <w:r>
        <w:tab/>
        <w:t>ARTÍCULOS FUNERARIOS</w:t>
      </w:r>
      <w:r w:rsidRPr="00F80ED2">
        <w:t xml:space="preserve"> (NUEVO EPF)</w:t>
      </w:r>
    </w:p>
    <w:p w:rsidR="00AE2DE5" w:rsidRPr="00F80ED2" w:rsidRDefault="00AE2DE5" w:rsidP="00AE2DE5">
      <w:pPr>
        <w:pStyle w:val="Referencia"/>
      </w:pPr>
      <w:r w:rsidRPr="00F80ED2">
        <w:t>Anual</w:t>
      </w:r>
      <w:r w:rsidRPr="00F80ED2">
        <w:tab/>
      </w:r>
    </w:p>
    <w:p w:rsidR="00AE2DE5" w:rsidRPr="00F80ED2" w:rsidRDefault="00AE2DE5" w:rsidP="00AE2DE5">
      <w:pPr>
        <w:pStyle w:val="Prrafodelista"/>
        <w:numPr>
          <w:ilvl w:val="0"/>
          <w:numId w:val="68"/>
        </w:numPr>
        <w:ind w:left="2127"/>
        <w:jc w:val="both"/>
        <w:rPr>
          <w:rFonts w:ascii="Arial" w:hAnsi="Arial" w:cs="Arial"/>
          <w:color w:val="000000"/>
        </w:rPr>
      </w:pPr>
      <w:r w:rsidRPr="00F80ED2">
        <w:rPr>
          <w:rFonts w:ascii="Arial" w:hAnsi="Arial" w:cs="Arial"/>
          <w:color w:val="000000"/>
        </w:rPr>
        <w:t>Artículos funerarios (ataúdes, lápidas, losas…).</w:t>
      </w:r>
    </w:p>
    <w:p w:rsidR="00AE2DE5" w:rsidRPr="00124E49" w:rsidRDefault="00AE2DE5" w:rsidP="00AE2DE5"/>
    <w:p w:rsidR="00AE2DE5" w:rsidRPr="00124E49" w:rsidRDefault="00AE2DE5" w:rsidP="00AE2DE5">
      <w:r w:rsidRPr="00124E49">
        <w:tab/>
      </w:r>
    </w:p>
    <w:p w:rsidR="00AE2DE5" w:rsidRPr="00F80ED2" w:rsidRDefault="00AE2DE5" w:rsidP="00AE2DE5">
      <w:pPr>
        <w:pStyle w:val="Excluye"/>
        <w:rPr>
          <w:color w:val="000000"/>
        </w:rPr>
      </w:pPr>
      <w:r w:rsidRPr="00F80ED2">
        <w:t>Excluye:</w:t>
      </w:r>
    </w:p>
    <w:p w:rsidR="00AE2DE5" w:rsidRDefault="00AE2DE5" w:rsidP="00AE2DE5">
      <w:pPr>
        <w:pStyle w:val="Prrafodelista"/>
        <w:numPr>
          <w:ilvl w:val="0"/>
          <w:numId w:val="68"/>
        </w:numPr>
        <w:ind w:left="2127"/>
        <w:jc w:val="both"/>
        <w:rPr>
          <w:rFonts w:ascii="Arial" w:hAnsi="Arial" w:cs="Arial"/>
          <w:color w:val="000000"/>
        </w:rPr>
      </w:pPr>
      <w:r w:rsidRPr="00F80ED2">
        <w:rPr>
          <w:rFonts w:ascii="Arial" w:hAnsi="Arial" w:cs="Arial"/>
          <w:color w:val="000000"/>
        </w:rPr>
        <w:t>Corona funeraria de flores (09.3.3.2)</w:t>
      </w:r>
      <w:r>
        <w:rPr>
          <w:rFonts w:ascii="Arial" w:hAnsi="Arial" w:cs="Arial"/>
          <w:color w:val="000000"/>
        </w:rPr>
        <w:t>.</w:t>
      </w:r>
    </w:p>
    <w:p w:rsidR="00AE2DE5" w:rsidRDefault="00AE2DE5" w:rsidP="00AE2DE5">
      <w:pPr>
        <w:pStyle w:val="Prrafodelista"/>
        <w:numPr>
          <w:ilvl w:val="0"/>
          <w:numId w:val="68"/>
        </w:numPr>
        <w:ind w:left="2127"/>
        <w:jc w:val="both"/>
        <w:rPr>
          <w:rFonts w:ascii="Arial" w:hAnsi="Arial" w:cs="Arial"/>
          <w:color w:val="000000"/>
        </w:rPr>
      </w:pPr>
      <w:r>
        <w:rPr>
          <w:rFonts w:ascii="Arial" w:hAnsi="Arial" w:cs="Arial"/>
          <w:color w:val="000000"/>
        </w:rPr>
        <w:t>Servicios funerarios (12.7.0.3).</w:t>
      </w:r>
    </w:p>
    <w:p w:rsidR="00AE2DE5" w:rsidRDefault="00AE2DE5" w:rsidP="00AE2DE5">
      <w:pPr>
        <w:pStyle w:val="Prrafodelista"/>
        <w:numPr>
          <w:ilvl w:val="0"/>
          <w:numId w:val="68"/>
        </w:numPr>
        <w:ind w:left="2127"/>
        <w:jc w:val="both"/>
        <w:rPr>
          <w:rFonts w:ascii="Arial" w:hAnsi="Arial" w:cs="Arial"/>
          <w:color w:val="000000"/>
        </w:rPr>
      </w:pPr>
      <w:r w:rsidRPr="004412DC">
        <w:rPr>
          <w:rFonts w:ascii="Arial" w:hAnsi="Arial" w:cs="Arial"/>
          <w:color w:val="000000"/>
        </w:rPr>
        <w:t>Compra de nicho o panteón</w:t>
      </w:r>
      <w:r>
        <w:rPr>
          <w:rFonts w:ascii="Arial" w:hAnsi="Arial" w:cs="Arial"/>
          <w:color w:val="000000"/>
        </w:rPr>
        <w:t>, que se considera inversión.</w:t>
      </w:r>
    </w:p>
    <w:p w:rsidR="00AE2DE5" w:rsidRDefault="00AE2DE5" w:rsidP="00AE2DE5">
      <w:pPr>
        <w:pStyle w:val="Prrafodelista"/>
        <w:ind w:left="2127"/>
        <w:jc w:val="both"/>
        <w:rPr>
          <w:rFonts w:ascii="Arial" w:hAnsi="Arial" w:cs="Arial"/>
          <w:color w:val="000000"/>
        </w:rPr>
      </w:pPr>
    </w:p>
    <w:p w:rsidR="00AE2DE5" w:rsidRPr="004412DC" w:rsidRDefault="00AE2DE5" w:rsidP="00AE2DE5">
      <w:pPr>
        <w:pStyle w:val="Prrafodelista"/>
        <w:ind w:left="2127"/>
        <w:jc w:val="both"/>
        <w:rPr>
          <w:rFonts w:ascii="Arial" w:hAnsi="Arial" w:cs="Arial"/>
          <w:color w:val="000000"/>
        </w:rPr>
      </w:pPr>
    </w:p>
    <w:p w:rsidR="00AE2DE5" w:rsidRPr="00F80ED2" w:rsidRDefault="00AE2DE5" w:rsidP="00AE2DE5">
      <w:pPr>
        <w:pStyle w:val="Prrafodelista"/>
        <w:numPr>
          <w:ilvl w:val="0"/>
          <w:numId w:val="4"/>
        </w:numPr>
        <w:ind w:left="2127"/>
        <w:contextualSpacing w:val="0"/>
        <w:jc w:val="both"/>
        <w:rPr>
          <w:rFonts w:ascii="Arial" w:hAnsi="Arial" w:cs="Arial"/>
          <w:i/>
          <w:vanish/>
          <w:color w:val="000000"/>
        </w:rPr>
      </w:pPr>
    </w:p>
    <w:p w:rsidR="00AE2DE5" w:rsidRPr="00F80ED2" w:rsidRDefault="00AE2DE5" w:rsidP="00AE2DE5">
      <w:pPr>
        <w:pStyle w:val="Prrafodelista"/>
        <w:numPr>
          <w:ilvl w:val="1"/>
          <w:numId w:val="4"/>
        </w:numPr>
        <w:ind w:left="2127"/>
        <w:contextualSpacing w:val="0"/>
        <w:jc w:val="both"/>
        <w:rPr>
          <w:rFonts w:ascii="Arial" w:hAnsi="Arial" w:cs="Arial"/>
          <w:i/>
          <w:vanish/>
          <w:color w:val="000000"/>
        </w:rPr>
      </w:pPr>
    </w:p>
    <w:p w:rsidR="00AE2DE5" w:rsidRPr="00F80ED2" w:rsidRDefault="00AE2DE5" w:rsidP="00AE2DE5">
      <w:pPr>
        <w:pStyle w:val="Prrafodelista"/>
        <w:numPr>
          <w:ilvl w:val="2"/>
          <w:numId w:val="4"/>
        </w:numPr>
        <w:ind w:left="2127"/>
        <w:contextualSpacing w:val="0"/>
        <w:jc w:val="both"/>
        <w:rPr>
          <w:rFonts w:ascii="Arial" w:hAnsi="Arial" w:cs="Arial"/>
          <w:i/>
          <w:vanish/>
          <w:color w:val="000000"/>
        </w:rPr>
      </w:pPr>
    </w:p>
    <w:p w:rsidR="00AE2DE5" w:rsidRPr="00E16255" w:rsidRDefault="00AE2DE5" w:rsidP="00AE2DE5">
      <w:pPr>
        <w:pStyle w:val="TtuloCdigo"/>
      </w:pPr>
      <w:r w:rsidRPr="00E16255">
        <w:t>12.3.2.9</w:t>
      </w:r>
      <w:r w:rsidRPr="00E16255">
        <w:tab/>
        <w:t xml:space="preserve">OTROS ARTÍCULOS PERSONALES  </w:t>
      </w:r>
    </w:p>
    <w:p w:rsidR="00AE2DE5" w:rsidRPr="00F80ED2" w:rsidRDefault="00AE2DE5" w:rsidP="00AE2DE5">
      <w:pPr>
        <w:pStyle w:val="Referencia"/>
      </w:pPr>
      <w:r w:rsidRPr="00F80ED2">
        <w:t>Mensual</w:t>
      </w:r>
      <w:r w:rsidRPr="00F80ED2">
        <w:tab/>
      </w:r>
    </w:p>
    <w:p w:rsidR="00AE2DE5" w:rsidRPr="00E16255" w:rsidRDefault="00AE2DE5" w:rsidP="00AE2DE5">
      <w:pPr>
        <w:pStyle w:val="VIETA"/>
        <w:numPr>
          <w:ilvl w:val="0"/>
          <w:numId w:val="11"/>
        </w:numPr>
        <w:ind w:left="2098" w:hanging="357"/>
      </w:pPr>
      <w:r w:rsidRPr="00E16255">
        <w:t>Artículos para fumadores: pipas, mecheros, mechero de mesa, petacas para tabaco, filtro para boquillas, máquinas para liar cigarrillos, las boquillas (accesorio para incorporar un puro o cigarrillo y que puede o no tener filtro incorporado), combustible para encendedores, pitilleras, cortapuros, ceniceros, cigarrillos electrónicos y sus accesorios, recambios de cigarrillos electrónicos con o sin nicotina.</w:t>
      </w:r>
    </w:p>
    <w:p w:rsidR="00AE2DE5" w:rsidRPr="00E16255" w:rsidRDefault="00AE2DE5" w:rsidP="00AE2DE5">
      <w:pPr>
        <w:pStyle w:val="VIETA"/>
        <w:numPr>
          <w:ilvl w:val="0"/>
          <w:numId w:val="11"/>
        </w:numPr>
        <w:ind w:left="2098" w:hanging="357"/>
      </w:pPr>
      <w:r w:rsidRPr="00E16255">
        <w:t xml:space="preserve">Artículos personales: gafas de sol no graduadas, bastones, paraguas, sombrillas,  parasoles, abanicos, llaveros, botas de vino, cuchillos y navajas </w:t>
      </w:r>
      <w:r w:rsidRPr="0050433E">
        <w:t>de bolsillo, funda o cordoncillo para gafas, antifaz para dormir, gafas de relax, souvenir, artículos de recuerdo, pines y chapas, pastilleros, salvaorejas para la mascarilla, etc.</w:t>
      </w:r>
    </w:p>
    <w:p w:rsidR="00AE2DE5" w:rsidRPr="00E16255" w:rsidRDefault="00AE2DE5" w:rsidP="00AE2DE5">
      <w:pPr>
        <w:pStyle w:val="VIETA"/>
        <w:numPr>
          <w:ilvl w:val="0"/>
          <w:numId w:val="11"/>
        </w:numPr>
        <w:ind w:left="2098" w:hanging="357"/>
      </w:pPr>
      <w:r w:rsidRPr="00E16255">
        <w:t>Accesorios para el mantenimiento del calzado tales como calzadores, hormas, adaptadores de zapatos, etc.</w:t>
      </w:r>
    </w:p>
    <w:p w:rsidR="00AE2DE5" w:rsidRPr="00E16255" w:rsidRDefault="00AE2DE5" w:rsidP="00AE2DE5">
      <w:pPr>
        <w:pStyle w:val="VIETA"/>
        <w:numPr>
          <w:ilvl w:val="0"/>
          <w:numId w:val="11"/>
        </w:numPr>
        <w:ind w:left="2098" w:hanging="357"/>
      </w:pPr>
      <w:r w:rsidRPr="00E16255">
        <w:t>Artículos religiosos, rosarios, crucifijos, etc.</w:t>
      </w:r>
    </w:p>
    <w:p w:rsidR="00AE2DE5" w:rsidRPr="00E16255" w:rsidRDefault="00AE2DE5" w:rsidP="00AE2DE5">
      <w:pPr>
        <w:pStyle w:val="VIETA"/>
        <w:numPr>
          <w:ilvl w:val="0"/>
          <w:numId w:val="11"/>
        </w:numPr>
        <w:ind w:left="2098" w:hanging="357"/>
        <w:rPr>
          <w:rStyle w:val="hps"/>
        </w:rPr>
      </w:pPr>
      <w:r w:rsidRPr="00E16255">
        <w:rPr>
          <w:rStyle w:val="hps"/>
        </w:rPr>
        <w:t>Termómetros de pared y barómetros.</w:t>
      </w:r>
    </w:p>
    <w:p w:rsidR="00AE2DE5" w:rsidRPr="00F80ED2" w:rsidRDefault="00AE2DE5" w:rsidP="00AE2DE5">
      <w:pPr>
        <w:pStyle w:val="Excluye"/>
        <w:rPr>
          <w:rStyle w:val="hps"/>
        </w:rPr>
      </w:pPr>
      <w:r w:rsidRPr="00F80ED2">
        <w:br/>
      </w:r>
      <w:r w:rsidRPr="00F80ED2">
        <w:rPr>
          <w:rStyle w:val="hps"/>
        </w:rPr>
        <w:t>Excluye:</w:t>
      </w:r>
    </w:p>
    <w:p w:rsidR="00AE2DE5" w:rsidRPr="00F80ED2" w:rsidRDefault="00AE2DE5" w:rsidP="00AE2DE5">
      <w:pPr>
        <w:pStyle w:val="VIETA"/>
        <w:numPr>
          <w:ilvl w:val="0"/>
          <w:numId w:val="11"/>
        </w:numPr>
        <w:ind w:left="2098" w:hanging="357"/>
        <w:rPr>
          <w:rStyle w:val="hps"/>
        </w:rPr>
      </w:pPr>
      <w:r w:rsidRPr="00F80ED2">
        <w:rPr>
          <w:rStyle w:val="hps"/>
        </w:rPr>
        <w:t xml:space="preserve">Complementos y accesorios de vestir, como corbatas, sombreros, </w:t>
      </w:r>
      <w:r>
        <w:rPr>
          <w:rStyle w:val="hps"/>
        </w:rPr>
        <w:t>etc.</w:t>
      </w:r>
      <w:r w:rsidRPr="00F80ED2">
        <w:rPr>
          <w:rStyle w:val="hps"/>
        </w:rPr>
        <w:t xml:space="preserve"> (03.1.3.1)</w:t>
      </w:r>
      <w:r>
        <w:rPr>
          <w:rStyle w:val="hps"/>
        </w:rPr>
        <w:t>.</w:t>
      </w:r>
    </w:p>
    <w:p w:rsidR="00AE2DE5" w:rsidRPr="00F80ED2" w:rsidRDefault="00AE2DE5" w:rsidP="00AE2DE5">
      <w:pPr>
        <w:pStyle w:val="VIETA"/>
        <w:numPr>
          <w:ilvl w:val="0"/>
          <w:numId w:val="11"/>
        </w:numPr>
        <w:ind w:left="2098" w:hanging="357"/>
        <w:rPr>
          <w:color w:val="000000"/>
        </w:rPr>
      </w:pPr>
      <w:r w:rsidRPr="00F80ED2">
        <w:rPr>
          <w:color w:val="000000"/>
        </w:rPr>
        <w:t>Artículos de viaje, bolsas y bolsos de uso personal (12.3.2.1)</w:t>
      </w:r>
      <w:r>
        <w:rPr>
          <w:color w:val="000000"/>
        </w:rPr>
        <w:t>.</w:t>
      </w:r>
    </w:p>
    <w:p w:rsidR="00AE2DE5" w:rsidRPr="00F80ED2" w:rsidRDefault="00AE2DE5" w:rsidP="00AE2DE5">
      <w:pPr>
        <w:pStyle w:val="VIETA"/>
        <w:numPr>
          <w:ilvl w:val="0"/>
          <w:numId w:val="11"/>
        </w:numPr>
        <w:ind w:left="2098" w:hanging="357"/>
        <w:rPr>
          <w:color w:val="000000"/>
        </w:rPr>
      </w:pPr>
      <w:r w:rsidRPr="00F80ED2">
        <w:rPr>
          <w:color w:val="000000"/>
        </w:rPr>
        <w:t>Artículos funerarios (12.3.2.8)</w:t>
      </w:r>
      <w:r>
        <w:rPr>
          <w:color w:val="000000"/>
        </w:rPr>
        <w:t>.</w:t>
      </w:r>
    </w:p>
    <w:p w:rsidR="00AE2DE5" w:rsidRPr="00F80ED2" w:rsidRDefault="00AE2DE5" w:rsidP="00AE2DE5">
      <w:pPr>
        <w:pStyle w:val="VIETA"/>
        <w:numPr>
          <w:ilvl w:val="0"/>
          <w:numId w:val="11"/>
        </w:numPr>
        <w:ind w:left="2098" w:hanging="357"/>
        <w:rPr>
          <w:color w:val="000000"/>
        </w:rPr>
      </w:pPr>
      <w:r w:rsidRPr="00F80ED2">
        <w:rPr>
          <w:color w:val="000000"/>
        </w:rPr>
        <w:t>Productos de aseo personal (12.1.3.2)</w:t>
      </w:r>
      <w:r>
        <w:rPr>
          <w:color w:val="000000"/>
        </w:rPr>
        <w:t>.</w:t>
      </w:r>
    </w:p>
    <w:p w:rsidR="00AE2DE5" w:rsidRDefault="00AE2DE5" w:rsidP="00AE2DE5">
      <w:pPr>
        <w:pStyle w:val="VIETA"/>
        <w:numPr>
          <w:ilvl w:val="0"/>
          <w:numId w:val="11"/>
        </w:numPr>
        <w:ind w:left="2098" w:hanging="357"/>
        <w:rPr>
          <w:color w:val="000000"/>
        </w:rPr>
      </w:pPr>
      <w:r w:rsidRPr="00F80ED2">
        <w:rPr>
          <w:color w:val="000000"/>
        </w:rPr>
        <w:t xml:space="preserve">Papel de liar y filtros desechables (02.2.0.3). </w:t>
      </w:r>
    </w:p>
    <w:p w:rsidR="00AE2DE5" w:rsidRPr="00F80ED2" w:rsidRDefault="00AE2DE5" w:rsidP="00AE2DE5">
      <w:pPr>
        <w:pStyle w:val="VIETA"/>
        <w:ind w:firstLine="0"/>
        <w:rPr>
          <w:color w:val="000000"/>
        </w:rPr>
      </w:pPr>
      <w:r w:rsidRPr="00F80ED2">
        <w:rPr>
          <w:color w:val="000000"/>
        </w:rPr>
        <w:t xml:space="preserve"> </w:t>
      </w:r>
    </w:p>
    <w:p w:rsidR="00AE2DE5" w:rsidRPr="00F80ED2" w:rsidRDefault="00AE2DE5" w:rsidP="00AE2DE5">
      <w:pPr>
        <w:ind w:left="2127"/>
        <w:jc w:val="both"/>
        <w:rPr>
          <w:rFonts w:ascii="Arial" w:hAnsi="Arial" w:cs="Arial"/>
          <w:color w:val="000000"/>
        </w:rPr>
      </w:pPr>
    </w:p>
    <w:p w:rsidR="00AE2DE5" w:rsidRPr="00F80ED2"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12.4</w:t>
      </w:r>
      <w:r>
        <w:rPr>
          <w:rFonts w:cs="Arial"/>
          <w:color w:val="000000"/>
          <w:sz w:val="22"/>
          <w:szCs w:val="22"/>
        </w:rPr>
        <w:tab/>
        <w:t>PROTECCIÓN SOCIAL</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12.4.0</w:t>
      </w:r>
      <w:r w:rsidRPr="00F80ED2">
        <w:rPr>
          <w:rFonts w:cs="Arial"/>
          <w:color w:val="000000"/>
          <w:sz w:val="22"/>
          <w:szCs w:val="22"/>
        </w:rPr>
        <w:tab/>
      </w:r>
      <w:r>
        <w:rPr>
          <w:rFonts w:cs="Arial"/>
          <w:color w:val="000000"/>
          <w:sz w:val="22"/>
          <w:szCs w:val="22"/>
        </w:rPr>
        <w:t>SERVICIOS DE PROTECCIÓN SOCIAL</w:t>
      </w:r>
    </w:p>
    <w:p w:rsidR="00AE2DE5" w:rsidRPr="00F80ED2" w:rsidRDefault="00AE2DE5" w:rsidP="00AE2DE5">
      <w:pPr>
        <w:ind w:left="2127"/>
        <w:jc w:val="both"/>
        <w:rPr>
          <w:rFonts w:ascii="Arial" w:hAnsi="Arial" w:cs="Arial"/>
          <w:color w:val="000000"/>
        </w:rPr>
      </w:pPr>
      <w:r w:rsidRPr="00F80ED2">
        <w:rPr>
          <w:rFonts w:ascii="Arial" w:hAnsi="Arial" w:cs="Arial"/>
          <w:color w:val="000000"/>
        </w:rPr>
        <w:tab/>
      </w:r>
    </w:p>
    <w:p w:rsidR="00AE2DE5" w:rsidRPr="00D04B1F" w:rsidRDefault="00AE2DE5" w:rsidP="00AE2DE5">
      <w:pPr>
        <w:pStyle w:val="VIETA"/>
        <w:numPr>
          <w:ilvl w:val="0"/>
          <w:numId w:val="11"/>
        </w:numPr>
        <w:ind w:left="2098" w:hanging="357"/>
      </w:pPr>
      <w:r w:rsidRPr="00D04B1F">
        <w:t>Se entiende por protección social los servicios de asistencia y apoyo proporcionados a las personas de edad, personas con discapacidad, trabajadores víctimas de accidentes de trabajo o enfermedades profesionales, parados, personas con bajo nivel de ingresos y otros con riesgo de exclusión social (indigentes, sin domicilio fijo, inmigrantes, refugiados, toxicómanos, alcohólicos…).</w:t>
      </w:r>
    </w:p>
    <w:p w:rsidR="00AE2DE5" w:rsidRPr="00D04B1F" w:rsidRDefault="00AE2DE5" w:rsidP="00AE2DE5">
      <w:pPr>
        <w:pStyle w:val="VIETA"/>
        <w:numPr>
          <w:ilvl w:val="0"/>
          <w:numId w:val="11"/>
        </w:numPr>
        <w:ind w:left="2098" w:hanging="357"/>
      </w:pPr>
      <w:r w:rsidRPr="00D04B1F">
        <w:t>Gastos efectuados por los hogares en a</w:t>
      </w:r>
      <w:r w:rsidRPr="00D04B1F">
        <w:rPr>
          <w:rStyle w:val="hps"/>
        </w:rPr>
        <w:t>tención residencial en establecimientos hospitalarios</w:t>
      </w:r>
      <w:r w:rsidRPr="00D04B1F">
        <w:t xml:space="preserve">, </w:t>
      </w:r>
      <w:r w:rsidRPr="00D04B1F">
        <w:rPr>
          <w:rStyle w:val="hps"/>
        </w:rPr>
        <w:t>ayuda a domicilio</w:t>
      </w:r>
      <w:r w:rsidRPr="00D04B1F">
        <w:t xml:space="preserve">, cuidado en residencias de </w:t>
      </w:r>
      <w:r w:rsidRPr="00D04B1F">
        <w:rPr>
          <w:rStyle w:val="hps"/>
        </w:rPr>
        <w:t>día y/o rehabilitación funcional.</w:t>
      </w:r>
    </w:p>
    <w:p w:rsidR="00AE2DE5" w:rsidRDefault="00AE2DE5" w:rsidP="00AE2DE5">
      <w:pPr>
        <w:pStyle w:val="VIETA"/>
        <w:numPr>
          <w:ilvl w:val="0"/>
          <w:numId w:val="11"/>
        </w:numPr>
        <w:ind w:left="2098" w:hanging="357"/>
        <w:rPr>
          <w:rStyle w:val="hps"/>
        </w:rPr>
      </w:pPr>
      <w:r w:rsidRPr="00D04B1F">
        <w:t xml:space="preserve">También </w:t>
      </w:r>
      <w:r w:rsidRPr="00D04B1F">
        <w:rPr>
          <w:rStyle w:val="hps"/>
        </w:rPr>
        <w:t>cubre los servicios de asistencia y apoyo prestados a las familias y a los niños.</w:t>
      </w:r>
    </w:p>
    <w:p w:rsidR="00AE2DE5" w:rsidRPr="00124E49" w:rsidRDefault="00AE2DE5" w:rsidP="00AE2DE5">
      <w:pPr>
        <w:pStyle w:val="VIETA"/>
        <w:ind w:firstLine="0"/>
      </w:pPr>
    </w:p>
    <w:p w:rsidR="00AE2DE5" w:rsidRPr="00124E49" w:rsidRDefault="00AE2DE5" w:rsidP="00AE2DE5">
      <w:pPr>
        <w:pStyle w:val="Excluye"/>
      </w:pPr>
      <w:r w:rsidRPr="00124E49">
        <w:t>Excluye:</w:t>
      </w:r>
    </w:p>
    <w:p w:rsidR="00AE2DE5" w:rsidRPr="00124E49" w:rsidRDefault="00AE2DE5" w:rsidP="00AE2DE5">
      <w:pPr>
        <w:pStyle w:val="VIETA"/>
        <w:numPr>
          <w:ilvl w:val="0"/>
          <w:numId w:val="11"/>
        </w:numPr>
        <w:ind w:left="2098" w:hanging="357"/>
      </w:pPr>
      <w:r w:rsidRPr="00124E49">
        <w:t>Servicios de médicos en general o especialistas, cirujanos, etc. (06.3.0.0).</w:t>
      </w:r>
    </w:p>
    <w:p w:rsidR="00AE2DE5" w:rsidRPr="00124E49" w:rsidRDefault="00AE2DE5" w:rsidP="00AE2DE5">
      <w:pPr>
        <w:pStyle w:val="VIETA"/>
        <w:numPr>
          <w:ilvl w:val="0"/>
          <w:numId w:val="11"/>
        </w:numPr>
        <w:ind w:left="2098" w:hanging="357"/>
      </w:pPr>
      <w:r w:rsidRPr="00124E49">
        <w:t>Servicios de auxiliares médicos: enfermeros, comadrones, anestesistas, etc. (06.3.0.0).</w:t>
      </w:r>
    </w:p>
    <w:p w:rsidR="00AE2DE5" w:rsidRPr="00124E49" w:rsidRDefault="00AE2DE5" w:rsidP="00AE2DE5">
      <w:pPr>
        <w:pStyle w:val="VIETA"/>
        <w:numPr>
          <w:ilvl w:val="0"/>
          <w:numId w:val="11"/>
        </w:numPr>
        <w:ind w:left="2098" w:hanging="357"/>
      </w:pPr>
      <w:r w:rsidRPr="00124E49">
        <w:t>Tratamiento hospitalario en el hogar (cuando las circunstancias desaconsejan el traslado del paciente al hospital) (06.3.0.0).</w:t>
      </w:r>
    </w:p>
    <w:p w:rsidR="00AE2DE5" w:rsidRPr="00124E49" w:rsidRDefault="00AE2DE5" w:rsidP="00AE2DE5">
      <w:pPr>
        <w:pStyle w:val="VIETA"/>
        <w:numPr>
          <w:ilvl w:val="0"/>
          <w:numId w:val="11"/>
        </w:numPr>
        <w:ind w:left="2098" w:hanging="357"/>
      </w:pPr>
      <w:r w:rsidRPr="00124E49">
        <w:t>Cuidados paliativos hospitalarios para enfermos terminales (06.3.0.0).</w:t>
      </w:r>
    </w:p>
    <w:p w:rsidR="00AE2DE5" w:rsidRPr="00F80ED2" w:rsidRDefault="00AE2DE5" w:rsidP="00AE2DE5">
      <w:pPr>
        <w:pStyle w:val="A5"/>
        <w:keepNext w:val="0"/>
        <w:tabs>
          <w:tab w:val="clear" w:pos="993"/>
        </w:tabs>
        <w:spacing w:before="0"/>
        <w:ind w:left="2127" w:firstLine="0"/>
        <w:rPr>
          <w:rFonts w:cs="Arial"/>
          <w:color w:val="000000"/>
          <w:sz w:val="22"/>
          <w:szCs w:val="22"/>
        </w:rPr>
      </w:pPr>
    </w:p>
    <w:p w:rsidR="00AE2DE5" w:rsidRPr="00F80ED2" w:rsidRDefault="00AE2DE5" w:rsidP="00AE2DE5">
      <w:pPr>
        <w:tabs>
          <w:tab w:val="left" w:pos="1757"/>
        </w:tabs>
        <w:ind w:left="2127"/>
        <w:jc w:val="both"/>
        <w:rPr>
          <w:rFonts w:ascii="Arial" w:hAnsi="Arial" w:cs="Arial"/>
        </w:rPr>
      </w:pPr>
    </w:p>
    <w:p w:rsidR="00AE2DE5" w:rsidRPr="00F80ED2" w:rsidRDefault="00AE2DE5" w:rsidP="00AE2DE5">
      <w:pPr>
        <w:pStyle w:val="TtuloCdigo"/>
      </w:pPr>
      <w:r>
        <w:t>12.4.0.1</w:t>
      </w:r>
      <w:r>
        <w:tab/>
      </w:r>
      <w:r w:rsidRPr="00F80ED2">
        <w:t>SERVICIOS DE CUIDADO DE NIÑOS</w:t>
      </w:r>
    </w:p>
    <w:p w:rsidR="00AE2DE5" w:rsidRPr="00F80ED2" w:rsidRDefault="00AE2DE5" w:rsidP="00AE2DE5">
      <w:pPr>
        <w:pStyle w:val="Referencia"/>
      </w:pPr>
      <w:r w:rsidRPr="00F80ED2">
        <w:t>Mensual</w:t>
      </w:r>
      <w:r w:rsidRPr="00F80ED2">
        <w:tab/>
      </w:r>
    </w:p>
    <w:p w:rsidR="00AE2DE5" w:rsidRPr="00D04B1F" w:rsidRDefault="00AE2DE5" w:rsidP="00AE2DE5">
      <w:pPr>
        <w:pStyle w:val="VIETA"/>
        <w:numPr>
          <w:ilvl w:val="0"/>
          <w:numId w:val="11"/>
        </w:numPr>
        <w:ind w:left="2098" w:hanging="357"/>
        <w:rPr>
          <w:rStyle w:val="hps"/>
        </w:rPr>
      </w:pPr>
      <w:r w:rsidRPr="00D04B1F">
        <w:rPr>
          <w:rStyle w:val="hps"/>
        </w:rPr>
        <w:t>Ludotecas para el cuidado de niños por horas, etc.</w:t>
      </w:r>
    </w:p>
    <w:p w:rsidR="00AE2DE5" w:rsidRPr="00D04B1F" w:rsidRDefault="00AE2DE5" w:rsidP="00AE2DE5">
      <w:pPr>
        <w:pStyle w:val="VIETA"/>
        <w:numPr>
          <w:ilvl w:val="0"/>
          <w:numId w:val="11"/>
        </w:numPr>
        <w:ind w:left="2098" w:hanging="357"/>
        <w:rPr>
          <w:rStyle w:val="hps"/>
        </w:rPr>
      </w:pPr>
      <w:r w:rsidRPr="00D04B1F">
        <w:rPr>
          <w:rStyle w:val="hps"/>
        </w:rPr>
        <w:t>Cuidado de los niños fuera de guarderías y fuera del hogar.</w:t>
      </w:r>
    </w:p>
    <w:p w:rsidR="00AE2DE5" w:rsidRPr="00F80ED2" w:rsidRDefault="00AE2DE5" w:rsidP="00AE2DE5">
      <w:pPr>
        <w:pStyle w:val="Prrafodelista"/>
        <w:ind w:left="2127"/>
        <w:jc w:val="both"/>
        <w:rPr>
          <w:rStyle w:val="hps"/>
          <w:rFonts w:ascii="Arial" w:hAnsi="Arial" w:cs="Arial"/>
        </w:rPr>
      </w:pPr>
    </w:p>
    <w:p w:rsidR="00AE2DE5" w:rsidRPr="00F80ED2" w:rsidRDefault="00AE2DE5" w:rsidP="00AE2DE5">
      <w:pPr>
        <w:pStyle w:val="Excluye"/>
        <w:rPr>
          <w:rStyle w:val="hps"/>
        </w:rPr>
      </w:pPr>
      <w:r w:rsidRPr="00F80ED2">
        <w:rPr>
          <w:rStyle w:val="hps"/>
        </w:rPr>
        <w:t>Excluye:</w:t>
      </w:r>
    </w:p>
    <w:p w:rsidR="00AE2DE5" w:rsidRPr="00F80ED2" w:rsidRDefault="00AE2DE5" w:rsidP="00AE2DE5">
      <w:pPr>
        <w:numPr>
          <w:ilvl w:val="0"/>
          <w:numId w:val="54"/>
        </w:numPr>
        <w:tabs>
          <w:tab w:val="left" w:pos="1757"/>
        </w:tabs>
        <w:ind w:left="2127"/>
        <w:jc w:val="both"/>
        <w:rPr>
          <w:rFonts w:ascii="Arial" w:hAnsi="Arial" w:cs="Arial"/>
        </w:rPr>
      </w:pPr>
      <w:r w:rsidRPr="00F80ED2">
        <w:rPr>
          <w:rStyle w:val="hps"/>
          <w:rFonts w:ascii="Arial" w:hAnsi="Arial" w:cs="Arial"/>
        </w:rPr>
        <w:t>Niñer</w:t>
      </w:r>
      <w:r>
        <w:rPr>
          <w:rStyle w:val="hps"/>
          <w:rFonts w:ascii="Arial" w:hAnsi="Arial" w:cs="Arial"/>
        </w:rPr>
        <w:t>o</w:t>
      </w:r>
      <w:r w:rsidRPr="00F80ED2">
        <w:rPr>
          <w:rStyle w:val="hps"/>
          <w:rFonts w:ascii="Arial" w:hAnsi="Arial" w:cs="Arial"/>
        </w:rPr>
        <w:t>s, canguros, etc. (</w:t>
      </w:r>
      <w:r w:rsidRPr="00F80ED2">
        <w:rPr>
          <w:rFonts w:ascii="Arial" w:hAnsi="Arial" w:cs="Arial"/>
        </w:rPr>
        <w:t>05.6.2.1)</w:t>
      </w:r>
      <w:r>
        <w:rPr>
          <w:rFonts w:ascii="Arial" w:hAnsi="Arial" w:cs="Arial"/>
        </w:rPr>
        <w:t>.</w:t>
      </w:r>
    </w:p>
    <w:p w:rsidR="00AE2DE5" w:rsidRPr="00F80ED2" w:rsidRDefault="00AE2DE5" w:rsidP="00AE2DE5">
      <w:pPr>
        <w:numPr>
          <w:ilvl w:val="0"/>
          <w:numId w:val="54"/>
        </w:numPr>
        <w:tabs>
          <w:tab w:val="left" w:pos="1757"/>
        </w:tabs>
        <w:ind w:left="2127"/>
        <w:jc w:val="both"/>
        <w:rPr>
          <w:rFonts w:ascii="Arial" w:hAnsi="Arial" w:cs="Arial"/>
          <w:color w:val="000000"/>
        </w:rPr>
      </w:pPr>
      <w:r w:rsidRPr="00F80ED2">
        <w:rPr>
          <w:rStyle w:val="hps"/>
          <w:rFonts w:ascii="Arial" w:hAnsi="Arial" w:cs="Arial"/>
        </w:rPr>
        <w:t xml:space="preserve">Guarderías de niños entre 0 y 3 años </w:t>
      </w:r>
      <w:r>
        <w:rPr>
          <w:rStyle w:val="hps"/>
          <w:rFonts w:ascii="Arial" w:hAnsi="Arial" w:cs="Arial"/>
        </w:rPr>
        <w:t>(</w:t>
      </w:r>
      <w:r w:rsidRPr="00F80ED2">
        <w:rPr>
          <w:rStyle w:val="hps"/>
          <w:rFonts w:ascii="Arial" w:hAnsi="Arial" w:cs="Arial"/>
        </w:rPr>
        <w:t>10.1.1.1</w:t>
      </w:r>
      <w:r>
        <w:rPr>
          <w:rStyle w:val="hps"/>
          <w:rFonts w:ascii="Arial" w:hAnsi="Arial" w:cs="Arial"/>
        </w:rPr>
        <w:t xml:space="preserve">) </w:t>
      </w:r>
      <w:r w:rsidRPr="00F80ED2">
        <w:rPr>
          <w:rStyle w:val="hps"/>
          <w:rFonts w:ascii="Arial" w:hAnsi="Arial" w:cs="Arial"/>
        </w:rPr>
        <w:t xml:space="preserve">o entre 3 y 6 años </w:t>
      </w:r>
      <w:r>
        <w:rPr>
          <w:rStyle w:val="hps"/>
          <w:rFonts w:ascii="Arial" w:hAnsi="Arial" w:cs="Arial"/>
        </w:rPr>
        <w:t>(</w:t>
      </w:r>
      <w:r w:rsidRPr="00F80ED2">
        <w:rPr>
          <w:rStyle w:val="hps"/>
          <w:rFonts w:ascii="Arial" w:hAnsi="Arial" w:cs="Arial"/>
        </w:rPr>
        <w:t>10.1.1.2</w:t>
      </w:r>
      <w:r>
        <w:rPr>
          <w:rStyle w:val="hps"/>
          <w:rFonts w:ascii="Arial" w:hAnsi="Arial" w:cs="Arial"/>
        </w:rPr>
        <w:t>).</w:t>
      </w:r>
    </w:p>
    <w:p w:rsidR="00AE2DE5" w:rsidRPr="00D04B1F" w:rsidRDefault="00AE2DE5" w:rsidP="00AE2DE5">
      <w:pPr>
        <w:numPr>
          <w:ilvl w:val="0"/>
          <w:numId w:val="54"/>
        </w:numPr>
        <w:tabs>
          <w:tab w:val="left" w:pos="1757"/>
        </w:tabs>
        <w:ind w:left="2127"/>
        <w:jc w:val="both"/>
        <w:rPr>
          <w:rStyle w:val="hps"/>
          <w:rFonts w:ascii="Arial" w:hAnsi="Arial" w:cs="Arial"/>
          <w:color w:val="000000"/>
        </w:rPr>
      </w:pPr>
      <w:r w:rsidRPr="00F80ED2">
        <w:rPr>
          <w:rStyle w:val="hps"/>
          <w:rFonts w:ascii="Arial" w:hAnsi="Arial" w:cs="Arial"/>
        </w:rPr>
        <w:t>Ludotecas para celebraciones de cumpleaños, etc.</w:t>
      </w:r>
      <w:r>
        <w:rPr>
          <w:rStyle w:val="hps"/>
          <w:rFonts w:ascii="Arial" w:hAnsi="Arial" w:cs="Arial"/>
        </w:rPr>
        <w:t xml:space="preserve"> </w:t>
      </w:r>
      <w:r w:rsidRPr="00F80ED2">
        <w:rPr>
          <w:rStyle w:val="hps"/>
          <w:rFonts w:ascii="Arial" w:hAnsi="Arial" w:cs="Arial"/>
        </w:rPr>
        <w:t>(09.4.1.2).</w:t>
      </w:r>
    </w:p>
    <w:p w:rsidR="00AE2DE5" w:rsidRDefault="00AE2DE5" w:rsidP="00AE2DE5">
      <w:pPr>
        <w:tabs>
          <w:tab w:val="left" w:pos="1757"/>
        </w:tabs>
        <w:ind w:left="2127"/>
        <w:jc w:val="both"/>
        <w:rPr>
          <w:rStyle w:val="hps"/>
          <w:rFonts w:ascii="Arial" w:hAnsi="Arial" w:cs="Arial"/>
        </w:rPr>
      </w:pPr>
    </w:p>
    <w:p w:rsidR="00AE2DE5" w:rsidRPr="00F80ED2" w:rsidRDefault="00AE2DE5" w:rsidP="00AE2DE5">
      <w:pPr>
        <w:tabs>
          <w:tab w:val="left" w:pos="1757"/>
        </w:tabs>
        <w:ind w:left="2127"/>
        <w:jc w:val="both"/>
        <w:rPr>
          <w:rFonts w:ascii="Arial" w:hAnsi="Arial" w:cs="Arial"/>
          <w:color w:val="000000"/>
        </w:rPr>
      </w:pPr>
    </w:p>
    <w:p w:rsidR="00AE2DE5" w:rsidRPr="00E308B7" w:rsidRDefault="00AE2DE5" w:rsidP="00AE2DE5">
      <w:pPr>
        <w:pStyle w:val="TtuloCdigo"/>
      </w:pPr>
      <w:r w:rsidRPr="00E308B7">
        <w:t>12.4.0.2</w:t>
      </w:r>
      <w:r w:rsidRPr="00E308B7">
        <w:tab/>
        <w:t>RESIDENCIAS PARA PERSONAS DEPENDIENTES (NUEVO)</w:t>
      </w:r>
    </w:p>
    <w:p w:rsidR="00AE2DE5" w:rsidRPr="00F80ED2" w:rsidRDefault="00AE2DE5" w:rsidP="00AE2DE5">
      <w:pPr>
        <w:pStyle w:val="Referencia"/>
      </w:pPr>
      <w:r>
        <w:t>Último</w:t>
      </w:r>
      <w:r w:rsidRPr="00F80ED2">
        <w:t xml:space="preserve"> Recibo</w:t>
      </w:r>
    </w:p>
    <w:p w:rsidR="00AE2DE5" w:rsidRPr="00F80ED2" w:rsidRDefault="00AE2DE5" w:rsidP="00AE2DE5">
      <w:pPr>
        <w:pStyle w:val="VIETA"/>
        <w:numPr>
          <w:ilvl w:val="0"/>
          <w:numId w:val="11"/>
        </w:numPr>
        <w:ind w:left="2098" w:hanging="357"/>
      </w:pPr>
      <w:r w:rsidRPr="00F80ED2">
        <w:t>Residencias de ancianos.</w:t>
      </w:r>
    </w:p>
    <w:p w:rsidR="00AE2DE5" w:rsidRPr="00F80ED2" w:rsidRDefault="00AE2DE5" w:rsidP="00AE2DE5">
      <w:pPr>
        <w:pStyle w:val="VIETA"/>
        <w:numPr>
          <w:ilvl w:val="0"/>
          <w:numId w:val="11"/>
        </w:numPr>
        <w:ind w:left="2098" w:hanging="357"/>
      </w:pPr>
      <w:r w:rsidRPr="00F80ED2">
        <w:t>Centros de acogida para pacientes en fase terminal y/o para discapacitados.</w:t>
      </w:r>
    </w:p>
    <w:p w:rsidR="00AE2DE5" w:rsidRDefault="00AE2DE5" w:rsidP="00AE2DE5">
      <w:pPr>
        <w:pStyle w:val="VIETA"/>
        <w:numPr>
          <w:ilvl w:val="0"/>
          <w:numId w:val="11"/>
        </w:numPr>
        <w:ind w:left="2098" w:hanging="357"/>
      </w:pPr>
      <w:r w:rsidRPr="00F80ED2">
        <w:t>Centros de rehabilitación, proporcionando una asistencia a largo plazo más que cuidados de salud propiamente dichos</w:t>
      </w:r>
      <w:r>
        <w:t xml:space="preserve"> o una terapia de adaptación.</w:t>
      </w:r>
    </w:p>
    <w:p w:rsidR="00AE2DE5" w:rsidRPr="00F80ED2" w:rsidRDefault="00AE2DE5" w:rsidP="00AE2DE5">
      <w:pPr>
        <w:pStyle w:val="VIETA"/>
        <w:numPr>
          <w:ilvl w:val="0"/>
          <w:numId w:val="11"/>
        </w:numPr>
        <w:ind w:left="2098" w:hanging="357"/>
      </w:pPr>
      <w:r>
        <w:t>Centros de desintoxicación (alcohol, drogas).</w:t>
      </w:r>
    </w:p>
    <w:p w:rsidR="00AE2DE5" w:rsidRPr="00F80ED2" w:rsidRDefault="00AE2DE5" w:rsidP="00AE2DE5">
      <w:pPr>
        <w:pStyle w:val="VIETA"/>
        <w:numPr>
          <w:ilvl w:val="0"/>
          <w:numId w:val="11"/>
        </w:numPr>
        <w:ind w:left="2098" w:hanging="357"/>
      </w:pPr>
      <w:r w:rsidRPr="00F80ED2">
        <w:t xml:space="preserve">Centros de acogida de personas dependientes en vacaciones. </w:t>
      </w: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Alojamiento en balnearios con fines no terapéuticos</w:t>
      </w:r>
      <w:r>
        <w:t xml:space="preserve"> </w:t>
      </w:r>
      <w:r w:rsidRPr="00F80ED2">
        <w:t>(11.2.0.1)</w:t>
      </w:r>
      <w:r>
        <w:t>.</w:t>
      </w:r>
      <w:r w:rsidRPr="00F80ED2">
        <w:t xml:space="preserve"> </w:t>
      </w:r>
    </w:p>
    <w:p w:rsidR="00AE2DE5" w:rsidRPr="00F80ED2" w:rsidRDefault="00AE2DE5" w:rsidP="00AE2DE5">
      <w:pPr>
        <w:pStyle w:val="VIETA"/>
        <w:numPr>
          <w:ilvl w:val="0"/>
          <w:numId w:val="11"/>
        </w:numPr>
        <w:ind w:left="2098" w:hanging="357"/>
      </w:pPr>
      <w:r w:rsidRPr="00F80ED2">
        <w:t>Balnearios con fines terapéuticos (06.2.3.2)</w:t>
      </w:r>
      <w:r>
        <w:t>.</w:t>
      </w:r>
    </w:p>
    <w:p w:rsidR="00AE2DE5" w:rsidRPr="00F80ED2" w:rsidRDefault="00AE2DE5" w:rsidP="00AE2DE5">
      <w:pPr>
        <w:ind w:left="2127"/>
        <w:jc w:val="both"/>
        <w:rPr>
          <w:rFonts w:ascii="Arial" w:hAnsi="Arial" w:cs="Arial"/>
          <w:color w:val="000000"/>
        </w:rPr>
      </w:pPr>
    </w:p>
    <w:p w:rsidR="00AE2DE5" w:rsidRDefault="00AE2DE5" w:rsidP="00AE2DE5">
      <w:pPr>
        <w:pStyle w:val="TtuloCdigo"/>
      </w:pPr>
    </w:p>
    <w:p w:rsidR="00AE2DE5" w:rsidRPr="00F80ED2" w:rsidRDefault="00AE2DE5" w:rsidP="00AE2DE5">
      <w:pPr>
        <w:pStyle w:val="TtuloCdigo"/>
      </w:pPr>
      <w:r w:rsidRPr="00F80ED2">
        <w:t>12.4.0.3</w:t>
      </w:r>
      <w:r w:rsidRPr="00F80ED2">
        <w:tab/>
        <w:t>SERVICIOS DE CUIDADO Y MANTENIMIENTO DE PERSONAS DEPENDIENTES EN SU HOGAR (NUEVO)</w:t>
      </w:r>
    </w:p>
    <w:p w:rsidR="00AE2DE5" w:rsidRPr="00F80ED2" w:rsidRDefault="00AE2DE5" w:rsidP="00AE2DE5">
      <w:pPr>
        <w:pStyle w:val="Referencia"/>
      </w:pPr>
      <w:r w:rsidRPr="00F80ED2">
        <w:t>Mensual</w:t>
      </w:r>
      <w:r w:rsidRPr="00F80ED2">
        <w:tab/>
      </w:r>
    </w:p>
    <w:p w:rsidR="00AE2DE5" w:rsidRPr="00010977" w:rsidRDefault="00AE2DE5" w:rsidP="00AE2DE5">
      <w:pPr>
        <w:pStyle w:val="VIETA"/>
        <w:numPr>
          <w:ilvl w:val="0"/>
          <w:numId w:val="11"/>
        </w:numPr>
        <w:ind w:left="2098" w:hanging="357"/>
        <w:rPr>
          <w:rStyle w:val="hps"/>
        </w:rPr>
      </w:pPr>
      <w:r w:rsidRPr="00010977">
        <w:rPr>
          <w:rStyle w:val="hps"/>
        </w:rPr>
        <w:t>Ayudas a domicilio para facilitar la autonomía de las personas mayores y discapacitados en su hogar.</w:t>
      </w:r>
    </w:p>
    <w:p w:rsidR="00AE2DE5" w:rsidRPr="00010977" w:rsidRDefault="00AE2DE5" w:rsidP="00AE2DE5">
      <w:pPr>
        <w:pStyle w:val="VIETA"/>
        <w:numPr>
          <w:ilvl w:val="0"/>
          <w:numId w:val="11"/>
        </w:numPr>
        <w:ind w:left="2098" w:hanging="357"/>
      </w:pPr>
      <w:r w:rsidRPr="00010977">
        <w:t>Programas de comidas a domicilio o en centro de día</w:t>
      </w:r>
    </w:p>
    <w:p w:rsidR="00AE2DE5" w:rsidRPr="00010977" w:rsidRDefault="00AE2DE5" w:rsidP="00AE2DE5">
      <w:pPr>
        <w:pStyle w:val="VIETA"/>
        <w:numPr>
          <w:ilvl w:val="0"/>
          <w:numId w:val="11"/>
        </w:numPr>
        <w:ind w:left="2098" w:hanging="357"/>
      </w:pPr>
      <w:r w:rsidRPr="00010977">
        <w:rPr>
          <w:rStyle w:val="hps"/>
        </w:rPr>
        <w:t xml:space="preserve">Centros de acogida de día </w:t>
      </w:r>
      <w:r w:rsidRPr="00010977">
        <w:t xml:space="preserve">y </w:t>
      </w:r>
      <w:r w:rsidRPr="00010977">
        <w:rPr>
          <w:rStyle w:val="hps"/>
        </w:rPr>
        <w:t>servicios de atención de día</w:t>
      </w:r>
      <w:r w:rsidRPr="00010977">
        <w:t xml:space="preserve"> para personas mayores y/o discapacitados.</w:t>
      </w:r>
    </w:p>
    <w:p w:rsidR="00AE2DE5" w:rsidRPr="00010977" w:rsidRDefault="00AE2DE5" w:rsidP="00AE2DE5">
      <w:pPr>
        <w:pStyle w:val="VIETA"/>
        <w:numPr>
          <w:ilvl w:val="0"/>
          <w:numId w:val="11"/>
        </w:numPr>
        <w:ind w:left="2098" w:hanging="357"/>
      </w:pPr>
      <w:r w:rsidRPr="00010977">
        <w:t>Pago a cuidadores de enfermos.</w:t>
      </w:r>
    </w:p>
    <w:p w:rsidR="00AE2DE5" w:rsidRPr="00010977" w:rsidRDefault="00AE2DE5" w:rsidP="00AE2DE5">
      <w:pPr>
        <w:pStyle w:val="VIETA"/>
        <w:numPr>
          <w:ilvl w:val="0"/>
          <w:numId w:val="11"/>
        </w:numPr>
        <w:ind w:left="2098" w:hanging="357"/>
      </w:pPr>
      <w:r w:rsidRPr="00010977">
        <w:t>Teleasistencia.</w:t>
      </w:r>
    </w:p>
    <w:p w:rsidR="00AE2DE5" w:rsidRPr="00010977" w:rsidRDefault="00AE2DE5" w:rsidP="00AE2DE5">
      <w:pPr>
        <w:pStyle w:val="VIETA"/>
        <w:numPr>
          <w:ilvl w:val="0"/>
          <w:numId w:val="11"/>
        </w:numPr>
        <w:ind w:left="2098" w:hanging="357"/>
      </w:pPr>
      <w:r w:rsidRPr="00010977">
        <w:t>Centros ocupacionales para personas con discapacidad.</w:t>
      </w:r>
    </w:p>
    <w:p w:rsidR="00AE2DE5" w:rsidRPr="00F80ED2" w:rsidRDefault="00AE2DE5" w:rsidP="00AE2DE5">
      <w:pPr>
        <w:tabs>
          <w:tab w:val="left" w:pos="1757"/>
        </w:tabs>
        <w:ind w:left="2127"/>
        <w:jc w:val="both"/>
        <w:rPr>
          <w:rStyle w:val="hps"/>
          <w:rFonts w:ascii="Arial" w:hAnsi="Arial" w:cs="Arial"/>
          <w:color w:val="000000"/>
        </w:rPr>
      </w:pPr>
    </w:p>
    <w:p w:rsidR="00AE2DE5" w:rsidRPr="00F80ED2" w:rsidRDefault="00AE2DE5" w:rsidP="00AE2DE5">
      <w:pPr>
        <w:pStyle w:val="Excluye"/>
        <w:rPr>
          <w:rStyle w:val="hps"/>
          <w:color w:val="000000"/>
        </w:rPr>
      </w:pPr>
      <w:r w:rsidRPr="00F80ED2">
        <w:rPr>
          <w:rStyle w:val="hps"/>
        </w:rPr>
        <w:t>Excluye:</w:t>
      </w:r>
    </w:p>
    <w:p w:rsidR="00AE2DE5" w:rsidRPr="00241935" w:rsidRDefault="00AE2DE5" w:rsidP="00AE2DE5">
      <w:pPr>
        <w:pStyle w:val="VIETA"/>
        <w:numPr>
          <w:ilvl w:val="0"/>
          <w:numId w:val="11"/>
        </w:numPr>
        <w:ind w:left="2098" w:hanging="357"/>
        <w:rPr>
          <w:rStyle w:val="hps"/>
          <w:color w:val="000000"/>
        </w:rPr>
      </w:pPr>
      <w:r w:rsidRPr="00F80ED2">
        <w:rPr>
          <w:rStyle w:val="hps"/>
        </w:rPr>
        <w:t>Otros servicios paramédicos no hospitalarios (06.2.3.9)</w:t>
      </w:r>
      <w:r>
        <w:rPr>
          <w:rStyle w:val="hps"/>
        </w:rPr>
        <w:t>.</w:t>
      </w:r>
    </w:p>
    <w:p w:rsidR="00AE2DE5" w:rsidRDefault="00AE2DE5" w:rsidP="00AE2DE5">
      <w:pPr>
        <w:tabs>
          <w:tab w:val="left" w:pos="1757"/>
        </w:tabs>
        <w:ind w:left="2127"/>
        <w:jc w:val="both"/>
        <w:rPr>
          <w:rStyle w:val="hps"/>
          <w:rFonts w:ascii="Arial" w:hAnsi="Arial" w:cs="Arial"/>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t>12.4.0.4</w:t>
      </w:r>
      <w:r>
        <w:tab/>
      </w:r>
      <w:r w:rsidRPr="00F80ED2">
        <w:rPr>
          <w:rStyle w:val="st"/>
        </w:rPr>
        <w:t>OTROS SERVICIOS DE PROTECCIÓN SOCIAL</w:t>
      </w:r>
      <w:r w:rsidRPr="00F80ED2">
        <w:tab/>
      </w:r>
    </w:p>
    <w:p w:rsidR="00AE2DE5" w:rsidRPr="00F80ED2" w:rsidRDefault="00AE2DE5" w:rsidP="00AE2DE5">
      <w:pPr>
        <w:pStyle w:val="Referencia"/>
      </w:pPr>
      <w:r w:rsidRPr="00F80ED2">
        <w:t>Trimestral</w:t>
      </w:r>
      <w:r w:rsidRPr="00F80ED2">
        <w:tab/>
      </w:r>
    </w:p>
    <w:p w:rsidR="00AE2DE5" w:rsidRPr="00F80ED2" w:rsidRDefault="00AE2DE5" w:rsidP="00AE2DE5">
      <w:pPr>
        <w:pStyle w:val="VIETA"/>
        <w:numPr>
          <w:ilvl w:val="0"/>
          <w:numId w:val="11"/>
        </w:numPr>
        <w:ind w:left="2098" w:hanging="357"/>
        <w:rPr>
          <w:rStyle w:val="hps"/>
        </w:rPr>
      </w:pPr>
      <w:r w:rsidRPr="00F80ED2">
        <w:t>Servicios de orientación, a</w:t>
      </w:r>
      <w:r w:rsidRPr="00F80ED2">
        <w:rPr>
          <w:rStyle w:val="hps"/>
        </w:rPr>
        <w:t>sesoramiento,</w:t>
      </w:r>
      <w:r w:rsidRPr="00F80ED2">
        <w:t xml:space="preserve"> arbitraje, </w:t>
      </w:r>
      <w:r w:rsidRPr="00F80ED2">
        <w:rPr>
          <w:rStyle w:val="hps"/>
        </w:rPr>
        <w:t>fomento y adopción para las familias</w:t>
      </w:r>
      <w:r>
        <w:rPr>
          <w:rStyle w:val="hps"/>
        </w:rPr>
        <w:t>.</w:t>
      </w:r>
    </w:p>
    <w:p w:rsidR="00AE2DE5" w:rsidRPr="00F80ED2" w:rsidRDefault="00AE2DE5" w:rsidP="00AE2DE5">
      <w:pPr>
        <w:pStyle w:val="VIETA"/>
        <w:numPr>
          <w:ilvl w:val="0"/>
          <w:numId w:val="11"/>
        </w:numPr>
        <w:ind w:left="2098" w:hanging="357"/>
        <w:rPr>
          <w:rStyle w:val="hps"/>
          <w:color w:val="000000"/>
        </w:rPr>
      </w:pPr>
      <w:r w:rsidRPr="00F80ED2">
        <w:rPr>
          <w:rStyle w:val="hps"/>
        </w:rPr>
        <w:t>Comedores sociales</w:t>
      </w:r>
      <w:r>
        <w:rPr>
          <w:rStyle w:val="hps"/>
        </w:rPr>
        <w:t>.</w:t>
      </w:r>
    </w:p>
    <w:p w:rsidR="00AE2DE5" w:rsidRPr="007E2097" w:rsidRDefault="00AE2DE5" w:rsidP="00AE2DE5">
      <w:pPr>
        <w:pStyle w:val="VIETA"/>
        <w:numPr>
          <w:ilvl w:val="0"/>
          <w:numId w:val="11"/>
        </w:numPr>
        <w:ind w:left="2098" w:hanging="357"/>
        <w:rPr>
          <w:rStyle w:val="hps"/>
          <w:color w:val="000000"/>
        </w:rPr>
      </w:pPr>
      <w:r w:rsidRPr="00F80ED2">
        <w:rPr>
          <w:rStyle w:val="hps"/>
        </w:rPr>
        <w:t>Servicios de ayuda al alcoholismo, inmigrantes o refugiados.</w:t>
      </w:r>
    </w:p>
    <w:p w:rsidR="00AE2DE5" w:rsidRPr="00F80ED2" w:rsidRDefault="00AE2DE5" w:rsidP="00AE2DE5">
      <w:pPr>
        <w:pStyle w:val="VIETA"/>
        <w:ind w:firstLine="0"/>
        <w:rPr>
          <w:rStyle w:val="hps"/>
          <w:color w:val="000000"/>
        </w:rPr>
      </w:pPr>
    </w:p>
    <w:p w:rsidR="00AE2DE5" w:rsidRPr="00F80ED2" w:rsidRDefault="00AE2DE5" w:rsidP="00AE2DE5">
      <w:pPr>
        <w:pStyle w:val="Excluye"/>
        <w:rPr>
          <w:rStyle w:val="hps"/>
        </w:rPr>
      </w:pPr>
      <w:r w:rsidRPr="00F80ED2">
        <w:rPr>
          <w:rStyle w:val="hps"/>
        </w:rPr>
        <w:t>Excluye:</w:t>
      </w:r>
    </w:p>
    <w:p w:rsidR="00AE2DE5" w:rsidRPr="0027739A" w:rsidRDefault="00AE2DE5" w:rsidP="00AE2DE5">
      <w:pPr>
        <w:pStyle w:val="VIETA"/>
        <w:numPr>
          <w:ilvl w:val="0"/>
          <w:numId w:val="11"/>
        </w:numPr>
        <w:ind w:left="2098" w:hanging="357"/>
        <w:rPr>
          <w:rStyle w:val="hps"/>
          <w:color w:val="000000"/>
        </w:rPr>
      </w:pPr>
      <w:r w:rsidRPr="00F80ED2">
        <w:rPr>
          <w:rStyle w:val="hps"/>
        </w:rPr>
        <w:t>Psicólogos, orientación psicológica (06.2.3.9)</w:t>
      </w:r>
      <w:r>
        <w:rPr>
          <w:rStyle w:val="hps"/>
        </w:rPr>
        <w:t>.</w:t>
      </w:r>
    </w:p>
    <w:p w:rsidR="00AE2DE5" w:rsidRDefault="00AE2DE5" w:rsidP="00AE2DE5">
      <w:pPr>
        <w:pStyle w:val="Prrafodelista"/>
        <w:ind w:left="2127"/>
        <w:jc w:val="both"/>
        <w:rPr>
          <w:rStyle w:val="hps"/>
          <w:rFonts w:ascii="Arial" w:hAnsi="Arial" w:cs="Arial"/>
        </w:rPr>
      </w:pPr>
    </w:p>
    <w:p w:rsidR="00AE2DE5" w:rsidRPr="00F80ED2" w:rsidRDefault="00AE2DE5" w:rsidP="00AE2DE5">
      <w:pPr>
        <w:pStyle w:val="Prrafodelista"/>
        <w:ind w:left="2127"/>
        <w:jc w:val="both"/>
        <w:rPr>
          <w:rStyle w:val="hps"/>
          <w:rFonts w:ascii="Arial" w:hAnsi="Arial" w:cs="Arial"/>
          <w:color w:val="000000"/>
        </w:rPr>
      </w:pPr>
    </w:p>
    <w:p w:rsidR="00AE2DE5" w:rsidRPr="00F80ED2"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12.5</w:t>
      </w:r>
      <w:r>
        <w:rPr>
          <w:rFonts w:cs="Arial"/>
          <w:color w:val="000000"/>
          <w:sz w:val="22"/>
          <w:szCs w:val="22"/>
        </w:rPr>
        <w:tab/>
        <w:t>SERVICIOS DE SEGUROS</w:t>
      </w:r>
    </w:p>
    <w:p w:rsidR="00AE2DE5" w:rsidRPr="00F80ED2" w:rsidRDefault="00AE2DE5" w:rsidP="00AE2DE5">
      <w:pPr>
        <w:ind w:left="2127"/>
        <w:jc w:val="both"/>
        <w:rPr>
          <w:rFonts w:ascii="Arial" w:hAnsi="Arial" w:cs="Arial"/>
          <w:color w:val="000000"/>
        </w:rPr>
      </w:pPr>
    </w:p>
    <w:p w:rsidR="00AE2DE5" w:rsidRDefault="00AE2DE5" w:rsidP="00AE2DE5">
      <w:pPr>
        <w:pStyle w:val="VIETA"/>
        <w:ind w:firstLine="0"/>
      </w:pPr>
      <w:r w:rsidRPr="00F80ED2">
        <w:t>Las comisiones de seguro multirriesgo cubren varios riesgos que no se pueden clasificar separadamente. Para este tipo de seguros, si resulta imposible clasificar las comisiones entre los diferentes riesgos cubiertos, se pueden clasificar en función del riesgo principal.</w:t>
      </w:r>
    </w:p>
    <w:p w:rsidR="00AE2DE5" w:rsidRPr="00F80ED2" w:rsidRDefault="00AE2DE5" w:rsidP="00AE2DE5">
      <w:pPr>
        <w:pStyle w:val="Prrafodelista"/>
        <w:ind w:left="2127"/>
        <w:jc w:val="both"/>
        <w:rPr>
          <w:rFonts w:ascii="Arial" w:hAnsi="Arial" w:cs="Arial"/>
          <w:color w:val="000000"/>
        </w:rPr>
      </w:pPr>
    </w:p>
    <w:p w:rsidR="00AE2DE5" w:rsidRDefault="00AE2DE5" w:rsidP="00AE2DE5">
      <w:pPr>
        <w:pStyle w:val="TtuloCdigo"/>
        <w:ind w:left="0" w:firstLine="0"/>
        <w:rPr>
          <w:i w:val="0"/>
        </w:rPr>
      </w:pPr>
    </w:p>
    <w:p w:rsidR="00AE2DE5" w:rsidRPr="00241935" w:rsidRDefault="00AE2DE5" w:rsidP="00AE2DE5">
      <w:pPr>
        <w:pStyle w:val="TtuloCdigo"/>
        <w:ind w:left="0" w:firstLine="0"/>
        <w:rPr>
          <w:i w:val="0"/>
        </w:rPr>
      </w:pPr>
      <w:r w:rsidRPr="00241935">
        <w:rPr>
          <w:i w:val="0"/>
        </w:rPr>
        <w:t xml:space="preserve">EL </w:t>
      </w:r>
      <w:r w:rsidRPr="00241935">
        <w:rPr>
          <w:b/>
          <w:i w:val="0"/>
        </w:rPr>
        <w:t>SEGURO DE VIDA</w:t>
      </w:r>
      <w:r w:rsidRPr="00241935">
        <w:rPr>
          <w:i w:val="0"/>
        </w:rPr>
        <w:t xml:space="preserve"> NO ES CONSUMO DE LOS HOGARES Y POR LO TANTO NO SE RECOGE EN LA EPF, PERO SE RESERVA</w:t>
      </w:r>
      <w:r>
        <w:rPr>
          <w:i w:val="0"/>
        </w:rPr>
        <w:t>N</w:t>
      </w:r>
      <w:r w:rsidRPr="00241935">
        <w:rPr>
          <w:i w:val="0"/>
        </w:rPr>
        <w:t xml:space="preserve"> LOS CÓDIGOS </w:t>
      </w:r>
      <w:r w:rsidRPr="00241935">
        <w:rPr>
          <w:b/>
          <w:i w:val="0"/>
        </w:rPr>
        <w:t>12.5.1/12.5.1.0</w:t>
      </w:r>
      <w:r w:rsidRPr="00241935">
        <w:rPr>
          <w:i w:val="0"/>
        </w:rPr>
        <w:t xml:space="preserve"> PARA OTRAS ESTADÍSTICAS.</w:t>
      </w:r>
    </w:p>
    <w:p w:rsidR="00AE2DE5" w:rsidRPr="00F80ED2" w:rsidRDefault="00AE2DE5" w:rsidP="00AE2DE5">
      <w:pPr>
        <w:pStyle w:val="A3"/>
        <w:keepNext w:val="0"/>
        <w:keepLines w:val="0"/>
        <w:spacing w:before="0"/>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12.5.2</w:t>
      </w:r>
      <w:r>
        <w:rPr>
          <w:rFonts w:cs="Arial"/>
          <w:color w:val="000000"/>
          <w:sz w:val="22"/>
          <w:szCs w:val="22"/>
        </w:rPr>
        <w:tab/>
        <w:t>SEGUROS LIGADOS A LA VIVIENDA</w:t>
      </w: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Pr="00241935" w:rsidRDefault="00AE2DE5" w:rsidP="00AE2DE5">
      <w:pPr>
        <w:pStyle w:val="A3"/>
        <w:keepNext w:val="0"/>
        <w:keepLines w:val="0"/>
        <w:tabs>
          <w:tab w:val="clear" w:pos="993"/>
          <w:tab w:val="clear" w:pos="1757"/>
        </w:tabs>
        <w:spacing w:before="0"/>
        <w:ind w:left="2127" w:firstLine="0"/>
        <w:rPr>
          <w:rFonts w:cs="Arial"/>
          <w:b w:val="0"/>
          <w:color w:val="000000"/>
          <w:sz w:val="22"/>
          <w:szCs w:val="22"/>
        </w:rPr>
      </w:pPr>
      <w:r w:rsidRPr="00734090">
        <w:rPr>
          <w:rFonts w:cs="Arial"/>
          <w:b w:val="0"/>
          <w:color w:val="000000"/>
          <w:sz w:val="22"/>
          <w:szCs w:val="22"/>
          <w:u w:val="single"/>
        </w:rPr>
        <w:t>Incluye</w:t>
      </w:r>
      <w:r w:rsidRPr="00241935">
        <w:rPr>
          <w:rFonts w:cs="Arial"/>
          <w:b w:val="0"/>
          <w:color w:val="000000"/>
          <w:sz w:val="22"/>
          <w:szCs w:val="22"/>
        </w:rPr>
        <w:t xml:space="preserve"> seguros </w:t>
      </w:r>
      <w:r>
        <w:rPr>
          <w:rFonts w:cs="Arial"/>
          <w:b w:val="0"/>
          <w:color w:val="000000"/>
          <w:sz w:val="22"/>
          <w:szCs w:val="22"/>
        </w:rPr>
        <w:t>de trasteros.</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t>12.5.2.1</w:t>
      </w:r>
      <w:r>
        <w:tab/>
      </w:r>
      <w:r w:rsidRPr="00F80ED2">
        <w:t>SEGUROS LIGADOS A LA VIVIENDA (VIVIENDA PRINCIPAL)</w:t>
      </w:r>
    </w:p>
    <w:p w:rsidR="00AE2DE5" w:rsidRPr="00F80ED2" w:rsidRDefault="00AE2DE5" w:rsidP="00AE2DE5">
      <w:pPr>
        <w:pStyle w:val="Referencia"/>
      </w:pPr>
      <w:r>
        <w:t>Último</w:t>
      </w:r>
      <w:r w:rsidRPr="00F80ED2">
        <w:t xml:space="preserve"> Recibo</w:t>
      </w:r>
      <w:r w:rsidRPr="00F80ED2">
        <w:tab/>
      </w:r>
    </w:p>
    <w:p w:rsidR="00AE2DE5" w:rsidRPr="00241935" w:rsidRDefault="00AE2DE5" w:rsidP="00AE2DE5">
      <w:pPr>
        <w:pStyle w:val="VIETA"/>
        <w:numPr>
          <w:ilvl w:val="0"/>
          <w:numId w:val="11"/>
        </w:numPr>
        <w:ind w:left="2098" w:hanging="357"/>
      </w:pPr>
      <w:r w:rsidRPr="00241935">
        <w:t>Pagos por seguros efectuados tanto por los propietarios como por los inquilinos ocupantes de la vivienda principal incluyendo incendio, robo, daños por el agua</w:t>
      </w:r>
      <w:r>
        <w:t>…</w:t>
      </w:r>
    </w:p>
    <w:p w:rsidR="00AE2DE5" w:rsidRDefault="00AE2DE5" w:rsidP="00AE2DE5">
      <w:pPr>
        <w:pStyle w:val="VIETA"/>
        <w:numPr>
          <w:ilvl w:val="0"/>
          <w:numId w:val="11"/>
        </w:numPr>
        <w:ind w:left="2098" w:hanging="357"/>
      </w:pPr>
      <w:r w:rsidRPr="00241935">
        <w:t>Seguros de trasteros ligados a la vivienda principal.</w:t>
      </w:r>
    </w:p>
    <w:p w:rsidR="00AE2DE5" w:rsidRPr="00241935" w:rsidRDefault="00AE2DE5" w:rsidP="00AE2DE5">
      <w:pPr>
        <w:pStyle w:val="VIETA"/>
        <w:numPr>
          <w:ilvl w:val="0"/>
          <w:numId w:val="11"/>
        </w:numPr>
        <w:ind w:left="2098" w:hanging="357"/>
      </w:pPr>
      <w:r>
        <w:t>Seguros de reparaciones de la vivienda “manitas”.</w:t>
      </w:r>
    </w:p>
    <w:p w:rsidR="00AE2DE5" w:rsidRPr="00F80ED2" w:rsidRDefault="00AE2DE5" w:rsidP="00AE2DE5">
      <w:pPr>
        <w:pStyle w:val="Prrafodelista"/>
        <w:ind w:left="2127"/>
        <w:jc w:val="both"/>
        <w:rPr>
          <w:rFonts w:ascii="Arial" w:hAnsi="Arial" w:cs="Arial"/>
          <w:color w:val="000000"/>
          <w:u w:val="single"/>
        </w:rPr>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241935">
        <w:t>Los seguros pagados habitualmente por los propietarios para cubrir los riesgos que se puedan presentar en el edificio (04.4.4.1).</w:t>
      </w:r>
    </w:p>
    <w:p w:rsidR="00AE2DE5" w:rsidRDefault="00AE2DE5" w:rsidP="00AE2DE5">
      <w:pPr>
        <w:pStyle w:val="VIETA"/>
        <w:numPr>
          <w:ilvl w:val="0"/>
          <w:numId w:val="11"/>
        </w:numPr>
        <w:ind w:left="2098" w:hanging="357"/>
      </w:pPr>
      <w:r>
        <w:t>Un seguro de una vivienda alquilada pagado por el propietario de la vivienda, ya que se considera consumo intermedio.</w:t>
      </w:r>
    </w:p>
    <w:p w:rsidR="00AE2DE5"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TtuloCdigo"/>
      </w:pPr>
      <w:r>
        <w:t>12.5.2.2</w:t>
      </w:r>
      <w:r>
        <w:tab/>
      </w:r>
      <w:r w:rsidRPr="00F80ED2">
        <w:t>SEGUROS LIGADOS A LA VIVIENDA (OTRAS VIVIENDAS) (NUEVO EPF)</w:t>
      </w:r>
    </w:p>
    <w:p w:rsidR="00AE2DE5" w:rsidRPr="00F80ED2" w:rsidRDefault="00AE2DE5" w:rsidP="00AE2DE5">
      <w:pPr>
        <w:pStyle w:val="Referencia"/>
      </w:pPr>
      <w:r>
        <w:t>Último</w:t>
      </w:r>
      <w:r w:rsidRPr="00F80ED2">
        <w:t xml:space="preserve"> Recibo</w:t>
      </w:r>
      <w:r w:rsidRPr="00F80ED2">
        <w:tab/>
      </w:r>
    </w:p>
    <w:p w:rsidR="00AE2DE5" w:rsidRDefault="00AE2DE5" w:rsidP="00AE2DE5">
      <w:pPr>
        <w:pStyle w:val="VIETA"/>
        <w:numPr>
          <w:ilvl w:val="0"/>
          <w:numId w:val="11"/>
        </w:numPr>
        <w:ind w:left="2098" w:hanging="357"/>
      </w:pPr>
      <w:r w:rsidRPr="00F80ED2">
        <w:t xml:space="preserve">Pagos por seguros efectuados tanto por los propietarios como por los inquilinos de otras viviendas </w:t>
      </w:r>
      <w:r>
        <w:t>distintas de la principal</w:t>
      </w:r>
      <w:r w:rsidRPr="00F80ED2">
        <w:t>, incluyendo incendio, robo, daños por el agua…</w:t>
      </w:r>
    </w:p>
    <w:p w:rsidR="00AE2DE5" w:rsidRDefault="00AE2DE5" w:rsidP="00AE2DE5">
      <w:pPr>
        <w:pStyle w:val="VIETA"/>
        <w:numPr>
          <w:ilvl w:val="0"/>
          <w:numId w:val="11"/>
        </w:numPr>
        <w:ind w:left="2098" w:hanging="357"/>
      </w:pPr>
      <w:r>
        <w:t>Seguros de trasteros no ligados a la vivienda principal.</w:t>
      </w:r>
    </w:p>
    <w:p w:rsidR="00AE2DE5" w:rsidRPr="00241935" w:rsidRDefault="00AE2DE5" w:rsidP="00AE2DE5">
      <w:pPr>
        <w:pStyle w:val="VIETA"/>
        <w:numPr>
          <w:ilvl w:val="0"/>
          <w:numId w:val="11"/>
        </w:numPr>
        <w:ind w:left="2098" w:hanging="357"/>
      </w:pPr>
      <w:r>
        <w:t>Seguros de reparaciones de la vivienda “manitas”.</w:t>
      </w: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rsidRPr="00241935">
        <w:t>Los seguros pagados habitualmente por los propietarios para cubrir los riesgos que se puedan presentar en el edificio (04.4.4.2).</w:t>
      </w:r>
    </w:p>
    <w:p w:rsidR="00AE2DE5" w:rsidRPr="003B6D5E" w:rsidRDefault="00AE2DE5" w:rsidP="00AE2DE5">
      <w:pPr>
        <w:pStyle w:val="VIETA"/>
        <w:numPr>
          <w:ilvl w:val="0"/>
          <w:numId w:val="11"/>
        </w:numPr>
        <w:ind w:left="2098" w:hanging="357"/>
      </w:pPr>
      <w:r w:rsidRPr="003B6D5E">
        <w:t>Un seguro de una vivienda alquilada pagado por el propietario de la vivienda, ya que se considera consumo intermedio.</w:t>
      </w:r>
    </w:p>
    <w:p w:rsidR="00AE2DE5"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12.5.3</w:t>
      </w:r>
      <w:r>
        <w:rPr>
          <w:rFonts w:cs="Arial"/>
          <w:color w:val="000000"/>
          <w:sz w:val="22"/>
          <w:szCs w:val="22"/>
        </w:rPr>
        <w:tab/>
      </w:r>
      <w:r w:rsidRPr="00F80ED2">
        <w:rPr>
          <w:rFonts w:cs="Arial"/>
          <w:color w:val="000000"/>
          <w:sz w:val="22"/>
          <w:szCs w:val="22"/>
        </w:rPr>
        <w:t>SEGUROS LIGADOS A LA SANIDAD. SE</w:t>
      </w:r>
      <w:r>
        <w:rPr>
          <w:rFonts w:cs="Arial"/>
          <w:color w:val="000000"/>
          <w:sz w:val="22"/>
          <w:szCs w:val="22"/>
        </w:rPr>
        <w:t>GUROS DE ENFERMEDAD Y ACCIDENTE</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VIETA"/>
        <w:ind w:firstLine="0"/>
        <w:rPr>
          <w:rStyle w:val="hps"/>
        </w:rPr>
      </w:pPr>
      <w:r w:rsidRPr="00D3332A">
        <w:rPr>
          <w:rStyle w:val="hps"/>
        </w:rPr>
        <w:t>Gastos por servicios de seguro</w:t>
      </w:r>
      <w:r>
        <w:rPr>
          <w:rStyle w:val="hps"/>
        </w:rPr>
        <w:t>s</w:t>
      </w:r>
      <w:r w:rsidRPr="00D3332A">
        <w:rPr>
          <w:rStyle w:val="hps"/>
        </w:rPr>
        <w:t xml:space="preserve"> de enfermedad y accidente</w:t>
      </w:r>
      <w:r>
        <w:rPr>
          <w:rStyle w:val="hps"/>
        </w:rPr>
        <w:t>.</w:t>
      </w:r>
    </w:p>
    <w:p w:rsidR="00AE2DE5" w:rsidRPr="00F80ED2" w:rsidRDefault="00AE2DE5" w:rsidP="00AE2DE5">
      <w:pPr>
        <w:ind w:left="2127" w:hanging="1756"/>
        <w:jc w:val="both"/>
        <w:rPr>
          <w:rFonts w:ascii="Arial" w:hAnsi="Arial" w:cs="Arial"/>
          <w:color w:val="000000"/>
        </w:rPr>
      </w:pPr>
    </w:p>
    <w:p w:rsidR="00AE2DE5" w:rsidRDefault="00AE2DE5" w:rsidP="00AE2DE5">
      <w:pPr>
        <w:pStyle w:val="TtuloCdigo"/>
      </w:pPr>
    </w:p>
    <w:p w:rsidR="00AE2DE5" w:rsidRPr="00F80ED2" w:rsidRDefault="00AE2DE5" w:rsidP="00AE2DE5">
      <w:pPr>
        <w:pStyle w:val="TtuloCdigo"/>
      </w:pPr>
      <w:r>
        <w:t>12.5.3.0</w:t>
      </w:r>
      <w:r>
        <w:tab/>
      </w:r>
      <w:r w:rsidRPr="00F80ED2">
        <w:t>SEGUROS PRI</w:t>
      </w:r>
      <w:r>
        <w:t>VADOS DE ENFERMEDAD Y ACCIDENTE</w:t>
      </w:r>
    </w:p>
    <w:p w:rsidR="00AE2DE5" w:rsidRPr="00F80ED2" w:rsidRDefault="00AE2DE5" w:rsidP="00AE2DE5">
      <w:pPr>
        <w:pStyle w:val="Referencia"/>
      </w:pPr>
      <w:r>
        <w:t>Último</w:t>
      </w:r>
      <w:r w:rsidRPr="00F80ED2">
        <w:t xml:space="preserve"> Recibo</w:t>
      </w:r>
      <w:r w:rsidRPr="00F80ED2">
        <w:tab/>
      </w:r>
    </w:p>
    <w:p w:rsidR="00AE2DE5" w:rsidRPr="00F80ED2" w:rsidRDefault="00AE2DE5" w:rsidP="00AE2DE5">
      <w:pPr>
        <w:pStyle w:val="VIETA"/>
        <w:numPr>
          <w:ilvl w:val="0"/>
          <w:numId w:val="11"/>
        </w:numPr>
        <w:ind w:left="2098" w:hanging="357"/>
      </w:pPr>
      <w:r w:rsidRPr="00F80ED2">
        <w:t xml:space="preserve">Cuotas pagadas a los seguros médicos no obligatorios, satisfechos directamente a entidades particulares de asistencia sanitaria y todo tipo de igualas o similares. </w:t>
      </w:r>
    </w:p>
    <w:p w:rsidR="00AE2DE5" w:rsidRPr="00F80ED2" w:rsidRDefault="00AE2DE5" w:rsidP="00AE2DE5">
      <w:pPr>
        <w:pStyle w:val="VIETA"/>
        <w:numPr>
          <w:ilvl w:val="0"/>
          <w:numId w:val="11"/>
        </w:numPr>
        <w:ind w:left="2098" w:hanging="357"/>
      </w:pPr>
      <w:r w:rsidRPr="00F80ED2">
        <w:t>Seguros para, en caso de accidente, obtener remuneración.</w:t>
      </w:r>
    </w:p>
    <w:p w:rsidR="00AE2DE5" w:rsidRPr="00F80ED2" w:rsidRDefault="00AE2DE5" w:rsidP="00AE2DE5">
      <w:pPr>
        <w:pStyle w:val="VIETA"/>
        <w:numPr>
          <w:ilvl w:val="0"/>
          <w:numId w:val="11"/>
        </w:numPr>
        <w:ind w:left="2098" w:hanging="357"/>
      </w:pPr>
      <w:r w:rsidRPr="00F80ED2">
        <w:t>Seguro escolar.</w:t>
      </w:r>
    </w:p>
    <w:p w:rsidR="00AE2DE5" w:rsidRDefault="00AE2DE5" w:rsidP="00AE2DE5">
      <w:pPr>
        <w:pStyle w:val="VIETA"/>
        <w:numPr>
          <w:ilvl w:val="0"/>
          <w:numId w:val="11"/>
        </w:numPr>
        <w:ind w:left="2098" w:hanging="357"/>
      </w:pPr>
      <w:r>
        <w:t>Seguros de repatriación en caso de fallecimiento.</w:t>
      </w:r>
    </w:p>
    <w:p w:rsidR="00AE2DE5" w:rsidRDefault="00AE2DE5" w:rsidP="00AE2DE5">
      <w:pPr>
        <w:pStyle w:val="VIETA"/>
        <w:numPr>
          <w:ilvl w:val="0"/>
          <w:numId w:val="11"/>
        </w:numPr>
        <w:ind w:left="2098" w:hanging="357"/>
      </w:pPr>
      <w:r>
        <w:t>Seguros de rescate y asistencia médica asociados a actividades deportivas no profesionales (buceo, escalada…).</w:t>
      </w:r>
    </w:p>
    <w:p w:rsidR="00AE2DE5" w:rsidRDefault="00AE2DE5" w:rsidP="00AE2DE5">
      <w:pPr>
        <w:pStyle w:val="VIETA"/>
        <w:numPr>
          <w:ilvl w:val="0"/>
          <w:numId w:val="11"/>
        </w:numPr>
        <w:ind w:left="2098" w:hanging="357"/>
      </w:pPr>
      <w:r w:rsidRPr="00F80ED2">
        <w:t>Copagos por consulta</w:t>
      </w:r>
      <w:r w:rsidRPr="0050433E">
        <w:t xml:space="preserve">, </w:t>
      </w:r>
      <w:r w:rsidRPr="00F80ED2">
        <w:t>pruebas médicas</w:t>
      </w:r>
      <w:r>
        <w:t xml:space="preserve"> </w:t>
      </w:r>
      <w:r w:rsidRPr="0050433E">
        <w:t>y/o tratamiento</w:t>
      </w:r>
      <w:r w:rsidRPr="00F80ED2">
        <w:t>, cuando el hogar tiene contratado un seguro médico privado, pero paga parte de la consulta y/o prueba.</w:t>
      </w:r>
    </w:p>
    <w:p w:rsidR="00AE2DE5" w:rsidRPr="00F80ED2" w:rsidRDefault="00AE2DE5" w:rsidP="00AE2DE5">
      <w:pPr>
        <w:pStyle w:val="VIETA"/>
        <w:ind w:firstLine="0"/>
      </w:pPr>
    </w:p>
    <w:p w:rsidR="00AE2DE5" w:rsidRPr="00F80ED2" w:rsidRDefault="00AE2DE5" w:rsidP="00AE2DE5">
      <w:pPr>
        <w:ind w:left="2127" w:hanging="1756"/>
        <w:jc w:val="both"/>
        <w:rPr>
          <w:rFonts w:ascii="Arial" w:hAnsi="Arial" w:cs="Arial"/>
          <w:color w:val="000000"/>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sidRPr="00F80ED2">
        <w:rPr>
          <w:rFonts w:cs="Arial"/>
          <w:color w:val="000000"/>
          <w:sz w:val="22"/>
          <w:szCs w:val="22"/>
        </w:rPr>
        <w:t>12.5.4</w:t>
      </w:r>
      <w:r>
        <w:rPr>
          <w:rFonts w:cs="Arial"/>
          <w:color w:val="000000"/>
          <w:sz w:val="22"/>
          <w:szCs w:val="22"/>
        </w:rPr>
        <w:tab/>
        <w:t>SEGUROS LIGADOS AL TRANSPORTE</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t>12.5.4.1</w:t>
      </w:r>
      <w:r>
        <w:tab/>
        <w:t>SEGUROS DE VEHÍCULOS</w:t>
      </w:r>
    </w:p>
    <w:p w:rsidR="00AE2DE5" w:rsidRPr="00F80ED2" w:rsidRDefault="00AE2DE5" w:rsidP="00AE2DE5">
      <w:pPr>
        <w:pStyle w:val="Referencia"/>
      </w:pPr>
      <w:r>
        <w:t>Último</w:t>
      </w:r>
      <w:r w:rsidRPr="00F80ED2">
        <w:t xml:space="preserve"> Recibo</w:t>
      </w:r>
      <w:r w:rsidRPr="00F80ED2">
        <w:tab/>
      </w:r>
    </w:p>
    <w:p w:rsidR="00AE2DE5" w:rsidRPr="00411C0C" w:rsidRDefault="00AE2DE5" w:rsidP="00AE2DE5">
      <w:pPr>
        <w:pStyle w:val="VIETA"/>
        <w:numPr>
          <w:ilvl w:val="0"/>
          <w:numId w:val="11"/>
        </w:numPr>
        <w:ind w:left="2098" w:hanging="357"/>
      </w:pPr>
      <w:r w:rsidRPr="00411C0C">
        <w:t>Seguros relacionados con el transporte personal sobre el vehículo y sus ocupantes.</w:t>
      </w:r>
    </w:p>
    <w:p w:rsidR="00AE2DE5" w:rsidRDefault="00AE2DE5" w:rsidP="00AE2DE5">
      <w:pPr>
        <w:pStyle w:val="VIETA"/>
        <w:numPr>
          <w:ilvl w:val="0"/>
          <w:numId w:val="11"/>
        </w:numPr>
        <w:ind w:left="2098" w:hanging="357"/>
      </w:pPr>
      <w:r w:rsidRPr="00411C0C">
        <w:t>Seguros de retirada de</w:t>
      </w:r>
      <w:r>
        <w:t>l carné</w:t>
      </w:r>
      <w:r w:rsidRPr="00411C0C">
        <w:t xml:space="preserve"> de conducir.</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Default="00AE2DE5" w:rsidP="00AE2DE5">
      <w:pPr>
        <w:pStyle w:val="Prrafodelista"/>
        <w:numPr>
          <w:ilvl w:val="0"/>
          <w:numId w:val="69"/>
        </w:numPr>
        <w:ind w:left="2127"/>
        <w:jc w:val="both"/>
        <w:rPr>
          <w:rFonts w:ascii="Arial" w:hAnsi="Arial" w:cs="Arial"/>
          <w:color w:val="000000"/>
        </w:rPr>
      </w:pPr>
      <w:r w:rsidRPr="00F80ED2">
        <w:rPr>
          <w:rFonts w:ascii="Arial" w:hAnsi="Arial" w:cs="Arial"/>
          <w:color w:val="000000"/>
        </w:rPr>
        <w:t>Seguros de viaje y equipaje (12.5.4.2).</w:t>
      </w:r>
    </w:p>
    <w:p w:rsidR="00AE2DE5" w:rsidRDefault="00AE2DE5" w:rsidP="00AE2DE5">
      <w:pPr>
        <w:pStyle w:val="Prrafodelista"/>
        <w:numPr>
          <w:ilvl w:val="0"/>
          <w:numId w:val="69"/>
        </w:numPr>
        <w:ind w:left="2127"/>
        <w:jc w:val="both"/>
        <w:rPr>
          <w:rFonts w:ascii="Arial" w:hAnsi="Arial" w:cs="Arial"/>
          <w:color w:val="000000"/>
        </w:rPr>
      </w:pPr>
      <w:r>
        <w:rPr>
          <w:rFonts w:ascii="Arial" w:hAnsi="Arial" w:cs="Arial"/>
          <w:color w:val="000000"/>
        </w:rPr>
        <w:t>Seguros de los vehículos de recreo incluidos en el código 09.2.1.0 (caravanas, ultraligeros, barcas…) (12.5.5.9).</w:t>
      </w:r>
    </w:p>
    <w:p w:rsidR="00AE2DE5"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Pr="00F80ED2" w:rsidRDefault="00AE2DE5" w:rsidP="00AE2DE5">
      <w:pPr>
        <w:pStyle w:val="A4"/>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12.5.4.2</w:t>
      </w:r>
      <w:r>
        <w:rPr>
          <w:rFonts w:cs="Arial"/>
          <w:color w:val="000000"/>
          <w:sz w:val="22"/>
          <w:szCs w:val="22"/>
        </w:rPr>
        <w:tab/>
      </w:r>
      <w:r w:rsidRPr="00F80ED2">
        <w:rPr>
          <w:rFonts w:cs="Arial"/>
          <w:color w:val="000000"/>
          <w:sz w:val="22"/>
          <w:szCs w:val="22"/>
        </w:rPr>
        <w:t>SEGUROS DE VIAJE Y EQUIPAJE (NUEVO)</w:t>
      </w:r>
    </w:p>
    <w:p w:rsidR="00AE2DE5" w:rsidRPr="00F80ED2" w:rsidRDefault="00AE2DE5" w:rsidP="00AE2DE5">
      <w:pPr>
        <w:pStyle w:val="Referencia"/>
      </w:pPr>
      <w:r w:rsidRPr="00F80ED2">
        <w:t>Trimestral</w:t>
      </w:r>
      <w:r w:rsidRPr="00F80ED2">
        <w:tab/>
      </w:r>
    </w:p>
    <w:p w:rsidR="00AE2DE5" w:rsidRDefault="00AE2DE5" w:rsidP="00AE2DE5">
      <w:pPr>
        <w:pStyle w:val="VIETA"/>
        <w:numPr>
          <w:ilvl w:val="0"/>
          <w:numId w:val="11"/>
        </w:numPr>
        <w:ind w:left="2098" w:hanging="357"/>
      </w:pPr>
      <w:r w:rsidRPr="00F80ED2">
        <w:t>Los seguros de viaje y equipaje.</w:t>
      </w:r>
    </w:p>
    <w:p w:rsidR="00AE2DE5" w:rsidRDefault="00AE2DE5" w:rsidP="00AE2DE5">
      <w:pPr>
        <w:pStyle w:val="Prrafodelista"/>
        <w:ind w:left="2127"/>
        <w:jc w:val="both"/>
        <w:rPr>
          <w:rFonts w:ascii="Arial" w:hAnsi="Arial" w:cs="Arial"/>
          <w:color w:val="000000"/>
        </w:rPr>
      </w:pPr>
    </w:p>
    <w:p w:rsidR="00AE2DE5" w:rsidRPr="00F80ED2" w:rsidRDefault="00AE2DE5" w:rsidP="00AE2DE5">
      <w:pPr>
        <w:pStyle w:val="Prrafodelista"/>
        <w:ind w:left="2127"/>
        <w:jc w:val="both"/>
        <w:rPr>
          <w:rFonts w:ascii="Arial" w:hAnsi="Arial" w:cs="Arial"/>
          <w:color w:val="000000"/>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12.5.5</w:t>
      </w:r>
      <w:r>
        <w:rPr>
          <w:rFonts w:cs="Arial"/>
          <w:color w:val="000000"/>
          <w:sz w:val="22"/>
          <w:szCs w:val="22"/>
        </w:rPr>
        <w:tab/>
        <w:t>OTROS SEGUROS</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TtuloCdigo"/>
      </w:pPr>
    </w:p>
    <w:p w:rsidR="00AE2DE5" w:rsidRDefault="00AE2DE5" w:rsidP="00AE2DE5">
      <w:pPr>
        <w:pStyle w:val="TtuloCdigo"/>
      </w:pPr>
      <w:r>
        <w:t>12.5.5.1</w:t>
      </w:r>
      <w:r>
        <w:tab/>
      </w:r>
      <w:r w:rsidRPr="00F80ED2">
        <w:t>SEGUROS DE RESPONSABILIDAD CIVIL (EXCEPTO LOS DERIVADOS DE LA UTILI</w:t>
      </w:r>
      <w:r>
        <w:t>ZACIÓN DE VEHÍCULOS PERSONALES)</w:t>
      </w:r>
    </w:p>
    <w:p w:rsidR="00AE2DE5" w:rsidRPr="00F80ED2" w:rsidRDefault="00AE2DE5" w:rsidP="00AE2DE5">
      <w:pPr>
        <w:pStyle w:val="Referencia"/>
      </w:pPr>
      <w:r>
        <w:t>Último</w:t>
      </w:r>
      <w:r w:rsidRPr="00F80ED2">
        <w:t xml:space="preserve"> Recibo</w:t>
      </w:r>
    </w:p>
    <w:p w:rsidR="00AE2DE5" w:rsidRPr="00F80ED2" w:rsidRDefault="00AE2DE5" w:rsidP="00AE2DE5">
      <w:pPr>
        <w:pStyle w:val="VIETA"/>
        <w:numPr>
          <w:ilvl w:val="0"/>
          <w:numId w:val="11"/>
        </w:numPr>
        <w:ind w:left="2098" w:hanging="357"/>
        <w:rPr>
          <w:rStyle w:val="hps"/>
        </w:rPr>
      </w:pPr>
      <w:r>
        <w:rPr>
          <w:rStyle w:val="hps"/>
        </w:rPr>
        <w:t>Otros seguros de</w:t>
      </w:r>
      <w:r w:rsidRPr="00F80ED2">
        <w:rPr>
          <w:rStyle w:val="hps"/>
        </w:rPr>
        <w:t xml:space="preserve"> responsabilidad civil por lesiones o daños a terceros o a su propiedad</w:t>
      </w:r>
      <w:r>
        <w:rPr>
          <w:rStyle w:val="hps"/>
        </w:rPr>
        <w:t xml:space="preserve"> (seguros de armas, de caza, de mascotas…), excluyendo los contratados por motivos profesionales.</w:t>
      </w:r>
    </w:p>
    <w:p w:rsidR="00AE2DE5" w:rsidRPr="00F80ED2" w:rsidRDefault="00AE2DE5" w:rsidP="00AE2DE5">
      <w:pPr>
        <w:pStyle w:val="Excluye"/>
        <w:rPr>
          <w:rStyle w:val="hps"/>
        </w:rPr>
      </w:pPr>
      <w:r w:rsidRPr="00F80ED2">
        <w:br/>
      </w:r>
      <w:r w:rsidRPr="00F80ED2">
        <w:rPr>
          <w:rStyle w:val="hps"/>
        </w:rPr>
        <w:t>Excluye:</w:t>
      </w:r>
    </w:p>
    <w:p w:rsidR="00AE2DE5" w:rsidRPr="00E56384" w:rsidRDefault="00AE2DE5" w:rsidP="00AE2DE5">
      <w:pPr>
        <w:pStyle w:val="VIETA"/>
        <w:numPr>
          <w:ilvl w:val="0"/>
          <w:numId w:val="11"/>
        </w:numPr>
        <w:ind w:left="2098" w:hanging="357"/>
        <w:rPr>
          <w:color w:val="000000"/>
        </w:rPr>
      </w:pPr>
      <w:r w:rsidRPr="00F80ED2">
        <w:rPr>
          <w:rStyle w:val="hps"/>
        </w:rPr>
        <w:t>Responsabilidad civil o daños a terceros o a su propiedad derivados de la utilización de transporte personal (</w:t>
      </w:r>
      <w:r w:rsidRPr="00F80ED2">
        <w:t>12.5.4)</w:t>
      </w:r>
      <w:r>
        <w:t>.</w:t>
      </w:r>
    </w:p>
    <w:p w:rsidR="00AE2DE5" w:rsidRDefault="00AE2DE5" w:rsidP="00AE2DE5">
      <w:pPr>
        <w:pStyle w:val="VIETA"/>
        <w:numPr>
          <w:ilvl w:val="0"/>
          <w:numId w:val="11"/>
        </w:numPr>
        <w:ind w:left="2098" w:hanging="357"/>
      </w:pPr>
      <w:r w:rsidRPr="00E56384">
        <w:t>Seguro de mascota para cubrir gastos veterinarios (</w:t>
      </w:r>
      <w:r>
        <w:t>12.5.5.9</w:t>
      </w:r>
      <w:r w:rsidRPr="00E56384">
        <w:t>).</w:t>
      </w:r>
    </w:p>
    <w:p w:rsidR="00AE2DE5" w:rsidRDefault="00AE2DE5" w:rsidP="00AE2DE5">
      <w:pPr>
        <w:pStyle w:val="VIETA"/>
        <w:numPr>
          <w:ilvl w:val="0"/>
          <w:numId w:val="11"/>
        </w:numPr>
        <w:ind w:left="2098" w:hanging="357"/>
      </w:pPr>
      <w:r>
        <w:t>Seguros de responsabilidad civil contratados por motivos profesionales (para médicos, arquitectos, etc.), que no se consideran consumo de los hogares.</w:t>
      </w:r>
    </w:p>
    <w:p w:rsidR="00AE2DE5" w:rsidRDefault="00AE2DE5" w:rsidP="00AE2DE5">
      <w:pPr>
        <w:pStyle w:val="VIETA"/>
        <w:ind w:firstLine="0"/>
      </w:pPr>
    </w:p>
    <w:p w:rsidR="00AE2DE5" w:rsidRPr="00E56384" w:rsidRDefault="00AE2DE5" w:rsidP="00AE2DE5">
      <w:pPr>
        <w:pStyle w:val="VIETA"/>
        <w:ind w:firstLine="0"/>
      </w:pPr>
    </w:p>
    <w:p w:rsidR="00AE2DE5" w:rsidRPr="00F80ED2" w:rsidRDefault="00AE2DE5" w:rsidP="00AE2DE5">
      <w:pPr>
        <w:pStyle w:val="TtuloCdigo"/>
      </w:pPr>
      <w:r w:rsidRPr="00F80ED2">
        <w:t>12.</w:t>
      </w:r>
      <w:r>
        <w:t>5.5.2</w:t>
      </w:r>
      <w:r>
        <w:tab/>
        <w:t>SEGUROS DE ENTERRAMIENTO</w:t>
      </w:r>
    </w:p>
    <w:p w:rsidR="00AE2DE5" w:rsidRDefault="00AE2DE5" w:rsidP="00AE2DE5">
      <w:pPr>
        <w:pStyle w:val="Referencia"/>
      </w:pPr>
      <w:r>
        <w:t>Último</w:t>
      </w:r>
      <w:r w:rsidRPr="00F80ED2">
        <w:t xml:space="preserve"> Recibo</w:t>
      </w:r>
    </w:p>
    <w:p w:rsidR="00AE2DE5" w:rsidRDefault="00AE2DE5" w:rsidP="00AE2DE5">
      <w:pPr>
        <w:pStyle w:val="Referencia"/>
      </w:pPr>
    </w:p>
    <w:p w:rsidR="00AE2DE5" w:rsidRPr="00F80ED2" w:rsidRDefault="00AE2DE5" w:rsidP="00AE2DE5">
      <w:pPr>
        <w:pStyle w:val="Referencia"/>
      </w:pPr>
    </w:p>
    <w:p w:rsidR="00AE2DE5" w:rsidRPr="00F80ED2" w:rsidRDefault="00AE2DE5" w:rsidP="00AE2DE5">
      <w:pPr>
        <w:pStyle w:val="TtuloCdigo"/>
      </w:pPr>
      <w:r>
        <w:t>12.5.5.9</w:t>
      </w:r>
      <w:r>
        <w:tab/>
      </w:r>
      <w:r w:rsidRPr="00F80ED2">
        <w:t>OTROS SEGUROS (NUEVO EPF)</w:t>
      </w:r>
    </w:p>
    <w:p w:rsidR="00AE2DE5" w:rsidRPr="00F80ED2" w:rsidRDefault="00AE2DE5" w:rsidP="00AE2DE5">
      <w:pPr>
        <w:pStyle w:val="Referencia"/>
      </w:pPr>
      <w:r>
        <w:t>Último</w:t>
      </w:r>
      <w:r w:rsidRPr="00F80ED2">
        <w:t xml:space="preserve"> Recibo</w:t>
      </w:r>
      <w:r w:rsidRPr="00F80ED2">
        <w:tab/>
      </w:r>
    </w:p>
    <w:p w:rsidR="00AE2DE5" w:rsidRPr="00CA0641" w:rsidRDefault="00AE2DE5" w:rsidP="00AE2DE5">
      <w:pPr>
        <w:pStyle w:val="VIETA"/>
        <w:numPr>
          <w:ilvl w:val="0"/>
          <w:numId w:val="11"/>
        </w:numPr>
        <w:ind w:left="2098" w:hanging="357"/>
        <w:rPr>
          <w:rStyle w:val="hps"/>
        </w:rPr>
      </w:pPr>
      <w:r w:rsidRPr="00CA0641">
        <w:rPr>
          <w:rStyle w:val="hps"/>
        </w:rPr>
        <w:t>Seguros de rotura o mantenimiento de electrodomésticos y otros aparatos del hogar (lavadoras, frigoríficos, calderas, cafeteras, batidoras, etc</w:t>
      </w:r>
      <w:r>
        <w:rPr>
          <w:rStyle w:val="hps"/>
        </w:rPr>
        <w:t>.</w:t>
      </w:r>
      <w:r w:rsidRPr="00CA0641">
        <w:rPr>
          <w:rStyle w:val="hps"/>
        </w:rPr>
        <w:t>).</w:t>
      </w:r>
    </w:p>
    <w:p w:rsidR="00AE2DE5" w:rsidRDefault="00AE2DE5" w:rsidP="00AE2DE5">
      <w:pPr>
        <w:pStyle w:val="VIETA"/>
        <w:numPr>
          <w:ilvl w:val="0"/>
          <w:numId w:val="11"/>
        </w:numPr>
        <w:ind w:left="2098" w:hanging="357"/>
      </w:pPr>
      <w:r w:rsidRPr="00CA0641">
        <w:t>Seguro de rotura y robo para móviles, equipos de teléfono y similares.</w:t>
      </w:r>
    </w:p>
    <w:p w:rsidR="00AE2DE5" w:rsidRDefault="00AE2DE5" w:rsidP="00AE2DE5">
      <w:pPr>
        <w:pStyle w:val="VIETA"/>
        <w:numPr>
          <w:ilvl w:val="0"/>
          <w:numId w:val="11"/>
        </w:numPr>
        <w:ind w:left="2098" w:hanging="357"/>
      </w:pPr>
      <w:r w:rsidRPr="00E350CE">
        <w:t>Seguros de rotura o pérdida de equipos audiovisuales</w:t>
      </w:r>
      <w:r>
        <w:t xml:space="preserve"> (TV, MP3…)</w:t>
      </w:r>
      <w:r w:rsidRPr="00E350CE">
        <w:t>, fotográficos y cinematográficos</w:t>
      </w:r>
      <w:r>
        <w:t xml:space="preserve"> (cámaras…)</w:t>
      </w:r>
      <w:r w:rsidRPr="00E350CE">
        <w:t xml:space="preserve">, de instrumentos ópticos </w:t>
      </w:r>
      <w:r>
        <w:t xml:space="preserve">(microscopios…) </w:t>
      </w:r>
      <w:r w:rsidRPr="00E350CE">
        <w:t xml:space="preserve">y de equipos de procesamiento de la información </w:t>
      </w:r>
      <w:r>
        <w:t>(tablets, ordenadores…).</w:t>
      </w:r>
    </w:p>
    <w:p w:rsidR="00AE2DE5" w:rsidRPr="00CA0641" w:rsidRDefault="00AE2DE5" w:rsidP="00AE2DE5">
      <w:pPr>
        <w:pStyle w:val="VIETA"/>
        <w:numPr>
          <w:ilvl w:val="0"/>
          <w:numId w:val="11"/>
        </w:numPr>
        <w:ind w:left="2098" w:hanging="357"/>
      </w:pPr>
      <w:r w:rsidRPr="00CA0641">
        <w:t>Seguros de asistencia veterinaria para mascotas.</w:t>
      </w:r>
    </w:p>
    <w:p w:rsidR="00AE2DE5" w:rsidRDefault="00AE2DE5" w:rsidP="00AE2DE5">
      <w:pPr>
        <w:pStyle w:val="VIETA"/>
        <w:numPr>
          <w:ilvl w:val="0"/>
          <w:numId w:val="11"/>
        </w:numPr>
        <w:ind w:left="2098" w:hanging="357"/>
      </w:pPr>
      <w:r>
        <w:t xml:space="preserve">Seguros de los vehículos de recreo incluidos en el código 09.2.1.0 (caravanas, ultraligeros, barcas…). </w:t>
      </w:r>
    </w:p>
    <w:p w:rsidR="00AE2DE5" w:rsidRDefault="00AE2DE5" w:rsidP="00AE2DE5">
      <w:pPr>
        <w:pStyle w:val="VIETA"/>
        <w:numPr>
          <w:ilvl w:val="0"/>
          <w:numId w:val="11"/>
        </w:numPr>
        <w:ind w:left="2098" w:hanging="357"/>
      </w:pPr>
      <w:r>
        <w:t>Seguros de protección y defensa jurídica.</w:t>
      </w:r>
    </w:p>
    <w:p w:rsidR="00AE2DE5" w:rsidRPr="00F80ED2" w:rsidRDefault="00AE2DE5" w:rsidP="00AE2DE5">
      <w:pPr>
        <w:pStyle w:val="VIETA"/>
        <w:numPr>
          <w:ilvl w:val="0"/>
          <w:numId w:val="11"/>
        </w:numPr>
        <w:ind w:left="2098" w:hanging="357"/>
      </w:pPr>
      <w:r>
        <w:t>Seguro de desempleo, tanto para autónomos como para trabajadores por cuenta ajena.</w:t>
      </w:r>
    </w:p>
    <w:p w:rsidR="00AE2DE5" w:rsidRPr="00411C0C" w:rsidRDefault="00AE2DE5" w:rsidP="00AE2DE5">
      <w:pPr>
        <w:ind w:left="2127"/>
        <w:jc w:val="both"/>
        <w:rPr>
          <w:rFonts w:ascii="Arial" w:hAnsi="Arial" w:cs="Arial"/>
          <w:color w:val="000000"/>
          <w:lang w:val="es-ES_tradnl"/>
        </w:rPr>
      </w:pPr>
    </w:p>
    <w:p w:rsidR="00AE2DE5" w:rsidRPr="00F80ED2" w:rsidRDefault="00AE2DE5" w:rsidP="00AE2DE5">
      <w:pPr>
        <w:pStyle w:val="Excluye"/>
      </w:pPr>
      <w:r w:rsidRPr="00F80ED2">
        <w:t>Excluye:</w:t>
      </w:r>
    </w:p>
    <w:p w:rsidR="00AE2DE5" w:rsidRDefault="00AE2DE5" w:rsidP="00AE2DE5">
      <w:pPr>
        <w:pStyle w:val="VIETA"/>
        <w:numPr>
          <w:ilvl w:val="0"/>
          <w:numId w:val="11"/>
        </w:numPr>
        <w:ind w:left="2098" w:hanging="357"/>
      </w:pPr>
      <w:r>
        <w:t>Seguros de vehículos utilizados para el transporte de personas (12.5.4.1).</w:t>
      </w:r>
    </w:p>
    <w:p w:rsidR="00AE2DE5" w:rsidRPr="00CA0641" w:rsidRDefault="00AE2DE5" w:rsidP="00AE2DE5">
      <w:pPr>
        <w:pStyle w:val="VIETA"/>
        <w:numPr>
          <w:ilvl w:val="0"/>
          <w:numId w:val="11"/>
        </w:numPr>
        <w:ind w:left="2098" w:hanging="357"/>
      </w:pPr>
      <w:r w:rsidRPr="00CA0641">
        <w:t>Seguros de responsabilidad civil por lesiones o daños a terceros de mascotas (12.5.5.1).</w:t>
      </w:r>
    </w:p>
    <w:p w:rsidR="00AE2DE5"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12.6</w:t>
      </w:r>
      <w:r>
        <w:rPr>
          <w:rFonts w:cs="Arial"/>
          <w:color w:val="000000"/>
          <w:sz w:val="22"/>
          <w:szCs w:val="22"/>
        </w:rPr>
        <w:tab/>
      </w:r>
      <w:r w:rsidRPr="00F80ED2">
        <w:rPr>
          <w:rFonts w:cs="Arial"/>
          <w:color w:val="000000"/>
          <w:sz w:val="22"/>
          <w:szCs w:val="22"/>
        </w:rPr>
        <w:t>SERVICIOS FINANCIEROS NO DEC</w:t>
      </w:r>
      <w:r>
        <w:rPr>
          <w:rFonts w:cs="Arial"/>
          <w:color w:val="000000"/>
          <w:sz w:val="22"/>
          <w:szCs w:val="22"/>
        </w:rPr>
        <w:t>LARADOS EN OTRA PARTE</w:t>
      </w:r>
    </w:p>
    <w:p w:rsidR="00AE2DE5" w:rsidRDefault="00AE2DE5" w:rsidP="00AE2DE5">
      <w:pPr>
        <w:pStyle w:val="A2"/>
        <w:keepNext w:val="0"/>
        <w:keepLines w:val="0"/>
        <w:tabs>
          <w:tab w:val="clear" w:pos="993"/>
          <w:tab w:val="clear" w:pos="1757"/>
        </w:tabs>
        <w:spacing w:before="0"/>
        <w:ind w:left="2127" w:hanging="2127"/>
        <w:outlineLvl w:val="0"/>
        <w:rPr>
          <w:rFonts w:cs="Arial"/>
          <w:color w:val="000000"/>
          <w:sz w:val="22"/>
          <w:szCs w:val="22"/>
        </w:rPr>
      </w:pPr>
      <w:r>
        <w:rPr>
          <w:rFonts w:cs="Arial"/>
          <w:color w:val="000000"/>
          <w:sz w:val="22"/>
          <w:szCs w:val="22"/>
        </w:rPr>
        <w:tab/>
      </w:r>
    </w:p>
    <w:p w:rsidR="00AE2DE5" w:rsidRDefault="00AE2DE5" w:rsidP="00AE2DE5">
      <w:pPr>
        <w:pStyle w:val="A2"/>
        <w:keepNext w:val="0"/>
        <w:keepLines w:val="0"/>
        <w:tabs>
          <w:tab w:val="clear" w:pos="993"/>
          <w:tab w:val="clear" w:pos="1757"/>
        </w:tabs>
        <w:spacing w:before="0"/>
        <w:ind w:left="0" w:firstLine="0"/>
        <w:outlineLvl w:val="0"/>
        <w:rPr>
          <w:rFonts w:cs="Arial"/>
          <w:b w:val="0"/>
          <w:color w:val="000000"/>
          <w:sz w:val="22"/>
          <w:szCs w:val="22"/>
        </w:rPr>
      </w:pPr>
    </w:p>
    <w:p w:rsidR="00AE2DE5" w:rsidRDefault="00AE2DE5" w:rsidP="00AE2DE5">
      <w:pPr>
        <w:pStyle w:val="A2"/>
        <w:keepNext w:val="0"/>
        <w:keepLines w:val="0"/>
        <w:tabs>
          <w:tab w:val="clear" w:pos="993"/>
          <w:tab w:val="clear" w:pos="1757"/>
        </w:tabs>
        <w:spacing w:before="0"/>
        <w:ind w:left="0" w:firstLine="0"/>
        <w:outlineLvl w:val="0"/>
        <w:rPr>
          <w:rFonts w:cs="Arial"/>
          <w:b w:val="0"/>
          <w:color w:val="000000"/>
          <w:sz w:val="22"/>
          <w:szCs w:val="22"/>
        </w:rPr>
      </w:pPr>
      <w:r w:rsidRPr="00D3332A">
        <w:rPr>
          <w:rFonts w:cs="Arial"/>
          <w:b w:val="0"/>
          <w:color w:val="000000"/>
          <w:sz w:val="22"/>
          <w:szCs w:val="22"/>
        </w:rPr>
        <w:t xml:space="preserve">LOS </w:t>
      </w:r>
      <w:r w:rsidRPr="00D3332A">
        <w:rPr>
          <w:rFonts w:cs="Arial"/>
          <w:color w:val="000000"/>
          <w:sz w:val="22"/>
          <w:szCs w:val="22"/>
        </w:rPr>
        <w:t>SERVICIOS DE INTERMEDIACIÓN FINANCIERA MEDIDOS INDIRECTAMENTE SIFMI</w:t>
      </w:r>
      <w:r w:rsidRPr="00D3332A">
        <w:rPr>
          <w:rFonts w:cs="Arial"/>
          <w:b w:val="0"/>
          <w:color w:val="000000"/>
          <w:sz w:val="22"/>
          <w:szCs w:val="22"/>
        </w:rPr>
        <w:t xml:space="preserve"> NO ES CONSUMO DE LOS HOGARES Y POR LO TANTO NO SE RECOGE EN LA EPF, PERO SE RESERVAN LOS CÓDIGOS </w:t>
      </w:r>
      <w:r w:rsidRPr="00D3332A">
        <w:rPr>
          <w:rFonts w:cs="Arial"/>
          <w:color w:val="000000"/>
          <w:sz w:val="22"/>
          <w:szCs w:val="22"/>
        </w:rPr>
        <w:t>12.6.1/12.6.1.0</w:t>
      </w:r>
      <w:r>
        <w:rPr>
          <w:rFonts w:cs="Arial"/>
          <w:b w:val="0"/>
          <w:color w:val="000000"/>
          <w:sz w:val="22"/>
          <w:szCs w:val="22"/>
        </w:rPr>
        <w:t xml:space="preserve"> PARA OTRAS ESTADÍSTICAS.</w:t>
      </w:r>
    </w:p>
    <w:p w:rsidR="00AE2DE5" w:rsidRPr="00D3332A" w:rsidRDefault="00AE2DE5" w:rsidP="00AE2DE5">
      <w:pPr>
        <w:pStyle w:val="A2"/>
        <w:keepNext w:val="0"/>
        <w:keepLines w:val="0"/>
        <w:tabs>
          <w:tab w:val="clear" w:pos="993"/>
          <w:tab w:val="clear" w:pos="1757"/>
        </w:tabs>
        <w:spacing w:before="0"/>
        <w:ind w:left="0" w:firstLine="0"/>
        <w:outlineLvl w:val="0"/>
        <w:rPr>
          <w:rFonts w:cs="Arial"/>
          <w:b w:val="0"/>
          <w:color w:val="000000"/>
          <w:sz w:val="22"/>
          <w:szCs w:val="22"/>
        </w:rPr>
      </w:pPr>
    </w:p>
    <w:p w:rsidR="00AE2DE5" w:rsidRPr="00F80ED2" w:rsidRDefault="00AE2DE5" w:rsidP="00AE2DE5">
      <w:pPr>
        <w:pStyle w:val="A2"/>
        <w:keepNext w:val="0"/>
        <w:keepLines w:val="0"/>
        <w:spacing w:before="0"/>
        <w:ind w:left="2127"/>
        <w:outlineLvl w:val="0"/>
        <w:rPr>
          <w:rFonts w:cs="Arial"/>
          <w:i/>
          <w:color w:val="000000"/>
          <w:sz w:val="22"/>
          <w:szCs w:val="22"/>
        </w:rPr>
      </w:pP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12.6.2</w:t>
      </w:r>
      <w:r>
        <w:rPr>
          <w:rFonts w:cs="Arial"/>
          <w:color w:val="000000"/>
          <w:sz w:val="22"/>
          <w:szCs w:val="22"/>
        </w:rPr>
        <w:tab/>
      </w:r>
      <w:r w:rsidRPr="00F80ED2">
        <w:rPr>
          <w:rFonts w:cs="Arial"/>
          <w:color w:val="000000"/>
          <w:sz w:val="22"/>
          <w:szCs w:val="22"/>
        </w:rPr>
        <w:t>OTROS SERVICIOS FINANCIE</w:t>
      </w:r>
      <w:r>
        <w:rPr>
          <w:rFonts w:cs="Arial"/>
          <w:color w:val="000000"/>
          <w:sz w:val="22"/>
          <w:szCs w:val="22"/>
        </w:rPr>
        <w:t>ROS NO DECLARADOS EN OTRA PARTE</w:t>
      </w:r>
    </w:p>
    <w:p w:rsidR="00AE2DE5" w:rsidRDefault="00AE2DE5" w:rsidP="00AE2DE5">
      <w:pPr>
        <w:pStyle w:val="TtuloCdigo"/>
      </w:pPr>
    </w:p>
    <w:p w:rsidR="00AE2DE5" w:rsidRDefault="00AE2DE5" w:rsidP="00AE2DE5">
      <w:pPr>
        <w:pStyle w:val="TtuloCdigo"/>
      </w:pPr>
    </w:p>
    <w:p w:rsidR="00AE2DE5" w:rsidRPr="00F80ED2" w:rsidRDefault="00AE2DE5" w:rsidP="00AE2DE5">
      <w:pPr>
        <w:pStyle w:val="TtuloCdigo"/>
      </w:pPr>
      <w:r>
        <w:t>12.6.2.0</w:t>
      </w:r>
      <w:r>
        <w:tab/>
      </w:r>
      <w:r w:rsidRPr="00F80ED2">
        <w:t>OTROS SERVICIOS FINANCIE</w:t>
      </w:r>
      <w:r>
        <w:t>ROS NO DECLARADOS EN OTRA PARTE</w:t>
      </w:r>
    </w:p>
    <w:p w:rsidR="00AE2DE5" w:rsidRPr="00F80ED2" w:rsidRDefault="00AE2DE5" w:rsidP="00AE2DE5">
      <w:pPr>
        <w:pStyle w:val="Referencia"/>
      </w:pPr>
      <w:r w:rsidRPr="00F80ED2">
        <w:t>Trimestral</w:t>
      </w:r>
    </w:p>
    <w:p w:rsidR="00AE2DE5" w:rsidRPr="00D3332A" w:rsidRDefault="00AE2DE5" w:rsidP="00AE2DE5">
      <w:pPr>
        <w:pStyle w:val="VIETA"/>
        <w:numPr>
          <w:ilvl w:val="0"/>
          <w:numId w:val="11"/>
        </w:numPr>
        <w:ind w:left="2098" w:hanging="357"/>
      </w:pPr>
      <w:r w:rsidRPr="00D3332A">
        <w:t>Pagos reales de los servicios financieros de los bancos, oficinas de correos, cajas de ahorro, bancos de cambios de divisas e instituciones financieras similares.</w:t>
      </w:r>
      <w:r>
        <w:t xml:space="preserve"> </w:t>
      </w:r>
      <w:r w:rsidRPr="00D3332A">
        <w:t>Gastos de corret</w:t>
      </w:r>
      <w:r>
        <w:t>aje por compraventa de acciones.</w:t>
      </w:r>
    </w:p>
    <w:p w:rsidR="00AE2DE5" w:rsidRPr="00D3332A" w:rsidRDefault="00AE2DE5" w:rsidP="00AE2DE5">
      <w:pPr>
        <w:pStyle w:val="VIETA"/>
        <w:numPr>
          <w:ilvl w:val="0"/>
          <w:numId w:val="11"/>
        </w:numPr>
        <w:ind w:left="2098" w:hanging="357"/>
      </w:pPr>
      <w:r w:rsidRPr="00D3332A">
        <w:t xml:space="preserve">Comisiones por mantenimiento de cuentas de ahorro y de tarjetas de crédito y débito, comisiones por transferencias bancarias, comisiones por ingreso de cheques, comisiones de apertura y cancelación de hipotecas y préstamos, comisiones por avales y otras garantías, comisiones relativas al cobro, devolución y negociación de efectos bancarios. </w:t>
      </w:r>
    </w:p>
    <w:p w:rsidR="00AE2DE5" w:rsidRPr="00D3332A" w:rsidRDefault="00AE2DE5" w:rsidP="00AE2DE5">
      <w:pPr>
        <w:pStyle w:val="VIETA"/>
        <w:numPr>
          <w:ilvl w:val="0"/>
          <w:numId w:val="11"/>
        </w:numPr>
        <w:ind w:left="2098" w:hanging="357"/>
      </w:pPr>
      <w:r w:rsidRPr="00D3332A">
        <w:t>Honorarios y pagos por servicios de agentes, asesores de inversión, consultores fiscales y servicios similares. Pagos administrativos de los fondos de pensiones privados y servicios similares.</w:t>
      </w:r>
    </w:p>
    <w:p w:rsidR="00AE2DE5" w:rsidRPr="00D3332A" w:rsidRDefault="00AE2DE5" w:rsidP="00AE2DE5">
      <w:pPr>
        <w:pStyle w:val="VIETA"/>
        <w:numPr>
          <w:ilvl w:val="0"/>
          <w:numId w:val="11"/>
        </w:numPr>
        <w:ind w:left="2098" w:hanging="357"/>
      </w:pPr>
      <w:r w:rsidRPr="00D3332A">
        <w:t>Cobros por envío de dinero gestionados por locutorios y otros centros privados, giros telegráficos (tipo “Western Unión”).</w:t>
      </w:r>
    </w:p>
    <w:p w:rsidR="00AE2DE5" w:rsidRPr="00D3332A" w:rsidRDefault="00AE2DE5" w:rsidP="00AE2DE5">
      <w:pPr>
        <w:pStyle w:val="VIETA"/>
        <w:numPr>
          <w:ilvl w:val="0"/>
          <w:numId w:val="11"/>
        </w:numPr>
        <w:ind w:left="2098" w:hanging="357"/>
        <w:rPr>
          <w:b/>
          <w:lang w:val="es-ES"/>
        </w:rPr>
      </w:pPr>
      <w:r w:rsidRPr="00D3332A">
        <w:t>Alquiler de cajas fuertes en bancos.</w:t>
      </w:r>
    </w:p>
    <w:p w:rsidR="00AE2DE5" w:rsidRDefault="00AE2DE5" w:rsidP="00AE2DE5">
      <w:pPr>
        <w:pStyle w:val="VIETA"/>
        <w:ind w:firstLine="0"/>
        <w:rPr>
          <w:color w:val="000000"/>
        </w:rPr>
      </w:pPr>
      <w:r w:rsidRPr="00F80ED2">
        <w:rPr>
          <w:b/>
        </w:rPr>
        <w:br/>
      </w: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12.7</w:t>
      </w:r>
      <w:r>
        <w:rPr>
          <w:rFonts w:cs="Arial"/>
          <w:color w:val="000000"/>
          <w:sz w:val="22"/>
          <w:szCs w:val="22"/>
        </w:rPr>
        <w:tab/>
      </w:r>
      <w:r w:rsidRPr="00F80ED2">
        <w:rPr>
          <w:rFonts w:cs="Arial"/>
          <w:color w:val="000000"/>
          <w:sz w:val="22"/>
          <w:szCs w:val="22"/>
        </w:rPr>
        <w:t>OTROS SERVIC</w:t>
      </w:r>
      <w:r>
        <w:rPr>
          <w:rFonts w:cs="Arial"/>
          <w:color w:val="000000"/>
          <w:sz w:val="22"/>
          <w:szCs w:val="22"/>
        </w:rPr>
        <w:t>IOS NO DECLARADOS ANTERIORMENTE</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12.7.0</w:t>
      </w:r>
      <w:r>
        <w:rPr>
          <w:rFonts w:cs="Arial"/>
          <w:color w:val="000000"/>
          <w:sz w:val="22"/>
          <w:szCs w:val="22"/>
        </w:rPr>
        <w:tab/>
      </w:r>
      <w:r w:rsidRPr="00F80ED2">
        <w:rPr>
          <w:rFonts w:cs="Arial"/>
          <w:color w:val="000000"/>
          <w:sz w:val="22"/>
          <w:szCs w:val="22"/>
        </w:rPr>
        <w:t>OTROS SERVIC</w:t>
      </w:r>
      <w:r>
        <w:rPr>
          <w:rFonts w:cs="Arial"/>
          <w:color w:val="000000"/>
          <w:sz w:val="22"/>
          <w:szCs w:val="22"/>
        </w:rPr>
        <w:t>IOS NO DECLARADOS ANTERIORMENTE</w:t>
      </w:r>
    </w:p>
    <w:p w:rsidR="00AE2DE5" w:rsidRPr="00F80ED2" w:rsidRDefault="00AE2DE5" w:rsidP="00AE2DE5">
      <w:pPr>
        <w:pStyle w:val="A3"/>
        <w:keepNext w:val="0"/>
        <w:keepLines w:val="0"/>
        <w:spacing w:before="0"/>
        <w:ind w:left="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t>12.7.0.1</w:t>
      </w:r>
      <w:r>
        <w:tab/>
      </w:r>
      <w:r w:rsidRPr="00F80ED2">
        <w:t xml:space="preserve">TASAS ADMINISTRATIVAS </w:t>
      </w:r>
    </w:p>
    <w:p w:rsidR="00AE2DE5" w:rsidRPr="00F80ED2" w:rsidRDefault="00AE2DE5" w:rsidP="00AE2DE5">
      <w:pPr>
        <w:pStyle w:val="Referencia"/>
      </w:pPr>
      <w:r w:rsidRPr="00F80ED2">
        <w:t>Mensual</w:t>
      </w:r>
      <w:r w:rsidRPr="00F80ED2">
        <w:tab/>
      </w:r>
    </w:p>
    <w:p w:rsidR="00AE2DE5" w:rsidRPr="00E308B7" w:rsidRDefault="00AE2DE5" w:rsidP="00AE2DE5">
      <w:pPr>
        <w:pStyle w:val="VIETA"/>
        <w:numPr>
          <w:ilvl w:val="0"/>
          <w:numId w:val="11"/>
        </w:numPr>
        <w:ind w:left="2098" w:hanging="357"/>
      </w:pPr>
      <w:r w:rsidRPr="00E308B7">
        <w:t xml:space="preserve">Tasas por emisión o duplicación del DNI y del pasaporte. </w:t>
      </w:r>
    </w:p>
    <w:p w:rsidR="00AE2DE5" w:rsidRPr="00E308B7" w:rsidRDefault="00AE2DE5" w:rsidP="00AE2DE5">
      <w:pPr>
        <w:pStyle w:val="VIETA"/>
        <w:numPr>
          <w:ilvl w:val="0"/>
          <w:numId w:val="11"/>
        </w:numPr>
        <w:ind w:left="2098" w:hanging="357"/>
      </w:pPr>
      <w:r w:rsidRPr="00E308B7">
        <w:t>Pagos por obtención de documentos: expedición de títulos, pagos por compulsas, certificados de defunción, matrimonio y partidas de nacimiento.</w:t>
      </w:r>
    </w:p>
    <w:p w:rsidR="00AE2DE5" w:rsidRPr="00E308B7" w:rsidRDefault="00AE2DE5" w:rsidP="00AE2DE5">
      <w:pPr>
        <w:pStyle w:val="VIETA"/>
        <w:numPr>
          <w:ilvl w:val="0"/>
          <w:numId w:val="11"/>
        </w:numPr>
        <w:ind w:left="2098" w:hanging="357"/>
      </w:pPr>
      <w:r w:rsidRPr="00E308B7">
        <w:t>Costas judiciales.</w:t>
      </w:r>
    </w:p>
    <w:p w:rsidR="00AE2DE5" w:rsidRPr="00E308B7" w:rsidRDefault="00AE2DE5" w:rsidP="00AE2DE5">
      <w:pPr>
        <w:pStyle w:val="VIETA"/>
        <w:numPr>
          <w:ilvl w:val="0"/>
          <w:numId w:val="11"/>
        </w:numPr>
        <w:ind w:left="2098" w:hanging="357"/>
      </w:pPr>
      <w:r w:rsidRPr="00E308B7">
        <w:t>Impreso de certificado médico en papel timbrado.</w:t>
      </w:r>
    </w:p>
    <w:p w:rsidR="00AE2DE5" w:rsidRPr="00F80ED2" w:rsidRDefault="00AE2DE5" w:rsidP="00AE2DE5">
      <w:pPr>
        <w:pStyle w:val="VIETA"/>
        <w:ind w:firstLine="0"/>
      </w:pPr>
    </w:p>
    <w:p w:rsidR="00AE2DE5" w:rsidRPr="00F80ED2" w:rsidRDefault="00AE2DE5" w:rsidP="00AE2DE5">
      <w:pPr>
        <w:pStyle w:val="Excluye"/>
      </w:pPr>
      <w:r w:rsidRPr="00F80ED2">
        <w:t>Excluye:</w:t>
      </w:r>
    </w:p>
    <w:p w:rsidR="00AE2DE5" w:rsidRPr="00F80ED2" w:rsidRDefault="00AE2DE5" w:rsidP="00AE2DE5">
      <w:pPr>
        <w:pStyle w:val="VIETA"/>
        <w:numPr>
          <w:ilvl w:val="0"/>
          <w:numId w:val="11"/>
        </w:numPr>
        <w:ind w:left="2098" w:hanging="357"/>
      </w:pPr>
      <w:r w:rsidRPr="00F80ED2">
        <w:t>Tasa por renovación del carn</w:t>
      </w:r>
      <w:r>
        <w:t xml:space="preserve">é </w:t>
      </w:r>
      <w:r w:rsidRPr="00F80ED2">
        <w:t>de conducir (07.2.4.4)</w:t>
      </w:r>
      <w:r>
        <w:t>.</w:t>
      </w:r>
    </w:p>
    <w:p w:rsidR="00AE2DE5" w:rsidRDefault="00AE2DE5" w:rsidP="00AE2DE5">
      <w:pPr>
        <w:pStyle w:val="VIETA"/>
        <w:numPr>
          <w:ilvl w:val="0"/>
          <w:numId w:val="11"/>
        </w:numPr>
        <w:ind w:left="2098" w:hanging="357"/>
      </w:pPr>
      <w:r w:rsidRPr="00F80ED2">
        <w:t xml:space="preserve">Pago por certificado médico no asociado a actividad </w:t>
      </w:r>
      <w:r>
        <w:t xml:space="preserve">profesional </w:t>
      </w:r>
      <w:r w:rsidRPr="00F80ED2">
        <w:t>(12.7.0.4)</w:t>
      </w:r>
      <w:r>
        <w:t>.</w:t>
      </w:r>
    </w:p>
    <w:p w:rsidR="00AE2DE5"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4426AA" w:rsidRDefault="00AE2DE5" w:rsidP="00AE2DE5">
      <w:pPr>
        <w:pStyle w:val="TtuloCdigo"/>
      </w:pPr>
      <w:r w:rsidRPr="004426AA">
        <w:t>12.7.0.2</w:t>
      </w:r>
      <w:r w:rsidRPr="004426AA">
        <w:tab/>
        <w:t>SERVICIOS JURÍDICOS Y CONTABLES (NUEVO)</w:t>
      </w:r>
    </w:p>
    <w:p w:rsidR="00AE2DE5" w:rsidRPr="00F80ED2" w:rsidRDefault="00AE2DE5" w:rsidP="00AE2DE5">
      <w:pPr>
        <w:pStyle w:val="Referencia"/>
      </w:pPr>
      <w:r w:rsidRPr="00F80ED2">
        <w:t>Trimestral</w:t>
      </w:r>
      <w:r w:rsidRPr="00F80ED2">
        <w:tab/>
      </w:r>
    </w:p>
    <w:p w:rsidR="00AE2DE5" w:rsidRPr="00E308B7" w:rsidRDefault="00AE2DE5" w:rsidP="00AE2DE5">
      <w:pPr>
        <w:pStyle w:val="VIETA"/>
        <w:numPr>
          <w:ilvl w:val="0"/>
          <w:numId w:val="11"/>
        </w:numPr>
        <w:ind w:left="2098" w:hanging="357"/>
        <w:rPr>
          <w:rStyle w:val="hps"/>
        </w:rPr>
      </w:pPr>
      <w:r w:rsidRPr="00E308B7">
        <w:rPr>
          <w:rStyle w:val="hps"/>
        </w:rPr>
        <w:t>Los honorarios por servicios legales y de contabilidad.</w:t>
      </w:r>
    </w:p>
    <w:p w:rsidR="00AE2DE5" w:rsidRPr="00E308B7" w:rsidRDefault="00AE2DE5" w:rsidP="00AE2DE5">
      <w:pPr>
        <w:pStyle w:val="VIETA"/>
        <w:numPr>
          <w:ilvl w:val="0"/>
          <w:numId w:val="11"/>
        </w:numPr>
        <w:ind w:left="2098" w:hanging="357"/>
      </w:pPr>
      <w:r w:rsidRPr="00E308B7">
        <w:t>Honorarios de servicios jurídicos (abogados, procuradores, etc.).</w:t>
      </w:r>
    </w:p>
    <w:p w:rsidR="00AE2DE5" w:rsidRPr="00E308B7" w:rsidRDefault="00AE2DE5" w:rsidP="00AE2DE5">
      <w:pPr>
        <w:pStyle w:val="VIETA"/>
        <w:numPr>
          <w:ilvl w:val="0"/>
          <w:numId w:val="11"/>
        </w:numPr>
        <w:ind w:left="2098" w:hanging="357"/>
      </w:pPr>
      <w:r w:rsidRPr="00E308B7">
        <w:t>Servicios de profesionales liberales, gastos en notaría, gestorías.</w:t>
      </w:r>
    </w:p>
    <w:p w:rsidR="00AE2DE5" w:rsidRDefault="00AE2DE5" w:rsidP="00AE2DE5">
      <w:pPr>
        <w:tabs>
          <w:tab w:val="left" w:pos="1757"/>
        </w:tabs>
        <w:ind w:left="2127"/>
        <w:jc w:val="both"/>
        <w:rPr>
          <w:rFonts w:ascii="Arial" w:hAnsi="Arial" w:cs="Arial"/>
          <w:color w:val="000000"/>
        </w:rPr>
      </w:pPr>
    </w:p>
    <w:p w:rsidR="00AE2DE5" w:rsidRPr="00F80ED2" w:rsidRDefault="00AE2DE5" w:rsidP="00AE2DE5">
      <w:pPr>
        <w:tabs>
          <w:tab w:val="left" w:pos="1757"/>
        </w:tabs>
        <w:ind w:left="2127"/>
        <w:jc w:val="both"/>
        <w:rPr>
          <w:rFonts w:ascii="Arial" w:hAnsi="Arial" w:cs="Arial"/>
          <w:color w:val="000000"/>
        </w:rPr>
      </w:pPr>
    </w:p>
    <w:p w:rsidR="00AE2DE5" w:rsidRPr="00F80ED2" w:rsidRDefault="00AE2DE5" w:rsidP="00AE2DE5">
      <w:pPr>
        <w:pStyle w:val="TtuloCdigo"/>
      </w:pPr>
      <w:r>
        <w:t>12.7.0.3</w:t>
      </w:r>
      <w:r>
        <w:tab/>
      </w:r>
      <w:r w:rsidRPr="00F80ED2">
        <w:t>SERVICIOS FUNERARIOS (NUEVO)</w:t>
      </w:r>
    </w:p>
    <w:p w:rsidR="00AE2DE5" w:rsidRPr="00F80ED2" w:rsidRDefault="00AE2DE5" w:rsidP="00AE2DE5">
      <w:pPr>
        <w:pStyle w:val="Referencia"/>
      </w:pPr>
      <w:r w:rsidRPr="00F80ED2">
        <w:t>Anual</w:t>
      </w:r>
      <w:r w:rsidRPr="00F80ED2">
        <w:tab/>
      </w:r>
    </w:p>
    <w:p w:rsidR="00AE2DE5" w:rsidRPr="004412DC" w:rsidRDefault="00AE2DE5" w:rsidP="00AE2DE5">
      <w:pPr>
        <w:numPr>
          <w:ilvl w:val="0"/>
          <w:numId w:val="57"/>
        </w:numPr>
        <w:tabs>
          <w:tab w:val="left" w:pos="1757"/>
        </w:tabs>
        <w:ind w:left="2127"/>
        <w:jc w:val="both"/>
        <w:rPr>
          <w:rStyle w:val="hps"/>
          <w:rFonts w:ascii="Arial" w:hAnsi="Arial" w:cs="Arial"/>
          <w:color w:val="000000"/>
        </w:rPr>
      </w:pPr>
      <w:r w:rsidRPr="00F80ED2">
        <w:rPr>
          <w:rStyle w:val="hps"/>
          <w:rFonts w:ascii="Arial" w:hAnsi="Arial" w:cs="Arial"/>
        </w:rPr>
        <w:t>Gastos en pompas fúnebres</w:t>
      </w:r>
      <w:r>
        <w:rPr>
          <w:rStyle w:val="hps"/>
          <w:rFonts w:ascii="Arial" w:hAnsi="Arial" w:cs="Arial"/>
        </w:rPr>
        <w:t>.</w:t>
      </w:r>
    </w:p>
    <w:p w:rsidR="00AE2DE5" w:rsidRPr="004412DC" w:rsidRDefault="00AE2DE5" w:rsidP="00AE2DE5">
      <w:pPr>
        <w:numPr>
          <w:ilvl w:val="0"/>
          <w:numId w:val="57"/>
        </w:numPr>
        <w:tabs>
          <w:tab w:val="left" w:pos="1757"/>
        </w:tabs>
        <w:ind w:left="2127"/>
        <w:jc w:val="both"/>
        <w:rPr>
          <w:rStyle w:val="hps"/>
          <w:rFonts w:ascii="Arial" w:hAnsi="Arial" w:cs="Arial"/>
          <w:color w:val="000000"/>
        </w:rPr>
      </w:pPr>
      <w:r>
        <w:rPr>
          <w:rStyle w:val="hps"/>
          <w:rFonts w:ascii="Arial" w:hAnsi="Arial" w:cs="Arial"/>
        </w:rPr>
        <w:t>Cuotas de mantenimiento de nichos y panteones.</w:t>
      </w:r>
    </w:p>
    <w:p w:rsidR="00AE2DE5" w:rsidRPr="004412DC" w:rsidRDefault="00AE2DE5" w:rsidP="00AE2DE5">
      <w:pPr>
        <w:numPr>
          <w:ilvl w:val="0"/>
          <w:numId w:val="57"/>
        </w:numPr>
        <w:tabs>
          <w:tab w:val="left" w:pos="1757"/>
        </w:tabs>
        <w:ind w:left="2127"/>
        <w:jc w:val="both"/>
        <w:rPr>
          <w:rStyle w:val="hps"/>
          <w:rFonts w:ascii="Arial" w:hAnsi="Arial" w:cs="Arial"/>
          <w:color w:val="000000"/>
        </w:rPr>
      </w:pPr>
      <w:r>
        <w:rPr>
          <w:rStyle w:val="hps"/>
          <w:rFonts w:ascii="Arial" w:hAnsi="Arial" w:cs="Arial"/>
        </w:rPr>
        <w:t>Otros servicios funerarios.</w:t>
      </w:r>
    </w:p>
    <w:p w:rsidR="00AE2DE5" w:rsidRDefault="00AE2DE5" w:rsidP="00AE2DE5">
      <w:pPr>
        <w:tabs>
          <w:tab w:val="left" w:pos="1757"/>
        </w:tabs>
        <w:ind w:left="2127"/>
        <w:jc w:val="both"/>
        <w:rPr>
          <w:rStyle w:val="hps"/>
          <w:rFonts w:ascii="Arial" w:hAnsi="Arial" w:cs="Arial"/>
        </w:rPr>
      </w:pPr>
    </w:p>
    <w:p w:rsidR="00AE2DE5" w:rsidRDefault="00AE2DE5" w:rsidP="00AE2DE5">
      <w:pPr>
        <w:pStyle w:val="Excluye"/>
        <w:rPr>
          <w:rStyle w:val="hps"/>
        </w:rPr>
      </w:pPr>
      <w:r>
        <w:rPr>
          <w:rStyle w:val="hps"/>
        </w:rPr>
        <w:t>Excluye:</w:t>
      </w:r>
    </w:p>
    <w:p w:rsidR="00AE2DE5" w:rsidRDefault="00AE2DE5" w:rsidP="00AE2DE5">
      <w:pPr>
        <w:pStyle w:val="VIETA"/>
        <w:numPr>
          <w:ilvl w:val="0"/>
          <w:numId w:val="11"/>
        </w:numPr>
        <w:ind w:left="2098" w:hanging="357"/>
        <w:rPr>
          <w:rStyle w:val="hps"/>
        </w:rPr>
      </w:pPr>
      <w:r>
        <w:rPr>
          <w:rStyle w:val="hps"/>
        </w:rPr>
        <w:t>Artículos funerarios (ataúdes,  lápidas, losas…) (12.3.2.8).</w:t>
      </w:r>
    </w:p>
    <w:p w:rsidR="00AE2DE5" w:rsidRDefault="00AE2DE5" w:rsidP="00AE2DE5">
      <w:pPr>
        <w:pStyle w:val="VIETA"/>
        <w:numPr>
          <w:ilvl w:val="0"/>
          <w:numId w:val="11"/>
        </w:numPr>
        <w:ind w:left="2098" w:hanging="357"/>
        <w:rPr>
          <w:rStyle w:val="hps"/>
        </w:rPr>
      </w:pPr>
      <w:r>
        <w:rPr>
          <w:rStyle w:val="hps"/>
        </w:rPr>
        <w:t>Compra de nicho o panteón, que se considera inversión.</w:t>
      </w:r>
    </w:p>
    <w:p w:rsidR="00AE2DE5" w:rsidRDefault="00AE2DE5" w:rsidP="00AE2DE5">
      <w:pPr>
        <w:tabs>
          <w:tab w:val="left" w:pos="1757"/>
        </w:tabs>
        <w:jc w:val="both"/>
        <w:rPr>
          <w:rStyle w:val="hps"/>
          <w:rFonts w:ascii="Arial" w:hAnsi="Arial" w:cs="Arial"/>
        </w:rPr>
      </w:pPr>
    </w:p>
    <w:p w:rsidR="00AE2DE5" w:rsidRPr="00F80ED2" w:rsidRDefault="00AE2DE5" w:rsidP="00AE2DE5">
      <w:pPr>
        <w:tabs>
          <w:tab w:val="left" w:pos="1757"/>
        </w:tabs>
        <w:jc w:val="both"/>
        <w:rPr>
          <w:rStyle w:val="hps"/>
          <w:rFonts w:ascii="Arial" w:hAnsi="Arial" w:cs="Arial"/>
          <w:color w:val="000000"/>
        </w:rPr>
      </w:pPr>
    </w:p>
    <w:p w:rsidR="00AE2DE5" w:rsidRPr="00F80ED2" w:rsidRDefault="00AE2DE5" w:rsidP="00AE2DE5">
      <w:pPr>
        <w:pStyle w:val="TtuloCdigo"/>
      </w:pPr>
      <w:r>
        <w:t>12.7.0.4</w:t>
      </w:r>
      <w:r>
        <w:tab/>
      </w:r>
      <w:r w:rsidRPr="00F80ED2">
        <w:t>OTROS SERVICIOS NO DECLARADOS ANTERIORMENTE</w:t>
      </w:r>
    </w:p>
    <w:p w:rsidR="00AE2DE5" w:rsidRPr="00F80ED2" w:rsidRDefault="00AE2DE5" w:rsidP="00AE2DE5">
      <w:pPr>
        <w:pStyle w:val="Referencia"/>
      </w:pPr>
      <w:r w:rsidRPr="00F80ED2">
        <w:t>Mensual</w:t>
      </w:r>
      <w:r w:rsidRPr="00F80ED2">
        <w:tab/>
      </w:r>
    </w:p>
    <w:p w:rsidR="00AE2DE5" w:rsidRPr="00DD160C" w:rsidRDefault="00AE2DE5" w:rsidP="00AE2DE5">
      <w:pPr>
        <w:pStyle w:val="VIETA"/>
        <w:numPr>
          <w:ilvl w:val="0"/>
          <w:numId w:val="11"/>
        </w:numPr>
        <w:ind w:left="2098" w:hanging="357"/>
        <w:rPr>
          <w:rStyle w:val="hps"/>
        </w:rPr>
      </w:pPr>
      <w:r w:rsidRPr="00DD160C">
        <w:rPr>
          <w:rStyle w:val="hps"/>
        </w:rPr>
        <w:t>La reproducción de documentos</w:t>
      </w:r>
      <w:r w:rsidRPr="00DD160C">
        <w:t xml:space="preserve">, avisos </w:t>
      </w:r>
      <w:r w:rsidRPr="00DD160C">
        <w:rPr>
          <w:rStyle w:val="hps"/>
        </w:rPr>
        <w:t>de prensa y anuncios</w:t>
      </w:r>
    </w:p>
    <w:p w:rsidR="00AE2DE5" w:rsidRPr="00DD160C" w:rsidRDefault="00AE2DE5" w:rsidP="00AE2DE5">
      <w:pPr>
        <w:pStyle w:val="VIETA"/>
        <w:numPr>
          <w:ilvl w:val="0"/>
          <w:numId w:val="11"/>
        </w:numPr>
        <w:ind w:left="2098" w:hanging="357"/>
        <w:rPr>
          <w:rStyle w:val="hps"/>
        </w:rPr>
      </w:pPr>
      <w:r w:rsidRPr="00DD160C">
        <w:rPr>
          <w:rStyle w:val="hps"/>
        </w:rPr>
        <w:t>Fotocopias y otras reproducciones; plastificados (de DNI, fotos…).</w:t>
      </w:r>
    </w:p>
    <w:p w:rsidR="00AE2DE5" w:rsidRPr="00DD160C" w:rsidRDefault="00AE2DE5" w:rsidP="00AE2DE5">
      <w:pPr>
        <w:pStyle w:val="VIETA"/>
        <w:numPr>
          <w:ilvl w:val="0"/>
          <w:numId w:val="11"/>
        </w:numPr>
        <w:ind w:left="2098" w:hanging="357"/>
      </w:pPr>
      <w:r w:rsidRPr="00DD160C">
        <w:t>Servicios de serigrafía si se lleva el textil y se paga únicamente la impresión.</w:t>
      </w:r>
    </w:p>
    <w:p w:rsidR="00AE2DE5" w:rsidRPr="00DD160C" w:rsidRDefault="00AE2DE5" w:rsidP="00AE2DE5">
      <w:pPr>
        <w:pStyle w:val="VIETA"/>
        <w:numPr>
          <w:ilvl w:val="0"/>
          <w:numId w:val="11"/>
        </w:numPr>
        <w:ind w:left="2098" w:hanging="357"/>
        <w:rPr>
          <w:rStyle w:val="hps"/>
        </w:rPr>
      </w:pPr>
      <w:r w:rsidRPr="00DD160C">
        <w:rPr>
          <w:rStyle w:val="hps"/>
        </w:rPr>
        <w:t>Agencias de empleo y oficinas de colocación.</w:t>
      </w:r>
    </w:p>
    <w:p w:rsidR="00AE2DE5" w:rsidRPr="00DD160C" w:rsidRDefault="00AE2DE5" w:rsidP="00AE2DE5">
      <w:pPr>
        <w:pStyle w:val="VIETA"/>
        <w:numPr>
          <w:ilvl w:val="0"/>
          <w:numId w:val="11"/>
        </w:numPr>
        <w:ind w:left="2098" w:hanging="357"/>
        <w:rPr>
          <w:rStyle w:val="hps"/>
        </w:rPr>
      </w:pPr>
      <w:r w:rsidRPr="00DD160C">
        <w:rPr>
          <w:rStyle w:val="hps"/>
        </w:rPr>
        <w:t>Subastadores.</w:t>
      </w:r>
    </w:p>
    <w:p w:rsidR="00AE2DE5" w:rsidRPr="00DD160C" w:rsidRDefault="00AE2DE5" w:rsidP="00AE2DE5">
      <w:pPr>
        <w:pStyle w:val="VIETA"/>
        <w:numPr>
          <w:ilvl w:val="0"/>
          <w:numId w:val="11"/>
        </w:numPr>
        <w:ind w:left="2098" w:hanging="357"/>
        <w:rPr>
          <w:rStyle w:val="hps"/>
        </w:rPr>
      </w:pPr>
      <w:r w:rsidRPr="00DD160C">
        <w:rPr>
          <w:rStyle w:val="hps"/>
        </w:rPr>
        <w:t>Los operadores de ventas y otros intermediarios.</w:t>
      </w:r>
    </w:p>
    <w:p w:rsidR="00AE2DE5" w:rsidRPr="00DD160C" w:rsidRDefault="00AE2DE5" w:rsidP="00AE2DE5">
      <w:pPr>
        <w:pStyle w:val="VIETA"/>
        <w:numPr>
          <w:ilvl w:val="0"/>
          <w:numId w:val="11"/>
        </w:numPr>
        <w:ind w:left="2098" w:hanging="357"/>
        <w:rPr>
          <w:rStyle w:val="hps"/>
        </w:rPr>
      </w:pPr>
      <w:r w:rsidRPr="00DD160C">
        <w:rPr>
          <w:rStyle w:val="hps"/>
        </w:rPr>
        <w:t>Astrólogos.</w:t>
      </w:r>
    </w:p>
    <w:p w:rsidR="00AE2DE5" w:rsidRPr="00DD160C" w:rsidRDefault="00AE2DE5" w:rsidP="00AE2DE5">
      <w:pPr>
        <w:pStyle w:val="VIETA"/>
        <w:numPr>
          <w:ilvl w:val="0"/>
          <w:numId w:val="11"/>
        </w:numPr>
        <w:ind w:left="2098" w:hanging="357"/>
        <w:rPr>
          <w:rStyle w:val="hps"/>
        </w:rPr>
      </w:pPr>
      <w:r w:rsidRPr="00DD160C">
        <w:rPr>
          <w:rStyle w:val="hps"/>
        </w:rPr>
        <w:t>Detectives privados, guardaespaldas.</w:t>
      </w:r>
    </w:p>
    <w:p w:rsidR="00AE2DE5" w:rsidRPr="00DD160C" w:rsidRDefault="00AE2DE5" w:rsidP="00AE2DE5">
      <w:pPr>
        <w:pStyle w:val="VIETA"/>
        <w:numPr>
          <w:ilvl w:val="0"/>
          <w:numId w:val="11"/>
        </w:numPr>
        <w:ind w:left="2098" w:hanging="357"/>
        <w:rPr>
          <w:rStyle w:val="hps"/>
        </w:rPr>
      </w:pPr>
      <w:r w:rsidRPr="00DD160C">
        <w:rPr>
          <w:rStyle w:val="hps"/>
        </w:rPr>
        <w:t>Las agencias matrimoniales y consejeros matrimoniales, agencias de citas.</w:t>
      </w:r>
    </w:p>
    <w:p w:rsidR="00AE2DE5" w:rsidRPr="00DD160C" w:rsidRDefault="00AE2DE5" w:rsidP="00AE2DE5">
      <w:pPr>
        <w:pStyle w:val="VIETA"/>
        <w:numPr>
          <w:ilvl w:val="0"/>
          <w:numId w:val="11"/>
        </w:numPr>
        <w:ind w:left="2098" w:hanging="357"/>
        <w:rPr>
          <w:rStyle w:val="hps"/>
        </w:rPr>
      </w:pPr>
      <w:r w:rsidRPr="00DD160C">
        <w:rPr>
          <w:rStyle w:val="hps"/>
        </w:rPr>
        <w:t>Clichés y etiquetado.</w:t>
      </w:r>
    </w:p>
    <w:p w:rsidR="00AE2DE5" w:rsidRPr="00DD160C" w:rsidRDefault="00AE2DE5" w:rsidP="00AE2DE5">
      <w:pPr>
        <w:pStyle w:val="VIETA"/>
        <w:numPr>
          <w:ilvl w:val="0"/>
          <w:numId w:val="11"/>
        </w:numPr>
        <w:ind w:left="2098" w:hanging="357"/>
        <w:rPr>
          <w:rStyle w:val="hps"/>
        </w:rPr>
      </w:pPr>
      <w:r w:rsidRPr="00DD160C">
        <w:rPr>
          <w:rStyle w:val="hps"/>
        </w:rPr>
        <w:t>Alquiler de taquillas en gimnasios u otros centros.</w:t>
      </w:r>
    </w:p>
    <w:p w:rsidR="00AE2DE5" w:rsidRPr="00DD160C" w:rsidRDefault="00AE2DE5" w:rsidP="00AE2DE5">
      <w:pPr>
        <w:pStyle w:val="VIETA"/>
        <w:numPr>
          <w:ilvl w:val="0"/>
          <w:numId w:val="11"/>
        </w:numPr>
        <w:ind w:left="2098" w:hanging="357"/>
      </w:pPr>
      <w:r w:rsidRPr="00DD160C">
        <w:t>Grafólogos, traductores, servicio de mecanografía.</w:t>
      </w:r>
    </w:p>
    <w:p w:rsidR="00AE2DE5" w:rsidRPr="00DD160C" w:rsidRDefault="00AE2DE5" w:rsidP="00AE2DE5">
      <w:pPr>
        <w:pStyle w:val="VIETA"/>
        <w:numPr>
          <w:ilvl w:val="0"/>
          <w:numId w:val="11"/>
        </w:numPr>
        <w:ind w:left="2098" w:hanging="357"/>
      </w:pPr>
      <w:r w:rsidRPr="00DD160C">
        <w:t>Pagos por reservas de asientos, entrada de aseos, baños públicos y duchas de playa, servicio de guardarropas, aparcacoches, guardacoches, etc.</w:t>
      </w:r>
    </w:p>
    <w:p w:rsidR="00AE2DE5" w:rsidRPr="00DD160C" w:rsidRDefault="00AE2DE5" w:rsidP="00AE2DE5">
      <w:pPr>
        <w:pStyle w:val="VIETA"/>
        <w:numPr>
          <w:ilvl w:val="0"/>
          <w:numId w:val="11"/>
        </w:numPr>
        <w:ind w:left="2098" w:hanging="357"/>
        <w:rPr>
          <w:rStyle w:val="hps"/>
        </w:rPr>
      </w:pPr>
      <w:r w:rsidRPr="00DD160C">
        <w:rPr>
          <w:rStyle w:val="hps"/>
        </w:rPr>
        <w:t>Los pagos por servicios de agentes inmobiliarios en relación con transacciones de alquiler</w:t>
      </w:r>
    </w:p>
    <w:p w:rsidR="00AE2DE5" w:rsidRPr="00DD160C" w:rsidRDefault="00AE2DE5" w:rsidP="00AE2DE5">
      <w:pPr>
        <w:pStyle w:val="VIETA"/>
        <w:numPr>
          <w:ilvl w:val="0"/>
          <w:numId w:val="11"/>
        </w:numPr>
        <w:ind w:left="2098" w:hanging="357"/>
      </w:pPr>
      <w:r w:rsidRPr="00DD160C">
        <w:t>Cuotas a las asociaciones de padres y madres de alumnos (AMPAS).</w:t>
      </w:r>
    </w:p>
    <w:p w:rsidR="00AE2DE5" w:rsidRPr="00DD160C" w:rsidRDefault="00AE2DE5" w:rsidP="00AE2DE5">
      <w:pPr>
        <w:pStyle w:val="VIETA"/>
        <w:numPr>
          <w:ilvl w:val="0"/>
          <w:numId w:val="11"/>
        </w:numPr>
        <w:ind w:left="2098" w:hanging="357"/>
      </w:pPr>
      <w:r w:rsidRPr="00DD160C">
        <w:t>Permisos de armas (no de caza), emisión de duplicados, convalidación de permisos.</w:t>
      </w:r>
    </w:p>
    <w:p w:rsidR="00AE2DE5" w:rsidRPr="00DD160C" w:rsidRDefault="00AE2DE5" w:rsidP="00AE2DE5">
      <w:pPr>
        <w:pStyle w:val="VIETA"/>
        <w:numPr>
          <w:ilvl w:val="0"/>
          <w:numId w:val="11"/>
        </w:numPr>
        <w:ind w:left="2098" w:hanging="357"/>
      </w:pPr>
      <w:r w:rsidRPr="00DD160C">
        <w:t>Gastos de iglesia y juzgado, efectuados en ceremonias de bautizos, bodas, etc.</w:t>
      </w:r>
    </w:p>
    <w:p w:rsidR="00AE2DE5" w:rsidRPr="00DD160C" w:rsidRDefault="00AE2DE5" w:rsidP="00AE2DE5">
      <w:pPr>
        <w:pStyle w:val="VIETA"/>
        <w:numPr>
          <w:ilvl w:val="0"/>
          <w:numId w:val="11"/>
        </w:numPr>
        <w:ind w:left="2098" w:hanging="357"/>
      </w:pPr>
      <w:r w:rsidRPr="00DD160C">
        <w:t xml:space="preserve">Cotizaciones a asociaciones profesionales u otras asociaciones. </w:t>
      </w:r>
    </w:p>
    <w:p w:rsidR="00AE2DE5" w:rsidRPr="00DD160C" w:rsidRDefault="00AE2DE5" w:rsidP="00AE2DE5">
      <w:pPr>
        <w:pStyle w:val="VIETA"/>
        <w:numPr>
          <w:ilvl w:val="0"/>
          <w:numId w:val="11"/>
        </w:numPr>
        <w:ind w:left="2098" w:hanging="357"/>
      </w:pPr>
      <w:r w:rsidRPr="0050433E">
        <w:t xml:space="preserve">Aportaciones </w:t>
      </w:r>
      <w:r w:rsidRPr="00DD160C">
        <w:t>voluntarias a sindicatos, partidos políticos, etc.</w:t>
      </w:r>
    </w:p>
    <w:p w:rsidR="00AE2DE5" w:rsidRDefault="00AE2DE5" w:rsidP="00AE2DE5">
      <w:pPr>
        <w:pStyle w:val="VIETA"/>
        <w:numPr>
          <w:ilvl w:val="0"/>
          <w:numId w:val="11"/>
        </w:numPr>
        <w:ind w:left="2098" w:hanging="357"/>
      </w:pPr>
      <w:r w:rsidRPr="00DD160C">
        <w:t>Cuotas de cooperativas de consu</w:t>
      </w:r>
      <w:r>
        <w:t>mo.</w:t>
      </w:r>
    </w:p>
    <w:p w:rsidR="00AE2DE5" w:rsidRPr="00DD160C" w:rsidRDefault="00AE2DE5" w:rsidP="00AE2DE5">
      <w:pPr>
        <w:pStyle w:val="VIETA"/>
        <w:numPr>
          <w:ilvl w:val="0"/>
          <w:numId w:val="11"/>
        </w:numPr>
        <w:ind w:left="2098" w:hanging="357"/>
      </w:pPr>
      <w:r w:rsidRPr="00DD160C">
        <w:t>Pago por certificado médico no asociado a actividad profesional (p. ej.: para poder viajar a determinados países, para obtener el permiso de armas, etc.), excepto el del permiso de conducir.</w:t>
      </w:r>
    </w:p>
    <w:p w:rsidR="00AE2DE5" w:rsidRPr="00DD160C" w:rsidRDefault="00AE2DE5" w:rsidP="00AE2DE5">
      <w:pPr>
        <w:pStyle w:val="VIETA"/>
        <w:numPr>
          <w:ilvl w:val="0"/>
          <w:numId w:val="11"/>
        </w:numPr>
        <w:ind w:left="2098" w:hanging="357"/>
      </w:pPr>
      <w:r w:rsidRPr="00DD160C">
        <w:t>Pagos por servicios en "la nube", creación de páginas web para el hogar.</w:t>
      </w:r>
    </w:p>
    <w:p w:rsidR="00AE2DE5" w:rsidRPr="00DD160C" w:rsidRDefault="00AE2DE5" w:rsidP="00AE2DE5">
      <w:pPr>
        <w:pStyle w:val="VIETA"/>
        <w:numPr>
          <w:ilvl w:val="0"/>
          <w:numId w:val="11"/>
        </w:numPr>
        <w:ind w:left="2098" w:hanging="357"/>
      </w:pPr>
      <w:r w:rsidRPr="00DD160C">
        <w:t>Servicio de procesamiento de alimentos si el hogar lleva el alimento y únicamente paga el servicio (p. ej.: deshuesado y/o cortado de jamón en una charcutería o carnicería si el hogar lleva el jamón; servicio de asado de un cordero, u otro tipo de carne y pescado, en el horno de una panadería si el hogar lleva el cordero).</w:t>
      </w:r>
    </w:p>
    <w:p w:rsidR="00AE2DE5" w:rsidRDefault="00AE2DE5" w:rsidP="00AE2DE5">
      <w:pPr>
        <w:pStyle w:val="VIETA"/>
        <w:ind w:left="0" w:firstLine="0"/>
        <w:rPr>
          <w:color w:val="000000"/>
        </w:rPr>
      </w:pPr>
    </w:p>
    <w:p w:rsidR="00AE2DE5" w:rsidRDefault="00AE2DE5" w:rsidP="00AE2DE5">
      <w:pPr>
        <w:pStyle w:val="Excluye"/>
      </w:pPr>
      <w:r>
        <w:t>Excluye:</w:t>
      </w:r>
    </w:p>
    <w:p w:rsidR="00AE2DE5" w:rsidRPr="00DD160C" w:rsidRDefault="00AE2DE5" w:rsidP="00AE2DE5">
      <w:pPr>
        <w:pStyle w:val="VIETA"/>
        <w:numPr>
          <w:ilvl w:val="0"/>
          <w:numId w:val="11"/>
        </w:numPr>
        <w:ind w:left="2098" w:hanging="357"/>
      </w:pPr>
      <w:r w:rsidRPr="00DD160C">
        <w:t>Certificado médico para la obtención y renovación del carné de conducir (07.2.4.4).</w:t>
      </w:r>
    </w:p>
    <w:p w:rsidR="00AE2DE5" w:rsidRDefault="00AE2DE5" w:rsidP="00AE2DE5">
      <w:pPr>
        <w:pStyle w:val="VIETA"/>
        <w:numPr>
          <w:ilvl w:val="0"/>
          <w:numId w:val="11"/>
        </w:numPr>
        <w:ind w:left="2098" w:hanging="357"/>
      </w:pPr>
      <w:r w:rsidRPr="00DD160C">
        <w:t>Permiso y licencias de caza y pesca, que no se considera consumo.</w:t>
      </w:r>
    </w:p>
    <w:p w:rsidR="00AE2DE5" w:rsidRPr="0050433E" w:rsidRDefault="00AE2DE5" w:rsidP="00AE2DE5">
      <w:pPr>
        <w:pStyle w:val="VIETA"/>
        <w:numPr>
          <w:ilvl w:val="0"/>
          <w:numId w:val="11"/>
        </w:numPr>
        <w:ind w:left="2098" w:hanging="357"/>
      </w:pPr>
      <w:r w:rsidRPr="0050433E">
        <w:t>Cuotas a sindicatos, partidos políticos y asociaciones profesionales, que no se consideran consumo.</w:t>
      </w:r>
    </w:p>
    <w:p w:rsidR="00AE2DE5" w:rsidRDefault="00AE2DE5" w:rsidP="00AE2DE5">
      <w:pPr>
        <w:ind w:left="2127"/>
        <w:jc w:val="both"/>
        <w:rPr>
          <w:rFonts w:ascii="Arial" w:hAnsi="Arial" w:cs="Arial"/>
          <w:color w:val="000000"/>
        </w:rPr>
      </w:pPr>
    </w:p>
    <w:p w:rsidR="00AE2DE5" w:rsidRPr="00F80ED2" w:rsidRDefault="00AE2DE5" w:rsidP="00AE2DE5">
      <w:pPr>
        <w:ind w:left="2127" w:hanging="2127"/>
        <w:jc w:val="both"/>
        <w:rPr>
          <w:rFonts w:ascii="Arial" w:hAnsi="Arial" w:cs="Arial"/>
          <w:color w:val="000000"/>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12.8</w:t>
      </w:r>
      <w:r>
        <w:rPr>
          <w:rFonts w:cs="Arial"/>
          <w:color w:val="000000"/>
          <w:sz w:val="22"/>
          <w:szCs w:val="22"/>
        </w:rPr>
        <w:tab/>
        <w:t>REMESAS</w:t>
      </w:r>
    </w:p>
    <w:p w:rsidR="00AE2DE5" w:rsidRPr="00F80ED2" w:rsidRDefault="00AE2DE5" w:rsidP="00AE2DE5">
      <w:pPr>
        <w:pStyle w:val="A3"/>
        <w:keepNext w:val="0"/>
        <w:keepLines w:val="0"/>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12.8.1</w:t>
      </w:r>
      <w:r>
        <w:rPr>
          <w:rFonts w:cs="Arial"/>
          <w:color w:val="000000"/>
          <w:sz w:val="22"/>
          <w:szCs w:val="22"/>
        </w:rPr>
        <w:tab/>
      </w:r>
      <w:r w:rsidRPr="00F80ED2">
        <w:rPr>
          <w:rFonts w:cs="Arial"/>
          <w:color w:val="000000"/>
          <w:sz w:val="22"/>
          <w:szCs w:val="22"/>
        </w:rPr>
        <w:t>DINERO DE BOLSILLO A</w:t>
      </w:r>
      <w:r>
        <w:rPr>
          <w:rFonts w:cs="Arial"/>
          <w:color w:val="000000"/>
          <w:sz w:val="22"/>
          <w:szCs w:val="22"/>
        </w:rPr>
        <w:t xml:space="preserve"> MENORES RESIDENTES EN EL HOGAR</w:t>
      </w:r>
    </w:p>
    <w:p w:rsidR="00AE2DE5" w:rsidRPr="00F80ED2" w:rsidRDefault="00AE2DE5" w:rsidP="00AE2DE5">
      <w:pPr>
        <w:pStyle w:val="A3"/>
        <w:keepNext w:val="0"/>
        <w:keepLines w:val="0"/>
        <w:spacing w:before="0"/>
        <w:ind w:left="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t>12.8.1.0</w:t>
      </w:r>
      <w:r>
        <w:tab/>
      </w:r>
      <w:r w:rsidRPr="00F80ED2">
        <w:t xml:space="preserve">DINERO DE BOLSILLO A MENORES RESIDENTES </w:t>
      </w:r>
      <w:r>
        <w:t>EN EL HOGAR</w:t>
      </w:r>
    </w:p>
    <w:p w:rsidR="00AE2DE5" w:rsidRPr="00F80ED2" w:rsidRDefault="00AE2DE5" w:rsidP="00AE2DE5">
      <w:pPr>
        <w:pStyle w:val="Referencia"/>
      </w:pPr>
      <w:r w:rsidRPr="00F80ED2">
        <w:t>Bisemanal</w:t>
      </w:r>
      <w:r w:rsidRPr="00F80ED2">
        <w:tab/>
      </w:r>
    </w:p>
    <w:p w:rsidR="00AE2DE5" w:rsidRDefault="00AE2DE5" w:rsidP="00AE2DE5">
      <w:pPr>
        <w:pStyle w:val="VIETA"/>
        <w:numPr>
          <w:ilvl w:val="0"/>
          <w:numId w:val="11"/>
        </w:numPr>
        <w:ind w:left="2098" w:hanging="357"/>
      </w:pPr>
      <w:r w:rsidRPr="00F80ED2">
        <w:t>Entregas en efectivo, regulares u ocasionales</w:t>
      </w:r>
      <w:r>
        <w:t>,</w:t>
      </w:r>
      <w:r w:rsidRPr="00F80ED2">
        <w:t xml:space="preserve"> a miembros del hogar menores de 14 años para su disposición, siempre que se desconozca el destino último del gasto.</w:t>
      </w:r>
    </w:p>
    <w:p w:rsidR="00AE2DE5" w:rsidRDefault="00AE2DE5" w:rsidP="00AE2DE5">
      <w:pPr>
        <w:pStyle w:val="VIETA"/>
      </w:pPr>
    </w:p>
    <w:p w:rsidR="00AE2DE5" w:rsidRPr="00F80ED2" w:rsidRDefault="00AE2DE5" w:rsidP="00AE2DE5">
      <w:pPr>
        <w:pStyle w:val="VIETA"/>
      </w:pPr>
    </w:p>
    <w:p w:rsidR="00AE2DE5" w:rsidRDefault="00AE2DE5" w:rsidP="00AE2DE5">
      <w:pPr>
        <w:pStyle w:val="A3"/>
        <w:keepNext w:val="0"/>
        <w:keepLines w:val="0"/>
        <w:tabs>
          <w:tab w:val="clear" w:pos="993"/>
          <w:tab w:val="clear" w:pos="1757"/>
        </w:tabs>
        <w:spacing w:before="0"/>
        <w:ind w:left="2127" w:hanging="2127"/>
        <w:rPr>
          <w:rFonts w:cs="Arial"/>
          <w:color w:val="000000"/>
          <w:sz w:val="22"/>
          <w:szCs w:val="22"/>
        </w:rPr>
      </w:pPr>
      <w:r>
        <w:rPr>
          <w:rFonts w:cs="Arial"/>
          <w:color w:val="000000"/>
          <w:sz w:val="22"/>
          <w:szCs w:val="22"/>
        </w:rPr>
        <w:t>12.8.2</w:t>
      </w:r>
      <w:r>
        <w:rPr>
          <w:rFonts w:cs="Arial"/>
          <w:color w:val="000000"/>
          <w:sz w:val="22"/>
          <w:szCs w:val="22"/>
        </w:rPr>
        <w:tab/>
      </w:r>
      <w:r w:rsidRPr="00F80ED2">
        <w:rPr>
          <w:rFonts w:cs="Arial"/>
          <w:color w:val="000000"/>
          <w:sz w:val="22"/>
          <w:szCs w:val="22"/>
        </w:rPr>
        <w:t>REMESAS A MIEMBROS DEL HOG</w:t>
      </w:r>
      <w:r>
        <w:rPr>
          <w:rFonts w:cs="Arial"/>
          <w:color w:val="000000"/>
          <w:sz w:val="22"/>
          <w:szCs w:val="22"/>
        </w:rPr>
        <w:t>AR NO RESIDENTES EN LA VIVIENDA</w:t>
      </w:r>
    </w:p>
    <w:p w:rsidR="00AE2DE5" w:rsidRPr="00F80ED2" w:rsidRDefault="00AE2DE5" w:rsidP="00AE2DE5">
      <w:pPr>
        <w:pStyle w:val="A3"/>
        <w:keepNext w:val="0"/>
        <w:keepLines w:val="0"/>
        <w:tabs>
          <w:tab w:val="clear" w:pos="993"/>
          <w:tab w:val="clear" w:pos="1757"/>
        </w:tabs>
        <w:spacing w:before="0"/>
        <w:ind w:left="2127" w:hanging="2127"/>
        <w:rPr>
          <w:rFonts w:cs="Arial"/>
          <w:color w:val="000000"/>
          <w:sz w:val="22"/>
          <w:szCs w:val="22"/>
        </w:rPr>
      </w:pPr>
    </w:p>
    <w:p w:rsidR="00AE2DE5" w:rsidRDefault="00AE2DE5" w:rsidP="00AE2DE5">
      <w:pPr>
        <w:pStyle w:val="TtuloCdigo"/>
      </w:pPr>
    </w:p>
    <w:p w:rsidR="00AE2DE5" w:rsidRPr="00F80ED2" w:rsidRDefault="00AE2DE5" w:rsidP="00AE2DE5">
      <w:pPr>
        <w:pStyle w:val="TtuloCdigo"/>
      </w:pPr>
      <w:r w:rsidRPr="00F80ED2">
        <w:t>12</w:t>
      </w:r>
      <w:r>
        <w:t>.8.2.0</w:t>
      </w:r>
      <w:r>
        <w:tab/>
      </w:r>
      <w:r w:rsidRPr="00F80ED2">
        <w:t>REMESAS A MIEMBROS DEL HOG</w:t>
      </w:r>
      <w:r>
        <w:t>AR NO RESIDENTES EN LA VIVIENDA</w:t>
      </w:r>
    </w:p>
    <w:p w:rsidR="00AE2DE5" w:rsidRPr="00FF3810" w:rsidRDefault="00AE2DE5" w:rsidP="00AE2DE5">
      <w:pPr>
        <w:pStyle w:val="Referencia"/>
      </w:pPr>
      <w:r w:rsidRPr="00FF3810">
        <w:t>Mensual</w:t>
      </w:r>
    </w:p>
    <w:p w:rsidR="00AE2DE5" w:rsidRPr="00FF3810" w:rsidRDefault="00AE2DE5" w:rsidP="00AE2DE5">
      <w:pPr>
        <w:pStyle w:val="VIETA"/>
        <w:numPr>
          <w:ilvl w:val="0"/>
          <w:numId w:val="11"/>
        </w:numPr>
        <w:ind w:left="2098" w:hanging="357"/>
      </w:pPr>
      <w:r w:rsidRPr="00FF3810">
        <w:t xml:space="preserve">Remesas, entregas, envíos, etc. de dinero en efectivo remitidos a </w:t>
      </w:r>
      <w:r>
        <w:t xml:space="preserve"> </w:t>
      </w:r>
      <w:r w:rsidRPr="00FF3810">
        <w:t xml:space="preserve"> se desconocen los bienes y servicios a los que se destinan dichos envíos. Nótese que cuando estos envíos se destinan a bienes y servicios determinados y conocidos por el hogar previamente o cuando el hogar efectúa los pagos directamente, se anotarán los gastos en los códigos correspondientes a cada uno de los bienes o servicios.</w:t>
      </w:r>
    </w:p>
    <w:p w:rsidR="00AE2DE5" w:rsidRPr="00FF3810" w:rsidRDefault="00AE2DE5" w:rsidP="00AE2DE5">
      <w:pPr>
        <w:pStyle w:val="VIETA"/>
        <w:numPr>
          <w:ilvl w:val="0"/>
          <w:numId w:val="11"/>
        </w:numPr>
        <w:ind w:left="2098" w:hanging="357"/>
      </w:pPr>
      <w:r w:rsidRPr="00FF3810">
        <w:t>Incluye las remesas en metálico a hospitalizados, recluidos, asilados, etc., siempre que sean miembros del hogar.</w:t>
      </w:r>
    </w:p>
    <w:p w:rsidR="00AE2DE5" w:rsidRDefault="00AE2DE5" w:rsidP="00AE2DE5">
      <w:pPr>
        <w:pStyle w:val="VIETA"/>
      </w:pPr>
    </w:p>
    <w:p w:rsidR="00AE2DE5" w:rsidRPr="00F80ED2" w:rsidRDefault="00AE2DE5" w:rsidP="00AE2DE5">
      <w:pPr>
        <w:ind w:left="2127"/>
        <w:jc w:val="both"/>
        <w:rPr>
          <w:rFonts w:ascii="Arial" w:hAnsi="Arial" w:cs="Arial"/>
        </w:rPr>
      </w:pPr>
    </w:p>
    <w:p w:rsidR="00AE2DE5" w:rsidRDefault="00AE2DE5" w:rsidP="00AE2DE5"/>
    <w:p w:rsidR="006148BE" w:rsidRPr="00201CDB" w:rsidRDefault="006148BE" w:rsidP="00AE2DE5">
      <w:pPr>
        <w:pStyle w:val="A5"/>
        <w:keepNext w:val="0"/>
        <w:keepLines w:val="0"/>
        <w:spacing w:before="0"/>
        <w:ind w:left="0" w:firstLine="0"/>
        <w:rPr>
          <w:rFonts w:cs="Arial"/>
        </w:rPr>
      </w:pPr>
    </w:p>
    <w:p w:rsidR="006148BE" w:rsidRPr="00201CDB" w:rsidRDefault="006148BE" w:rsidP="006148BE">
      <w:pPr>
        <w:rPr>
          <w:rFonts w:ascii="Arial" w:hAnsi="Arial" w:cs="Arial"/>
          <w:sz w:val="20"/>
        </w:rPr>
      </w:pPr>
    </w:p>
    <w:bookmarkEnd w:id="11"/>
    <w:bookmarkEnd w:id="12"/>
    <w:p w:rsidR="006148BE" w:rsidRPr="00201CDB" w:rsidRDefault="006148BE" w:rsidP="006148BE">
      <w:pPr>
        <w:suppressAutoHyphens/>
        <w:ind w:left="142"/>
      </w:pPr>
    </w:p>
    <w:p w:rsidR="006148BE" w:rsidRPr="00201CDB" w:rsidRDefault="006148BE" w:rsidP="006148BE">
      <w:pPr>
        <w:pStyle w:val="g2"/>
      </w:pPr>
      <w:r w:rsidRPr="00201CDB">
        <w:br w:type="page"/>
      </w:r>
    </w:p>
    <w:p w:rsidR="006148BE" w:rsidRPr="00201CDB" w:rsidRDefault="006148BE" w:rsidP="006148BE">
      <w:pPr>
        <w:pStyle w:val="g2"/>
      </w:pPr>
    </w:p>
    <w:p w:rsidR="006148BE" w:rsidRPr="00201CDB" w:rsidRDefault="006148BE" w:rsidP="006148BE">
      <w:pPr>
        <w:pStyle w:val="g2"/>
      </w:pPr>
      <w:r w:rsidRPr="00201CDB">
        <w:t>Clasificación de Ocupaciones (CNO11)</w:t>
      </w:r>
    </w:p>
    <w:p w:rsidR="006148BE" w:rsidRPr="00201CDB" w:rsidRDefault="006148BE" w:rsidP="006148BE">
      <w:pPr>
        <w:pStyle w:val="g2"/>
      </w:pPr>
    </w:p>
    <w:tbl>
      <w:tblPr>
        <w:tblW w:w="5000" w:type="pct"/>
        <w:tblCellMar>
          <w:left w:w="0" w:type="dxa"/>
          <w:right w:w="0" w:type="dxa"/>
        </w:tblCellMar>
        <w:tblLook w:val="0000" w:firstRow="0" w:lastRow="0" w:firstColumn="0" w:lastColumn="0" w:noHBand="0" w:noVBand="0"/>
      </w:tblPr>
      <w:tblGrid>
        <w:gridCol w:w="1561"/>
        <w:gridCol w:w="66"/>
        <w:gridCol w:w="6754"/>
      </w:tblGrid>
      <w:tr w:rsidR="00201CDB" w:rsidRPr="00201CDB" w:rsidTr="00191528">
        <w:trPr>
          <w:trHeight w:val="43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Directores y gerentes</w:t>
            </w:r>
          </w:p>
        </w:tc>
      </w:tr>
      <w:tr w:rsidR="00201CDB" w:rsidRPr="00201CDB" w:rsidTr="00191528">
        <w:trPr>
          <w:trHeight w:val="36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A</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6"/>
                <w:szCs w:val="26"/>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Directores y gerentes</w:t>
            </w:r>
          </w:p>
        </w:tc>
      </w:tr>
      <w:tr w:rsidR="00201CDB" w:rsidRPr="00201CDB" w:rsidTr="00191528">
        <w:trPr>
          <w:trHeight w:val="64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Miembros del poder ejecutivo y de los cuerpos legislativos; directivos de la Administración Pública y organizaciones de interés social; directores ejecutivos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Miembros del poder ejecutivo y de los cuerpos legislativos; directivos de la Administración Pública y organizaciones de interés social: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Miembros del poder ejecutivo (</w:t>
            </w:r>
            <w:r w:rsidRPr="00201CDB">
              <w:rPr>
                <w:rFonts w:ascii="Arial" w:hAnsi="Arial" w:cs="Arial"/>
                <w:sz w:val="20"/>
                <w:u w:val="single"/>
              </w:rPr>
              <w:t>nacional, autonómico y local)</w:t>
            </w:r>
            <w:r w:rsidRPr="00201CDB">
              <w:rPr>
                <w:rFonts w:ascii="Arial" w:hAnsi="Arial" w:cs="Arial"/>
                <w:sz w:val="20"/>
              </w:rPr>
              <w:t xml:space="preserve"> y del poder legislativo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Personal directivo de la Administración Pública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organizaciones de interés social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generales y presidentes ejecutivos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Directores de departamentos administrativos y comerciales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de departamentos administrativos: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financieros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recursos humanos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políticas y planificación y de otros departamentos administrativos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comerciales, de publicidad, relaciones públicas y de investigación y desarrollo:</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Directores comerciales y de ventas</w:t>
            </w:r>
          </w:p>
          <w:p w:rsidR="006148BE" w:rsidRPr="00201CDB" w:rsidRDefault="006148BE" w:rsidP="00191528">
            <w:pPr>
              <w:autoSpaceDE w:val="0"/>
              <w:autoSpaceDN w:val="0"/>
              <w:adjustRightInd w:val="0"/>
              <w:rPr>
                <w:rFonts w:ascii="Arial" w:hAnsi="Arial" w:cs="Arial"/>
                <w:sz w:val="20"/>
              </w:rPr>
            </w:pPr>
            <w:r w:rsidRPr="00201CDB">
              <w:rPr>
                <w:rFonts w:ascii="Arial" w:hAnsi="Arial" w:cs="Arial"/>
                <w:sz w:val="20"/>
              </w:rPr>
              <w:t>- Directores de publicidad y relaciones públicas</w:t>
            </w:r>
          </w:p>
          <w:p w:rsidR="006148BE" w:rsidRPr="00201CDB" w:rsidRDefault="006148BE" w:rsidP="00191528">
            <w:pPr>
              <w:rPr>
                <w:rFonts w:ascii="Arial" w:eastAsia="Arial Unicode MS" w:hAnsi="Arial" w:cs="Arial"/>
                <w:sz w:val="20"/>
              </w:rPr>
            </w:pPr>
            <w:r w:rsidRPr="00201CDB">
              <w:rPr>
                <w:rFonts w:ascii="Arial" w:hAnsi="Arial" w:cs="Arial"/>
                <w:sz w:val="20"/>
              </w:rPr>
              <w:t>- Directores de investigación y desarrollo</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Directores de producción y operaciones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de producción de explotaciones agropecuarias, forestales y pesqueras, y de industrias manufactureras, de minería, construcción y distribución: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producción de explotaciones agropecuarias y forestales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producción de explotaciones pesqueras y acuícolas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industrias manufactureras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explotaciones mineras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empresas de abastecimiento, transporte, distribución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empresas de construcción</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de servicios de tecnologías de la información y las comunicaciones (TIC) y de empresas de servicios profesionales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servicios de tecnologías de la información y las comunicaciones (TIC)</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servicios sociales para niños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Directores-gerentes de centros sanitarios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servicios sociales para personas mayores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otros servicios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servicios de educación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sucursales de bancos, de servicios financieros y de seguros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otras empresas de servicios profesionales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Directores y gerentes de empresas de alojamiento, restauración y comercio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y gerentes de empresas de alojamiento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hoteles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otras empresas de servicios de alojamiento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y gerentes de empresas de restauración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restaurantes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bares, cafeterías y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empresas de catering y otras empresas de restauración</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Directores y gerentes de empresas de comercio al por mayor y al por menor</w:t>
            </w:r>
          </w:p>
        </w:tc>
      </w:tr>
      <w:tr w:rsidR="00201CDB" w:rsidRPr="00201CDB" w:rsidTr="00191528">
        <w:trPr>
          <w:trHeight w:val="39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15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Directores y gerentes de otras empresas de servicios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empresas de actividades recreativas, culturales y deportivas</w:t>
            </w:r>
          </w:p>
        </w:tc>
      </w:tr>
      <w:tr w:rsidR="00201CDB" w:rsidRPr="00201CDB" w:rsidTr="00191528">
        <w:trPr>
          <w:trHeight w:val="510"/>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y gerentes de empresas de gestión de residuos y de otras empresas de servicios no clasificados bajo otros epígrafes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Técnicos y profesionales científicos e intelectuales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B</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Técnicos y profesionales científicos e intelectuales de la salud y la enseñanza</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la salud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Médicos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b/>
                <w:bCs/>
                <w:sz w:val="20"/>
              </w:rPr>
              <w:t>Profesionales de enfermería y partería</w:t>
            </w:r>
          </w:p>
          <w:p w:rsidR="006148BE" w:rsidRPr="00201CDB" w:rsidRDefault="006148BE" w:rsidP="00191528">
            <w:pPr>
              <w:rPr>
                <w:rFonts w:ascii="Arial" w:hAnsi="Arial" w:cs="Arial"/>
                <w:sz w:val="20"/>
              </w:rPr>
            </w:pPr>
            <w:r w:rsidRPr="00201CDB">
              <w:rPr>
                <w:rFonts w:ascii="Arial" w:hAnsi="Arial" w:cs="Arial"/>
                <w:sz w:val="20"/>
              </w:rPr>
              <w:t>- Enfermeros especializados y no especializados</w:t>
            </w:r>
          </w:p>
          <w:p w:rsidR="006148BE" w:rsidRPr="00201CDB" w:rsidRDefault="006148BE" w:rsidP="00191528">
            <w:pPr>
              <w:rPr>
                <w:rFonts w:ascii="Arial" w:eastAsia="Arial Unicode MS" w:hAnsi="Arial" w:cs="Arial"/>
                <w:b/>
                <w:bCs/>
                <w:sz w:val="20"/>
              </w:rPr>
            </w:pPr>
            <w:r w:rsidRPr="00201CDB">
              <w:rPr>
                <w:rFonts w:ascii="Arial" w:hAnsi="Arial" w:cs="Arial"/>
                <w:sz w:val="20"/>
              </w:rPr>
              <w:t>- Matronos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Veterinarios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Farmacéuticos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profesionales de la salud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Odontólogos y estomatólogos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Fisioterapeutas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Dietistas y nutricionistas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Logopedas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Ópticos-optometristas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Terapeutas ocupacionales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Podólogos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salud y la higiene laboral y ambiental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salud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la enseñanza infantil, primaria, secundaria y postsecundaria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Profesores de universidad y otra enseñanza superior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xml:space="preserve">Profesores de formación profesional </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xml:space="preserve">Profesores de enseñanza secundaria </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Profesores de enseñanza primaria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Maestros y educadores de enseñanza infantil: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Maestros de educación infantil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educación infantil</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Otros profesionales de la enseñanza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Profesores y técnicos de educación especial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profesores y profesionales de la enseñanza: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métodos didácticos y pedagógicos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Profesores de enseñanza no reglada de idiomas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Profesores de enseñanza no reglada de música y danza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Profesores de enseñanza no reglada de artes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Instructores en tecnologías de la información en enseñanza no reglada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educación ambiental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Profesores y profesionales de la enseñanza no clasificados bajo otros epígrafes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C</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Otros técnicos y profesionales científicos e intelectuales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la ciencias físicas, químicas, matemáticas y de las ingenierías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Físicos, químicos, matemáticos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Físicos y astrónomos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Meteorólogos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Químicos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Geólogos y geofísicos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Matemáticos y actuarios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Estadísticos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en ciencias naturales: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Biólogos, botánicos, zoólogos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protección ambiental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Ingenieros: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agrónomos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de montes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industriales y de producción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en construcción y obra civil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mecánicos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aeronáuticos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químicos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de minas, metalúrgicos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ambientales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Ingenieros eléctricos, electrónicos y de telecomunicaciones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Arquitectos, urbanistas e ingenieros geógrafos: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Arquitectos paisajistas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Urbanistas e ingenieros de tráfico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geógrafos y cartógrafos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Ingenieros técnicos: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sz w:val="20"/>
              </w:rPr>
              <w:t>- Ingenieros técnicos agrícolas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sz w:val="20"/>
              </w:rPr>
              <w:t>- Ingenieros técnicos forestales y del medio natural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industriales y de producción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de obras públicas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mecánicos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aeronáuticos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químicos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de minas, metalúrgicos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Ingenieros técnicos en electricidad, electrónica y telecomunicaciones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Arquitectos técnicos, topógrafos y diseñadores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Arquitectos técnicos y técnicos urbanistas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Diseñadores de productos y de prendas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Ingenieros técnicos en topografía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Diseñadores gráficos y multimedia</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en derecho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Jueces, magistrados, abogados y fiscales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profesionales del derecho: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Notarios y registradores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Procuradores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del derecho no clasificados bajo otros epígrafes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Especialistas en organización de la Administración Pública y de las empresas y en la comercialización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Especialistas en finanzas: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contabilidad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Asesores financieros y en inversiones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financieros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Especialistas en organización y administración: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de gestión y organización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administración de política de empresas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de la Administración Pública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políticas y servicios de personal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formación de personal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empresas y actividades turísticas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xml:space="preserve">Profesionales de ventas técnicas y médicas </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de la comercialización, la publicidad y las relaciones públicas:</w:t>
            </w:r>
          </w:p>
        </w:tc>
      </w:tr>
      <w:tr w:rsidR="00201CDB" w:rsidRPr="00201CDB" w:rsidTr="00191528">
        <w:trPr>
          <w:trHeight w:val="255"/>
        </w:trPr>
        <w:tc>
          <w:tcPr>
            <w:tcW w:w="934" w:type="pct"/>
            <w:tcBorders>
              <w:top w:val="nil"/>
              <w:left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publicidad y la comercialización</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relaciones públicas</w:t>
            </w:r>
          </w:p>
        </w:tc>
      </w:tr>
      <w:tr w:rsidR="00201CDB" w:rsidRPr="00201CDB" w:rsidTr="00191528">
        <w:trPr>
          <w:trHeight w:val="315"/>
        </w:trPr>
        <w:tc>
          <w:tcPr>
            <w:tcW w:w="934"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jc w:val="right"/>
              <w:rPr>
                <w:rFonts w:ascii="Arial" w:hAnsi="Arial" w:cs="Arial"/>
                <w:b/>
                <w:bCs/>
              </w:rPr>
            </w:pPr>
            <w:r w:rsidRPr="00201CDB">
              <w:rPr>
                <w:rFonts w:ascii="Arial" w:hAnsi="Arial" w:cs="Arial"/>
                <w:b/>
                <w:bCs/>
              </w:rPr>
              <w:t>27</w:t>
            </w:r>
          </w:p>
        </w:tc>
        <w:tc>
          <w:tcPr>
            <w:tcW w:w="34" w:type="pct"/>
            <w:tcBorders>
              <w:top w:val="nil"/>
              <w:left w:val="nil"/>
              <w:bottom w:val="nil"/>
              <w:right w:val="nil"/>
            </w:tcBorders>
            <w:noWrap/>
            <w:vAlign w:val="bottom"/>
          </w:tcPr>
          <w:p w:rsidR="006148BE" w:rsidRPr="00201CDB" w:rsidRDefault="006148BE" w:rsidP="00191528">
            <w:pPr>
              <w:rPr>
                <w:rFonts w:ascii="Arial" w:hAnsi="Arial" w:cs="Arial"/>
                <w:b/>
                <w:bCs/>
              </w:rPr>
            </w:pPr>
          </w:p>
        </w:tc>
        <w:tc>
          <w:tcPr>
            <w:tcW w:w="4032"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rPr>
            </w:pPr>
            <w:r w:rsidRPr="00201CDB">
              <w:rPr>
                <w:rFonts w:ascii="Arial" w:hAnsi="Arial" w:cs="Arial"/>
                <w:b/>
                <w:bCs/>
              </w:rPr>
              <w:t>Profesionales de las tecnologías de la información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Analistas y diseñadores de software y multimedia: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de sistemas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y diseñadores de software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programadores y diseñadores Web y multimedia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y diseñadores de software y multimedia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Especialistas en bases de datos y en redes informáticas: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Diseñadores y administradores de bases de datos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Administradores de sistemas y redes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Analistas de redes informáticas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Especialistas en bases de datos y en redes informáticas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en ciencias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Economistas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Sociólogos, historiadores, psicólogos y otros profesionales en ciencias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Sociólogos, geógrafos, antropólogos, arqueólogos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Filósofos, historiadores y profesionales en ciencias políticas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Psicólogos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del trabajo y la educación social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de igualdad de oportunidades entre mujeres y hombres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Sacerdotes de las distintas religiones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29</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la cultura y el espectáculo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Archivistas, bibliotecarios, conservadores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Archivistas y conservadores de museos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Bibliotecarios, documentalistas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Escritores, periodistas y lingüistas: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Escritores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Periodistas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Filólogos, intérpretes y traductores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Artistas creativos e interpretativos: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Artistas de artes plásticas y visuales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Compositores, músicos y cantantes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Coreógrafos y bailarines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Directores de cine, de teatro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Actores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Locutores de radio, televisión y otros presentadores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espectáculos taurinos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Artistas creativos e interpretativos no clasificados bajo otros epígrafes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Técnicos; profesionales de apoyo</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D</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Técnicos; profesionales de apoyo</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Técnicos de las ciencias y de las ingenierías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Delineantes y dibujantes técnicos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las ciencias físicas, químicas, medioambientales y de las ingenierías: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ciencias físicas y químicas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construcción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electricidad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mecánica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y analistas de laboratorio en química industrial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metalurgia y minas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técnicos de las ciencias físicas, químicas, medioambientales y de las ingenierías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en control de procesos: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instalaciones de producción de energía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instalaciones de tratamiento de residuos, de aguas y otros operadores en plantas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control de instalaciones de procesamiento de productos químicos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refinerías de petróleo y gas natural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control de procesos de producción de metales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control de procesos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las ciencias naturales y profesionales auxiliares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Técnicos en ciencias biológicas (excepto en áreas sanitarias)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agropecuarios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forestales y del medio natural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en navegación marítima y aeronáutica: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Jefes y oficiales de máquinas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Capitanes y oficiales de puente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Pilotos de aviación y profesionales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Controladores de tráfico aéreo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seguridad aeronáutica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control de calidad de las ciencias físicas, químicas y de las ingenierías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Supervisores en ingeniería de minas, de industrias manufactureras y de la construcción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en ingeniería de minas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la construcción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industrias alimenticias y del tabaco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industrias química y farmacéutica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industrias de transformación de plásticos, caucho y resinas naturales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industrias de la madera y pastero papeleras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la producción en industrias de artes gráficas y en la fabricación de productos de papel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otras industrias manufactureras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Técnicos sanitarios y profesionales de las terapias alternativas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sanitarios de laboratorio, pruebas diagnósticas y prótesis: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radioterapia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imagen para el diagnóstico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anatomía patológica y citología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laboratorio de diagnóstico clínico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ortoprótesis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prótesis dentales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audioprótesis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técnicos sanitarios: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superiores en higiene bucodental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superiores en documentación sanitaria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superiores en dietética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optometría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Ayudantes fisioterapeutas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prevención de riesgos laborales y salud ambiental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Ayudantes de veterinaria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la sanidad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de las terapias alternativas: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la acupuntura, la naturopatía, la homeopatía, la medicina tradicional china y la ayurveda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profesionales de las terapias alternativas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apoyo en finanzas y matemáticas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de apoyo en finanzas y matemáticas: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e intermediarios de cambio, bolsa y finanzas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Comerciales de préstamos y créditos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Tenedores de libros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_ Profesionales de apoyo en servicios estadísticos, matemáticos y afines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Tasadores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Representantes, agentes comerciales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Agentes y representantes comerciales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agentes comerciales: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Mediadores y agentes de seguros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de compras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Consignatarios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Agentes inmobiliarios y otros agentes: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Representantes de aduanas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Organizadores de conferencias y eventos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o intermediarios en la contratación de la mano de obra (excepto representantes de espectáculos)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y administradores de la propiedad inmobiliaria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Portavoces y agentes de relaciones públicas</w:t>
            </w:r>
          </w:p>
        </w:tc>
      </w:tr>
      <w:tr w:rsidR="00201CDB" w:rsidRPr="00201CDB" w:rsidTr="00191528">
        <w:trPr>
          <w:trHeight w:val="510"/>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Representantes artísticos y deportivos y otros agentes de servicios comerciales no clasificados bajo otros epígrafes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apoyo a la gestión administrativa; técnicos de las fuerzas y cuerpos de seguridad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Asistentes administrativos y especializados: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nil"/>
              <w:bottom w:val="nil"/>
              <w:right w:val="nil"/>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secretaría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Asistentes jurídico-legales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Asistentes de dirección y administrativos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Secretarios de centros médicos o clínicas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Agentes de aduanas, tributos y afines que trabajan en tareas propias de la Administración Pública: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de la Administración Pública de tributos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de la Administración Pública de servicios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de la Administración Pública de servicios de expedición de licencias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profesionales de apoyo de la Administración Pública para tareas de inspección y control y tareas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de las fuerzas y cuerpos de seguridad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la policía nacional, autonómica y local</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Suboficiales de la guardia civil</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Profesionales de apoyo de servicios jurídicos, sociales, culturales, deportivos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Profesionales de apoyo de servicios jurídicos y sociales: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de servicios jurídicos y servicios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Detectives privados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Profesionales de apoyo al trabajo y a la educación social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Promotores de igualdad de oportunidades entre mujeres y hombres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Animadores comunitarios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Auxiliares laicos de las religiones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Deportistas, entrenadores, instructores de actividades deportivas; monitores de actividades recreativas: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Atletas y deportistas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Entrenadores y árbitros de actividades deportivas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Instructores de actividades deportivas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Monitores de actividades recreativas y de entretenimiento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y profesionales de apoyo de actividades culturales, artísticas y culinarias: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Fotógrafos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Diseñadores y decoradores de interior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galerías de arte, museos y bibliotecas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Chefs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técnicos y profesionales de apoyo de actividades culturales y artísticas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38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Técnicos de las tecnologías de la información y las comunicaciones (TIC)</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en operaciones de tecnologías de la información y asistencia al usuario: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operaciones de sistemas informáticos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asistencia al usuario de tecnologías de la información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en redes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la Web</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Programadores informáticos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en grabación audiovisual, radiodifusión y de ingeniería de las telecomunicaciones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Empleados contables, administrativos y otros empleados de oficina</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E</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Empleados de oficina que no atienden al público</w:t>
            </w:r>
          </w:p>
        </w:tc>
      </w:tr>
      <w:tr w:rsidR="00201CDB" w:rsidRPr="00201CDB" w:rsidTr="00191528">
        <w:trPr>
          <w:trHeight w:val="630"/>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en servicios contables, financieros, y de servicios de apoyo a la producción y al transporte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contables y financieros: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contabilidad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control de personal y nóminas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oficina de servicios estadísticos, financieros y bancarios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registro de materiales, de servicios de apoyo a la producción y al transporte: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control de abastecimientos e inventario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oficina de servicios de apoyo a la producción</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logística y transporte de pasajeros y mercancías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de bibliotecas, servicios de correos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bibliotecas y archivos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servicios de correos, codificadores, correctores y servicios de personal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Empleados de servicios de correos (excepto empleados de mostrador)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Codificadores y correctores de imprenta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Empleados de servicio de personal</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Otros empleados administrativos sin tareas de atención al público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empleados administrativos sin tareas de atención al público: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Grabadores de datos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administrativos sin tareas de atención al público no clasificados bajo otros epígrafes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F</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Empleados de oficina que atienden al público</w:t>
            </w:r>
          </w:p>
        </w:tc>
      </w:tr>
      <w:tr w:rsidR="00201CDB" w:rsidRPr="00201CDB" w:rsidTr="00191528">
        <w:trPr>
          <w:trHeight w:val="630"/>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de agencias de viajes, recepcionistas y telefonistas; empleados de ventanilla y afines (excepto taquilleros)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información y recepcionistas, de agencias de viajes y telefonistas: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Empleados de información al usuario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sz w:val="20"/>
              </w:rPr>
            </w:pPr>
            <w:r w:rsidRPr="00201CDB">
              <w:rPr>
                <w:rFonts w:ascii="Arial" w:hAnsi="Arial" w:cs="Arial"/>
                <w:sz w:val="20"/>
              </w:rPr>
              <w:t>- Recepcionistas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agencias de viajes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Telefonistas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Teleoperadores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Agentes de encuestas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Empleados de ventanilla y afines (excepto taquilleros):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Cajeros de bancos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venta de apuestas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sala de juegos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casas de empeño y de préstamos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Cobradores de facturas, deudas y empleados afines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mostrador de correos</w:t>
            </w:r>
          </w:p>
        </w:tc>
      </w:tr>
      <w:tr w:rsidR="00201CDB" w:rsidRPr="00201CDB" w:rsidTr="00191528">
        <w:trPr>
          <w:trHeight w:val="6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45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administrativos con tareas de atención al público no clasificados bajo otros epígrafes</w:t>
            </w:r>
          </w:p>
        </w:tc>
      </w:tr>
      <w:tr w:rsidR="00201CDB" w:rsidRPr="00201CDB" w:rsidTr="00191528">
        <w:trPr>
          <w:trHeight w:val="330"/>
        </w:trPr>
        <w:tc>
          <w:tcPr>
            <w:tcW w:w="934" w:type="pct"/>
            <w:tcBorders>
              <w:top w:val="nil"/>
              <w:left w:val="single" w:sz="4" w:space="0" w:color="C0C0C0"/>
              <w:bottom w:val="single" w:sz="8"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 </w:t>
            </w:r>
          </w:p>
        </w:tc>
      </w:tr>
      <w:tr w:rsidR="00201CDB" w:rsidRPr="00201CDB" w:rsidTr="00191528">
        <w:trPr>
          <w:trHeight w:val="78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Trabajadores de los servicios de restauración, personales, protección y vendedores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G</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de los servicios de restauración y comercio</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50</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Camareros y cocineros propietarios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asalariados de los servicios de restauración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Cocineros asalariados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Camareros asalariados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Dependientes en tiendas y almacenes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Jefes de sección de tiendas y almacenes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Vendedores en tiendas y almacenes</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Comerciantes propietarios de tiendas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Vendedores (excepto en tiendas y almacenes)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Vendedores en quioscos o en mercadillos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telemarketing</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Expendedores de gasolineras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vendedores: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Vendedores a domicilio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Promotores de venta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Modelos de moda, arte y publicidad</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Vendedores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Cajeros y taquilleros (excepto bancos)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Cajeros y taquilleros (excepto bancos)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H</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de los servicios de salud y el cuidado de personas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los cuidados a las personas en servicios de salud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Auxiliares de enfermería: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Auxiliares de enfermería hospitalaria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Auxiliares de enfermería de atención primaria</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Técnicos auxiliares de farmacia y emergencias sanitarias y otros trabajadores de los cuidados a las personas en servicios de salud: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auxiliares de farmacia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Técnicos de emergencias sanitarias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los cuidados a las personas en servicios de salud no clasificados bajo otros epígrafes</w:t>
            </w:r>
          </w:p>
        </w:tc>
      </w:tr>
      <w:tr w:rsidR="00201CDB" w:rsidRPr="00201CDB" w:rsidTr="00191528">
        <w:trPr>
          <w:trHeight w:val="315"/>
        </w:trPr>
        <w:tc>
          <w:tcPr>
            <w:tcW w:w="934"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Otros trabajadores de los cuidados a las personas</w:t>
            </w:r>
          </w:p>
        </w:tc>
      </w:tr>
      <w:tr w:rsidR="00201CDB" w:rsidRPr="00201CDB" w:rsidTr="00191528">
        <w:trPr>
          <w:trHeight w:val="255"/>
        </w:trPr>
        <w:tc>
          <w:tcPr>
            <w:tcW w:w="934" w:type="pct"/>
            <w:tcBorders>
              <w:top w:val="single" w:sz="4" w:space="0" w:color="C0C0C0"/>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de los cuidados personales a domicilio (incluyendo  cuidadores de niños en domicilios)</w:t>
            </w:r>
          </w:p>
        </w:tc>
      </w:tr>
      <w:tr w:rsidR="00201CDB" w:rsidRPr="00201CDB" w:rsidTr="00191528">
        <w:trPr>
          <w:trHeight w:val="315"/>
        </w:trPr>
        <w:tc>
          <w:tcPr>
            <w:tcW w:w="934" w:type="pct"/>
            <w:tcBorders>
              <w:top w:val="single" w:sz="4" w:space="0" w:color="auto"/>
              <w:left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los servicios personales</w:t>
            </w:r>
          </w:p>
        </w:tc>
      </w:tr>
      <w:tr w:rsidR="00201CDB" w:rsidRPr="00201CDB" w:rsidTr="00191528">
        <w:trPr>
          <w:trHeight w:val="255"/>
        </w:trPr>
        <w:tc>
          <w:tcPr>
            <w:tcW w:w="934" w:type="pct"/>
            <w:tcBorders>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Peluqueros y especialistas en tratamientos de estética, bienestar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que atienden a viajeros, guías turísticos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Auxiliares de vuelo y camareros de avión, barco y tren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Revisores y cobradores de transporte terrestre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Acompañantes turísticos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Azafatos de tierra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Guías de turismo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Supervisores de mantenimiento y limpieza de edificios, conserjes y mayordomos domésticos: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Supervisores de mantenimiento y limpieza en oficinas, hoteles y otros establecimientos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Mayordomos del servicio doméstico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Conserjes de edificios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propietarios de pequeños alojamientos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trabajadores de servicios personales: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Asistentes personales o personas de compañía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Empleados de pompas fúnebres y embalsamadores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Cuidadores de animales y adiestradores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Instructores de autoescuela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Astrólogos, adivinadores y afines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servicios personales no clasificados bajo otros epígrafes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I</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de los servicios de protección y seguridad</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59</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los servicios de protección y seguridad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Guardias civiles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Policías: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Policías nacionales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Policías autonómicos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Policías locales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Bomberos (incluyendo bomberos forestales)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Personal de seguridad privado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sz w:val="20"/>
              </w:rPr>
              <w:t>- Vigilantes de seguridad y similares habilitados para ir armados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hAnsi="Arial" w:cs="Arial"/>
                <w:b/>
                <w:bCs/>
                <w:sz w:val="20"/>
              </w:rPr>
            </w:pPr>
            <w:r w:rsidRPr="00201CDB">
              <w:rPr>
                <w:rFonts w:ascii="Arial" w:hAnsi="Arial" w:cs="Arial"/>
                <w:b/>
                <w:bCs/>
                <w:sz w:val="20"/>
              </w:rPr>
              <w:t xml:space="preserve">- </w:t>
            </w:r>
            <w:r w:rsidRPr="00201CDB">
              <w:rPr>
                <w:rFonts w:ascii="Arial" w:hAnsi="Arial" w:cs="Arial"/>
                <w:sz w:val="20"/>
              </w:rPr>
              <w:t>Auxiliares de vigilante de seguridad y similares no habilitados para ir armados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trabajadores de los servicios de protección y seguridad:</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Vigilantes de prisiones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Bañistas-socorristas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forestales y medioambientales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los servicios de protección y seguridad no clasificados bajo otros epígrafes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w:t>
            </w:r>
          </w:p>
        </w:tc>
      </w:tr>
      <w:tr w:rsidR="00201CDB" w:rsidRPr="00201CDB" w:rsidTr="00191528">
        <w:trPr>
          <w:trHeight w:val="76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Trabajadores cualificados en el sector agrícola, ganadero, forestal y pesquero</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J</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cualificados en el sector agrícola, ganadero, forestal y pesquero</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61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cualificados en actividades agrícolas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cualificados en actividades agrícolas (incluyendo huertas, invernaderos, viveros y jardines)</w:t>
            </w:r>
          </w:p>
        </w:tc>
      </w:tr>
      <w:tr w:rsidR="00201CDB" w:rsidRPr="00201CDB" w:rsidTr="00191528">
        <w:trPr>
          <w:trHeight w:val="630"/>
        </w:trPr>
        <w:tc>
          <w:tcPr>
            <w:tcW w:w="934"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62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cualificados en actividades ganaderas, (incluidas avícolas, apícolas y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actividades ganaderas de vacuno, porcino, ovino y caprino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apicultura y sericicultura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la avicultura y la cunicultura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actividades ganaderas no clasificados bajo otros epígrafes</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63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cualificados en actividades agropecuarias mixtas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64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cualificados en actividades forestales, pesqueras y cinegéticas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cualificados en actividades forestales y del medio natural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cualificados en actividades pesqueras y acuicultura: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cualificados en la acuicultura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Pescadores de aguas costeras y aguas dulces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Pescadores de altura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cualificados en actividades cinegéticas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w:t>
            </w:r>
          </w:p>
        </w:tc>
      </w:tr>
      <w:tr w:rsidR="00201CDB" w:rsidRPr="00201CDB" w:rsidTr="00191528">
        <w:trPr>
          <w:trHeight w:val="85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Artesanos y trabajadores cualificados de las industrias manufactureras y la construcción (excepto operadores de instalaciones y maquinaria)</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K</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cualificados de la construcción, excepto operadores de máquinas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en obras estructurales de construcción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en hormigón, encofradores, ferrallistas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Encofradores y operarios de puesta en obra de hormigón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de prefabricados estructurales (sólo hormigón)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Albañiles, canteros, tronzadores, labrantes y grabadores de piedras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Carpinteros (excepto ebanistas y montadores de estructuras metálicas):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Carpinteros (excepto ebanistas)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cerramientos metálicos y carpinteros metálicos (excepto montadores de estructuras metálicas)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trabajadores de las obras estructurales de construcción: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Mantenedores de edificios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fachadas técnicas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sistemas de impermeabilización en edificios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Otros trabajadores de las obras estructurales de construcción no clasificados bajo otros epígrafes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acabado de construcciones e instalaciones (excepto electricistas), pintores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Escayolistas y aplicadores de revestimientos de pasta y mortero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Fontaneros e instaladores de tuberías: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Fontaneros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Montadores-instaladores de gas en edificios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conductos en obra pública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Pintores, empapeladores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Pintores y empapeladores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Pintores en las industrias manufactureras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Soladores, colocadores de parquet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Mecánicos-instaladores de refrigeración y climatización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trabajadores de acabado en la construcción, instalaciones (excepto electricistas)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de cubiertas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de material aislante térmico y de insonorización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Cristaleros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Montadores-instaladores de placas de energía solar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Personal de limpieza de fachadas de edificios y chimeneas</w:t>
            </w:r>
          </w:p>
        </w:tc>
      </w:tr>
      <w:tr w:rsidR="00201CDB" w:rsidRPr="00201CDB" w:rsidTr="00191528">
        <w:trPr>
          <w:trHeight w:val="690"/>
        </w:trPr>
        <w:tc>
          <w:tcPr>
            <w:tcW w:w="934"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L</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cualificados de las industrias manufactureras, excepto operadores de instalaciones y máquinas</w:t>
            </w:r>
          </w:p>
        </w:tc>
      </w:tr>
      <w:tr w:rsidR="00201CDB" w:rsidRPr="00201CDB" w:rsidTr="00191528">
        <w:trPr>
          <w:trHeight w:val="630"/>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Soldadores, chapistas, montadores de estructuras metálicas, herreros, elaboradores de herramientas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Moldeadores, soldadores, chapistas, montadores de estructuras metálicas y trabajadores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Moldeadores y macheros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Soldadores y oxicortadores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Chapistas y caldereros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de estructuras metálicas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de estructuras cableadas y empalmadores de cables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Herreros y trabajadores de la fabricación de herramientas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Herreros y forjadores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 fabricación de herramientas, mecánico-ajustadores, modelistas, matriceros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Ajustadores y operadores de máquinas-herramienta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Pulidores de metales y afiladores de herramientas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Mecánicos y ajustadores de maquinaria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ajustadores de vehículos de motor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ajustadores de motores de avión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ajustadores de maquinaria agrícola e industrial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ajustadores de maquinaria naval y ferroviaria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Reparadores de bicicletas y afines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especializados en electricidad y electrotecnología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Electricistas de la construcción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instaladores y reparadores de equipos eléctricos: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nil"/>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reparadores de equipos eléctricos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nil"/>
              <w:bottom w:val="nil"/>
              <w:right w:val="nil"/>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y reparadores de líneas eléctricas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Instaladores y reparadores de equipos electrónicos y de telecomunicaciones: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Mecánicos y reparadores de equipos electrónicos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y reparadores en electromedicina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Instaladores y reparadores en tecnologías de la información y las comunicaciones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Mecánicos de precisión en metales, ceramistas, vidrieros, artesanos y trabajadores de artes gráficas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Mecánicos de precisión en metales, ceramistas, vidrieros y artesanos: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Relojeros y mecánicos de instrumentos de precisión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Lutieres y similares; afinadores de instrumentos musicales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Joyeros, orfebres y plateros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 cerámica, alfareros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Sopladores, modeladores, laminadores, cortadores y pulidores de vidrio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Rotulistas, grabadores de vidrio, pintores decorativos de artículos diversos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Artesanos en madera y materiales similares; cesteros, bruceros y trabajadores afines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Artesanos en tejidos, cueros y materiales similares, preparadores de fibra y tejedores con telares artesanos o de tejidos de punto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Artesanos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Oficiales y operarios de las artes gráficas: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procesos de preimpresión</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procesos de impresión</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procesos de encuadernación</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la industria de la alimentación, bebidas y tabaco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Matarifes y trabajadores de las industrias cárnicas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las industrias del pescado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Panaderos, pasteleros y confiteros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del tratamiento de la leche y elaboración de productos lácteos (incluidos helados)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conserveros de frutas y hortalizas y trabajadores de la elaboración de bebidas no alcohólicas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 elaboración de bebidas alcohólicas distintas del vino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 la elaboración del vino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Preparadores y elaboradores del tabaco y sus productos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Catadores y clasificadores de alimentos y bebidas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78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Trabajadores de la madera, textil, confección, piel, cuero, calzado y otros operarios en oficios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que tratan la madera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Trabajadores del tratamiento de la madera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Ajustadores y operadores de máquinas para trabajar la madera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Ebanistas y trabajadores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Trabajadores del textil, confección, piel, cuero y calzado: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Sastres, modistos, peleteros y sombrereros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Patronistas para productos en textil y piel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Cortadores de tejidos, cuero, piel y otros materiales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Costureros a mano, bordadores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Tapiceros, colchoneros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Curtidores y preparadores de pieles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Zapateros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Pegadores, buceadores, probadores de productos y otros operarios y artesanos diversos: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Buceadores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Pegadores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Clasificadores y probadores de productos (excepto alimentos, bebidas y tabaco)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Fumigadores y otros controladores de plagas y malas hierbas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Oficiales, operarios y artesanos de otros oficios no clasificados bajo otros epígrafes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Operadores de instalaciones y maquinaria, y montadores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M</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Operadores de instalaciones y maquinaria fijas, y montadores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81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Operadores de instalaciones y maquinaria fijas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en instalaciones de la extracción y explotación de minerales: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Mineros y otros operadores en instalaciones mineras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en instalaciones para la preparación de minerales y rocas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Sondistas y trabajadores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maquinaria para fabricar productos derivados de minerales no metálicos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en instalaciones para el tratamiento de metales: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en instalaciones para la obtención y transformación de metales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pulidoras, galvanizadoras y recubridoras de metales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instalaciones y máquinas de productos químicos, farmacéuticos y materiales fotosensibles: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en plantas industriales químicas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farmacéuticos, cosméticos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laboratorios fotográficos y afines</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en instalaciones para el tratamiento y transformación de la madera, la fabricación de papel, productos de papel y caucho o materias plásticas: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de caucho y derivados de resinas naturales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de material plástico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de papel y cartón</w:t>
            </w:r>
          </w:p>
        </w:tc>
      </w:tr>
      <w:tr w:rsidR="00201CDB" w:rsidRPr="00201CDB" w:rsidTr="00191528">
        <w:trPr>
          <w:trHeight w:val="510"/>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serrerías, de máquinas de fabricación de tableros y de instalaciones afines para el tratamiento de la madera y el corcho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en instalaciones para la preparación de pasta de papel y fabricación de papel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máquinas para fabricar productos textiles y artículos de piel y de cuero: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preparar fibras, hilar y devanar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telares y otras máquinas tejedoras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de coser y bordar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de blanquear, teñir, estampar y acabar textiles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tratar pieles y cuero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la fabricación del calzado, marroquinería y guantería de piel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para fabricar productos textiles no clasificados bajo otros epígrafes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máquinas para elaborar productos alimenticios, bebidas y tabaco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máquinas de lavandería y tintorería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Otros operadores de instalaciones y maquinaria fijas: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hornos e instalaciones de vidriería y cerámica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calderas y máquinas de vapor</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máquinas de embalaje, embotellamiento y etiquetado</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instalaciones y maquinaria fijas no clasificados bajo otros epígrafes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82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Montadores y ensambladores en fábricas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Montadores y ensambladores en fábricas: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Ensambladores de maquinaria mecánica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Ensambladores de equipos eléctricos y electrónicos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Montadores y ensambladores no clasificados en otros epígrafes</w:t>
            </w:r>
          </w:p>
        </w:tc>
      </w:tr>
      <w:tr w:rsidR="00201CDB" w:rsidRPr="00201CDB" w:rsidTr="00191528">
        <w:trPr>
          <w:trHeight w:val="330"/>
        </w:trPr>
        <w:tc>
          <w:tcPr>
            <w:tcW w:w="934"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N</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auto"/>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Conductores y operadores de maquinaria móvil</w:t>
            </w:r>
          </w:p>
        </w:tc>
      </w:tr>
      <w:tr w:rsidR="00201CDB" w:rsidRPr="00201CDB" w:rsidTr="00191528">
        <w:trPr>
          <w:trHeight w:val="630"/>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83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Maquinistas de locomotoras, operadores de maquinaria agrícola y de equipos pesados móviles, y marineros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Maquinistas de locomotoras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Maquinistas de locomotoras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Agentes de maniobras ferroviarias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maquinaria agrícola y forestal móvil: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maquinaria agrícola móvil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maquinaria forestal móvil</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Operadores de otras máquinas móviles: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maquinaria de movimientos de tierras y equipos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grúas, montacargas y de maquinaria similar de movimiento de materiales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Operadores de carretillas elevadoras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vAlign w:val="bottom"/>
          </w:tcPr>
          <w:p w:rsidR="006148BE" w:rsidRPr="00201CDB" w:rsidRDefault="006148BE" w:rsidP="00191528">
            <w:pPr>
              <w:rPr>
                <w:rFonts w:ascii="Arial" w:eastAsia="Arial Unicode MS" w:hAnsi="Arial" w:cs="Arial"/>
                <w:b/>
                <w:bCs/>
                <w:sz w:val="20"/>
              </w:rPr>
            </w:pPr>
            <w:r w:rsidRPr="00201CDB">
              <w:rPr>
                <w:rFonts w:ascii="Arial" w:hAnsi="Arial" w:cs="Arial"/>
                <w:b/>
                <w:bCs/>
                <w:sz w:val="20"/>
              </w:rPr>
              <w:t>Marineros de puente, marineros de máquinas y afines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84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 xml:space="preserve">Conductores de vehículos para el transporte urbano o por carretera </w:t>
            </w:r>
            <w:r w:rsidRPr="00201CDB">
              <w:rPr>
                <w:rFonts w:ascii="Arial" w:hAnsi="Arial" w:cs="Arial"/>
                <w:b/>
                <w:bCs/>
                <w:sz w:val="20"/>
              </w:rPr>
              <w:t>(incluye propietarios y asalariados)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Conductores de automóviles, taxis y furgonetas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Conductores de autobuses y tranvías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Conductores de camiones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Conductores de motocicletas y ciclomotores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9</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Ocupaciones elementales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O</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Trabajadores no cualificados en servicios (excepto transportes)</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91</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Empleados domésticos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92</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Otro personal de limpieza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Personal de limpieza de oficinas, hoteles y otros establecimientos similares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Limpiadores de vehículos, ventanas y personal de limpieza a mano:</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Limpiadores en seco a mano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Limpiadores de vehículos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Limpiadores de ventanas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Otro personal de limpieza</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93</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Ayudantes de preparación de alimentos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Ayudantes de cocina</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Preparadores de comidas rápidas</w:t>
            </w:r>
          </w:p>
        </w:tc>
      </w:tr>
      <w:tr w:rsidR="00201CDB" w:rsidRPr="00201CDB" w:rsidTr="00191528">
        <w:trPr>
          <w:trHeight w:val="630"/>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94</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Recogedores de residuos urbanos, vendedores callejeros y otras ocupaciones elementales en servicios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Vendedores callejeros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Repartidores de publicidad, limpiabotas y otros trabajadores de oficios callejeros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Ordenanzas, mozos de equipaje, repartidores a pie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Ordenanzas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Mozos de equipaje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Repartidores, recadistas y mensajeros a pie</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Lectores de contadores y recaudadores de máquinas recreativas y expendedoras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Recogedores de residuos, clasificadores de desechos, barrenderos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Recogedores de residuos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Clasificadores de desechos, operarios de punto limpio y recogedores de chatarra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Barrenderos y afines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Otras ocupaciones elementales</w:t>
            </w:r>
          </w:p>
        </w:tc>
      </w:tr>
      <w:tr w:rsidR="00201CDB" w:rsidRPr="00201CDB" w:rsidTr="00191528">
        <w:trPr>
          <w:trHeight w:val="66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P</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Peones de la agricultura, pesca, construcción, industrias manufactureras y transportes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95</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Peones agrarios, forestales y de la pesca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agrícolas ( incluyendo en huertas, invernaderos, viveros y jardines)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ganaderos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agropecuarios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de la pesca, la acuicultura, forestales y de la caza</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96</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Peones de la construcción y de la minería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de la construcción y de la minería:</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Peones de obras públicas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Peones de la construcción de edificios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jc w:val="right"/>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Peones de la minería, canteras y otras industrias extractivas</w:t>
            </w:r>
          </w:p>
        </w:tc>
      </w:tr>
      <w:tr w:rsidR="00201CDB" w:rsidRPr="00201CDB" w:rsidTr="00191528">
        <w:trPr>
          <w:trHeight w:val="315"/>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97</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Peones de las industrias manufactureras</w:t>
            </w:r>
          </w:p>
        </w:tc>
      </w:tr>
      <w:tr w:rsidR="00201CDB" w:rsidRPr="00201CDB" w:rsidTr="00191528">
        <w:trPr>
          <w:trHeight w:val="315"/>
        </w:trPr>
        <w:tc>
          <w:tcPr>
            <w:tcW w:w="934" w:type="pct"/>
            <w:tcBorders>
              <w:top w:val="nil"/>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98</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Peones del transporte, descargadores y reponedores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Peones del transporte, descargadores y afines: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Peones del transporte de mercancías y descargadores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jc w:val="right"/>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sz w:val="20"/>
              </w:rPr>
            </w:pPr>
            <w:r w:rsidRPr="00201CDB">
              <w:rPr>
                <w:rFonts w:ascii="Arial" w:hAnsi="Arial" w:cs="Arial"/>
                <w:sz w:val="20"/>
              </w:rPr>
              <w:t>- Conductores de vehículos de tracción animal para el transporte de personas y similares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Reponedores</w:t>
            </w:r>
          </w:p>
        </w:tc>
      </w:tr>
      <w:tr w:rsidR="00201CDB" w:rsidRPr="00201CDB" w:rsidTr="00191528">
        <w:trPr>
          <w:trHeight w:val="270"/>
        </w:trPr>
        <w:tc>
          <w:tcPr>
            <w:tcW w:w="9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single" w:sz="8"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4032" w:type="pct"/>
            <w:tcBorders>
              <w:top w:val="nil"/>
              <w:left w:val="single" w:sz="4" w:space="0" w:color="C0C0C0"/>
              <w:bottom w:val="single" w:sz="8"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 </w:t>
            </w:r>
          </w:p>
        </w:tc>
      </w:tr>
      <w:tr w:rsidR="00201CDB" w:rsidRPr="00201CDB" w:rsidTr="00191528">
        <w:trPr>
          <w:trHeight w:val="39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Gran Grupo 0</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30"/>
                <w:szCs w:val="30"/>
              </w:rPr>
            </w:pPr>
            <w:r w:rsidRPr="00201CDB">
              <w:rPr>
                <w:rFonts w:ascii="Arial" w:hAnsi="Arial" w:cs="Arial"/>
                <w:b/>
                <w:bCs/>
                <w:sz w:val="30"/>
                <w:szCs w:val="30"/>
              </w:rPr>
              <w:t>Ocupaciones militares</w:t>
            </w:r>
          </w:p>
        </w:tc>
      </w:tr>
      <w:tr w:rsidR="00201CDB" w:rsidRPr="00201CDB" w:rsidTr="00191528">
        <w:trPr>
          <w:trHeight w:val="330"/>
        </w:trPr>
        <w:tc>
          <w:tcPr>
            <w:tcW w:w="934"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6"/>
                <w:szCs w:val="26"/>
              </w:rPr>
            </w:pPr>
            <w:r w:rsidRPr="00201CDB">
              <w:rPr>
                <w:rFonts w:ascii="Arial" w:hAnsi="Arial" w:cs="Arial"/>
                <w:b/>
                <w:bCs/>
                <w:sz w:val="26"/>
                <w:szCs w:val="26"/>
              </w:rPr>
              <w:t>Grupo Principal Q</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i/>
                <w:iCs/>
                <w:sz w:val="26"/>
                <w:szCs w:val="26"/>
              </w:rPr>
            </w:pPr>
            <w:r w:rsidRPr="00201CDB">
              <w:rPr>
                <w:rFonts w:ascii="Arial" w:hAnsi="Arial" w:cs="Arial"/>
                <w:b/>
                <w:bCs/>
                <w:i/>
                <w:iCs/>
                <w:sz w:val="26"/>
                <w:szCs w:val="26"/>
              </w:rPr>
              <w:t>Ocupaciones militares</w:t>
            </w:r>
          </w:p>
        </w:tc>
      </w:tr>
      <w:tr w:rsidR="00201CDB" w:rsidRPr="00201CDB" w:rsidTr="00191528">
        <w:trPr>
          <w:trHeight w:val="315"/>
        </w:trPr>
        <w:tc>
          <w:tcPr>
            <w:tcW w:w="934"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jc w:val="right"/>
              <w:rPr>
                <w:rFonts w:ascii="Arial" w:eastAsia="Arial Unicode MS" w:hAnsi="Arial" w:cs="Arial"/>
                <w:b/>
                <w:bCs/>
              </w:rPr>
            </w:pPr>
            <w:r w:rsidRPr="00201CDB">
              <w:rPr>
                <w:rFonts w:ascii="Arial" w:hAnsi="Arial" w:cs="Arial"/>
                <w:b/>
                <w:bCs/>
              </w:rPr>
              <w:t>00</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single" w:sz="4" w:space="0" w:color="C0C0C0"/>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rPr>
            </w:pPr>
            <w:r w:rsidRPr="00201CDB">
              <w:rPr>
                <w:rFonts w:ascii="Arial" w:hAnsi="Arial" w:cs="Arial"/>
                <w:b/>
                <w:bCs/>
              </w:rPr>
              <w:t>Ocupaciones militares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C0C0C0"/>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Oficiales y suboficiales de las fuerzas armadas</w:t>
            </w:r>
          </w:p>
        </w:tc>
      </w:tr>
      <w:tr w:rsidR="00201CDB" w:rsidRPr="00201CDB" w:rsidTr="00191528">
        <w:trPr>
          <w:trHeight w:val="255"/>
        </w:trPr>
        <w:tc>
          <w:tcPr>
            <w:tcW w:w="934" w:type="pct"/>
            <w:tcBorders>
              <w:top w:val="nil"/>
              <w:left w:val="nil"/>
              <w:bottom w:val="single" w:sz="4" w:space="0" w:color="auto"/>
              <w:right w:val="nil"/>
            </w:tcBorders>
            <w:noWrap/>
            <w:vAlign w:val="bottom"/>
          </w:tcPr>
          <w:p w:rsidR="006148BE" w:rsidRPr="00201CDB" w:rsidRDefault="006148BE" w:rsidP="00191528">
            <w:pPr>
              <w:rPr>
                <w:rFonts w:ascii="Arial" w:eastAsia="Arial Unicode MS" w:hAnsi="Arial" w:cs="Arial"/>
                <w:sz w:val="20"/>
              </w:rPr>
            </w:pPr>
            <w:r w:rsidRPr="00201CDB">
              <w:rPr>
                <w:rFonts w:ascii="Arial" w:hAnsi="Arial" w:cs="Arial"/>
                <w:sz w:val="20"/>
              </w:rPr>
              <w:t> </w:t>
            </w: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single" w:sz="4" w:space="0" w:color="C0C0C0"/>
              <w:bottom w:val="single" w:sz="4" w:space="0" w:color="auto"/>
              <w:right w:val="single" w:sz="4" w:space="0" w:color="C0C0C0"/>
            </w:tcBorders>
          </w:tcPr>
          <w:p w:rsidR="006148BE" w:rsidRPr="00201CDB" w:rsidRDefault="006148BE" w:rsidP="00191528">
            <w:pPr>
              <w:rPr>
                <w:rFonts w:ascii="Arial" w:eastAsia="Arial Unicode MS" w:hAnsi="Arial" w:cs="Arial"/>
                <w:b/>
                <w:bCs/>
                <w:sz w:val="20"/>
              </w:rPr>
            </w:pPr>
            <w:r w:rsidRPr="00201CDB">
              <w:rPr>
                <w:rFonts w:ascii="Arial" w:hAnsi="Arial" w:cs="Arial"/>
                <w:b/>
                <w:bCs/>
                <w:sz w:val="20"/>
              </w:rPr>
              <w:t>Tropa y marinería de las fuerzas armadas</w:t>
            </w:r>
          </w:p>
        </w:tc>
      </w:tr>
      <w:tr w:rsidR="00201CDB" w:rsidRPr="00201CDB" w:rsidTr="00191528">
        <w:trPr>
          <w:trHeight w:val="255"/>
        </w:trPr>
        <w:tc>
          <w:tcPr>
            <w:tcW w:w="9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34"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c>
          <w:tcPr>
            <w:tcW w:w="4032" w:type="pct"/>
            <w:tcBorders>
              <w:top w:val="nil"/>
              <w:left w:val="nil"/>
              <w:bottom w:val="nil"/>
              <w:right w:val="nil"/>
            </w:tcBorders>
            <w:noWrap/>
            <w:vAlign w:val="bottom"/>
          </w:tcPr>
          <w:p w:rsidR="006148BE" w:rsidRPr="00201CDB" w:rsidRDefault="006148BE" w:rsidP="00191528">
            <w:pPr>
              <w:rPr>
                <w:rFonts w:ascii="Arial" w:eastAsia="Arial Unicode MS" w:hAnsi="Arial" w:cs="Arial"/>
                <w:sz w:val="20"/>
              </w:rPr>
            </w:pPr>
          </w:p>
        </w:tc>
      </w:tr>
    </w:tbl>
    <w:p w:rsidR="006148BE" w:rsidRPr="00201CDB" w:rsidRDefault="006148BE" w:rsidP="006148BE"/>
    <w:p w:rsidR="006148BE" w:rsidRPr="00201CDB" w:rsidRDefault="006148BE" w:rsidP="006148BE">
      <w:pPr>
        <w:pStyle w:val="g2"/>
        <w:rPr>
          <w:lang w:val="es-ES"/>
        </w:rPr>
      </w:pPr>
    </w:p>
    <w:p w:rsidR="006148BE" w:rsidRPr="00201CDB" w:rsidRDefault="006148BE" w:rsidP="006148BE">
      <w:pPr>
        <w:pStyle w:val="a111"/>
        <w:tabs>
          <w:tab w:val="clear" w:pos="-720"/>
          <w:tab w:val="left" w:pos="576"/>
          <w:tab w:val="left" w:pos="1008"/>
          <w:tab w:val="left" w:pos="1296"/>
        </w:tabs>
        <w:spacing w:line="240" w:lineRule="auto"/>
        <w:jc w:val="both"/>
        <w:rPr>
          <w:rFonts w:ascii="Univers" w:hAnsi="Univers"/>
          <w:b/>
          <w:spacing w:val="-5"/>
          <w:sz w:val="40"/>
          <w:lang w:val="es-ES_tradnl"/>
        </w:rPr>
      </w:pPr>
    </w:p>
    <w:p w:rsidR="006148BE" w:rsidRPr="00201CDB" w:rsidRDefault="006148BE" w:rsidP="006148BE">
      <w:pPr>
        <w:pStyle w:val="a111"/>
        <w:tabs>
          <w:tab w:val="clear" w:pos="-720"/>
          <w:tab w:val="left" w:pos="576"/>
          <w:tab w:val="left" w:pos="1008"/>
          <w:tab w:val="left" w:pos="1296"/>
        </w:tabs>
        <w:spacing w:line="240" w:lineRule="auto"/>
        <w:jc w:val="both"/>
        <w:rPr>
          <w:rFonts w:ascii="Univers" w:hAnsi="Univers"/>
          <w:b/>
          <w:spacing w:val="-5"/>
          <w:sz w:val="40"/>
          <w:lang w:val="es-ES_tradnl"/>
        </w:rPr>
      </w:pPr>
      <w:r w:rsidRPr="00201CDB">
        <w:rPr>
          <w:rFonts w:ascii="Univers" w:hAnsi="Univers"/>
          <w:b/>
          <w:spacing w:val="-5"/>
          <w:sz w:val="40"/>
          <w:lang w:val="es-ES_tradnl"/>
        </w:rPr>
        <w:br w:type="page"/>
        <w:t>Clasificación Nacional de Actividades</w:t>
      </w:r>
    </w:p>
    <w:p w:rsidR="006148BE" w:rsidRPr="00201CDB" w:rsidRDefault="006148BE" w:rsidP="006148BE">
      <w:pPr>
        <w:pStyle w:val="a111"/>
        <w:tabs>
          <w:tab w:val="clear" w:pos="-720"/>
          <w:tab w:val="left" w:pos="576"/>
          <w:tab w:val="left" w:pos="1008"/>
          <w:tab w:val="left" w:pos="1296"/>
        </w:tabs>
        <w:spacing w:line="240" w:lineRule="auto"/>
        <w:jc w:val="both"/>
        <w:rPr>
          <w:rFonts w:ascii="Univers" w:hAnsi="Univers"/>
          <w:spacing w:val="-5"/>
          <w:sz w:val="40"/>
          <w:lang w:val="es-ES_tradnl"/>
        </w:rPr>
      </w:pPr>
      <w:r w:rsidRPr="00201CDB">
        <w:rPr>
          <w:rFonts w:ascii="Univers" w:hAnsi="Univers"/>
          <w:b/>
          <w:spacing w:val="-5"/>
          <w:sz w:val="40"/>
          <w:lang w:val="es-ES_tradnl"/>
        </w:rPr>
        <w:t>Económicas 2009 (CNAE 2009)</w:t>
      </w:r>
    </w:p>
    <w:p w:rsidR="006148BE" w:rsidRPr="00201CDB" w:rsidRDefault="006148BE" w:rsidP="006148BE">
      <w:pPr>
        <w:jc w:val="both"/>
        <w:rPr>
          <w:b/>
          <w:bCs/>
          <w:sz w:val="36"/>
          <w:lang w:val="es-ES_tradnl"/>
        </w:rPr>
      </w:pPr>
    </w:p>
    <w:p w:rsidR="006148BE" w:rsidRPr="00201CDB" w:rsidRDefault="006148BE" w:rsidP="006148BE">
      <w:pPr>
        <w:pStyle w:val="Texto"/>
        <w:spacing w:before="0"/>
        <w:ind w:left="0"/>
        <w:rPr>
          <w:b/>
          <w:noProof/>
          <w:sz w:val="40"/>
          <w:lang w:val="es-ES"/>
        </w:rPr>
      </w:pPr>
    </w:p>
    <w:p w:rsidR="006148BE" w:rsidRPr="00201CDB" w:rsidRDefault="006148BE" w:rsidP="006148BE">
      <w:pPr>
        <w:pStyle w:val="Ttulo1"/>
      </w:pPr>
      <w:r w:rsidRPr="00201CDB">
        <w:rPr>
          <w:rFonts w:ascii="Univers-Bold" w:hAnsi="Univers-Bold"/>
          <w:b/>
          <w:bCs/>
          <w:sz w:val="20"/>
        </w:rPr>
        <w:t xml:space="preserve">SECCIÓN A: AGRICULTURA, GANADERÍA, SILVICULTURA Y PESCA </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pStyle w:val="Ttulo1"/>
        <w:rPr>
          <w:b/>
          <w:bCs/>
          <w:sz w:val="20"/>
        </w:rPr>
      </w:pPr>
      <w:r w:rsidRPr="00201CDB">
        <w:rPr>
          <w:b/>
          <w:bCs/>
          <w:sz w:val="20"/>
        </w:rPr>
        <w:t xml:space="preserve">01 </w:t>
      </w:r>
      <w:r w:rsidRPr="00201CDB">
        <w:rPr>
          <w:rFonts w:ascii="Univers-Bold" w:hAnsi="Univers-Bold"/>
          <w:b/>
          <w:bCs/>
          <w:sz w:val="20"/>
        </w:rPr>
        <w:t xml:space="preserve">Agricultura, ganadería, caza y servicios relacionados con las mismas </w:t>
      </w:r>
    </w:p>
    <w:p w:rsidR="006148BE" w:rsidRPr="00201CDB" w:rsidRDefault="006148BE" w:rsidP="006148BE">
      <w:pPr>
        <w:autoSpaceDE w:val="0"/>
        <w:autoSpaceDN w:val="0"/>
        <w:adjustRightInd w:val="0"/>
        <w:rPr>
          <w:sz w:val="20"/>
        </w:rPr>
      </w:pPr>
      <w:r w:rsidRPr="00201CDB">
        <w:rPr>
          <w:sz w:val="20"/>
        </w:rPr>
        <w:t>Cultivos no perennes</w:t>
      </w:r>
    </w:p>
    <w:p w:rsidR="006148BE" w:rsidRPr="00201CDB" w:rsidRDefault="006148BE" w:rsidP="006148BE">
      <w:pPr>
        <w:autoSpaceDE w:val="0"/>
        <w:autoSpaceDN w:val="0"/>
        <w:adjustRightInd w:val="0"/>
        <w:rPr>
          <w:sz w:val="20"/>
        </w:rPr>
      </w:pPr>
      <w:r w:rsidRPr="00201CDB">
        <w:rPr>
          <w:sz w:val="20"/>
        </w:rPr>
        <w:t>Cultivos perennes</w:t>
      </w:r>
    </w:p>
    <w:p w:rsidR="006148BE" w:rsidRPr="00201CDB" w:rsidRDefault="006148BE" w:rsidP="006148BE">
      <w:pPr>
        <w:autoSpaceDE w:val="0"/>
        <w:autoSpaceDN w:val="0"/>
        <w:adjustRightInd w:val="0"/>
        <w:rPr>
          <w:sz w:val="20"/>
        </w:rPr>
      </w:pPr>
      <w:r w:rsidRPr="00201CDB">
        <w:rPr>
          <w:sz w:val="20"/>
        </w:rPr>
        <w:t>Propagación de plantas</w:t>
      </w:r>
    </w:p>
    <w:p w:rsidR="006148BE" w:rsidRPr="00201CDB" w:rsidRDefault="006148BE" w:rsidP="006148BE">
      <w:pPr>
        <w:autoSpaceDE w:val="0"/>
        <w:autoSpaceDN w:val="0"/>
        <w:adjustRightInd w:val="0"/>
        <w:rPr>
          <w:sz w:val="20"/>
        </w:rPr>
      </w:pPr>
      <w:r w:rsidRPr="00201CDB">
        <w:rPr>
          <w:sz w:val="20"/>
        </w:rPr>
        <w:t>Producción ganadera</w:t>
      </w:r>
    </w:p>
    <w:p w:rsidR="006148BE" w:rsidRPr="00201CDB" w:rsidRDefault="006148BE" w:rsidP="006148BE">
      <w:pPr>
        <w:autoSpaceDE w:val="0"/>
        <w:autoSpaceDN w:val="0"/>
        <w:adjustRightInd w:val="0"/>
        <w:rPr>
          <w:sz w:val="20"/>
        </w:rPr>
      </w:pPr>
      <w:r w:rsidRPr="00201CDB">
        <w:rPr>
          <w:sz w:val="20"/>
        </w:rPr>
        <w:t>Producción agrícola combinada con la producción ganadera</w:t>
      </w:r>
    </w:p>
    <w:p w:rsidR="006148BE" w:rsidRPr="00201CDB" w:rsidRDefault="006148BE" w:rsidP="006148BE">
      <w:pPr>
        <w:autoSpaceDE w:val="0"/>
        <w:autoSpaceDN w:val="0"/>
        <w:adjustRightInd w:val="0"/>
        <w:rPr>
          <w:sz w:val="20"/>
        </w:rPr>
      </w:pPr>
      <w:r w:rsidRPr="00201CDB">
        <w:rPr>
          <w:sz w:val="20"/>
        </w:rPr>
        <w:t>Actividades de apoyo a la agricultura, a la ganadería y de preparación posterior a la cosecha</w:t>
      </w:r>
    </w:p>
    <w:p w:rsidR="006148BE" w:rsidRPr="00201CDB" w:rsidRDefault="006148BE" w:rsidP="006148BE">
      <w:pPr>
        <w:autoSpaceDE w:val="0"/>
        <w:autoSpaceDN w:val="0"/>
        <w:adjustRightInd w:val="0"/>
        <w:rPr>
          <w:sz w:val="20"/>
        </w:rPr>
      </w:pPr>
      <w:r w:rsidRPr="00201CDB">
        <w:rPr>
          <w:sz w:val="20"/>
        </w:rPr>
        <w:t>Caza, captura de animales y servicios relacionados con las mismas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02 Silvicultura y explotación forestal</w:t>
      </w:r>
    </w:p>
    <w:p w:rsidR="006148BE" w:rsidRPr="00201CDB" w:rsidRDefault="006148BE" w:rsidP="006148BE">
      <w:pPr>
        <w:autoSpaceDE w:val="0"/>
        <w:autoSpaceDN w:val="0"/>
        <w:adjustRightInd w:val="0"/>
        <w:rPr>
          <w:sz w:val="20"/>
        </w:rPr>
      </w:pPr>
      <w:r w:rsidRPr="00201CDB">
        <w:rPr>
          <w:sz w:val="20"/>
        </w:rPr>
        <w:t>Silvicultura y otras actividades forestales</w:t>
      </w:r>
    </w:p>
    <w:p w:rsidR="006148BE" w:rsidRPr="00201CDB" w:rsidRDefault="006148BE" w:rsidP="006148BE">
      <w:pPr>
        <w:autoSpaceDE w:val="0"/>
        <w:autoSpaceDN w:val="0"/>
        <w:adjustRightInd w:val="0"/>
        <w:rPr>
          <w:sz w:val="20"/>
        </w:rPr>
      </w:pPr>
      <w:r w:rsidRPr="00201CDB">
        <w:rPr>
          <w:sz w:val="20"/>
        </w:rPr>
        <w:t>Explotación de la madera</w:t>
      </w:r>
    </w:p>
    <w:p w:rsidR="006148BE" w:rsidRPr="00201CDB" w:rsidRDefault="006148BE" w:rsidP="006148BE">
      <w:pPr>
        <w:autoSpaceDE w:val="0"/>
        <w:autoSpaceDN w:val="0"/>
        <w:adjustRightInd w:val="0"/>
        <w:rPr>
          <w:sz w:val="20"/>
        </w:rPr>
      </w:pPr>
      <w:r w:rsidRPr="00201CDB">
        <w:rPr>
          <w:sz w:val="20"/>
        </w:rPr>
        <w:t>Recolección de productos silvestres, excepto madera</w:t>
      </w:r>
    </w:p>
    <w:p w:rsidR="006148BE" w:rsidRPr="00201CDB" w:rsidRDefault="006148BE" w:rsidP="006148BE">
      <w:pPr>
        <w:autoSpaceDE w:val="0"/>
        <w:autoSpaceDN w:val="0"/>
        <w:adjustRightInd w:val="0"/>
        <w:rPr>
          <w:sz w:val="20"/>
        </w:rPr>
      </w:pPr>
      <w:r w:rsidRPr="00201CDB">
        <w:rPr>
          <w:sz w:val="20"/>
        </w:rPr>
        <w:t>Servicios de apoyo a la silvicultura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03 Pesca y acuicultura</w:t>
      </w:r>
    </w:p>
    <w:p w:rsidR="006148BE" w:rsidRPr="00201CDB" w:rsidRDefault="006148BE" w:rsidP="006148BE">
      <w:pPr>
        <w:autoSpaceDE w:val="0"/>
        <w:autoSpaceDN w:val="0"/>
        <w:adjustRightInd w:val="0"/>
        <w:rPr>
          <w:sz w:val="20"/>
        </w:rPr>
      </w:pPr>
      <w:r w:rsidRPr="00201CDB">
        <w:rPr>
          <w:sz w:val="20"/>
        </w:rPr>
        <w:t>Pesca</w:t>
      </w:r>
    </w:p>
    <w:p w:rsidR="006148BE" w:rsidRPr="00201CDB" w:rsidRDefault="006148BE" w:rsidP="006148BE">
      <w:pPr>
        <w:autoSpaceDE w:val="0"/>
        <w:autoSpaceDN w:val="0"/>
        <w:adjustRightInd w:val="0"/>
        <w:rPr>
          <w:sz w:val="20"/>
        </w:rPr>
      </w:pPr>
      <w:r w:rsidRPr="00201CDB">
        <w:rPr>
          <w:sz w:val="20"/>
        </w:rPr>
        <w:t>Acuicultura</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B: INDUSTRIAS EXTRACTIVAS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05 Extracción de antracita, hulla y lignito</w:t>
      </w:r>
    </w:p>
    <w:p w:rsidR="006148BE" w:rsidRPr="00201CDB" w:rsidRDefault="006148BE" w:rsidP="006148BE">
      <w:pPr>
        <w:autoSpaceDE w:val="0"/>
        <w:autoSpaceDN w:val="0"/>
        <w:adjustRightInd w:val="0"/>
        <w:rPr>
          <w:sz w:val="20"/>
        </w:rPr>
      </w:pPr>
      <w:r w:rsidRPr="00201CDB">
        <w:rPr>
          <w:sz w:val="20"/>
        </w:rPr>
        <w:t>Extracción de antracita y hulla</w:t>
      </w:r>
    </w:p>
    <w:p w:rsidR="006148BE" w:rsidRPr="00201CDB" w:rsidRDefault="006148BE" w:rsidP="006148BE">
      <w:pPr>
        <w:autoSpaceDE w:val="0"/>
        <w:autoSpaceDN w:val="0"/>
        <w:adjustRightInd w:val="0"/>
        <w:rPr>
          <w:sz w:val="20"/>
        </w:rPr>
      </w:pPr>
      <w:r w:rsidRPr="00201CDB">
        <w:rPr>
          <w:sz w:val="20"/>
        </w:rPr>
        <w:t>Extracción de lignito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06 Extracción de crudo de petróleo y gas natural</w:t>
      </w:r>
    </w:p>
    <w:p w:rsidR="006148BE" w:rsidRPr="00201CDB" w:rsidRDefault="006148BE" w:rsidP="006148BE">
      <w:pPr>
        <w:autoSpaceDE w:val="0"/>
        <w:autoSpaceDN w:val="0"/>
        <w:adjustRightInd w:val="0"/>
        <w:rPr>
          <w:sz w:val="20"/>
        </w:rPr>
      </w:pPr>
      <w:r w:rsidRPr="00201CDB">
        <w:rPr>
          <w:sz w:val="20"/>
        </w:rPr>
        <w:t>Extracción de crudo de petróleo</w:t>
      </w:r>
    </w:p>
    <w:p w:rsidR="006148BE" w:rsidRPr="00201CDB" w:rsidRDefault="006148BE" w:rsidP="006148BE">
      <w:pPr>
        <w:autoSpaceDE w:val="0"/>
        <w:autoSpaceDN w:val="0"/>
        <w:adjustRightInd w:val="0"/>
        <w:rPr>
          <w:sz w:val="20"/>
        </w:rPr>
      </w:pPr>
      <w:r w:rsidRPr="00201CDB">
        <w:rPr>
          <w:sz w:val="20"/>
        </w:rPr>
        <w:t>Extracción de gas natural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07 Extracción de minerales metálicos</w:t>
      </w:r>
    </w:p>
    <w:p w:rsidR="006148BE" w:rsidRPr="00201CDB" w:rsidRDefault="006148BE" w:rsidP="006148BE">
      <w:pPr>
        <w:autoSpaceDE w:val="0"/>
        <w:autoSpaceDN w:val="0"/>
        <w:adjustRightInd w:val="0"/>
        <w:rPr>
          <w:sz w:val="20"/>
        </w:rPr>
      </w:pPr>
      <w:r w:rsidRPr="00201CDB">
        <w:rPr>
          <w:sz w:val="20"/>
        </w:rPr>
        <w:t>Extracción de minerales de hierro</w:t>
      </w:r>
    </w:p>
    <w:p w:rsidR="006148BE" w:rsidRPr="00201CDB" w:rsidRDefault="006148BE" w:rsidP="006148BE">
      <w:pPr>
        <w:autoSpaceDE w:val="0"/>
        <w:autoSpaceDN w:val="0"/>
        <w:adjustRightInd w:val="0"/>
        <w:rPr>
          <w:sz w:val="20"/>
        </w:rPr>
      </w:pPr>
      <w:r w:rsidRPr="00201CDB">
        <w:rPr>
          <w:sz w:val="20"/>
        </w:rPr>
        <w:t>Extracción de minerales metálicos no férreos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08 Otras industrias extractivas</w:t>
      </w:r>
    </w:p>
    <w:p w:rsidR="006148BE" w:rsidRPr="00201CDB" w:rsidRDefault="006148BE" w:rsidP="006148BE">
      <w:pPr>
        <w:autoSpaceDE w:val="0"/>
        <w:autoSpaceDN w:val="0"/>
        <w:adjustRightInd w:val="0"/>
        <w:rPr>
          <w:sz w:val="20"/>
        </w:rPr>
      </w:pPr>
      <w:r w:rsidRPr="00201CDB">
        <w:rPr>
          <w:sz w:val="20"/>
        </w:rPr>
        <w:t>Extracción de piedra, arena y arcilla</w:t>
      </w:r>
    </w:p>
    <w:p w:rsidR="006148BE" w:rsidRPr="00201CDB" w:rsidRDefault="006148BE" w:rsidP="006148BE">
      <w:pPr>
        <w:autoSpaceDE w:val="0"/>
        <w:autoSpaceDN w:val="0"/>
        <w:adjustRightInd w:val="0"/>
        <w:rPr>
          <w:sz w:val="20"/>
        </w:rPr>
      </w:pPr>
      <w:r w:rsidRPr="00201CDB">
        <w:rPr>
          <w:sz w:val="20"/>
        </w:rPr>
        <w:t>Industrias extractivas n.c.o.p.</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09 Actividades de apoyo a las industrias extractivas</w:t>
      </w:r>
    </w:p>
    <w:p w:rsidR="006148BE" w:rsidRPr="00201CDB" w:rsidRDefault="006148BE" w:rsidP="006148BE">
      <w:pPr>
        <w:autoSpaceDE w:val="0"/>
        <w:autoSpaceDN w:val="0"/>
        <w:adjustRightInd w:val="0"/>
        <w:rPr>
          <w:sz w:val="20"/>
        </w:rPr>
      </w:pPr>
      <w:r w:rsidRPr="00201CDB">
        <w:rPr>
          <w:sz w:val="20"/>
        </w:rPr>
        <w:t>Actividades de apoyo a la extracción de petróleo y gas natural</w:t>
      </w:r>
    </w:p>
    <w:p w:rsidR="006148BE" w:rsidRPr="00201CDB" w:rsidRDefault="006148BE" w:rsidP="006148BE">
      <w:pPr>
        <w:rPr>
          <w:sz w:val="20"/>
        </w:rPr>
      </w:pPr>
      <w:r w:rsidRPr="00201CDB">
        <w:rPr>
          <w:sz w:val="20"/>
        </w:rPr>
        <w:t>Actividades de apoyo a otras industrias extractivas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C: INDUSTRIA MANUFACTURERA</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10 Industria de la alimentación</w:t>
      </w:r>
    </w:p>
    <w:p w:rsidR="006148BE" w:rsidRPr="00201CDB" w:rsidRDefault="006148BE" w:rsidP="006148BE">
      <w:pPr>
        <w:autoSpaceDE w:val="0"/>
        <w:autoSpaceDN w:val="0"/>
        <w:adjustRightInd w:val="0"/>
        <w:rPr>
          <w:sz w:val="20"/>
        </w:rPr>
      </w:pPr>
      <w:r w:rsidRPr="00201CDB">
        <w:rPr>
          <w:sz w:val="20"/>
        </w:rPr>
        <w:t>Procesado y conservación de carne y elaboración de productos cárnicos</w:t>
      </w:r>
    </w:p>
    <w:p w:rsidR="006148BE" w:rsidRPr="00201CDB" w:rsidRDefault="006148BE" w:rsidP="006148BE">
      <w:pPr>
        <w:autoSpaceDE w:val="0"/>
        <w:autoSpaceDN w:val="0"/>
        <w:adjustRightInd w:val="0"/>
        <w:rPr>
          <w:sz w:val="20"/>
        </w:rPr>
      </w:pPr>
      <w:r w:rsidRPr="00201CDB">
        <w:rPr>
          <w:sz w:val="20"/>
        </w:rPr>
        <w:t>Procesado y conservación de pescados, crustáceos y moluscos</w:t>
      </w:r>
    </w:p>
    <w:p w:rsidR="006148BE" w:rsidRPr="00201CDB" w:rsidRDefault="006148BE" w:rsidP="006148BE">
      <w:pPr>
        <w:autoSpaceDE w:val="0"/>
        <w:autoSpaceDN w:val="0"/>
        <w:adjustRightInd w:val="0"/>
        <w:rPr>
          <w:sz w:val="20"/>
        </w:rPr>
      </w:pPr>
      <w:r w:rsidRPr="00201CDB">
        <w:rPr>
          <w:sz w:val="20"/>
        </w:rPr>
        <w:t>Procesado y conservación de frutas y hortalizas</w:t>
      </w:r>
    </w:p>
    <w:p w:rsidR="006148BE" w:rsidRPr="00201CDB" w:rsidRDefault="006148BE" w:rsidP="006148BE">
      <w:pPr>
        <w:autoSpaceDE w:val="0"/>
        <w:autoSpaceDN w:val="0"/>
        <w:adjustRightInd w:val="0"/>
        <w:rPr>
          <w:sz w:val="20"/>
        </w:rPr>
      </w:pPr>
      <w:r w:rsidRPr="00201CDB">
        <w:rPr>
          <w:sz w:val="20"/>
        </w:rPr>
        <w:t>Fabricación de aceites y grasas vegetales y animales</w:t>
      </w:r>
    </w:p>
    <w:p w:rsidR="006148BE" w:rsidRPr="00201CDB" w:rsidRDefault="006148BE" w:rsidP="006148BE">
      <w:pPr>
        <w:autoSpaceDE w:val="0"/>
        <w:autoSpaceDN w:val="0"/>
        <w:adjustRightInd w:val="0"/>
        <w:rPr>
          <w:sz w:val="20"/>
        </w:rPr>
      </w:pPr>
      <w:r w:rsidRPr="00201CDB">
        <w:rPr>
          <w:sz w:val="20"/>
        </w:rPr>
        <w:t>Fabricación de productos lácteos</w:t>
      </w:r>
    </w:p>
    <w:p w:rsidR="006148BE" w:rsidRPr="00201CDB" w:rsidRDefault="006148BE" w:rsidP="006148BE">
      <w:pPr>
        <w:autoSpaceDE w:val="0"/>
        <w:autoSpaceDN w:val="0"/>
        <w:adjustRightInd w:val="0"/>
        <w:rPr>
          <w:sz w:val="20"/>
        </w:rPr>
      </w:pPr>
      <w:r w:rsidRPr="00201CDB">
        <w:rPr>
          <w:sz w:val="20"/>
        </w:rPr>
        <w:t>Fabricación de productos de molinería, almidones y productos amiláceos</w:t>
      </w:r>
    </w:p>
    <w:p w:rsidR="006148BE" w:rsidRPr="00201CDB" w:rsidRDefault="006148BE" w:rsidP="006148BE">
      <w:pPr>
        <w:autoSpaceDE w:val="0"/>
        <w:autoSpaceDN w:val="0"/>
        <w:adjustRightInd w:val="0"/>
        <w:rPr>
          <w:sz w:val="20"/>
        </w:rPr>
      </w:pPr>
      <w:r w:rsidRPr="00201CDB">
        <w:rPr>
          <w:sz w:val="20"/>
        </w:rPr>
        <w:t>Fabricación de productos de panadería y pastas alimenticias</w:t>
      </w:r>
    </w:p>
    <w:p w:rsidR="006148BE" w:rsidRPr="00201CDB" w:rsidRDefault="006148BE" w:rsidP="006148BE">
      <w:pPr>
        <w:autoSpaceDE w:val="0"/>
        <w:autoSpaceDN w:val="0"/>
        <w:adjustRightInd w:val="0"/>
        <w:rPr>
          <w:sz w:val="20"/>
        </w:rPr>
      </w:pPr>
      <w:r w:rsidRPr="00201CDB">
        <w:rPr>
          <w:sz w:val="20"/>
        </w:rPr>
        <w:t>Fabricación de otros productos alimenticios</w:t>
      </w:r>
    </w:p>
    <w:p w:rsidR="006148BE" w:rsidRPr="00201CDB" w:rsidRDefault="006148BE" w:rsidP="006148BE">
      <w:pPr>
        <w:autoSpaceDE w:val="0"/>
        <w:autoSpaceDN w:val="0"/>
        <w:adjustRightInd w:val="0"/>
        <w:rPr>
          <w:sz w:val="20"/>
        </w:rPr>
      </w:pPr>
      <w:r w:rsidRPr="00201CDB">
        <w:rPr>
          <w:sz w:val="20"/>
        </w:rPr>
        <w:t>Fabricación de productos para la alimentación animal</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11 Fabricación de bebidas</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12 Industria del tabaco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13 Industria textil</w:t>
      </w:r>
    </w:p>
    <w:p w:rsidR="006148BE" w:rsidRPr="00201CDB" w:rsidRDefault="006148BE" w:rsidP="006148BE">
      <w:pPr>
        <w:autoSpaceDE w:val="0"/>
        <w:autoSpaceDN w:val="0"/>
        <w:adjustRightInd w:val="0"/>
        <w:rPr>
          <w:sz w:val="20"/>
        </w:rPr>
      </w:pPr>
      <w:r w:rsidRPr="00201CDB">
        <w:rPr>
          <w:sz w:val="20"/>
        </w:rPr>
        <w:t>Preparación e hilado de fibras textiles</w:t>
      </w:r>
    </w:p>
    <w:p w:rsidR="006148BE" w:rsidRPr="00201CDB" w:rsidRDefault="006148BE" w:rsidP="006148BE">
      <w:pPr>
        <w:autoSpaceDE w:val="0"/>
        <w:autoSpaceDN w:val="0"/>
        <w:adjustRightInd w:val="0"/>
        <w:rPr>
          <w:sz w:val="20"/>
        </w:rPr>
      </w:pPr>
      <w:r w:rsidRPr="00201CDB">
        <w:rPr>
          <w:sz w:val="20"/>
        </w:rPr>
        <w:t>Fabricación de tejidos textiles</w:t>
      </w:r>
    </w:p>
    <w:p w:rsidR="006148BE" w:rsidRPr="00201CDB" w:rsidRDefault="006148BE" w:rsidP="006148BE">
      <w:pPr>
        <w:autoSpaceDE w:val="0"/>
        <w:autoSpaceDN w:val="0"/>
        <w:adjustRightInd w:val="0"/>
        <w:rPr>
          <w:sz w:val="20"/>
        </w:rPr>
      </w:pPr>
      <w:r w:rsidRPr="00201CDB">
        <w:rPr>
          <w:sz w:val="20"/>
        </w:rPr>
        <w:t>Acabado de textiles</w:t>
      </w:r>
    </w:p>
    <w:p w:rsidR="006148BE" w:rsidRPr="00201CDB" w:rsidRDefault="006148BE" w:rsidP="006148BE">
      <w:pPr>
        <w:autoSpaceDE w:val="0"/>
        <w:autoSpaceDN w:val="0"/>
        <w:adjustRightInd w:val="0"/>
        <w:rPr>
          <w:sz w:val="20"/>
        </w:rPr>
      </w:pPr>
      <w:r w:rsidRPr="00201CDB">
        <w:rPr>
          <w:sz w:val="20"/>
        </w:rPr>
        <w:t>Fabricación de otros productos textiles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14 Confección de prendas de vestir</w:t>
      </w:r>
    </w:p>
    <w:p w:rsidR="006148BE" w:rsidRPr="00201CDB" w:rsidRDefault="006148BE" w:rsidP="006148BE">
      <w:pPr>
        <w:autoSpaceDE w:val="0"/>
        <w:autoSpaceDN w:val="0"/>
        <w:adjustRightInd w:val="0"/>
        <w:rPr>
          <w:sz w:val="20"/>
        </w:rPr>
      </w:pPr>
      <w:r w:rsidRPr="00201CDB">
        <w:rPr>
          <w:sz w:val="20"/>
        </w:rPr>
        <w:t>Confección de prendas de vestir, excepto de peletería</w:t>
      </w:r>
    </w:p>
    <w:p w:rsidR="006148BE" w:rsidRPr="00201CDB" w:rsidRDefault="006148BE" w:rsidP="006148BE">
      <w:pPr>
        <w:autoSpaceDE w:val="0"/>
        <w:autoSpaceDN w:val="0"/>
        <w:adjustRightInd w:val="0"/>
        <w:rPr>
          <w:sz w:val="20"/>
        </w:rPr>
      </w:pPr>
      <w:r w:rsidRPr="00201CDB">
        <w:rPr>
          <w:sz w:val="20"/>
        </w:rPr>
        <w:t>Fabricación de artículos de peletería</w:t>
      </w:r>
    </w:p>
    <w:p w:rsidR="006148BE" w:rsidRPr="00201CDB" w:rsidRDefault="006148BE" w:rsidP="006148BE">
      <w:pPr>
        <w:autoSpaceDE w:val="0"/>
        <w:autoSpaceDN w:val="0"/>
        <w:adjustRightInd w:val="0"/>
        <w:rPr>
          <w:sz w:val="20"/>
        </w:rPr>
      </w:pPr>
      <w:r w:rsidRPr="00201CDB">
        <w:rPr>
          <w:sz w:val="20"/>
        </w:rPr>
        <w:t>Confección de prendas de vestir de punto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15 Industria del cuero y del calzado</w:t>
      </w:r>
    </w:p>
    <w:p w:rsidR="006148BE" w:rsidRPr="00201CDB" w:rsidRDefault="006148BE" w:rsidP="006148BE">
      <w:pPr>
        <w:autoSpaceDE w:val="0"/>
        <w:autoSpaceDN w:val="0"/>
        <w:adjustRightInd w:val="0"/>
        <w:rPr>
          <w:sz w:val="20"/>
        </w:rPr>
      </w:pPr>
      <w:r w:rsidRPr="00201CDB">
        <w:rPr>
          <w:sz w:val="20"/>
        </w:rPr>
        <w:t>Preparación, curtido y acabado del cuero;</w:t>
      </w:r>
      <w:r w:rsidRPr="00201CDB">
        <w:rPr>
          <w:b/>
          <w:bCs/>
        </w:rPr>
        <w:t xml:space="preserve"> </w:t>
      </w:r>
      <w:r w:rsidRPr="00201CDB">
        <w:rPr>
          <w:sz w:val="20"/>
        </w:rPr>
        <w:t>fabricación de artículos de marroquinería, viaje y de guarnicionería y talabartería; preparación y teñido de pieles</w:t>
      </w:r>
    </w:p>
    <w:p w:rsidR="006148BE" w:rsidRPr="00201CDB" w:rsidRDefault="006148BE" w:rsidP="006148BE">
      <w:pPr>
        <w:autoSpaceDE w:val="0"/>
        <w:autoSpaceDN w:val="0"/>
        <w:adjustRightInd w:val="0"/>
        <w:rPr>
          <w:sz w:val="20"/>
        </w:rPr>
      </w:pPr>
      <w:r w:rsidRPr="00201CDB">
        <w:rPr>
          <w:sz w:val="20"/>
        </w:rPr>
        <w:t>Fabricación de calzado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16 Industria de la madera y del corcho, excepto muebles; cestería y espartería</w:t>
      </w:r>
    </w:p>
    <w:p w:rsidR="006148BE" w:rsidRPr="00201CDB" w:rsidRDefault="006148BE" w:rsidP="006148BE">
      <w:pPr>
        <w:autoSpaceDE w:val="0"/>
        <w:autoSpaceDN w:val="0"/>
        <w:adjustRightInd w:val="0"/>
        <w:rPr>
          <w:sz w:val="20"/>
        </w:rPr>
      </w:pPr>
      <w:r w:rsidRPr="00201CDB">
        <w:rPr>
          <w:sz w:val="20"/>
        </w:rPr>
        <w:t>Aserrado y cepillado de la madera</w:t>
      </w:r>
    </w:p>
    <w:p w:rsidR="006148BE" w:rsidRPr="00201CDB" w:rsidRDefault="006148BE" w:rsidP="006148BE">
      <w:pPr>
        <w:autoSpaceDE w:val="0"/>
        <w:autoSpaceDN w:val="0"/>
        <w:adjustRightInd w:val="0"/>
        <w:rPr>
          <w:sz w:val="20"/>
        </w:rPr>
      </w:pPr>
      <w:r w:rsidRPr="00201CDB">
        <w:rPr>
          <w:sz w:val="20"/>
        </w:rPr>
        <w:t>Fabricación de productos de madera, corcho, cestería y espartería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17 Industria del papel</w:t>
      </w:r>
    </w:p>
    <w:p w:rsidR="006148BE" w:rsidRPr="00201CDB" w:rsidRDefault="006148BE" w:rsidP="006148BE">
      <w:pPr>
        <w:autoSpaceDE w:val="0"/>
        <w:autoSpaceDN w:val="0"/>
        <w:adjustRightInd w:val="0"/>
        <w:rPr>
          <w:sz w:val="20"/>
        </w:rPr>
      </w:pPr>
      <w:r w:rsidRPr="00201CDB">
        <w:rPr>
          <w:sz w:val="20"/>
        </w:rPr>
        <w:t>Fabricación de pasta papelera, papel y cartón</w:t>
      </w:r>
    </w:p>
    <w:p w:rsidR="006148BE" w:rsidRPr="00201CDB" w:rsidRDefault="006148BE" w:rsidP="006148BE">
      <w:pPr>
        <w:autoSpaceDE w:val="0"/>
        <w:autoSpaceDN w:val="0"/>
        <w:adjustRightInd w:val="0"/>
        <w:rPr>
          <w:sz w:val="20"/>
        </w:rPr>
      </w:pPr>
      <w:r w:rsidRPr="00201CDB">
        <w:rPr>
          <w:sz w:val="20"/>
        </w:rPr>
        <w:t>Fabricación de artículos de papel y de cartón</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18 Ates gráficas y reproducción de soportes grabados</w:t>
      </w:r>
    </w:p>
    <w:p w:rsidR="006148BE" w:rsidRPr="00201CDB" w:rsidRDefault="006148BE" w:rsidP="006148BE">
      <w:pPr>
        <w:autoSpaceDE w:val="0"/>
        <w:autoSpaceDN w:val="0"/>
        <w:adjustRightInd w:val="0"/>
        <w:rPr>
          <w:sz w:val="20"/>
        </w:rPr>
      </w:pPr>
      <w:r w:rsidRPr="00201CDB">
        <w:rPr>
          <w:sz w:val="20"/>
        </w:rPr>
        <w:t>Artes gráficas y servicios relacionadas con las mismas</w:t>
      </w:r>
    </w:p>
    <w:p w:rsidR="006148BE" w:rsidRPr="00201CDB" w:rsidRDefault="006148BE" w:rsidP="006148BE">
      <w:pPr>
        <w:autoSpaceDE w:val="0"/>
        <w:autoSpaceDN w:val="0"/>
        <w:adjustRightInd w:val="0"/>
        <w:rPr>
          <w:sz w:val="20"/>
        </w:rPr>
      </w:pPr>
      <w:r w:rsidRPr="00201CDB">
        <w:rPr>
          <w:sz w:val="20"/>
        </w:rPr>
        <w:t>Reproducción de soportes grabados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19 Coquerías y refino de petróleo</w:t>
      </w:r>
    </w:p>
    <w:p w:rsidR="006148BE" w:rsidRPr="00201CDB" w:rsidRDefault="006148BE" w:rsidP="006148BE">
      <w:pPr>
        <w:autoSpaceDE w:val="0"/>
        <w:autoSpaceDN w:val="0"/>
        <w:adjustRightInd w:val="0"/>
        <w:rPr>
          <w:sz w:val="20"/>
        </w:rPr>
      </w:pPr>
      <w:r w:rsidRPr="00201CDB">
        <w:rPr>
          <w:sz w:val="20"/>
        </w:rPr>
        <w:t>Coquerías</w:t>
      </w:r>
    </w:p>
    <w:p w:rsidR="006148BE" w:rsidRPr="00201CDB" w:rsidRDefault="006148BE" w:rsidP="006148BE">
      <w:pPr>
        <w:autoSpaceDE w:val="0"/>
        <w:autoSpaceDN w:val="0"/>
        <w:adjustRightInd w:val="0"/>
        <w:rPr>
          <w:sz w:val="20"/>
        </w:rPr>
      </w:pPr>
      <w:r w:rsidRPr="00201CDB">
        <w:rPr>
          <w:sz w:val="20"/>
        </w:rPr>
        <w:t>Refino de petróleo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20 Industria química</w:t>
      </w:r>
    </w:p>
    <w:p w:rsidR="006148BE" w:rsidRPr="00201CDB" w:rsidRDefault="006148BE" w:rsidP="006148BE">
      <w:pPr>
        <w:autoSpaceDE w:val="0"/>
        <w:autoSpaceDN w:val="0"/>
        <w:adjustRightInd w:val="0"/>
        <w:rPr>
          <w:sz w:val="20"/>
        </w:rPr>
      </w:pPr>
      <w:r w:rsidRPr="00201CDB">
        <w:rPr>
          <w:sz w:val="20"/>
        </w:rPr>
        <w:t>Fabricación de productos químicos básicos, compuestos nitrogenados, fertilizantes,</w:t>
      </w:r>
    </w:p>
    <w:p w:rsidR="006148BE" w:rsidRPr="00201CDB" w:rsidRDefault="006148BE" w:rsidP="006148BE">
      <w:pPr>
        <w:autoSpaceDE w:val="0"/>
        <w:autoSpaceDN w:val="0"/>
        <w:adjustRightInd w:val="0"/>
        <w:rPr>
          <w:sz w:val="20"/>
        </w:rPr>
      </w:pPr>
      <w:r w:rsidRPr="00201CDB">
        <w:rPr>
          <w:sz w:val="20"/>
        </w:rPr>
        <w:t>plásticos y caucho sintético en formas primarias</w:t>
      </w:r>
    </w:p>
    <w:p w:rsidR="006148BE" w:rsidRPr="00201CDB" w:rsidRDefault="006148BE" w:rsidP="006148BE">
      <w:pPr>
        <w:autoSpaceDE w:val="0"/>
        <w:autoSpaceDN w:val="0"/>
        <w:adjustRightInd w:val="0"/>
        <w:rPr>
          <w:sz w:val="20"/>
        </w:rPr>
      </w:pPr>
      <w:r w:rsidRPr="00201CDB">
        <w:rPr>
          <w:sz w:val="20"/>
        </w:rPr>
        <w:t>Fabricación de pesticidas y otros productos agroquímicos</w:t>
      </w:r>
    </w:p>
    <w:p w:rsidR="006148BE" w:rsidRPr="00201CDB" w:rsidRDefault="006148BE" w:rsidP="006148BE">
      <w:pPr>
        <w:autoSpaceDE w:val="0"/>
        <w:autoSpaceDN w:val="0"/>
        <w:adjustRightInd w:val="0"/>
        <w:rPr>
          <w:sz w:val="20"/>
        </w:rPr>
      </w:pPr>
      <w:r w:rsidRPr="00201CDB">
        <w:rPr>
          <w:sz w:val="20"/>
        </w:rPr>
        <w:t>Fabricación de pinturas, barnices y revestimientos similares; tintas de imprenta y masillas</w:t>
      </w:r>
    </w:p>
    <w:p w:rsidR="006148BE" w:rsidRPr="00201CDB" w:rsidRDefault="006148BE" w:rsidP="006148BE">
      <w:pPr>
        <w:autoSpaceDE w:val="0"/>
        <w:autoSpaceDN w:val="0"/>
        <w:adjustRightInd w:val="0"/>
        <w:rPr>
          <w:sz w:val="20"/>
        </w:rPr>
      </w:pPr>
      <w:r w:rsidRPr="00201CDB">
        <w:rPr>
          <w:sz w:val="20"/>
        </w:rPr>
        <w:t>Fabricación de jabones, detergentes y otros artículos de limpieza y abrillantamiento; fabricación</w:t>
      </w:r>
    </w:p>
    <w:p w:rsidR="006148BE" w:rsidRPr="00201CDB" w:rsidRDefault="006148BE" w:rsidP="006148BE">
      <w:pPr>
        <w:autoSpaceDE w:val="0"/>
        <w:autoSpaceDN w:val="0"/>
        <w:adjustRightInd w:val="0"/>
        <w:rPr>
          <w:sz w:val="20"/>
        </w:rPr>
      </w:pPr>
      <w:r w:rsidRPr="00201CDB">
        <w:rPr>
          <w:sz w:val="20"/>
        </w:rPr>
        <w:t>de perfumes y cosméticos</w:t>
      </w:r>
    </w:p>
    <w:p w:rsidR="006148BE" w:rsidRPr="00201CDB" w:rsidRDefault="006148BE" w:rsidP="006148BE">
      <w:pPr>
        <w:autoSpaceDE w:val="0"/>
        <w:autoSpaceDN w:val="0"/>
        <w:adjustRightInd w:val="0"/>
        <w:rPr>
          <w:sz w:val="20"/>
        </w:rPr>
      </w:pPr>
      <w:r w:rsidRPr="00201CDB">
        <w:rPr>
          <w:sz w:val="20"/>
        </w:rPr>
        <w:t>Fabricación de otros productos químicos</w:t>
      </w:r>
    </w:p>
    <w:p w:rsidR="006148BE" w:rsidRPr="00201CDB" w:rsidRDefault="006148BE" w:rsidP="006148BE">
      <w:pPr>
        <w:autoSpaceDE w:val="0"/>
        <w:autoSpaceDN w:val="0"/>
        <w:adjustRightInd w:val="0"/>
        <w:rPr>
          <w:sz w:val="20"/>
        </w:rPr>
      </w:pPr>
      <w:r w:rsidRPr="00201CDB">
        <w:rPr>
          <w:sz w:val="20"/>
        </w:rPr>
        <w:t>Fabricación de fibras artificiales y sintéticas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21 Fabricación de productos farmacéuticos</w:t>
      </w:r>
    </w:p>
    <w:p w:rsidR="006148BE" w:rsidRPr="00201CDB" w:rsidRDefault="006148BE" w:rsidP="006148BE">
      <w:pPr>
        <w:autoSpaceDE w:val="0"/>
        <w:autoSpaceDN w:val="0"/>
        <w:adjustRightInd w:val="0"/>
        <w:rPr>
          <w:sz w:val="20"/>
        </w:rPr>
      </w:pPr>
      <w:r w:rsidRPr="00201CDB">
        <w:rPr>
          <w:sz w:val="20"/>
        </w:rPr>
        <w:t>Fabricación de productos farmacéuticos de base</w:t>
      </w:r>
    </w:p>
    <w:p w:rsidR="006148BE" w:rsidRPr="00201CDB" w:rsidRDefault="006148BE" w:rsidP="006148BE">
      <w:pPr>
        <w:autoSpaceDE w:val="0"/>
        <w:autoSpaceDN w:val="0"/>
        <w:adjustRightInd w:val="0"/>
        <w:rPr>
          <w:sz w:val="20"/>
        </w:rPr>
      </w:pPr>
      <w:r w:rsidRPr="00201CDB">
        <w:rPr>
          <w:sz w:val="20"/>
        </w:rPr>
        <w:t>Fabricación de especialidades farmacéuticas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22 Fabricación de productos de caucho y plásticos</w:t>
      </w:r>
    </w:p>
    <w:p w:rsidR="006148BE" w:rsidRPr="00201CDB" w:rsidRDefault="006148BE" w:rsidP="006148BE">
      <w:pPr>
        <w:autoSpaceDE w:val="0"/>
        <w:autoSpaceDN w:val="0"/>
        <w:adjustRightInd w:val="0"/>
        <w:rPr>
          <w:sz w:val="20"/>
        </w:rPr>
      </w:pPr>
      <w:r w:rsidRPr="00201CDB">
        <w:rPr>
          <w:sz w:val="20"/>
        </w:rPr>
        <w:t>Fabricación de productos de caucho</w:t>
      </w:r>
    </w:p>
    <w:p w:rsidR="006148BE" w:rsidRPr="00201CDB" w:rsidRDefault="006148BE" w:rsidP="006148BE">
      <w:pPr>
        <w:autoSpaceDE w:val="0"/>
        <w:autoSpaceDN w:val="0"/>
        <w:adjustRightInd w:val="0"/>
        <w:rPr>
          <w:sz w:val="20"/>
        </w:rPr>
      </w:pPr>
      <w:r w:rsidRPr="00201CDB">
        <w:rPr>
          <w:sz w:val="20"/>
        </w:rPr>
        <w:t>Fabricación de productos de plástico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23 Fabricación de otros productos minerales no metálicos</w:t>
      </w:r>
    </w:p>
    <w:p w:rsidR="006148BE" w:rsidRPr="00201CDB" w:rsidRDefault="006148BE" w:rsidP="006148BE">
      <w:pPr>
        <w:autoSpaceDE w:val="0"/>
        <w:autoSpaceDN w:val="0"/>
        <w:adjustRightInd w:val="0"/>
        <w:rPr>
          <w:sz w:val="20"/>
        </w:rPr>
      </w:pPr>
      <w:r w:rsidRPr="00201CDB">
        <w:rPr>
          <w:sz w:val="20"/>
        </w:rPr>
        <w:t>Fabricación de vidrio y productos de vidrio</w:t>
      </w:r>
    </w:p>
    <w:p w:rsidR="006148BE" w:rsidRPr="00201CDB" w:rsidRDefault="006148BE" w:rsidP="006148BE">
      <w:pPr>
        <w:autoSpaceDE w:val="0"/>
        <w:autoSpaceDN w:val="0"/>
        <w:adjustRightInd w:val="0"/>
        <w:rPr>
          <w:sz w:val="20"/>
        </w:rPr>
      </w:pPr>
      <w:r w:rsidRPr="00201CDB">
        <w:rPr>
          <w:sz w:val="20"/>
        </w:rPr>
        <w:t>Fabricación de productos cerámicos refractarios</w:t>
      </w:r>
    </w:p>
    <w:p w:rsidR="006148BE" w:rsidRPr="00201CDB" w:rsidRDefault="006148BE" w:rsidP="006148BE">
      <w:pPr>
        <w:autoSpaceDE w:val="0"/>
        <w:autoSpaceDN w:val="0"/>
        <w:adjustRightInd w:val="0"/>
        <w:rPr>
          <w:sz w:val="20"/>
        </w:rPr>
      </w:pPr>
      <w:r w:rsidRPr="00201CDB">
        <w:rPr>
          <w:sz w:val="20"/>
        </w:rPr>
        <w:t>Fabricación de productos cerámicos para la construcción</w:t>
      </w:r>
    </w:p>
    <w:p w:rsidR="006148BE" w:rsidRPr="00201CDB" w:rsidRDefault="006148BE" w:rsidP="006148BE">
      <w:pPr>
        <w:autoSpaceDE w:val="0"/>
        <w:autoSpaceDN w:val="0"/>
        <w:adjustRightInd w:val="0"/>
        <w:rPr>
          <w:sz w:val="20"/>
        </w:rPr>
      </w:pPr>
      <w:r w:rsidRPr="00201CDB">
        <w:rPr>
          <w:sz w:val="20"/>
        </w:rPr>
        <w:t>Fabricación de otros productos cerámicos</w:t>
      </w:r>
    </w:p>
    <w:p w:rsidR="006148BE" w:rsidRPr="00201CDB" w:rsidRDefault="006148BE" w:rsidP="006148BE">
      <w:pPr>
        <w:autoSpaceDE w:val="0"/>
        <w:autoSpaceDN w:val="0"/>
        <w:adjustRightInd w:val="0"/>
        <w:rPr>
          <w:sz w:val="20"/>
        </w:rPr>
      </w:pPr>
      <w:r w:rsidRPr="00201CDB">
        <w:rPr>
          <w:sz w:val="20"/>
        </w:rPr>
        <w:t>Fabricación de cemento, cal y yeso</w:t>
      </w:r>
    </w:p>
    <w:p w:rsidR="006148BE" w:rsidRPr="00201CDB" w:rsidRDefault="006148BE" w:rsidP="006148BE">
      <w:pPr>
        <w:autoSpaceDE w:val="0"/>
        <w:autoSpaceDN w:val="0"/>
        <w:adjustRightInd w:val="0"/>
        <w:rPr>
          <w:sz w:val="20"/>
        </w:rPr>
      </w:pPr>
      <w:r w:rsidRPr="00201CDB">
        <w:rPr>
          <w:sz w:val="20"/>
        </w:rPr>
        <w:t>Fabricación de elementos de hormigón, cemento y yeso</w:t>
      </w:r>
    </w:p>
    <w:p w:rsidR="006148BE" w:rsidRPr="00201CDB" w:rsidRDefault="006148BE" w:rsidP="006148BE">
      <w:pPr>
        <w:autoSpaceDE w:val="0"/>
        <w:autoSpaceDN w:val="0"/>
        <w:adjustRightInd w:val="0"/>
        <w:rPr>
          <w:sz w:val="20"/>
        </w:rPr>
      </w:pPr>
      <w:r w:rsidRPr="00201CDB">
        <w:rPr>
          <w:sz w:val="20"/>
        </w:rPr>
        <w:t>Corte, tallado y acabado de la piedra</w:t>
      </w:r>
    </w:p>
    <w:p w:rsidR="006148BE" w:rsidRPr="00201CDB" w:rsidRDefault="006148BE" w:rsidP="006148BE">
      <w:pPr>
        <w:autoSpaceDE w:val="0"/>
        <w:autoSpaceDN w:val="0"/>
        <w:adjustRightInd w:val="0"/>
        <w:rPr>
          <w:sz w:val="20"/>
        </w:rPr>
      </w:pPr>
      <w:r w:rsidRPr="00201CDB">
        <w:rPr>
          <w:sz w:val="20"/>
        </w:rPr>
        <w:t>Fabricación de productos abrasivos y productos minerales no metálicos n.c.o.p.</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24 Metalurgia; fabricación de productos de hierro, acero y ferroaleaciones</w:t>
      </w:r>
    </w:p>
    <w:p w:rsidR="006148BE" w:rsidRPr="00201CDB" w:rsidRDefault="006148BE" w:rsidP="006148BE">
      <w:pPr>
        <w:autoSpaceDE w:val="0"/>
        <w:autoSpaceDN w:val="0"/>
        <w:adjustRightInd w:val="0"/>
        <w:rPr>
          <w:sz w:val="20"/>
        </w:rPr>
      </w:pPr>
      <w:r w:rsidRPr="00201CDB">
        <w:rPr>
          <w:sz w:val="20"/>
        </w:rPr>
        <w:t>Fabricación de productos básicos de hierro, acero y ferroaleaciones</w:t>
      </w:r>
    </w:p>
    <w:p w:rsidR="006148BE" w:rsidRPr="00201CDB" w:rsidRDefault="006148BE" w:rsidP="006148BE">
      <w:pPr>
        <w:autoSpaceDE w:val="0"/>
        <w:autoSpaceDN w:val="0"/>
        <w:adjustRightInd w:val="0"/>
        <w:rPr>
          <w:sz w:val="20"/>
        </w:rPr>
      </w:pPr>
      <w:r w:rsidRPr="00201CDB">
        <w:rPr>
          <w:sz w:val="20"/>
        </w:rPr>
        <w:t>Fabricación de tubos, tuberias, perfiles huecos y sus accesorios, de acero</w:t>
      </w:r>
    </w:p>
    <w:p w:rsidR="006148BE" w:rsidRPr="00201CDB" w:rsidRDefault="006148BE" w:rsidP="006148BE">
      <w:pPr>
        <w:autoSpaceDE w:val="0"/>
        <w:autoSpaceDN w:val="0"/>
        <w:adjustRightInd w:val="0"/>
        <w:rPr>
          <w:sz w:val="20"/>
        </w:rPr>
      </w:pPr>
      <w:r w:rsidRPr="00201CDB">
        <w:rPr>
          <w:sz w:val="20"/>
        </w:rPr>
        <w:t>Fabricación de otros productos de primera transformación del acero</w:t>
      </w:r>
    </w:p>
    <w:p w:rsidR="006148BE" w:rsidRPr="00201CDB" w:rsidRDefault="006148BE" w:rsidP="006148BE">
      <w:pPr>
        <w:autoSpaceDE w:val="0"/>
        <w:autoSpaceDN w:val="0"/>
        <w:adjustRightInd w:val="0"/>
        <w:rPr>
          <w:sz w:val="20"/>
        </w:rPr>
      </w:pPr>
      <w:r w:rsidRPr="00201CDB">
        <w:rPr>
          <w:sz w:val="20"/>
        </w:rPr>
        <w:t>Producción de metales preciosos y de otros metales no férreos</w:t>
      </w:r>
    </w:p>
    <w:p w:rsidR="006148BE" w:rsidRPr="00201CDB" w:rsidRDefault="006148BE" w:rsidP="006148BE">
      <w:pPr>
        <w:autoSpaceDE w:val="0"/>
        <w:autoSpaceDN w:val="0"/>
        <w:adjustRightInd w:val="0"/>
        <w:rPr>
          <w:sz w:val="20"/>
        </w:rPr>
      </w:pPr>
      <w:r w:rsidRPr="00201CDB">
        <w:rPr>
          <w:sz w:val="20"/>
        </w:rPr>
        <w:t>Fundición de metales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25 Fabricación de productos metálicos, excepto maquinaria y equipo</w:t>
      </w:r>
    </w:p>
    <w:p w:rsidR="006148BE" w:rsidRPr="00201CDB" w:rsidRDefault="006148BE" w:rsidP="006148BE">
      <w:pPr>
        <w:autoSpaceDE w:val="0"/>
        <w:autoSpaceDN w:val="0"/>
        <w:adjustRightInd w:val="0"/>
        <w:rPr>
          <w:sz w:val="20"/>
        </w:rPr>
      </w:pPr>
      <w:r w:rsidRPr="00201CDB">
        <w:rPr>
          <w:sz w:val="20"/>
        </w:rPr>
        <w:t>Fabricación de elementos metálicos para la construcción</w:t>
      </w:r>
    </w:p>
    <w:p w:rsidR="006148BE" w:rsidRPr="00201CDB" w:rsidRDefault="006148BE" w:rsidP="006148BE">
      <w:pPr>
        <w:autoSpaceDE w:val="0"/>
        <w:autoSpaceDN w:val="0"/>
        <w:adjustRightInd w:val="0"/>
        <w:rPr>
          <w:sz w:val="20"/>
        </w:rPr>
      </w:pPr>
      <w:r w:rsidRPr="00201CDB">
        <w:rPr>
          <w:sz w:val="20"/>
        </w:rPr>
        <w:t>Fabricación de cisternas, grandes depósitos y contenedores de metal</w:t>
      </w:r>
    </w:p>
    <w:p w:rsidR="006148BE" w:rsidRPr="00201CDB" w:rsidRDefault="006148BE" w:rsidP="006148BE">
      <w:pPr>
        <w:autoSpaceDE w:val="0"/>
        <w:autoSpaceDN w:val="0"/>
        <w:adjustRightInd w:val="0"/>
        <w:rPr>
          <w:sz w:val="20"/>
        </w:rPr>
      </w:pPr>
      <w:r w:rsidRPr="00201CDB">
        <w:rPr>
          <w:sz w:val="20"/>
        </w:rPr>
        <w:t>Fabricación de generadores de vapor, excepto calderas para calefacción central</w:t>
      </w:r>
    </w:p>
    <w:p w:rsidR="006148BE" w:rsidRPr="00201CDB" w:rsidRDefault="006148BE" w:rsidP="006148BE">
      <w:pPr>
        <w:autoSpaceDE w:val="0"/>
        <w:autoSpaceDN w:val="0"/>
        <w:adjustRightInd w:val="0"/>
        <w:rPr>
          <w:sz w:val="20"/>
        </w:rPr>
      </w:pPr>
      <w:r w:rsidRPr="00201CDB">
        <w:rPr>
          <w:sz w:val="20"/>
        </w:rPr>
        <w:t>Fabricación de armas y municiones</w:t>
      </w:r>
    </w:p>
    <w:p w:rsidR="006148BE" w:rsidRPr="00201CDB" w:rsidRDefault="006148BE" w:rsidP="006148BE">
      <w:pPr>
        <w:autoSpaceDE w:val="0"/>
        <w:autoSpaceDN w:val="0"/>
        <w:adjustRightInd w:val="0"/>
        <w:rPr>
          <w:sz w:val="20"/>
        </w:rPr>
      </w:pPr>
      <w:r w:rsidRPr="00201CDB">
        <w:rPr>
          <w:sz w:val="20"/>
        </w:rPr>
        <w:t>Forja, estampación y embutición de metales; metalurgia de polvos</w:t>
      </w:r>
    </w:p>
    <w:p w:rsidR="006148BE" w:rsidRPr="00201CDB" w:rsidRDefault="006148BE" w:rsidP="006148BE">
      <w:pPr>
        <w:autoSpaceDE w:val="0"/>
        <w:autoSpaceDN w:val="0"/>
        <w:adjustRightInd w:val="0"/>
        <w:rPr>
          <w:sz w:val="20"/>
        </w:rPr>
      </w:pPr>
      <w:r w:rsidRPr="00201CDB">
        <w:rPr>
          <w:sz w:val="20"/>
        </w:rPr>
        <w:t>Tratamiento y revestimiento de metales; ingeniería mecánica por cuenta de terceros</w:t>
      </w:r>
    </w:p>
    <w:p w:rsidR="006148BE" w:rsidRPr="00201CDB" w:rsidRDefault="006148BE" w:rsidP="006148BE">
      <w:pPr>
        <w:autoSpaceDE w:val="0"/>
        <w:autoSpaceDN w:val="0"/>
        <w:adjustRightInd w:val="0"/>
        <w:rPr>
          <w:sz w:val="20"/>
        </w:rPr>
      </w:pPr>
      <w:r w:rsidRPr="00201CDB">
        <w:rPr>
          <w:sz w:val="20"/>
        </w:rPr>
        <w:t>Fabricación de artículos de cuchillería y cubertería, herramientas y ferretería</w:t>
      </w:r>
    </w:p>
    <w:p w:rsidR="006148BE" w:rsidRPr="00201CDB" w:rsidRDefault="006148BE" w:rsidP="006148BE">
      <w:pPr>
        <w:autoSpaceDE w:val="0"/>
        <w:autoSpaceDN w:val="0"/>
        <w:adjustRightInd w:val="0"/>
        <w:rPr>
          <w:sz w:val="20"/>
        </w:rPr>
      </w:pPr>
      <w:r w:rsidRPr="00201CDB">
        <w:rPr>
          <w:sz w:val="20"/>
        </w:rPr>
        <w:t>Fabricación de otros productos metálicos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26 Fabricación de productos informáticos, electrónicos y ópticos</w:t>
      </w:r>
    </w:p>
    <w:p w:rsidR="006148BE" w:rsidRPr="00201CDB" w:rsidRDefault="006148BE" w:rsidP="006148BE">
      <w:pPr>
        <w:autoSpaceDE w:val="0"/>
        <w:autoSpaceDN w:val="0"/>
        <w:adjustRightInd w:val="0"/>
        <w:rPr>
          <w:sz w:val="20"/>
        </w:rPr>
      </w:pPr>
      <w:r w:rsidRPr="00201CDB">
        <w:rPr>
          <w:sz w:val="20"/>
        </w:rPr>
        <w:t>Fabricación de componentes electrónicos y circuitos impresos ensamblados</w:t>
      </w:r>
    </w:p>
    <w:p w:rsidR="006148BE" w:rsidRPr="00201CDB" w:rsidRDefault="006148BE" w:rsidP="006148BE">
      <w:pPr>
        <w:autoSpaceDE w:val="0"/>
        <w:autoSpaceDN w:val="0"/>
        <w:adjustRightInd w:val="0"/>
        <w:rPr>
          <w:sz w:val="20"/>
        </w:rPr>
      </w:pPr>
      <w:r w:rsidRPr="00201CDB">
        <w:rPr>
          <w:sz w:val="20"/>
        </w:rPr>
        <w:t>Fabricación de ordenadores y equipos periféricos</w:t>
      </w:r>
    </w:p>
    <w:p w:rsidR="006148BE" w:rsidRPr="00201CDB" w:rsidRDefault="006148BE" w:rsidP="006148BE">
      <w:pPr>
        <w:autoSpaceDE w:val="0"/>
        <w:autoSpaceDN w:val="0"/>
        <w:adjustRightInd w:val="0"/>
        <w:rPr>
          <w:sz w:val="20"/>
        </w:rPr>
      </w:pPr>
      <w:r w:rsidRPr="00201CDB">
        <w:rPr>
          <w:sz w:val="20"/>
        </w:rPr>
        <w:t>Fabricación de equipos de telecomunicaciones</w:t>
      </w:r>
    </w:p>
    <w:p w:rsidR="006148BE" w:rsidRPr="00201CDB" w:rsidRDefault="006148BE" w:rsidP="006148BE">
      <w:pPr>
        <w:autoSpaceDE w:val="0"/>
        <w:autoSpaceDN w:val="0"/>
        <w:adjustRightInd w:val="0"/>
        <w:rPr>
          <w:sz w:val="20"/>
        </w:rPr>
      </w:pPr>
      <w:r w:rsidRPr="00201CDB">
        <w:rPr>
          <w:sz w:val="20"/>
        </w:rPr>
        <w:t>Fabricación de productos electrónicos de consumo</w:t>
      </w:r>
    </w:p>
    <w:p w:rsidR="006148BE" w:rsidRPr="00201CDB" w:rsidRDefault="006148BE" w:rsidP="006148BE">
      <w:pPr>
        <w:autoSpaceDE w:val="0"/>
        <w:autoSpaceDN w:val="0"/>
        <w:adjustRightInd w:val="0"/>
        <w:rPr>
          <w:sz w:val="20"/>
        </w:rPr>
      </w:pPr>
      <w:r w:rsidRPr="00201CDB">
        <w:rPr>
          <w:sz w:val="20"/>
        </w:rPr>
        <w:t>Fabricación de instrumentos y aparatos de medida, verificación y navegación; fabricación de relojes</w:t>
      </w:r>
    </w:p>
    <w:p w:rsidR="006148BE" w:rsidRPr="00201CDB" w:rsidRDefault="006148BE" w:rsidP="006148BE">
      <w:pPr>
        <w:autoSpaceDE w:val="0"/>
        <w:autoSpaceDN w:val="0"/>
        <w:adjustRightInd w:val="0"/>
        <w:rPr>
          <w:sz w:val="20"/>
        </w:rPr>
      </w:pPr>
      <w:r w:rsidRPr="00201CDB">
        <w:rPr>
          <w:sz w:val="20"/>
        </w:rPr>
        <w:t>Fabricación de equipos de radiación, electromédicos y electroterapéuticos</w:t>
      </w:r>
    </w:p>
    <w:p w:rsidR="006148BE" w:rsidRPr="00201CDB" w:rsidRDefault="006148BE" w:rsidP="006148BE">
      <w:pPr>
        <w:autoSpaceDE w:val="0"/>
        <w:autoSpaceDN w:val="0"/>
        <w:adjustRightInd w:val="0"/>
        <w:rPr>
          <w:sz w:val="20"/>
        </w:rPr>
      </w:pPr>
      <w:r w:rsidRPr="00201CDB">
        <w:rPr>
          <w:sz w:val="20"/>
        </w:rPr>
        <w:t>Fabricación de instrumentos de óptica y equipo fotográfico</w:t>
      </w:r>
    </w:p>
    <w:p w:rsidR="006148BE" w:rsidRPr="00201CDB" w:rsidRDefault="006148BE" w:rsidP="006148BE">
      <w:pPr>
        <w:autoSpaceDE w:val="0"/>
        <w:autoSpaceDN w:val="0"/>
        <w:adjustRightInd w:val="0"/>
        <w:rPr>
          <w:sz w:val="20"/>
        </w:rPr>
      </w:pPr>
      <w:r w:rsidRPr="00201CDB">
        <w:rPr>
          <w:sz w:val="20"/>
        </w:rPr>
        <w:t>Fabricación de soportes magnéticos y ópticos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27 Fabricación de material y equipo eléctrico</w:t>
      </w:r>
    </w:p>
    <w:p w:rsidR="006148BE" w:rsidRPr="00201CDB" w:rsidRDefault="006148BE" w:rsidP="006148BE">
      <w:pPr>
        <w:autoSpaceDE w:val="0"/>
        <w:autoSpaceDN w:val="0"/>
        <w:adjustRightInd w:val="0"/>
        <w:rPr>
          <w:sz w:val="20"/>
        </w:rPr>
      </w:pPr>
      <w:r w:rsidRPr="00201CDB">
        <w:rPr>
          <w:sz w:val="20"/>
        </w:rPr>
        <w:t>Fabricación de motores, generadores y transformadores eléctricos, y de aparatos de distribución y control eléctrico</w:t>
      </w:r>
    </w:p>
    <w:p w:rsidR="006148BE" w:rsidRPr="00201CDB" w:rsidRDefault="006148BE" w:rsidP="006148BE">
      <w:pPr>
        <w:autoSpaceDE w:val="0"/>
        <w:autoSpaceDN w:val="0"/>
        <w:adjustRightInd w:val="0"/>
        <w:rPr>
          <w:sz w:val="20"/>
        </w:rPr>
      </w:pPr>
      <w:r w:rsidRPr="00201CDB">
        <w:rPr>
          <w:sz w:val="20"/>
        </w:rPr>
        <w:t>Fabricación de pilas y acumuladores eléctricos</w:t>
      </w:r>
    </w:p>
    <w:p w:rsidR="006148BE" w:rsidRPr="00201CDB" w:rsidRDefault="006148BE" w:rsidP="006148BE">
      <w:pPr>
        <w:autoSpaceDE w:val="0"/>
        <w:autoSpaceDN w:val="0"/>
        <w:adjustRightInd w:val="0"/>
        <w:rPr>
          <w:sz w:val="20"/>
        </w:rPr>
      </w:pPr>
      <w:r w:rsidRPr="00201CDB">
        <w:rPr>
          <w:sz w:val="20"/>
        </w:rPr>
        <w:t>Fabricación de cables y dispositivos de cableado</w:t>
      </w:r>
    </w:p>
    <w:p w:rsidR="006148BE" w:rsidRPr="00201CDB" w:rsidRDefault="006148BE" w:rsidP="006148BE">
      <w:pPr>
        <w:autoSpaceDE w:val="0"/>
        <w:autoSpaceDN w:val="0"/>
        <w:adjustRightInd w:val="0"/>
        <w:rPr>
          <w:sz w:val="20"/>
        </w:rPr>
      </w:pPr>
      <w:r w:rsidRPr="00201CDB">
        <w:rPr>
          <w:sz w:val="20"/>
        </w:rPr>
        <w:t>Fabricación de lámparas y aparatos eléctricos de iluminación</w:t>
      </w:r>
    </w:p>
    <w:p w:rsidR="006148BE" w:rsidRPr="00201CDB" w:rsidRDefault="006148BE" w:rsidP="006148BE">
      <w:pPr>
        <w:autoSpaceDE w:val="0"/>
        <w:autoSpaceDN w:val="0"/>
        <w:adjustRightInd w:val="0"/>
        <w:rPr>
          <w:sz w:val="20"/>
        </w:rPr>
      </w:pPr>
      <w:r w:rsidRPr="00201CDB">
        <w:rPr>
          <w:sz w:val="20"/>
        </w:rPr>
        <w:t>Fabricación de aparatos domésticos</w:t>
      </w:r>
    </w:p>
    <w:p w:rsidR="006148BE" w:rsidRPr="00201CDB" w:rsidRDefault="006148BE" w:rsidP="006148BE">
      <w:pPr>
        <w:autoSpaceDE w:val="0"/>
        <w:autoSpaceDN w:val="0"/>
        <w:adjustRightInd w:val="0"/>
        <w:rPr>
          <w:sz w:val="20"/>
        </w:rPr>
      </w:pPr>
      <w:r w:rsidRPr="00201CDB">
        <w:rPr>
          <w:sz w:val="20"/>
        </w:rPr>
        <w:t>Fabricación de otro material y equipo eléctrico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28 Fabricación de maquinaria y equipo n.c.o.p.</w:t>
      </w:r>
    </w:p>
    <w:p w:rsidR="006148BE" w:rsidRPr="00201CDB" w:rsidRDefault="006148BE" w:rsidP="006148BE">
      <w:pPr>
        <w:autoSpaceDE w:val="0"/>
        <w:autoSpaceDN w:val="0"/>
        <w:adjustRightInd w:val="0"/>
        <w:rPr>
          <w:sz w:val="20"/>
        </w:rPr>
      </w:pPr>
      <w:r w:rsidRPr="00201CDB">
        <w:rPr>
          <w:sz w:val="20"/>
        </w:rPr>
        <w:t>Fabricación de maquinaria de uso general</w:t>
      </w:r>
    </w:p>
    <w:p w:rsidR="006148BE" w:rsidRPr="00201CDB" w:rsidRDefault="006148BE" w:rsidP="006148BE">
      <w:pPr>
        <w:autoSpaceDE w:val="0"/>
        <w:autoSpaceDN w:val="0"/>
        <w:adjustRightInd w:val="0"/>
        <w:rPr>
          <w:sz w:val="20"/>
        </w:rPr>
      </w:pPr>
      <w:r w:rsidRPr="00201CDB">
        <w:rPr>
          <w:sz w:val="20"/>
        </w:rPr>
        <w:t>Fabricación de otra maquinaria de uso general</w:t>
      </w:r>
    </w:p>
    <w:p w:rsidR="006148BE" w:rsidRPr="00201CDB" w:rsidRDefault="006148BE" w:rsidP="006148BE">
      <w:pPr>
        <w:autoSpaceDE w:val="0"/>
        <w:autoSpaceDN w:val="0"/>
        <w:adjustRightInd w:val="0"/>
        <w:rPr>
          <w:sz w:val="20"/>
        </w:rPr>
      </w:pPr>
      <w:r w:rsidRPr="00201CDB">
        <w:rPr>
          <w:sz w:val="20"/>
        </w:rPr>
        <w:t>Fabricación de maquinaria agraria y forestal</w:t>
      </w:r>
    </w:p>
    <w:p w:rsidR="006148BE" w:rsidRPr="00201CDB" w:rsidRDefault="006148BE" w:rsidP="006148BE">
      <w:pPr>
        <w:autoSpaceDE w:val="0"/>
        <w:autoSpaceDN w:val="0"/>
        <w:adjustRightInd w:val="0"/>
        <w:rPr>
          <w:sz w:val="20"/>
        </w:rPr>
      </w:pPr>
      <w:r w:rsidRPr="00201CDB">
        <w:rPr>
          <w:sz w:val="20"/>
        </w:rPr>
        <w:t>Fabricación de maquinas herramienta para trabajar el metal y otras máquinas herramienta</w:t>
      </w:r>
    </w:p>
    <w:p w:rsidR="006148BE" w:rsidRPr="00201CDB" w:rsidRDefault="006148BE" w:rsidP="006148BE">
      <w:pPr>
        <w:autoSpaceDE w:val="0"/>
        <w:autoSpaceDN w:val="0"/>
        <w:adjustRightInd w:val="0"/>
        <w:rPr>
          <w:sz w:val="20"/>
        </w:rPr>
      </w:pPr>
      <w:r w:rsidRPr="00201CDB">
        <w:rPr>
          <w:sz w:val="20"/>
        </w:rPr>
        <w:t>Fabricación de otra maquinaria para usos específicos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29 Fabricación de vehículos de motor, remolques y semirremolques</w:t>
      </w:r>
    </w:p>
    <w:p w:rsidR="006148BE" w:rsidRPr="00201CDB" w:rsidRDefault="006148BE" w:rsidP="006148BE">
      <w:pPr>
        <w:autoSpaceDE w:val="0"/>
        <w:autoSpaceDN w:val="0"/>
        <w:adjustRightInd w:val="0"/>
        <w:rPr>
          <w:sz w:val="20"/>
        </w:rPr>
      </w:pPr>
      <w:r w:rsidRPr="00201CDB">
        <w:rPr>
          <w:sz w:val="20"/>
        </w:rPr>
        <w:t>Fabricación de vehículos de motor</w:t>
      </w:r>
    </w:p>
    <w:p w:rsidR="006148BE" w:rsidRPr="00201CDB" w:rsidRDefault="006148BE" w:rsidP="006148BE">
      <w:pPr>
        <w:autoSpaceDE w:val="0"/>
        <w:autoSpaceDN w:val="0"/>
        <w:adjustRightInd w:val="0"/>
        <w:rPr>
          <w:sz w:val="20"/>
        </w:rPr>
      </w:pPr>
      <w:r w:rsidRPr="00201CDB">
        <w:rPr>
          <w:sz w:val="20"/>
        </w:rPr>
        <w:t>Fabricación de carrocerías para vehículos de motor; fabricación de remolques y semirremolques</w:t>
      </w:r>
    </w:p>
    <w:p w:rsidR="006148BE" w:rsidRPr="00201CDB" w:rsidRDefault="006148BE" w:rsidP="006148BE">
      <w:pPr>
        <w:autoSpaceDE w:val="0"/>
        <w:autoSpaceDN w:val="0"/>
        <w:adjustRightInd w:val="0"/>
        <w:rPr>
          <w:sz w:val="20"/>
        </w:rPr>
      </w:pPr>
      <w:r w:rsidRPr="00201CDB">
        <w:rPr>
          <w:sz w:val="20"/>
        </w:rPr>
        <w:t>Fabricación de componentes, piezas y accesorios para vehículos de motor</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30 Fabricación de otro material de transporte</w:t>
      </w:r>
    </w:p>
    <w:p w:rsidR="006148BE" w:rsidRPr="00201CDB" w:rsidRDefault="006148BE" w:rsidP="006148BE">
      <w:pPr>
        <w:autoSpaceDE w:val="0"/>
        <w:autoSpaceDN w:val="0"/>
        <w:adjustRightInd w:val="0"/>
        <w:rPr>
          <w:sz w:val="20"/>
        </w:rPr>
      </w:pPr>
      <w:r w:rsidRPr="00201CDB">
        <w:rPr>
          <w:sz w:val="20"/>
        </w:rPr>
        <w:t>Construcción naval</w:t>
      </w:r>
    </w:p>
    <w:p w:rsidR="006148BE" w:rsidRPr="00201CDB" w:rsidRDefault="006148BE" w:rsidP="006148BE">
      <w:pPr>
        <w:autoSpaceDE w:val="0"/>
        <w:autoSpaceDN w:val="0"/>
        <w:adjustRightInd w:val="0"/>
        <w:rPr>
          <w:sz w:val="20"/>
        </w:rPr>
      </w:pPr>
      <w:r w:rsidRPr="00201CDB">
        <w:rPr>
          <w:sz w:val="20"/>
        </w:rPr>
        <w:t>Fabricación de locomotoras y material ferroviario</w:t>
      </w:r>
    </w:p>
    <w:p w:rsidR="006148BE" w:rsidRPr="00201CDB" w:rsidRDefault="006148BE" w:rsidP="006148BE">
      <w:pPr>
        <w:autoSpaceDE w:val="0"/>
        <w:autoSpaceDN w:val="0"/>
        <w:adjustRightInd w:val="0"/>
        <w:rPr>
          <w:sz w:val="20"/>
        </w:rPr>
      </w:pPr>
      <w:r w:rsidRPr="00201CDB">
        <w:rPr>
          <w:sz w:val="20"/>
        </w:rPr>
        <w:t>Construcción aeronáutica y espacial y su maquinaria</w:t>
      </w:r>
    </w:p>
    <w:p w:rsidR="006148BE" w:rsidRPr="00201CDB" w:rsidRDefault="006148BE" w:rsidP="006148BE">
      <w:pPr>
        <w:autoSpaceDE w:val="0"/>
        <w:autoSpaceDN w:val="0"/>
        <w:adjustRightInd w:val="0"/>
        <w:rPr>
          <w:sz w:val="20"/>
        </w:rPr>
      </w:pPr>
      <w:r w:rsidRPr="00201CDB">
        <w:rPr>
          <w:sz w:val="20"/>
        </w:rPr>
        <w:t>Fabricación de vehículos militares de combate</w:t>
      </w:r>
    </w:p>
    <w:p w:rsidR="006148BE" w:rsidRPr="00201CDB" w:rsidRDefault="006148BE" w:rsidP="006148BE">
      <w:pPr>
        <w:autoSpaceDE w:val="0"/>
        <w:autoSpaceDN w:val="0"/>
        <w:adjustRightInd w:val="0"/>
        <w:rPr>
          <w:sz w:val="20"/>
        </w:rPr>
      </w:pPr>
      <w:r w:rsidRPr="00201CDB">
        <w:rPr>
          <w:sz w:val="20"/>
        </w:rPr>
        <w:t>Fabricación de material de transporte n.c.o.p.</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31 Fabricación de muebles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32 Otras industrias manufactureras</w:t>
      </w:r>
    </w:p>
    <w:p w:rsidR="006148BE" w:rsidRPr="00201CDB" w:rsidRDefault="006148BE" w:rsidP="006148BE">
      <w:pPr>
        <w:autoSpaceDE w:val="0"/>
        <w:autoSpaceDN w:val="0"/>
        <w:adjustRightInd w:val="0"/>
        <w:rPr>
          <w:sz w:val="20"/>
        </w:rPr>
      </w:pPr>
      <w:r w:rsidRPr="00201CDB">
        <w:rPr>
          <w:sz w:val="20"/>
        </w:rPr>
        <w:t>Fabricación de artículos de joyería, bisuteria y similares</w:t>
      </w:r>
    </w:p>
    <w:p w:rsidR="006148BE" w:rsidRPr="00201CDB" w:rsidRDefault="006148BE" w:rsidP="006148BE">
      <w:pPr>
        <w:autoSpaceDE w:val="0"/>
        <w:autoSpaceDN w:val="0"/>
        <w:adjustRightInd w:val="0"/>
        <w:rPr>
          <w:sz w:val="20"/>
        </w:rPr>
      </w:pPr>
      <w:r w:rsidRPr="00201CDB">
        <w:rPr>
          <w:sz w:val="20"/>
        </w:rPr>
        <w:t>Fabricación de instrumentos musicales</w:t>
      </w:r>
    </w:p>
    <w:p w:rsidR="006148BE" w:rsidRPr="00201CDB" w:rsidRDefault="006148BE" w:rsidP="006148BE">
      <w:pPr>
        <w:autoSpaceDE w:val="0"/>
        <w:autoSpaceDN w:val="0"/>
        <w:adjustRightInd w:val="0"/>
        <w:rPr>
          <w:sz w:val="20"/>
        </w:rPr>
      </w:pPr>
      <w:r w:rsidRPr="00201CDB">
        <w:rPr>
          <w:sz w:val="20"/>
        </w:rPr>
        <w:t>Fabricación de artículos de deporte</w:t>
      </w:r>
    </w:p>
    <w:p w:rsidR="006148BE" w:rsidRPr="00201CDB" w:rsidRDefault="006148BE" w:rsidP="006148BE">
      <w:pPr>
        <w:autoSpaceDE w:val="0"/>
        <w:autoSpaceDN w:val="0"/>
        <w:adjustRightInd w:val="0"/>
        <w:rPr>
          <w:sz w:val="20"/>
        </w:rPr>
      </w:pPr>
      <w:r w:rsidRPr="00201CDB">
        <w:rPr>
          <w:sz w:val="20"/>
        </w:rPr>
        <w:t>Fabricación de juegos y juguetes</w:t>
      </w:r>
    </w:p>
    <w:p w:rsidR="006148BE" w:rsidRPr="00201CDB" w:rsidRDefault="006148BE" w:rsidP="006148BE">
      <w:pPr>
        <w:autoSpaceDE w:val="0"/>
        <w:autoSpaceDN w:val="0"/>
        <w:adjustRightInd w:val="0"/>
        <w:rPr>
          <w:sz w:val="20"/>
        </w:rPr>
      </w:pPr>
      <w:r w:rsidRPr="00201CDB">
        <w:rPr>
          <w:sz w:val="20"/>
        </w:rPr>
        <w:t>Fabricación de instrumentos y suministros médicos y odontológicos</w:t>
      </w:r>
    </w:p>
    <w:p w:rsidR="006148BE" w:rsidRPr="00201CDB" w:rsidRDefault="006148BE" w:rsidP="006148BE">
      <w:pPr>
        <w:autoSpaceDE w:val="0"/>
        <w:autoSpaceDN w:val="0"/>
        <w:adjustRightInd w:val="0"/>
        <w:rPr>
          <w:sz w:val="20"/>
        </w:rPr>
      </w:pPr>
      <w:r w:rsidRPr="00201CDB">
        <w:rPr>
          <w:sz w:val="20"/>
        </w:rPr>
        <w:t>Industrias manufactureras n.c.o.p.</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33 Reparación e instalación de maquinaria y equipo</w:t>
      </w:r>
    </w:p>
    <w:p w:rsidR="006148BE" w:rsidRPr="00201CDB" w:rsidRDefault="006148BE" w:rsidP="006148BE">
      <w:pPr>
        <w:autoSpaceDE w:val="0"/>
        <w:autoSpaceDN w:val="0"/>
        <w:adjustRightInd w:val="0"/>
        <w:rPr>
          <w:sz w:val="20"/>
        </w:rPr>
      </w:pPr>
      <w:r w:rsidRPr="00201CDB">
        <w:rPr>
          <w:sz w:val="20"/>
        </w:rPr>
        <w:t>Reparación de productos metálicos, maquinaria y equipo</w:t>
      </w:r>
    </w:p>
    <w:p w:rsidR="006148BE" w:rsidRPr="00201CDB" w:rsidRDefault="006148BE" w:rsidP="006148BE">
      <w:pPr>
        <w:rPr>
          <w:sz w:val="20"/>
        </w:rPr>
      </w:pPr>
      <w:r w:rsidRPr="00201CDB">
        <w:rPr>
          <w:sz w:val="20"/>
        </w:rPr>
        <w:t>Instalación de máquinas y equipos industriales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D: SUMINISTRO DE ENERGIA ELECTRICA, GAS, VAPOR Y AIRE ACONDICIONADO</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35 Suministro de energía eléctrica, gas, vapor y aire acondicionado</w:t>
      </w:r>
    </w:p>
    <w:p w:rsidR="006148BE" w:rsidRPr="00201CDB" w:rsidRDefault="006148BE" w:rsidP="006148BE">
      <w:pPr>
        <w:autoSpaceDE w:val="0"/>
        <w:autoSpaceDN w:val="0"/>
        <w:adjustRightInd w:val="0"/>
        <w:rPr>
          <w:sz w:val="20"/>
        </w:rPr>
      </w:pPr>
      <w:r w:rsidRPr="00201CDB">
        <w:rPr>
          <w:sz w:val="20"/>
        </w:rPr>
        <w:t>Producción, transporte y distribución de energía eléctrica</w:t>
      </w:r>
    </w:p>
    <w:p w:rsidR="006148BE" w:rsidRPr="00201CDB" w:rsidRDefault="006148BE" w:rsidP="006148BE">
      <w:pPr>
        <w:autoSpaceDE w:val="0"/>
        <w:autoSpaceDN w:val="0"/>
        <w:adjustRightInd w:val="0"/>
        <w:rPr>
          <w:sz w:val="20"/>
        </w:rPr>
      </w:pPr>
      <w:r w:rsidRPr="00201CDB">
        <w:rPr>
          <w:sz w:val="20"/>
        </w:rPr>
        <w:t>Producción de gas; distribución por tubería de combustibles gaseosos</w:t>
      </w:r>
    </w:p>
    <w:p w:rsidR="006148BE" w:rsidRPr="00201CDB" w:rsidRDefault="006148BE" w:rsidP="006148BE">
      <w:pPr>
        <w:rPr>
          <w:sz w:val="20"/>
        </w:rPr>
      </w:pPr>
      <w:r w:rsidRPr="00201CDB">
        <w:rPr>
          <w:sz w:val="20"/>
        </w:rPr>
        <w:t>Suministro de vapor y aire acondicionado</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E: SUMINISTRO DE AGUA, ACTIVIDADES DE SANEAMIENTO, GESTIÓN DE RESIDUOS Y DESCONTAMINACIÓN</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36 Captación, depuración y distribución de agua</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37 Recogida y tratamiento de aguas residuales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38 Recogida, tratamiento y eliminación de residuos; valorización</w:t>
      </w:r>
    </w:p>
    <w:p w:rsidR="006148BE" w:rsidRPr="00201CDB" w:rsidRDefault="006148BE" w:rsidP="006148BE">
      <w:pPr>
        <w:autoSpaceDE w:val="0"/>
        <w:autoSpaceDN w:val="0"/>
        <w:adjustRightInd w:val="0"/>
        <w:rPr>
          <w:sz w:val="20"/>
        </w:rPr>
      </w:pPr>
      <w:r w:rsidRPr="00201CDB">
        <w:rPr>
          <w:sz w:val="20"/>
        </w:rPr>
        <w:t>Recogida de residuos</w:t>
      </w:r>
    </w:p>
    <w:p w:rsidR="006148BE" w:rsidRPr="00201CDB" w:rsidRDefault="006148BE" w:rsidP="006148BE">
      <w:pPr>
        <w:autoSpaceDE w:val="0"/>
        <w:autoSpaceDN w:val="0"/>
        <w:adjustRightInd w:val="0"/>
        <w:rPr>
          <w:sz w:val="20"/>
        </w:rPr>
      </w:pPr>
      <w:r w:rsidRPr="00201CDB">
        <w:rPr>
          <w:sz w:val="20"/>
        </w:rPr>
        <w:t>Tratamiento y eliminación de residuos</w:t>
      </w:r>
    </w:p>
    <w:p w:rsidR="006148BE" w:rsidRPr="00201CDB" w:rsidRDefault="006148BE" w:rsidP="006148BE">
      <w:pPr>
        <w:autoSpaceDE w:val="0"/>
        <w:autoSpaceDN w:val="0"/>
        <w:adjustRightInd w:val="0"/>
        <w:rPr>
          <w:sz w:val="20"/>
        </w:rPr>
      </w:pPr>
      <w:r w:rsidRPr="00201CDB">
        <w:rPr>
          <w:sz w:val="20"/>
        </w:rPr>
        <w:t>Valorización</w:t>
      </w:r>
    </w:p>
    <w:p w:rsidR="006148BE" w:rsidRPr="00201CDB" w:rsidRDefault="006148BE" w:rsidP="006148BE">
      <w:pPr>
        <w:rPr>
          <w:rFonts w:ascii="Univers-Bold" w:hAnsi="Univers-Bold"/>
          <w:b/>
          <w:bCs/>
          <w:sz w:val="20"/>
        </w:rPr>
      </w:pPr>
      <w:r w:rsidRPr="00201CDB">
        <w:rPr>
          <w:rFonts w:ascii="Univers-Bold" w:hAnsi="Univers-Bold"/>
          <w:b/>
          <w:bCs/>
          <w:sz w:val="20"/>
        </w:rPr>
        <w:t>39 Actividades de descontaminación y otros servicios de gestión de residuos</w:t>
      </w:r>
    </w:p>
    <w:p w:rsidR="006148BE" w:rsidRPr="00201CDB" w:rsidRDefault="006148BE" w:rsidP="006148BE">
      <w:pPr>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F: CONSTRUCCIÓN</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41 Construcción de edificios</w:t>
      </w:r>
    </w:p>
    <w:p w:rsidR="006148BE" w:rsidRPr="00201CDB" w:rsidRDefault="006148BE" w:rsidP="006148BE">
      <w:pPr>
        <w:autoSpaceDE w:val="0"/>
        <w:autoSpaceDN w:val="0"/>
        <w:adjustRightInd w:val="0"/>
        <w:rPr>
          <w:sz w:val="20"/>
        </w:rPr>
      </w:pPr>
      <w:r w:rsidRPr="00201CDB">
        <w:rPr>
          <w:sz w:val="20"/>
        </w:rPr>
        <w:t>Promoción inmobiliaria</w:t>
      </w:r>
    </w:p>
    <w:p w:rsidR="006148BE" w:rsidRPr="00201CDB" w:rsidRDefault="006148BE" w:rsidP="006148BE">
      <w:pPr>
        <w:autoSpaceDE w:val="0"/>
        <w:autoSpaceDN w:val="0"/>
        <w:adjustRightInd w:val="0"/>
        <w:rPr>
          <w:sz w:val="20"/>
        </w:rPr>
      </w:pPr>
      <w:r w:rsidRPr="00201CDB">
        <w:rPr>
          <w:sz w:val="20"/>
        </w:rPr>
        <w:t>Construcción de edificios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42 Ingeniería civil</w:t>
      </w:r>
    </w:p>
    <w:p w:rsidR="006148BE" w:rsidRPr="00201CDB" w:rsidRDefault="006148BE" w:rsidP="006148BE">
      <w:pPr>
        <w:autoSpaceDE w:val="0"/>
        <w:autoSpaceDN w:val="0"/>
        <w:adjustRightInd w:val="0"/>
        <w:rPr>
          <w:sz w:val="20"/>
        </w:rPr>
      </w:pPr>
      <w:r w:rsidRPr="00201CDB">
        <w:rPr>
          <w:sz w:val="20"/>
        </w:rPr>
        <w:t>Construcción de carreteras y vías férreas, puentes y túneles</w:t>
      </w:r>
    </w:p>
    <w:p w:rsidR="006148BE" w:rsidRPr="00201CDB" w:rsidRDefault="006148BE" w:rsidP="006148BE">
      <w:pPr>
        <w:autoSpaceDE w:val="0"/>
        <w:autoSpaceDN w:val="0"/>
        <w:adjustRightInd w:val="0"/>
        <w:rPr>
          <w:sz w:val="20"/>
        </w:rPr>
      </w:pPr>
      <w:r w:rsidRPr="00201CDB">
        <w:rPr>
          <w:sz w:val="20"/>
        </w:rPr>
        <w:t>Construcción de redes</w:t>
      </w:r>
    </w:p>
    <w:p w:rsidR="006148BE" w:rsidRPr="00201CDB" w:rsidRDefault="006148BE" w:rsidP="006148BE">
      <w:pPr>
        <w:autoSpaceDE w:val="0"/>
        <w:autoSpaceDN w:val="0"/>
        <w:adjustRightInd w:val="0"/>
        <w:rPr>
          <w:sz w:val="20"/>
        </w:rPr>
      </w:pPr>
      <w:r w:rsidRPr="00201CDB">
        <w:rPr>
          <w:sz w:val="20"/>
        </w:rPr>
        <w:t>Construcción de otros proyectos de ingeniería civil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43 Actividades de construcción especializada</w:t>
      </w:r>
    </w:p>
    <w:p w:rsidR="006148BE" w:rsidRPr="00201CDB" w:rsidRDefault="006148BE" w:rsidP="006148BE">
      <w:pPr>
        <w:autoSpaceDE w:val="0"/>
        <w:autoSpaceDN w:val="0"/>
        <w:adjustRightInd w:val="0"/>
        <w:rPr>
          <w:sz w:val="20"/>
        </w:rPr>
      </w:pPr>
      <w:r w:rsidRPr="00201CDB">
        <w:rPr>
          <w:sz w:val="20"/>
        </w:rPr>
        <w:t>Demolición y preparación de terrenos</w:t>
      </w:r>
    </w:p>
    <w:p w:rsidR="006148BE" w:rsidRPr="00201CDB" w:rsidRDefault="006148BE" w:rsidP="006148BE">
      <w:pPr>
        <w:autoSpaceDE w:val="0"/>
        <w:autoSpaceDN w:val="0"/>
        <w:adjustRightInd w:val="0"/>
        <w:rPr>
          <w:sz w:val="20"/>
        </w:rPr>
      </w:pPr>
      <w:r w:rsidRPr="00201CDB">
        <w:rPr>
          <w:sz w:val="20"/>
        </w:rPr>
        <w:t>Instalaciones eléctricas, de fontanería y otras instalaciones en obras de construcción</w:t>
      </w:r>
    </w:p>
    <w:p w:rsidR="006148BE" w:rsidRPr="00201CDB" w:rsidRDefault="006148BE" w:rsidP="006148BE">
      <w:pPr>
        <w:autoSpaceDE w:val="0"/>
        <w:autoSpaceDN w:val="0"/>
        <w:adjustRightInd w:val="0"/>
        <w:rPr>
          <w:sz w:val="20"/>
        </w:rPr>
      </w:pPr>
      <w:r w:rsidRPr="00201CDB">
        <w:rPr>
          <w:sz w:val="20"/>
        </w:rPr>
        <w:t>Acabado de edificios</w:t>
      </w:r>
    </w:p>
    <w:p w:rsidR="006148BE" w:rsidRPr="00201CDB" w:rsidRDefault="006148BE" w:rsidP="006148BE">
      <w:pPr>
        <w:rPr>
          <w:sz w:val="20"/>
        </w:rPr>
      </w:pPr>
      <w:r w:rsidRPr="00201CDB">
        <w:rPr>
          <w:sz w:val="20"/>
        </w:rPr>
        <w:t>Otras actividades de construcción especializada</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G: COMERCIO AL POR MAYOR Y AL POR MENOR; REPARACIÓN DE VEHÍCULOS DE MOTOR Y MOTOCICLETAS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45 Venta y reparación de vehículos de motor y motocicletas</w:t>
      </w:r>
    </w:p>
    <w:p w:rsidR="006148BE" w:rsidRPr="00201CDB" w:rsidRDefault="006148BE" w:rsidP="006148BE">
      <w:pPr>
        <w:autoSpaceDE w:val="0"/>
        <w:autoSpaceDN w:val="0"/>
        <w:adjustRightInd w:val="0"/>
        <w:rPr>
          <w:sz w:val="20"/>
        </w:rPr>
      </w:pPr>
      <w:r w:rsidRPr="00201CDB">
        <w:rPr>
          <w:sz w:val="20"/>
        </w:rPr>
        <w:t>Venta de vehículos de motor</w:t>
      </w:r>
    </w:p>
    <w:p w:rsidR="006148BE" w:rsidRPr="00201CDB" w:rsidRDefault="006148BE" w:rsidP="006148BE">
      <w:pPr>
        <w:autoSpaceDE w:val="0"/>
        <w:autoSpaceDN w:val="0"/>
        <w:adjustRightInd w:val="0"/>
        <w:rPr>
          <w:sz w:val="20"/>
        </w:rPr>
      </w:pPr>
      <w:r w:rsidRPr="00201CDB">
        <w:rPr>
          <w:sz w:val="20"/>
        </w:rPr>
        <w:t>Mantenimiento y reparación de vehículos de motor</w:t>
      </w:r>
    </w:p>
    <w:p w:rsidR="006148BE" w:rsidRPr="00201CDB" w:rsidRDefault="006148BE" w:rsidP="006148BE">
      <w:pPr>
        <w:autoSpaceDE w:val="0"/>
        <w:autoSpaceDN w:val="0"/>
        <w:adjustRightInd w:val="0"/>
        <w:rPr>
          <w:sz w:val="20"/>
        </w:rPr>
      </w:pPr>
      <w:r w:rsidRPr="00201CDB">
        <w:rPr>
          <w:sz w:val="20"/>
        </w:rPr>
        <w:t>Comercio de repuestos y accesorios de vehículos de motor</w:t>
      </w:r>
    </w:p>
    <w:p w:rsidR="006148BE" w:rsidRPr="00201CDB" w:rsidRDefault="006148BE" w:rsidP="006148BE">
      <w:pPr>
        <w:autoSpaceDE w:val="0"/>
        <w:autoSpaceDN w:val="0"/>
        <w:adjustRightInd w:val="0"/>
        <w:rPr>
          <w:sz w:val="20"/>
        </w:rPr>
      </w:pPr>
      <w:r w:rsidRPr="00201CDB">
        <w:rPr>
          <w:sz w:val="20"/>
        </w:rPr>
        <w:t>Venta, mantenimiento y reparación de motocicletas y de sus repuestos y accesorios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46 Comercio al por mayor e intermediarios del comercio, excepto de vehículos de motor y motocicletas</w:t>
      </w:r>
    </w:p>
    <w:p w:rsidR="006148BE" w:rsidRPr="00201CDB" w:rsidRDefault="006148BE" w:rsidP="006148BE">
      <w:pPr>
        <w:autoSpaceDE w:val="0"/>
        <w:autoSpaceDN w:val="0"/>
        <w:adjustRightInd w:val="0"/>
        <w:rPr>
          <w:sz w:val="20"/>
        </w:rPr>
      </w:pPr>
      <w:r w:rsidRPr="00201CDB">
        <w:rPr>
          <w:sz w:val="20"/>
        </w:rPr>
        <w:t>Intermediarios del comercio</w:t>
      </w:r>
    </w:p>
    <w:p w:rsidR="006148BE" w:rsidRPr="00201CDB" w:rsidRDefault="006148BE" w:rsidP="006148BE">
      <w:pPr>
        <w:autoSpaceDE w:val="0"/>
        <w:autoSpaceDN w:val="0"/>
        <w:adjustRightInd w:val="0"/>
        <w:rPr>
          <w:sz w:val="20"/>
        </w:rPr>
      </w:pPr>
      <w:r w:rsidRPr="00201CDB">
        <w:rPr>
          <w:sz w:val="20"/>
        </w:rPr>
        <w:t>Comercio al por mayor de materias primas agrarias y de animales vivos</w:t>
      </w:r>
    </w:p>
    <w:p w:rsidR="006148BE" w:rsidRPr="00201CDB" w:rsidRDefault="006148BE" w:rsidP="006148BE">
      <w:pPr>
        <w:autoSpaceDE w:val="0"/>
        <w:autoSpaceDN w:val="0"/>
        <w:adjustRightInd w:val="0"/>
        <w:rPr>
          <w:sz w:val="20"/>
        </w:rPr>
      </w:pPr>
      <w:r w:rsidRPr="00201CDB">
        <w:rPr>
          <w:sz w:val="20"/>
        </w:rPr>
        <w:t>Comercio al por mayor de productos alimenticios, bebidas y tabaco</w:t>
      </w:r>
    </w:p>
    <w:p w:rsidR="006148BE" w:rsidRPr="00201CDB" w:rsidRDefault="006148BE" w:rsidP="006148BE">
      <w:pPr>
        <w:autoSpaceDE w:val="0"/>
        <w:autoSpaceDN w:val="0"/>
        <w:adjustRightInd w:val="0"/>
        <w:rPr>
          <w:sz w:val="20"/>
        </w:rPr>
      </w:pPr>
      <w:r w:rsidRPr="00201CDB">
        <w:rPr>
          <w:sz w:val="20"/>
        </w:rPr>
        <w:t>Comercio al por mayor de artículos de uso doméstico</w:t>
      </w:r>
    </w:p>
    <w:p w:rsidR="006148BE" w:rsidRPr="00201CDB" w:rsidRDefault="006148BE" w:rsidP="006148BE">
      <w:pPr>
        <w:autoSpaceDE w:val="0"/>
        <w:autoSpaceDN w:val="0"/>
        <w:adjustRightInd w:val="0"/>
        <w:rPr>
          <w:sz w:val="20"/>
        </w:rPr>
      </w:pPr>
      <w:r w:rsidRPr="00201CDB">
        <w:rPr>
          <w:sz w:val="20"/>
        </w:rPr>
        <w:t>Comercio al por mayor de equipos para las tecnologías de la información y las comunicaciones</w:t>
      </w:r>
    </w:p>
    <w:p w:rsidR="006148BE" w:rsidRPr="00201CDB" w:rsidRDefault="006148BE" w:rsidP="006148BE">
      <w:pPr>
        <w:autoSpaceDE w:val="0"/>
        <w:autoSpaceDN w:val="0"/>
        <w:adjustRightInd w:val="0"/>
        <w:rPr>
          <w:sz w:val="20"/>
        </w:rPr>
      </w:pPr>
      <w:r w:rsidRPr="00201CDB">
        <w:rPr>
          <w:sz w:val="20"/>
        </w:rPr>
        <w:t>Comercio al por mayor de otra maquinaria, equipos y suministros</w:t>
      </w:r>
    </w:p>
    <w:p w:rsidR="006148BE" w:rsidRPr="00201CDB" w:rsidRDefault="006148BE" w:rsidP="006148BE">
      <w:pPr>
        <w:autoSpaceDE w:val="0"/>
        <w:autoSpaceDN w:val="0"/>
        <w:adjustRightInd w:val="0"/>
        <w:rPr>
          <w:sz w:val="20"/>
        </w:rPr>
      </w:pPr>
      <w:r w:rsidRPr="00201CDB">
        <w:rPr>
          <w:sz w:val="20"/>
        </w:rPr>
        <w:t>Otro comercio al por mayor especializado</w:t>
      </w:r>
    </w:p>
    <w:p w:rsidR="006148BE" w:rsidRPr="00201CDB" w:rsidRDefault="006148BE" w:rsidP="006148BE">
      <w:pPr>
        <w:autoSpaceDE w:val="0"/>
        <w:autoSpaceDN w:val="0"/>
        <w:adjustRightInd w:val="0"/>
        <w:rPr>
          <w:sz w:val="20"/>
        </w:rPr>
      </w:pPr>
      <w:r w:rsidRPr="00201CDB">
        <w:rPr>
          <w:sz w:val="20"/>
        </w:rPr>
        <w:t>Comercio al por mayor no especializado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47 Comercio al por menor, excepto de vehículos de motor y motocicletas</w:t>
      </w:r>
    </w:p>
    <w:p w:rsidR="006148BE" w:rsidRPr="00201CDB" w:rsidRDefault="006148BE" w:rsidP="006148BE">
      <w:pPr>
        <w:autoSpaceDE w:val="0"/>
        <w:autoSpaceDN w:val="0"/>
        <w:adjustRightInd w:val="0"/>
        <w:rPr>
          <w:sz w:val="20"/>
        </w:rPr>
      </w:pPr>
      <w:r w:rsidRPr="00201CDB">
        <w:rPr>
          <w:sz w:val="20"/>
        </w:rPr>
        <w:t>Comercio al por menor en establecimientos no especializados</w:t>
      </w:r>
    </w:p>
    <w:p w:rsidR="006148BE" w:rsidRPr="00201CDB" w:rsidRDefault="006148BE" w:rsidP="006148BE">
      <w:pPr>
        <w:autoSpaceDE w:val="0"/>
        <w:autoSpaceDN w:val="0"/>
        <w:adjustRightInd w:val="0"/>
        <w:rPr>
          <w:sz w:val="20"/>
        </w:rPr>
      </w:pPr>
      <w:r w:rsidRPr="00201CDB">
        <w:rPr>
          <w:sz w:val="20"/>
        </w:rPr>
        <w:t>Comercio al por menor de productos alimenticios, bebidas y tabaco en establecimientos especializados</w:t>
      </w:r>
    </w:p>
    <w:p w:rsidR="006148BE" w:rsidRPr="00201CDB" w:rsidRDefault="006148BE" w:rsidP="006148BE">
      <w:pPr>
        <w:autoSpaceDE w:val="0"/>
        <w:autoSpaceDN w:val="0"/>
        <w:adjustRightInd w:val="0"/>
        <w:rPr>
          <w:sz w:val="20"/>
        </w:rPr>
      </w:pPr>
      <w:r w:rsidRPr="00201CDB">
        <w:rPr>
          <w:sz w:val="20"/>
        </w:rPr>
        <w:t>Comercio al por menor de combustible para la automoción en establecimientos especializados</w:t>
      </w:r>
    </w:p>
    <w:p w:rsidR="006148BE" w:rsidRPr="00201CDB" w:rsidRDefault="006148BE" w:rsidP="006148BE">
      <w:pPr>
        <w:autoSpaceDE w:val="0"/>
        <w:autoSpaceDN w:val="0"/>
        <w:adjustRightInd w:val="0"/>
        <w:rPr>
          <w:sz w:val="20"/>
        </w:rPr>
      </w:pPr>
      <w:r w:rsidRPr="00201CDB">
        <w:rPr>
          <w:sz w:val="20"/>
        </w:rPr>
        <w:t>Comercio al por menor de equipos para las tecnologías de la información y las comunicaciones en establecimientos especializados</w:t>
      </w:r>
    </w:p>
    <w:p w:rsidR="006148BE" w:rsidRPr="00201CDB" w:rsidRDefault="006148BE" w:rsidP="006148BE">
      <w:pPr>
        <w:autoSpaceDE w:val="0"/>
        <w:autoSpaceDN w:val="0"/>
        <w:adjustRightInd w:val="0"/>
        <w:rPr>
          <w:sz w:val="20"/>
        </w:rPr>
      </w:pPr>
      <w:r w:rsidRPr="00201CDB">
        <w:rPr>
          <w:sz w:val="20"/>
        </w:rPr>
        <w:t>Comercio al por menor de otros artículos de uso doméstico en establecimientos especializados</w:t>
      </w:r>
    </w:p>
    <w:p w:rsidR="006148BE" w:rsidRPr="00201CDB" w:rsidRDefault="006148BE" w:rsidP="006148BE">
      <w:pPr>
        <w:autoSpaceDE w:val="0"/>
        <w:autoSpaceDN w:val="0"/>
        <w:adjustRightInd w:val="0"/>
        <w:rPr>
          <w:sz w:val="20"/>
        </w:rPr>
      </w:pPr>
      <w:r w:rsidRPr="00201CDB">
        <w:rPr>
          <w:sz w:val="20"/>
        </w:rPr>
        <w:t>Comercio al por menor de artículos culturales y recreativos en establecimientos especializados</w:t>
      </w:r>
    </w:p>
    <w:p w:rsidR="006148BE" w:rsidRPr="00201CDB" w:rsidRDefault="006148BE" w:rsidP="006148BE">
      <w:pPr>
        <w:autoSpaceDE w:val="0"/>
        <w:autoSpaceDN w:val="0"/>
        <w:adjustRightInd w:val="0"/>
        <w:rPr>
          <w:sz w:val="20"/>
        </w:rPr>
      </w:pPr>
      <w:r w:rsidRPr="00201CDB">
        <w:rPr>
          <w:sz w:val="20"/>
        </w:rPr>
        <w:t>Comercio al por menor de otros artículos en establecimientos especializados</w:t>
      </w:r>
    </w:p>
    <w:p w:rsidR="006148BE" w:rsidRPr="00201CDB" w:rsidRDefault="006148BE" w:rsidP="006148BE">
      <w:pPr>
        <w:autoSpaceDE w:val="0"/>
        <w:autoSpaceDN w:val="0"/>
        <w:adjustRightInd w:val="0"/>
        <w:rPr>
          <w:sz w:val="20"/>
        </w:rPr>
      </w:pPr>
      <w:r w:rsidRPr="00201CDB">
        <w:rPr>
          <w:sz w:val="20"/>
        </w:rPr>
        <w:t>Comercio al por menor en puestos de venta y mercadillos</w:t>
      </w:r>
    </w:p>
    <w:p w:rsidR="006148BE" w:rsidRPr="00201CDB" w:rsidRDefault="006148BE" w:rsidP="006148BE">
      <w:pPr>
        <w:autoSpaceDE w:val="0"/>
        <w:autoSpaceDN w:val="0"/>
        <w:adjustRightInd w:val="0"/>
        <w:rPr>
          <w:sz w:val="20"/>
        </w:rPr>
      </w:pPr>
      <w:r w:rsidRPr="00201CDB">
        <w:rPr>
          <w:sz w:val="20"/>
        </w:rPr>
        <w:t>Comercio al por menor no realizado ni en establecimientos, ni en puestos de venta ni en mercadillos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H: TRANSPORTE Y ALMACENAMIENTO</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49 Transporte terrestre y por tubería</w:t>
      </w:r>
    </w:p>
    <w:p w:rsidR="006148BE" w:rsidRPr="00201CDB" w:rsidRDefault="006148BE" w:rsidP="006148BE">
      <w:pPr>
        <w:autoSpaceDE w:val="0"/>
        <w:autoSpaceDN w:val="0"/>
        <w:adjustRightInd w:val="0"/>
        <w:rPr>
          <w:sz w:val="20"/>
        </w:rPr>
      </w:pPr>
      <w:r w:rsidRPr="00201CDB">
        <w:rPr>
          <w:sz w:val="20"/>
        </w:rPr>
        <w:t>Transporte interurbano de pasajeros por ferrocarril</w:t>
      </w:r>
    </w:p>
    <w:p w:rsidR="006148BE" w:rsidRPr="00201CDB" w:rsidRDefault="006148BE" w:rsidP="006148BE">
      <w:pPr>
        <w:autoSpaceDE w:val="0"/>
        <w:autoSpaceDN w:val="0"/>
        <w:adjustRightInd w:val="0"/>
        <w:rPr>
          <w:sz w:val="20"/>
        </w:rPr>
      </w:pPr>
      <w:r w:rsidRPr="00201CDB">
        <w:rPr>
          <w:sz w:val="20"/>
        </w:rPr>
        <w:t>Transporte de mercancías por ferrocarril</w:t>
      </w:r>
    </w:p>
    <w:p w:rsidR="006148BE" w:rsidRPr="00201CDB" w:rsidRDefault="006148BE" w:rsidP="006148BE">
      <w:pPr>
        <w:autoSpaceDE w:val="0"/>
        <w:autoSpaceDN w:val="0"/>
        <w:adjustRightInd w:val="0"/>
        <w:rPr>
          <w:sz w:val="20"/>
        </w:rPr>
      </w:pPr>
      <w:r w:rsidRPr="00201CDB">
        <w:rPr>
          <w:sz w:val="20"/>
        </w:rPr>
        <w:t>Otro transporte terrestre de pasajeros</w:t>
      </w:r>
    </w:p>
    <w:p w:rsidR="006148BE" w:rsidRPr="00201CDB" w:rsidRDefault="006148BE" w:rsidP="006148BE">
      <w:pPr>
        <w:autoSpaceDE w:val="0"/>
        <w:autoSpaceDN w:val="0"/>
        <w:adjustRightInd w:val="0"/>
        <w:rPr>
          <w:sz w:val="20"/>
        </w:rPr>
      </w:pPr>
      <w:r w:rsidRPr="00201CDB">
        <w:rPr>
          <w:sz w:val="20"/>
        </w:rPr>
        <w:t>Transporte de mercancías por carretera y servicios de mudanza</w:t>
      </w:r>
    </w:p>
    <w:p w:rsidR="006148BE" w:rsidRPr="00201CDB" w:rsidRDefault="006148BE" w:rsidP="006148BE">
      <w:pPr>
        <w:autoSpaceDE w:val="0"/>
        <w:autoSpaceDN w:val="0"/>
        <w:adjustRightInd w:val="0"/>
        <w:rPr>
          <w:sz w:val="20"/>
        </w:rPr>
      </w:pPr>
      <w:r w:rsidRPr="00201CDB">
        <w:rPr>
          <w:sz w:val="20"/>
        </w:rPr>
        <w:t>Transporte por tubería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50 Transporte marítimo y por vías navegables interiores</w:t>
      </w:r>
    </w:p>
    <w:p w:rsidR="006148BE" w:rsidRPr="00201CDB" w:rsidRDefault="006148BE" w:rsidP="006148BE">
      <w:pPr>
        <w:autoSpaceDE w:val="0"/>
        <w:autoSpaceDN w:val="0"/>
        <w:adjustRightInd w:val="0"/>
        <w:rPr>
          <w:sz w:val="20"/>
        </w:rPr>
      </w:pPr>
      <w:r w:rsidRPr="00201CDB">
        <w:rPr>
          <w:sz w:val="20"/>
        </w:rPr>
        <w:t>Transporte marítimo de pasajeros</w:t>
      </w:r>
    </w:p>
    <w:p w:rsidR="006148BE" w:rsidRPr="00201CDB" w:rsidRDefault="006148BE" w:rsidP="006148BE">
      <w:pPr>
        <w:autoSpaceDE w:val="0"/>
        <w:autoSpaceDN w:val="0"/>
        <w:adjustRightInd w:val="0"/>
        <w:rPr>
          <w:sz w:val="20"/>
        </w:rPr>
      </w:pPr>
      <w:r w:rsidRPr="00201CDB">
        <w:rPr>
          <w:sz w:val="20"/>
        </w:rPr>
        <w:t>Transporte marítimo de mercancías</w:t>
      </w:r>
    </w:p>
    <w:p w:rsidR="006148BE" w:rsidRPr="00201CDB" w:rsidRDefault="006148BE" w:rsidP="006148BE">
      <w:pPr>
        <w:autoSpaceDE w:val="0"/>
        <w:autoSpaceDN w:val="0"/>
        <w:adjustRightInd w:val="0"/>
        <w:rPr>
          <w:sz w:val="20"/>
        </w:rPr>
      </w:pPr>
      <w:r w:rsidRPr="00201CDB">
        <w:rPr>
          <w:sz w:val="20"/>
        </w:rPr>
        <w:t>Transporte de pasajeros por vías navegables interiores</w:t>
      </w:r>
    </w:p>
    <w:p w:rsidR="006148BE" w:rsidRPr="00201CDB" w:rsidRDefault="006148BE" w:rsidP="006148BE">
      <w:pPr>
        <w:autoSpaceDE w:val="0"/>
        <w:autoSpaceDN w:val="0"/>
        <w:adjustRightInd w:val="0"/>
        <w:rPr>
          <w:sz w:val="20"/>
        </w:rPr>
      </w:pPr>
      <w:r w:rsidRPr="00201CDB">
        <w:rPr>
          <w:sz w:val="20"/>
        </w:rPr>
        <w:t>Transporte de mercancías por vías navegables interiores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51 Transporte aéreo</w:t>
      </w:r>
    </w:p>
    <w:p w:rsidR="006148BE" w:rsidRPr="00201CDB" w:rsidRDefault="006148BE" w:rsidP="006148BE">
      <w:pPr>
        <w:autoSpaceDE w:val="0"/>
        <w:autoSpaceDN w:val="0"/>
        <w:adjustRightInd w:val="0"/>
        <w:rPr>
          <w:sz w:val="20"/>
        </w:rPr>
      </w:pPr>
      <w:r w:rsidRPr="00201CDB">
        <w:rPr>
          <w:sz w:val="20"/>
        </w:rPr>
        <w:t>Transporte aéreo de pasajeros</w:t>
      </w:r>
    </w:p>
    <w:p w:rsidR="006148BE" w:rsidRPr="00201CDB" w:rsidRDefault="006148BE" w:rsidP="006148BE">
      <w:pPr>
        <w:autoSpaceDE w:val="0"/>
        <w:autoSpaceDN w:val="0"/>
        <w:adjustRightInd w:val="0"/>
        <w:rPr>
          <w:sz w:val="20"/>
        </w:rPr>
      </w:pPr>
      <w:r w:rsidRPr="00201CDB">
        <w:rPr>
          <w:sz w:val="20"/>
        </w:rPr>
        <w:t>Transporte aéreo de mercancías y transporte espacial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52 Almacenamiento y actividades anexas al transporte</w:t>
      </w:r>
    </w:p>
    <w:p w:rsidR="006148BE" w:rsidRPr="00201CDB" w:rsidRDefault="006148BE" w:rsidP="006148BE">
      <w:pPr>
        <w:autoSpaceDE w:val="0"/>
        <w:autoSpaceDN w:val="0"/>
        <w:adjustRightInd w:val="0"/>
        <w:rPr>
          <w:sz w:val="20"/>
        </w:rPr>
      </w:pPr>
      <w:r w:rsidRPr="00201CDB">
        <w:rPr>
          <w:sz w:val="20"/>
        </w:rPr>
        <w:t>Depósito y almacenamiento</w:t>
      </w:r>
    </w:p>
    <w:p w:rsidR="006148BE" w:rsidRPr="00201CDB" w:rsidRDefault="006148BE" w:rsidP="006148BE">
      <w:pPr>
        <w:autoSpaceDE w:val="0"/>
        <w:autoSpaceDN w:val="0"/>
        <w:adjustRightInd w:val="0"/>
        <w:rPr>
          <w:sz w:val="20"/>
        </w:rPr>
      </w:pPr>
      <w:r w:rsidRPr="00201CDB">
        <w:rPr>
          <w:sz w:val="20"/>
        </w:rPr>
        <w:t>Actividades anexas al transporte</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53 Actividades postales y de correos</w:t>
      </w:r>
    </w:p>
    <w:p w:rsidR="006148BE" w:rsidRPr="00201CDB" w:rsidRDefault="006148BE" w:rsidP="006148BE">
      <w:pPr>
        <w:autoSpaceDE w:val="0"/>
        <w:autoSpaceDN w:val="0"/>
        <w:adjustRightInd w:val="0"/>
        <w:rPr>
          <w:sz w:val="20"/>
        </w:rPr>
      </w:pPr>
      <w:r w:rsidRPr="00201CDB">
        <w:rPr>
          <w:sz w:val="20"/>
        </w:rPr>
        <w:t>Actividades postales sometidas a la obligación del servicio universal</w:t>
      </w:r>
    </w:p>
    <w:p w:rsidR="006148BE" w:rsidRPr="00201CDB" w:rsidRDefault="006148BE" w:rsidP="006148BE">
      <w:pPr>
        <w:rPr>
          <w:sz w:val="20"/>
        </w:rPr>
      </w:pPr>
      <w:r w:rsidRPr="00201CDB">
        <w:rPr>
          <w:sz w:val="20"/>
        </w:rPr>
        <w:t>Otras actividades postales y de correos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I: HOSTELERÍA</w:t>
      </w:r>
    </w:p>
    <w:p w:rsidR="006148BE" w:rsidRPr="00201CDB" w:rsidRDefault="006148BE" w:rsidP="006148BE">
      <w:pPr>
        <w:keepNext/>
        <w:autoSpaceDE w:val="0"/>
        <w:autoSpaceDN w:val="0"/>
        <w:adjustRightInd w:val="0"/>
        <w:rPr>
          <w:szCs w:val="22"/>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55 Servicios de alojamiento</w:t>
      </w:r>
    </w:p>
    <w:p w:rsidR="006148BE" w:rsidRPr="00201CDB" w:rsidRDefault="006148BE" w:rsidP="006148BE">
      <w:pPr>
        <w:autoSpaceDE w:val="0"/>
        <w:autoSpaceDN w:val="0"/>
        <w:adjustRightInd w:val="0"/>
        <w:rPr>
          <w:sz w:val="20"/>
        </w:rPr>
      </w:pPr>
      <w:r w:rsidRPr="00201CDB">
        <w:rPr>
          <w:sz w:val="20"/>
        </w:rPr>
        <w:t>Hoteles y alojamientos similares</w:t>
      </w:r>
    </w:p>
    <w:p w:rsidR="006148BE" w:rsidRPr="00201CDB" w:rsidRDefault="006148BE" w:rsidP="006148BE">
      <w:pPr>
        <w:autoSpaceDE w:val="0"/>
        <w:autoSpaceDN w:val="0"/>
        <w:adjustRightInd w:val="0"/>
        <w:rPr>
          <w:sz w:val="20"/>
        </w:rPr>
      </w:pPr>
      <w:r w:rsidRPr="00201CDB">
        <w:rPr>
          <w:sz w:val="20"/>
        </w:rPr>
        <w:t>Alojamientos turísticos y otros alojamientos de corta estancia</w:t>
      </w:r>
    </w:p>
    <w:p w:rsidR="006148BE" w:rsidRPr="00201CDB" w:rsidRDefault="006148BE" w:rsidP="006148BE">
      <w:pPr>
        <w:autoSpaceDE w:val="0"/>
        <w:autoSpaceDN w:val="0"/>
        <w:adjustRightInd w:val="0"/>
        <w:rPr>
          <w:sz w:val="20"/>
        </w:rPr>
      </w:pPr>
      <w:r w:rsidRPr="00201CDB">
        <w:rPr>
          <w:sz w:val="20"/>
        </w:rPr>
        <w:t>Camping y aparcamientos para caravanas</w:t>
      </w:r>
    </w:p>
    <w:p w:rsidR="006148BE" w:rsidRPr="00201CDB" w:rsidRDefault="006148BE" w:rsidP="006148BE">
      <w:pPr>
        <w:autoSpaceDE w:val="0"/>
        <w:autoSpaceDN w:val="0"/>
        <w:adjustRightInd w:val="0"/>
        <w:rPr>
          <w:sz w:val="20"/>
        </w:rPr>
      </w:pPr>
      <w:r w:rsidRPr="00201CDB">
        <w:rPr>
          <w:sz w:val="20"/>
        </w:rPr>
        <w:t>Otros alojamientos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56 Servicios de comidas y bebidas</w:t>
      </w:r>
    </w:p>
    <w:p w:rsidR="006148BE" w:rsidRPr="00201CDB" w:rsidRDefault="006148BE" w:rsidP="006148BE">
      <w:pPr>
        <w:autoSpaceDE w:val="0"/>
        <w:autoSpaceDN w:val="0"/>
        <w:adjustRightInd w:val="0"/>
        <w:rPr>
          <w:sz w:val="20"/>
        </w:rPr>
      </w:pPr>
      <w:r w:rsidRPr="00201CDB">
        <w:rPr>
          <w:sz w:val="20"/>
        </w:rPr>
        <w:t>Restaurantes y puestos de comidas</w:t>
      </w:r>
    </w:p>
    <w:p w:rsidR="006148BE" w:rsidRPr="00201CDB" w:rsidRDefault="006148BE" w:rsidP="006148BE">
      <w:pPr>
        <w:autoSpaceDE w:val="0"/>
        <w:autoSpaceDN w:val="0"/>
        <w:adjustRightInd w:val="0"/>
        <w:rPr>
          <w:sz w:val="20"/>
        </w:rPr>
      </w:pPr>
      <w:r w:rsidRPr="00201CDB">
        <w:rPr>
          <w:sz w:val="20"/>
        </w:rPr>
        <w:t>Provisión de comidas preparadas para eventos y otros servicios de comidas</w:t>
      </w:r>
    </w:p>
    <w:p w:rsidR="006148BE" w:rsidRPr="00201CDB" w:rsidRDefault="006148BE" w:rsidP="006148BE">
      <w:pPr>
        <w:rPr>
          <w:sz w:val="20"/>
        </w:rPr>
      </w:pPr>
      <w:r w:rsidRPr="00201CDB">
        <w:rPr>
          <w:sz w:val="20"/>
        </w:rPr>
        <w:t>Establecimientos de bebidas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J: INFORMACIÓN Y COMUNICACIONES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58 Edición</w:t>
      </w:r>
    </w:p>
    <w:p w:rsidR="006148BE" w:rsidRPr="00201CDB" w:rsidRDefault="006148BE" w:rsidP="006148BE">
      <w:pPr>
        <w:autoSpaceDE w:val="0"/>
        <w:autoSpaceDN w:val="0"/>
        <w:adjustRightInd w:val="0"/>
        <w:rPr>
          <w:sz w:val="20"/>
        </w:rPr>
      </w:pPr>
      <w:r w:rsidRPr="00201CDB">
        <w:rPr>
          <w:sz w:val="20"/>
        </w:rPr>
        <w:t>Edición de libros, periódicos y otras actividades editoriales</w:t>
      </w:r>
    </w:p>
    <w:p w:rsidR="006148BE" w:rsidRPr="00201CDB" w:rsidRDefault="006148BE" w:rsidP="006148BE">
      <w:pPr>
        <w:autoSpaceDE w:val="0"/>
        <w:autoSpaceDN w:val="0"/>
        <w:adjustRightInd w:val="0"/>
        <w:rPr>
          <w:sz w:val="20"/>
        </w:rPr>
      </w:pPr>
      <w:r w:rsidRPr="00201CDB">
        <w:rPr>
          <w:sz w:val="20"/>
        </w:rPr>
        <w:t>Edición de programas informáticos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59 Actividades cinematográficas, de vídeo y de programas de televisión, grabación de</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sonido y edición musical</w:t>
      </w:r>
    </w:p>
    <w:p w:rsidR="006148BE" w:rsidRPr="00201CDB" w:rsidRDefault="006148BE" w:rsidP="006148BE">
      <w:pPr>
        <w:autoSpaceDE w:val="0"/>
        <w:autoSpaceDN w:val="0"/>
        <w:adjustRightInd w:val="0"/>
        <w:rPr>
          <w:sz w:val="20"/>
        </w:rPr>
      </w:pPr>
      <w:r w:rsidRPr="00201CDB">
        <w:rPr>
          <w:sz w:val="20"/>
        </w:rPr>
        <w:t>Actividades cinematográficas, de vídeo y de programas de televisión</w:t>
      </w:r>
    </w:p>
    <w:p w:rsidR="006148BE" w:rsidRPr="00201CDB" w:rsidRDefault="006148BE" w:rsidP="006148BE">
      <w:pPr>
        <w:autoSpaceDE w:val="0"/>
        <w:autoSpaceDN w:val="0"/>
        <w:adjustRightInd w:val="0"/>
        <w:rPr>
          <w:sz w:val="20"/>
        </w:rPr>
      </w:pPr>
      <w:r w:rsidRPr="00201CDB">
        <w:rPr>
          <w:sz w:val="20"/>
        </w:rPr>
        <w:t>Actividades de grabación de sonido y edición musical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60 Actividades de programación y emisión de radio y televisión</w:t>
      </w:r>
    </w:p>
    <w:p w:rsidR="006148BE" w:rsidRPr="00201CDB" w:rsidRDefault="006148BE" w:rsidP="006148BE">
      <w:pPr>
        <w:autoSpaceDE w:val="0"/>
        <w:autoSpaceDN w:val="0"/>
        <w:adjustRightInd w:val="0"/>
        <w:rPr>
          <w:sz w:val="20"/>
        </w:rPr>
      </w:pPr>
      <w:r w:rsidRPr="00201CDB">
        <w:rPr>
          <w:sz w:val="20"/>
        </w:rPr>
        <w:t>Actividades de radiodifusión</w:t>
      </w:r>
    </w:p>
    <w:p w:rsidR="006148BE" w:rsidRPr="00201CDB" w:rsidRDefault="006148BE" w:rsidP="006148BE">
      <w:pPr>
        <w:autoSpaceDE w:val="0"/>
        <w:autoSpaceDN w:val="0"/>
        <w:adjustRightInd w:val="0"/>
        <w:rPr>
          <w:sz w:val="20"/>
        </w:rPr>
      </w:pPr>
      <w:r w:rsidRPr="00201CDB">
        <w:rPr>
          <w:sz w:val="20"/>
        </w:rPr>
        <w:t>Actividades de programación y emisión de televisión</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61 Telecomunicaciones</w:t>
      </w:r>
    </w:p>
    <w:p w:rsidR="006148BE" w:rsidRPr="00201CDB" w:rsidRDefault="006148BE" w:rsidP="006148BE">
      <w:pPr>
        <w:autoSpaceDE w:val="0"/>
        <w:autoSpaceDN w:val="0"/>
        <w:adjustRightInd w:val="0"/>
        <w:rPr>
          <w:sz w:val="20"/>
        </w:rPr>
      </w:pPr>
      <w:r w:rsidRPr="00201CDB">
        <w:rPr>
          <w:sz w:val="20"/>
        </w:rPr>
        <w:t>Telecomunicaciones por cable</w:t>
      </w:r>
    </w:p>
    <w:p w:rsidR="006148BE" w:rsidRPr="00201CDB" w:rsidRDefault="006148BE" w:rsidP="006148BE">
      <w:pPr>
        <w:autoSpaceDE w:val="0"/>
        <w:autoSpaceDN w:val="0"/>
        <w:adjustRightInd w:val="0"/>
        <w:rPr>
          <w:sz w:val="20"/>
        </w:rPr>
      </w:pPr>
      <w:r w:rsidRPr="00201CDB">
        <w:rPr>
          <w:sz w:val="20"/>
        </w:rPr>
        <w:t>Telecomunicaciones inalámbricas</w:t>
      </w:r>
    </w:p>
    <w:p w:rsidR="006148BE" w:rsidRPr="00201CDB" w:rsidRDefault="006148BE" w:rsidP="006148BE">
      <w:pPr>
        <w:autoSpaceDE w:val="0"/>
        <w:autoSpaceDN w:val="0"/>
        <w:adjustRightInd w:val="0"/>
        <w:rPr>
          <w:sz w:val="20"/>
        </w:rPr>
      </w:pPr>
      <w:r w:rsidRPr="00201CDB">
        <w:rPr>
          <w:sz w:val="20"/>
        </w:rPr>
        <w:t>Telecomunicaciones por satélite</w:t>
      </w:r>
    </w:p>
    <w:p w:rsidR="006148BE" w:rsidRPr="00201CDB" w:rsidRDefault="006148BE" w:rsidP="006148BE">
      <w:pPr>
        <w:autoSpaceDE w:val="0"/>
        <w:autoSpaceDN w:val="0"/>
        <w:adjustRightInd w:val="0"/>
        <w:rPr>
          <w:sz w:val="20"/>
        </w:rPr>
      </w:pPr>
      <w:r w:rsidRPr="00201CDB">
        <w:rPr>
          <w:sz w:val="20"/>
        </w:rPr>
        <w:t>Otras actividades de telecomunicaciones</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62 Programación, consultoría y otras actividades relacionadas con la informática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63 Servicios de información</w:t>
      </w:r>
    </w:p>
    <w:p w:rsidR="006148BE" w:rsidRPr="00201CDB" w:rsidRDefault="006148BE" w:rsidP="006148BE">
      <w:pPr>
        <w:autoSpaceDE w:val="0"/>
        <w:autoSpaceDN w:val="0"/>
        <w:adjustRightInd w:val="0"/>
        <w:rPr>
          <w:sz w:val="20"/>
        </w:rPr>
      </w:pPr>
      <w:r w:rsidRPr="00201CDB">
        <w:rPr>
          <w:sz w:val="20"/>
        </w:rPr>
        <w:t>Proceso de datos, hosting y actividades relacionadas; portales web</w:t>
      </w:r>
    </w:p>
    <w:p w:rsidR="006148BE" w:rsidRPr="00201CDB" w:rsidRDefault="006148BE" w:rsidP="006148BE">
      <w:pPr>
        <w:rPr>
          <w:sz w:val="20"/>
        </w:rPr>
      </w:pPr>
      <w:r w:rsidRPr="00201CDB">
        <w:rPr>
          <w:sz w:val="20"/>
        </w:rPr>
        <w:t>Otros servicios de información</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K: ACTIVIDADES FINANCIERAS Y DE SEGUROS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64 Servicios financieros, excepto seguros y fondos de pensiones</w:t>
      </w:r>
    </w:p>
    <w:p w:rsidR="006148BE" w:rsidRPr="00201CDB" w:rsidRDefault="006148BE" w:rsidP="006148BE">
      <w:pPr>
        <w:autoSpaceDE w:val="0"/>
        <w:autoSpaceDN w:val="0"/>
        <w:adjustRightInd w:val="0"/>
        <w:rPr>
          <w:sz w:val="20"/>
        </w:rPr>
      </w:pPr>
      <w:r w:rsidRPr="00201CDB">
        <w:rPr>
          <w:sz w:val="20"/>
        </w:rPr>
        <w:t>Intermediación monetaria</w:t>
      </w:r>
    </w:p>
    <w:p w:rsidR="006148BE" w:rsidRPr="00201CDB" w:rsidRDefault="006148BE" w:rsidP="006148BE">
      <w:pPr>
        <w:autoSpaceDE w:val="0"/>
        <w:autoSpaceDN w:val="0"/>
        <w:adjustRightInd w:val="0"/>
        <w:rPr>
          <w:sz w:val="20"/>
        </w:rPr>
      </w:pPr>
      <w:r w:rsidRPr="00201CDB">
        <w:rPr>
          <w:sz w:val="20"/>
        </w:rPr>
        <w:t>Actividades de las sociedades holding</w:t>
      </w:r>
    </w:p>
    <w:p w:rsidR="006148BE" w:rsidRPr="00201CDB" w:rsidRDefault="006148BE" w:rsidP="006148BE">
      <w:pPr>
        <w:autoSpaceDE w:val="0"/>
        <w:autoSpaceDN w:val="0"/>
        <w:adjustRightInd w:val="0"/>
        <w:rPr>
          <w:sz w:val="20"/>
        </w:rPr>
      </w:pPr>
      <w:r w:rsidRPr="00201CDB">
        <w:rPr>
          <w:sz w:val="20"/>
        </w:rPr>
        <w:t>Inversión colectiva, fondos y entidades financieras similares</w:t>
      </w:r>
    </w:p>
    <w:p w:rsidR="006148BE" w:rsidRPr="00201CDB" w:rsidRDefault="006148BE" w:rsidP="006148BE">
      <w:pPr>
        <w:autoSpaceDE w:val="0"/>
        <w:autoSpaceDN w:val="0"/>
        <w:adjustRightInd w:val="0"/>
        <w:rPr>
          <w:sz w:val="20"/>
        </w:rPr>
      </w:pPr>
      <w:r w:rsidRPr="00201CDB">
        <w:rPr>
          <w:sz w:val="20"/>
        </w:rPr>
        <w:t>Otros servicios financieros, excepto seguros y fondos de pensiones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65 Seguros, reaseguros y fondos de pensiones, excepto Seguridad Social obligatoria</w:t>
      </w:r>
    </w:p>
    <w:p w:rsidR="006148BE" w:rsidRPr="00201CDB" w:rsidRDefault="006148BE" w:rsidP="006148BE">
      <w:pPr>
        <w:autoSpaceDE w:val="0"/>
        <w:autoSpaceDN w:val="0"/>
        <w:adjustRightInd w:val="0"/>
        <w:rPr>
          <w:sz w:val="20"/>
        </w:rPr>
      </w:pPr>
      <w:r w:rsidRPr="00201CDB">
        <w:rPr>
          <w:sz w:val="20"/>
        </w:rPr>
        <w:t>Seguros</w:t>
      </w:r>
    </w:p>
    <w:p w:rsidR="006148BE" w:rsidRPr="00201CDB" w:rsidRDefault="006148BE" w:rsidP="006148BE">
      <w:pPr>
        <w:autoSpaceDE w:val="0"/>
        <w:autoSpaceDN w:val="0"/>
        <w:adjustRightInd w:val="0"/>
        <w:rPr>
          <w:sz w:val="20"/>
        </w:rPr>
      </w:pPr>
      <w:r w:rsidRPr="00201CDB">
        <w:rPr>
          <w:sz w:val="20"/>
        </w:rPr>
        <w:t>Reaseguros</w:t>
      </w:r>
    </w:p>
    <w:p w:rsidR="006148BE" w:rsidRPr="00201CDB" w:rsidRDefault="006148BE" w:rsidP="006148BE">
      <w:pPr>
        <w:autoSpaceDE w:val="0"/>
        <w:autoSpaceDN w:val="0"/>
        <w:adjustRightInd w:val="0"/>
        <w:rPr>
          <w:sz w:val="20"/>
        </w:rPr>
      </w:pPr>
      <w:r w:rsidRPr="00201CDB">
        <w:rPr>
          <w:sz w:val="20"/>
        </w:rPr>
        <w:t>Fondos de pensiones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66 Actividades auxiliares a los servicios financieros y a los seguros</w:t>
      </w:r>
    </w:p>
    <w:p w:rsidR="006148BE" w:rsidRPr="00201CDB" w:rsidRDefault="006148BE" w:rsidP="006148BE">
      <w:pPr>
        <w:autoSpaceDE w:val="0"/>
        <w:autoSpaceDN w:val="0"/>
        <w:adjustRightInd w:val="0"/>
        <w:rPr>
          <w:sz w:val="20"/>
        </w:rPr>
      </w:pPr>
      <w:r w:rsidRPr="00201CDB">
        <w:rPr>
          <w:sz w:val="20"/>
        </w:rPr>
        <w:t>Actividades auxiliares a los servicios financieros, excepto seguros y fondos de pensiones</w:t>
      </w:r>
    </w:p>
    <w:p w:rsidR="006148BE" w:rsidRPr="00201CDB" w:rsidRDefault="006148BE" w:rsidP="006148BE">
      <w:pPr>
        <w:autoSpaceDE w:val="0"/>
        <w:autoSpaceDN w:val="0"/>
        <w:adjustRightInd w:val="0"/>
        <w:rPr>
          <w:sz w:val="20"/>
        </w:rPr>
      </w:pPr>
      <w:r w:rsidRPr="00201CDB">
        <w:rPr>
          <w:sz w:val="20"/>
        </w:rPr>
        <w:t>Actividades auxiliares a seguros y fondos de pensiones</w:t>
      </w:r>
    </w:p>
    <w:p w:rsidR="006148BE" w:rsidRPr="00201CDB" w:rsidRDefault="006148BE" w:rsidP="006148BE">
      <w:pPr>
        <w:rPr>
          <w:sz w:val="20"/>
        </w:rPr>
      </w:pPr>
      <w:r w:rsidRPr="00201CDB">
        <w:rPr>
          <w:sz w:val="20"/>
        </w:rPr>
        <w:t>Actividades de gestión de fondos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L: ACTIVIDADES INMOBILIARIAS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68 Actividades inmobiliarias</w:t>
      </w:r>
    </w:p>
    <w:p w:rsidR="006148BE" w:rsidRPr="00201CDB" w:rsidRDefault="006148BE" w:rsidP="006148BE">
      <w:pPr>
        <w:autoSpaceDE w:val="0"/>
        <w:autoSpaceDN w:val="0"/>
        <w:adjustRightInd w:val="0"/>
        <w:rPr>
          <w:sz w:val="20"/>
        </w:rPr>
      </w:pPr>
      <w:r w:rsidRPr="00201CDB">
        <w:rPr>
          <w:sz w:val="20"/>
        </w:rPr>
        <w:t>Compraventa de bienes inmobiliarios por cuenta propia</w:t>
      </w:r>
    </w:p>
    <w:p w:rsidR="006148BE" w:rsidRPr="00201CDB" w:rsidRDefault="006148BE" w:rsidP="006148BE">
      <w:pPr>
        <w:autoSpaceDE w:val="0"/>
        <w:autoSpaceDN w:val="0"/>
        <w:adjustRightInd w:val="0"/>
        <w:rPr>
          <w:sz w:val="20"/>
        </w:rPr>
      </w:pPr>
      <w:r w:rsidRPr="00201CDB">
        <w:rPr>
          <w:sz w:val="20"/>
        </w:rPr>
        <w:t>Alquiler de bienes inmobiliarios por cuenta propia</w:t>
      </w:r>
    </w:p>
    <w:p w:rsidR="006148BE" w:rsidRPr="00201CDB" w:rsidRDefault="006148BE" w:rsidP="006148BE">
      <w:pPr>
        <w:rPr>
          <w:sz w:val="20"/>
        </w:rPr>
      </w:pPr>
      <w:r w:rsidRPr="00201CDB">
        <w:rPr>
          <w:sz w:val="20"/>
        </w:rPr>
        <w:t>Actividades inmobiliarias por cuenta de terceros</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M: ACTIVIDADES PROFESIONALES, CIENTÍFICAS Y TÉCNICAS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69 Actividades jurídicas y de contabilidad</w:t>
      </w:r>
    </w:p>
    <w:p w:rsidR="006148BE" w:rsidRPr="00201CDB" w:rsidRDefault="006148BE" w:rsidP="006148BE">
      <w:pPr>
        <w:autoSpaceDE w:val="0"/>
        <w:autoSpaceDN w:val="0"/>
        <w:adjustRightInd w:val="0"/>
        <w:rPr>
          <w:sz w:val="20"/>
        </w:rPr>
      </w:pPr>
      <w:r w:rsidRPr="00201CDB">
        <w:rPr>
          <w:sz w:val="20"/>
        </w:rPr>
        <w:t>Actividades jurídicas</w:t>
      </w:r>
    </w:p>
    <w:p w:rsidR="006148BE" w:rsidRPr="00201CDB" w:rsidRDefault="006148BE" w:rsidP="006148BE">
      <w:pPr>
        <w:autoSpaceDE w:val="0"/>
        <w:autoSpaceDN w:val="0"/>
        <w:adjustRightInd w:val="0"/>
        <w:rPr>
          <w:sz w:val="20"/>
        </w:rPr>
      </w:pPr>
      <w:r w:rsidRPr="00201CDB">
        <w:rPr>
          <w:sz w:val="20"/>
        </w:rPr>
        <w:t>Actividades de contabilidad, teneduría de libros, auditoría y asesoría fiscal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70 Actividades de las sedes centrales; actividades de consultoría de gestión empresarial</w:t>
      </w:r>
    </w:p>
    <w:p w:rsidR="006148BE" w:rsidRPr="00201CDB" w:rsidRDefault="006148BE" w:rsidP="006148BE">
      <w:pPr>
        <w:autoSpaceDE w:val="0"/>
        <w:autoSpaceDN w:val="0"/>
        <w:adjustRightInd w:val="0"/>
        <w:rPr>
          <w:sz w:val="20"/>
        </w:rPr>
      </w:pPr>
      <w:r w:rsidRPr="00201CDB">
        <w:rPr>
          <w:sz w:val="20"/>
        </w:rPr>
        <w:t>Actividades de las sedes centrales</w:t>
      </w:r>
    </w:p>
    <w:p w:rsidR="006148BE" w:rsidRPr="00201CDB" w:rsidRDefault="006148BE" w:rsidP="006148BE">
      <w:pPr>
        <w:autoSpaceDE w:val="0"/>
        <w:autoSpaceDN w:val="0"/>
        <w:adjustRightInd w:val="0"/>
        <w:rPr>
          <w:sz w:val="20"/>
        </w:rPr>
      </w:pPr>
      <w:r w:rsidRPr="00201CDB">
        <w:rPr>
          <w:sz w:val="20"/>
        </w:rPr>
        <w:t>Actividades de consultoría de gestión empresarial</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71 Servicios técnicos de arquitectura e ingeniería; ensayos y análisis técnicos</w:t>
      </w:r>
    </w:p>
    <w:p w:rsidR="006148BE" w:rsidRPr="00201CDB" w:rsidRDefault="006148BE" w:rsidP="006148BE">
      <w:pPr>
        <w:autoSpaceDE w:val="0"/>
        <w:autoSpaceDN w:val="0"/>
        <w:adjustRightInd w:val="0"/>
        <w:rPr>
          <w:sz w:val="20"/>
        </w:rPr>
      </w:pPr>
      <w:r w:rsidRPr="00201CDB">
        <w:rPr>
          <w:sz w:val="20"/>
        </w:rPr>
        <w:t>Servicios técnicos de arquitectura e ingeniería y otras actividades relacionadas con el</w:t>
      </w:r>
    </w:p>
    <w:p w:rsidR="006148BE" w:rsidRPr="00201CDB" w:rsidRDefault="006148BE" w:rsidP="006148BE">
      <w:pPr>
        <w:autoSpaceDE w:val="0"/>
        <w:autoSpaceDN w:val="0"/>
        <w:adjustRightInd w:val="0"/>
        <w:rPr>
          <w:sz w:val="20"/>
        </w:rPr>
      </w:pPr>
      <w:r w:rsidRPr="00201CDB">
        <w:rPr>
          <w:sz w:val="20"/>
        </w:rPr>
        <w:t>asesoramiento técnico</w:t>
      </w:r>
    </w:p>
    <w:p w:rsidR="006148BE" w:rsidRPr="00201CDB" w:rsidRDefault="006148BE" w:rsidP="006148BE">
      <w:pPr>
        <w:autoSpaceDE w:val="0"/>
        <w:autoSpaceDN w:val="0"/>
        <w:adjustRightInd w:val="0"/>
        <w:rPr>
          <w:sz w:val="20"/>
        </w:rPr>
      </w:pPr>
      <w:r w:rsidRPr="00201CDB">
        <w:rPr>
          <w:sz w:val="20"/>
        </w:rPr>
        <w:t>Ensayos y análisis técnicos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72 Investigación y desarrollo</w:t>
      </w:r>
    </w:p>
    <w:p w:rsidR="006148BE" w:rsidRPr="00201CDB" w:rsidRDefault="006148BE" w:rsidP="006148BE">
      <w:pPr>
        <w:autoSpaceDE w:val="0"/>
        <w:autoSpaceDN w:val="0"/>
        <w:adjustRightInd w:val="0"/>
        <w:rPr>
          <w:sz w:val="20"/>
        </w:rPr>
      </w:pPr>
      <w:r w:rsidRPr="00201CDB">
        <w:rPr>
          <w:sz w:val="20"/>
        </w:rPr>
        <w:t>Investigación y desarrollo experimental en ciencias naturales y técnicas</w:t>
      </w:r>
    </w:p>
    <w:p w:rsidR="006148BE" w:rsidRPr="00201CDB" w:rsidRDefault="006148BE" w:rsidP="006148BE">
      <w:pPr>
        <w:autoSpaceDE w:val="0"/>
        <w:autoSpaceDN w:val="0"/>
        <w:adjustRightInd w:val="0"/>
        <w:rPr>
          <w:sz w:val="20"/>
        </w:rPr>
      </w:pPr>
      <w:r w:rsidRPr="00201CDB">
        <w:rPr>
          <w:sz w:val="20"/>
        </w:rPr>
        <w:t>Investigación y desarrollo experimental en ciencias sociales y humanidades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73 Publicidad y estudios de mercado</w:t>
      </w:r>
    </w:p>
    <w:p w:rsidR="006148BE" w:rsidRPr="00201CDB" w:rsidRDefault="006148BE" w:rsidP="006148BE">
      <w:pPr>
        <w:autoSpaceDE w:val="0"/>
        <w:autoSpaceDN w:val="0"/>
        <w:adjustRightInd w:val="0"/>
        <w:rPr>
          <w:sz w:val="20"/>
        </w:rPr>
      </w:pPr>
      <w:r w:rsidRPr="00201CDB">
        <w:rPr>
          <w:sz w:val="20"/>
        </w:rPr>
        <w:t>Publicidad</w:t>
      </w:r>
    </w:p>
    <w:p w:rsidR="006148BE" w:rsidRPr="00201CDB" w:rsidRDefault="006148BE" w:rsidP="006148BE">
      <w:pPr>
        <w:autoSpaceDE w:val="0"/>
        <w:autoSpaceDN w:val="0"/>
        <w:adjustRightInd w:val="0"/>
        <w:rPr>
          <w:sz w:val="20"/>
        </w:rPr>
      </w:pPr>
      <w:r w:rsidRPr="00201CDB">
        <w:rPr>
          <w:sz w:val="20"/>
        </w:rPr>
        <w:t>Estudios de mercado y realización de encuestas de opinión pública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74 Otras actividades profesionales, científicas y técnicas</w:t>
      </w:r>
    </w:p>
    <w:p w:rsidR="006148BE" w:rsidRPr="00201CDB" w:rsidRDefault="006148BE" w:rsidP="006148BE">
      <w:pPr>
        <w:autoSpaceDE w:val="0"/>
        <w:autoSpaceDN w:val="0"/>
        <w:adjustRightInd w:val="0"/>
        <w:rPr>
          <w:sz w:val="20"/>
        </w:rPr>
      </w:pPr>
      <w:r w:rsidRPr="00201CDB">
        <w:rPr>
          <w:sz w:val="20"/>
        </w:rPr>
        <w:t>Actividades de diseño especializado</w:t>
      </w:r>
    </w:p>
    <w:p w:rsidR="006148BE" w:rsidRPr="00201CDB" w:rsidRDefault="006148BE" w:rsidP="006148BE">
      <w:pPr>
        <w:autoSpaceDE w:val="0"/>
        <w:autoSpaceDN w:val="0"/>
        <w:adjustRightInd w:val="0"/>
        <w:rPr>
          <w:sz w:val="20"/>
        </w:rPr>
      </w:pPr>
      <w:r w:rsidRPr="00201CDB">
        <w:rPr>
          <w:sz w:val="20"/>
        </w:rPr>
        <w:t>Actividades de fotografía</w:t>
      </w:r>
    </w:p>
    <w:p w:rsidR="006148BE" w:rsidRPr="00201CDB" w:rsidRDefault="006148BE" w:rsidP="006148BE">
      <w:pPr>
        <w:autoSpaceDE w:val="0"/>
        <w:autoSpaceDN w:val="0"/>
        <w:adjustRightInd w:val="0"/>
        <w:rPr>
          <w:sz w:val="20"/>
        </w:rPr>
      </w:pPr>
      <w:r w:rsidRPr="00201CDB">
        <w:rPr>
          <w:sz w:val="20"/>
        </w:rPr>
        <w:t>Actividades de traducción e interpretación</w:t>
      </w:r>
    </w:p>
    <w:p w:rsidR="006148BE" w:rsidRPr="00201CDB" w:rsidRDefault="006148BE" w:rsidP="006148BE">
      <w:pPr>
        <w:autoSpaceDE w:val="0"/>
        <w:autoSpaceDN w:val="0"/>
        <w:adjustRightInd w:val="0"/>
        <w:rPr>
          <w:sz w:val="20"/>
        </w:rPr>
      </w:pPr>
      <w:r w:rsidRPr="00201CDB">
        <w:rPr>
          <w:sz w:val="20"/>
        </w:rPr>
        <w:t>Otras actividades profesionales, científicas y técnicas n.c.o.p.</w:t>
      </w:r>
    </w:p>
    <w:p w:rsidR="006148BE" w:rsidRPr="00201CDB" w:rsidRDefault="006148BE" w:rsidP="006148BE">
      <w:pPr>
        <w:rPr>
          <w:rFonts w:ascii="Univers-Bold" w:hAnsi="Univers-Bold"/>
          <w:b/>
          <w:bCs/>
          <w:sz w:val="20"/>
        </w:rPr>
      </w:pPr>
      <w:r w:rsidRPr="00201CDB">
        <w:rPr>
          <w:rFonts w:ascii="Univers-Bold" w:hAnsi="Univers-Bold"/>
          <w:b/>
          <w:bCs/>
          <w:sz w:val="20"/>
        </w:rPr>
        <w:t>75 Actividades veterinarias</w:t>
      </w:r>
    </w:p>
    <w:p w:rsidR="006148BE" w:rsidRPr="00201CDB" w:rsidRDefault="006148BE" w:rsidP="006148BE">
      <w:pPr>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N: ACTIVIDADES ADMINISTRATIVAS Y SERVICIOS AUXILIARES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77 Actividades de alquiler</w:t>
      </w:r>
    </w:p>
    <w:p w:rsidR="006148BE" w:rsidRPr="00201CDB" w:rsidRDefault="006148BE" w:rsidP="006148BE">
      <w:pPr>
        <w:autoSpaceDE w:val="0"/>
        <w:autoSpaceDN w:val="0"/>
        <w:adjustRightInd w:val="0"/>
        <w:rPr>
          <w:sz w:val="20"/>
        </w:rPr>
      </w:pPr>
      <w:r w:rsidRPr="00201CDB">
        <w:rPr>
          <w:sz w:val="20"/>
        </w:rPr>
        <w:t>Alquiler de vehículos de motor</w:t>
      </w:r>
    </w:p>
    <w:p w:rsidR="006148BE" w:rsidRPr="00201CDB" w:rsidRDefault="006148BE" w:rsidP="006148BE">
      <w:pPr>
        <w:autoSpaceDE w:val="0"/>
        <w:autoSpaceDN w:val="0"/>
        <w:adjustRightInd w:val="0"/>
        <w:rPr>
          <w:sz w:val="20"/>
        </w:rPr>
      </w:pPr>
      <w:r w:rsidRPr="00201CDB">
        <w:rPr>
          <w:sz w:val="20"/>
        </w:rPr>
        <w:t>Alquiler de efectos personales y artículos de uso doméstico</w:t>
      </w:r>
    </w:p>
    <w:p w:rsidR="006148BE" w:rsidRPr="00201CDB" w:rsidRDefault="006148BE" w:rsidP="006148BE">
      <w:pPr>
        <w:autoSpaceDE w:val="0"/>
        <w:autoSpaceDN w:val="0"/>
        <w:adjustRightInd w:val="0"/>
        <w:rPr>
          <w:sz w:val="20"/>
        </w:rPr>
      </w:pPr>
      <w:r w:rsidRPr="00201CDB">
        <w:rPr>
          <w:sz w:val="20"/>
        </w:rPr>
        <w:t>Alquiler de otra maquinaria, equipos y bienes tangibles</w:t>
      </w:r>
    </w:p>
    <w:p w:rsidR="006148BE" w:rsidRPr="00201CDB" w:rsidRDefault="006148BE" w:rsidP="006148BE">
      <w:pPr>
        <w:autoSpaceDE w:val="0"/>
        <w:autoSpaceDN w:val="0"/>
        <w:adjustRightInd w:val="0"/>
        <w:rPr>
          <w:sz w:val="20"/>
        </w:rPr>
      </w:pPr>
      <w:r w:rsidRPr="00201CDB">
        <w:rPr>
          <w:sz w:val="20"/>
        </w:rPr>
        <w:t>Arrendamiento de la propiedad intelectual y productos similares, excepto trabajos protegidos por los derechos de autor</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78 Actividades relacionadas con el empleo</w:t>
      </w:r>
    </w:p>
    <w:p w:rsidR="006148BE" w:rsidRPr="00201CDB" w:rsidRDefault="006148BE" w:rsidP="006148BE">
      <w:pPr>
        <w:autoSpaceDE w:val="0"/>
        <w:autoSpaceDN w:val="0"/>
        <w:adjustRightInd w:val="0"/>
        <w:rPr>
          <w:sz w:val="20"/>
        </w:rPr>
      </w:pPr>
      <w:r w:rsidRPr="00201CDB">
        <w:rPr>
          <w:sz w:val="20"/>
        </w:rPr>
        <w:t>Actividades de las agencias de colocación</w:t>
      </w:r>
    </w:p>
    <w:p w:rsidR="006148BE" w:rsidRPr="00201CDB" w:rsidRDefault="006148BE" w:rsidP="006148BE">
      <w:pPr>
        <w:autoSpaceDE w:val="0"/>
        <w:autoSpaceDN w:val="0"/>
        <w:adjustRightInd w:val="0"/>
        <w:rPr>
          <w:sz w:val="20"/>
        </w:rPr>
      </w:pPr>
      <w:r w:rsidRPr="00201CDB">
        <w:rPr>
          <w:sz w:val="20"/>
        </w:rPr>
        <w:t>Actividades de las empresas de trabajo temporal</w:t>
      </w:r>
    </w:p>
    <w:p w:rsidR="006148BE" w:rsidRPr="00201CDB" w:rsidRDefault="006148BE" w:rsidP="006148BE">
      <w:pPr>
        <w:autoSpaceDE w:val="0"/>
        <w:autoSpaceDN w:val="0"/>
        <w:adjustRightInd w:val="0"/>
        <w:rPr>
          <w:sz w:val="20"/>
        </w:rPr>
      </w:pPr>
      <w:r w:rsidRPr="00201CDB">
        <w:rPr>
          <w:sz w:val="20"/>
        </w:rPr>
        <w:t>Otra provisión de recursos humanos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79 Actividades de agencias de viajes, operadores turísticos, servicios de reservas y</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actividades relacionadas con los mismos</w:t>
      </w:r>
    </w:p>
    <w:p w:rsidR="006148BE" w:rsidRPr="00201CDB" w:rsidRDefault="006148BE" w:rsidP="006148BE">
      <w:pPr>
        <w:autoSpaceDE w:val="0"/>
        <w:autoSpaceDN w:val="0"/>
        <w:adjustRightInd w:val="0"/>
        <w:rPr>
          <w:sz w:val="20"/>
        </w:rPr>
      </w:pPr>
      <w:r w:rsidRPr="00201CDB">
        <w:rPr>
          <w:sz w:val="20"/>
        </w:rPr>
        <w:t>Actividades de agencias de viajes y operadores turísticos</w:t>
      </w:r>
    </w:p>
    <w:p w:rsidR="006148BE" w:rsidRPr="00201CDB" w:rsidRDefault="006148BE" w:rsidP="006148BE">
      <w:pPr>
        <w:autoSpaceDE w:val="0"/>
        <w:autoSpaceDN w:val="0"/>
        <w:adjustRightInd w:val="0"/>
        <w:rPr>
          <w:sz w:val="20"/>
        </w:rPr>
      </w:pPr>
      <w:r w:rsidRPr="00201CDB">
        <w:rPr>
          <w:sz w:val="20"/>
        </w:rPr>
        <w:t>Otros servicios de reservas y actividades relacionadas con los mismos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80 Actividades de seguridad e investigación</w:t>
      </w:r>
    </w:p>
    <w:p w:rsidR="006148BE" w:rsidRPr="00201CDB" w:rsidRDefault="006148BE" w:rsidP="006148BE">
      <w:pPr>
        <w:autoSpaceDE w:val="0"/>
        <w:autoSpaceDN w:val="0"/>
        <w:adjustRightInd w:val="0"/>
        <w:rPr>
          <w:sz w:val="20"/>
        </w:rPr>
      </w:pPr>
      <w:r w:rsidRPr="00201CDB">
        <w:rPr>
          <w:sz w:val="20"/>
        </w:rPr>
        <w:t>Actividades de seguridad privada</w:t>
      </w:r>
    </w:p>
    <w:p w:rsidR="006148BE" w:rsidRPr="00201CDB" w:rsidRDefault="006148BE" w:rsidP="006148BE">
      <w:pPr>
        <w:autoSpaceDE w:val="0"/>
        <w:autoSpaceDN w:val="0"/>
        <w:adjustRightInd w:val="0"/>
        <w:rPr>
          <w:sz w:val="20"/>
        </w:rPr>
      </w:pPr>
      <w:r w:rsidRPr="00201CDB">
        <w:rPr>
          <w:sz w:val="20"/>
        </w:rPr>
        <w:t>Servicios de sistemas de seguridad</w:t>
      </w:r>
    </w:p>
    <w:p w:rsidR="006148BE" w:rsidRPr="00201CDB" w:rsidRDefault="006148BE" w:rsidP="006148BE">
      <w:pPr>
        <w:autoSpaceDE w:val="0"/>
        <w:autoSpaceDN w:val="0"/>
        <w:adjustRightInd w:val="0"/>
        <w:rPr>
          <w:sz w:val="20"/>
        </w:rPr>
      </w:pPr>
      <w:r w:rsidRPr="00201CDB">
        <w:rPr>
          <w:sz w:val="20"/>
        </w:rPr>
        <w:t>Actividades de investigación</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81 Servicios a edificios y actividades de jardinería</w:t>
      </w:r>
    </w:p>
    <w:p w:rsidR="006148BE" w:rsidRPr="00201CDB" w:rsidRDefault="006148BE" w:rsidP="006148BE">
      <w:pPr>
        <w:autoSpaceDE w:val="0"/>
        <w:autoSpaceDN w:val="0"/>
        <w:adjustRightInd w:val="0"/>
        <w:rPr>
          <w:sz w:val="20"/>
        </w:rPr>
      </w:pPr>
      <w:r w:rsidRPr="00201CDB">
        <w:rPr>
          <w:sz w:val="20"/>
        </w:rPr>
        <w:t>Servicios integrales a edificios e instalaciones</w:t>
      </w:r>
    </w:p>
    <w:p w:rsidR="006148BE" w:rsidRPr="00201CDB" w:rsidRDefault="006148BE" w:rsidP="006148BE">
      <w:pPr>
        <w:autoSpaceDE w:val="0"/>
        <w:autoSpaceDN w:val="0"/>
        <w:adjustRightInd w:val="0"/>
        <w:rPr>
          <w:sz w:val="20"/>
        </w:rPr>
      </w:pPr>
      <w:r w:rsidRPr="00201CDB">
        <w:rPr>
          <w:sz w:val="20"/>
        </w:rPr>
        <w:t>Actividades de limpieza</w:t>
      </w:r>
    </w:p>
    <w:p w:rsidR="006148BE" w:rsidRPr="00201CDB" w:rsidRDefault="006148BE" w:rsidP="006148BE">
      <w:pPr>
        <w:autoSpaceDE w:val="0"/>
        <w:autoSpaceDN w:val="0"/>
        <w:adjustRightInd w:val="0"/>
        <w:rPr>
          <w:sz w:val="20"/>
        </w:rPr>
      </w:pPr>
      <w:r w:rsidRPr="00201CDB">
        <w:rPr>
          <w:sz w:val="20"/>
        </w:rPr>
        <w:t>Actividades de jardinería</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82 Actividades administrativas de oficina y otras actividades auxiliares a las empresas</w:t>
      </w:r>
    </w:p>
    <w:p w:rsidR="006148BE" w:rsidRPr="00201CDB" w:rsidRDefault="006148BE" w:rsidP="006148BE">
      <w:pPr>
        <w:autoSpaceDE w:val="0"/>
        <w:autoSpaceDN w:val="0"/>
        <w:adjustRightInd w:val="0"/>
        <w:rPr>
          <w:sz w:val="20"/>
        </w:rPr>
      </w:pPr>
      <w:r w:rsidRPr="00201CDB">
        <w:rPr>
          <w:sz w:val="20"/>
        </w:rPr>
        <w:t>Actividades administrativas y auxiliares de oficina</w:t>
      </w:r>
    </w:p>
    <w:p w:rsidR="006148BE" w:rsidRPr="00201CDB" w:rsidRDefault="006148BE" w:rsidP="006148BE">
      <w:pPr>
        <w:autoSpaceDE w:val="0"/>
        <w:autoSpaceDN w:val="0"/>
        <w:adjustRightInd w:val="0"/>
        <w:rPr>
          <w:sz w:val="20"/>
        </w:rPr>
      </w:pPr>
      <w:r w:rsidRPr="00201CDB">
        <w:rPr>
          <w:sz w:val="20"/>
        </w:rPr>
        <w:t>Actividades de los centros de llamadas</w:t>
      </w:r>
    </w:p>
    <w:p w:rsidR="006148BE" w:rsidRPr="00201CDB" w:rsidRDefault="006148BE" w:rsidP="006148BE">
      <w:pPr>
        <w:autoSpaceDE w:val="0"/>
        <w:autoSpaceDN w:val="0"/>
        <w:adjustRightInd w:val="0"/>
        <w:rPr>
          <w:sz w:val="20"/>
        </w:rPr>
      </w:pPr>
      <w:r w:rsidRPr="00201CDB">
        <w:rPr>
          <w:sz w:val="20"/>
        </w:rPr>
        <w:t>Organización de convenciones y ferias de muestras</w:t>
      </w:r>
    </w:p>
    <w:p w:rsidR="006148BE" w:rsidRPr="00201CDB" w:rsidRDefault="006148BE" w:rsidP="006148BE">
      <w:pPr>
        <w:rPr>
          <w:sz w:val="20"/>
        </w:rPr>
      </w:pPr>
      <w:r w:rsidRPr="00201CDB">
        <w:rPr>
          <w:sz w:val="20"/>
        </w:rPr>
        <w:t>Actividades de apoyo a las empresas n.c.o.p.</w:t>
      </w:r>
    </w:p>
    <w:p w:rsidR="006148BE" w:rsidRPr="00201CDB" w:rsidRDefault="006148BE" w:rsidP="006148BE">
      <w:pPr>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O: ADMINISTRACIÓN PÚBLICA Y DEFENSA; SEGURIDAD SOCIAL OBLIGATORIA</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84 Administración Pública y defensa; Seguridad Social obligatoria</w:t>
      </w:r>
    </w:p>
    <w:p w:rsidR="006148BE" w:rsidRPr="00201CDB" w:rsidRDefault="006148BE" w:rsidP="006148BE">
      <w:pPr>
        <w:autoSpaceDE w:val="0"/>
        <w:autoSpaceDN w:val="0"/>
        <w:adjustRightInd w:val="0"/>
        <w:rPr>
          <w:sz w:val="20"/>
        </w:rPr>
      </w:pPr>
      <w:r w:rsidRPr="00201CDB">
        <w:rPr>
          <w:sz w:val="20"/>
        </w:rPr>
        <w:t>Administración Pública y de la política económica y social</w:t>
      </w:r>
    </w:p>
    <w:p w:rsidR="006148BE" w:rsidRPr="00201CDB" w:rsidRDefault="006148BE" w:rsidP="006148BE">
      <w:pPr>
        <w:autoSpaceDE w:val="0"/>
        <w:autoSpaceDN w:val="0"/>
        <w:adjustRightInd w:val="0"/>
        <w:rPr>
          <w:sz w:val="20"/>
        </w:rPr>
      </w:pPr>
      <w:r w:rsidRPr="00201CDB">
        <w:rPr>
          <w:sz w:val="20"/>
        </w:rPr>
        <w:t>Prestación de servicios a la comunidad en general</w:t>
      </w:r>
    </w:p>
    <w:p w:rsidR="006148BE" w:rsidRPr="00201CDB" w:rsidRDefault="006148BE" w:rsidP="006148BE">
      <w:pPr>
        <w:autoSpaceDE w:val="0"/>
        <w:autoSpaceDN w:val="0"/>
        <w:adjustRightInd w:val="0"/>
        <w:rPr>
          <w:sz w:val="20"/>
        </w:rPr>
      </w:pPr>
      <w:r w:rsidRPr="00201CDB">
        <w:rPr>
          <w:sz w:val="20"/>
        </w:rPr>
        <w:t>Seguridad Social obligatoria</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P: EDUCACIÓN</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85 Educación</w:t>
      </w:r>
    </w:p>
    <w:p w:rsidR="006148BE" w:rsidRPr="00201CDB" w:rsidRDefault="006148BE" w:rsidP="006148BE">
      <w:pPr>
        <w:autoSpaceDE w:val="0"/>
        <w:autoSpaceDN w:val="0"/>
        <w:adjustRightInd w:val="0"/>
        <w:rPr>
          <w:sz w:val="20"/>
        </w:rPr>
      </w:pPr>
      <w:r w:rsidRPr="00201CDB">
        <w:rPr>
          <w:sz w:val="20"/>
        </w:rPr>
        <w:t>Educación preprimaria</w:t>
      </w:r>
    </w:p>
    <w:p w:rsidR="006148BE" w:rsidRPr="00201CDB" w:rsidRDefault="006148BE" w:rsidP="006148BE">
      <w:pPr>
        <w:autoSpaceDE w:val="0"/>
        <w:autoSpaceDN w:val="0"/>
        <w:adjustRightInd w:val="0"/>
        <w:rPr>
          <w:sz w:val="20"/>
        </w:rPr>
      </w:pPr>
      <w:r w:rsidRPr="00201CDB">
        <w:rPr>
          <w:sz w:val="20"/>
        </w:rPr>
        <w:t>Educación primaria</w:t>
      </w:r>
    </w:p>
    <w:p w:rsidR="006148BE" w:rsidRPr="00201CDB" w:rsidRDefault="006148BE" w:rsidP="006148BE">
      <w:pPr>
        <w:autoSpaceDE w:val="0"/>
        <w:autoSpaceDN w:val="0"/>
        <w:adjustRightInd w:val="0"/>
        <w:rPr>
          <w:sz w:val="20"/>
        </w:rPr>
      </w:pPr>
      <w:r w:rsidRPr="00201CDB">
        <w:rPr>
          <w:sz w:val="20"/>
        </w:rPr>
        <w:t>Educación secundaria</w:t>
      </w:r>
    </w:p>
    <w:p w:rsidR="006148BE" w:rsidRPr="00201CDB" w:rsidRDefault="006148BE" w:rsidP="006148BE">
      <w:pPr>
        <w:autoSpaceDE w:val="0"/>
        <w:autoSpaceDN w:val="0"/>
        <w:adjustRightInd w:val="0"/>
        <w:rPr>
          <w:sz w:val="20"/>
        </w:rPr>
      </w:pPr>
      <w:r w:rsidRPr="00201CDB">
        <w:rPr>
          <w:sz w:val="20"/>
        </w:rPr>
        <w:t>Educación postsecundaria</w:t>
      </w:r>
    </w:p>
    <w:p w:rsidR="006148BE" w:rsidRPr="00201CDB" w:rsidRDefault="006148BE" w:rsidP="006148BE">
      <w:pPr>
        <w:autoSpaceDE w:val="0"/>
        <w:autoSpaceDN w:val="0"/>
        <w:adjustRightInd w:val="0"/>
        <w:rPr>
          <w:sz w:val="20"/>
        </w:rPr>
      </w:pPr>
      <w:r w:rsidRPr="00201CDB">
        <w:rPr>
          <w:sz w:val="20"/>
        </w:rPr>
        <w:t>Otra educación</w:t>
      </w:r>
    </w:p>
    <w:p w:rsidR="006148BE" w:rsidRPr="00201CDB" w:rsidRDefault="006148BE" w:rsidP="006148BE">
      <w:pPr>
        <w:autoSpaceDE w:val="0"/>
        <w:autoSpaceDN w:val="0"/>
        <w:adjustRightInd w:val="0"/>
        <w:rPr>
          <w:sz w:val="20"/>
        </w:rPr>
      </w:pPr>
      <w:r w:rsidRPr="00201CDB">
        <w:rPr>
          <w:sz w:val="20"/>
        </w:rPr>
        <w:t>Actividades auxiliares a la educación</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Q: ACTIVIDADES SANITARIAS Y DE SERVICIOS SOCIALES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86 Actividades sanitarias</w:t>
      </w:r>
    </w:p>
    <w:p w:rsidR="006148BE" w:rsidRPr="00201CDB" w:rsidRDefault="006148BE" w:rsidP="006148BE">
      <w:pPr>
        <w:autoSpaceDE w:val="0"/>
        <w:autoSpaceDN w:val="0"/>
        <w:adjustRightInd w:val="0"/>
        <w:rPr>
          <w:sz w:val="20"/>
        </w:rPr>
      </w:pPr>
      <w:r w:rsidRPr="00201CDB">
        <w:rPr>
          <w:sz w:val="20"/>
        </w:rPr>
        <w:t>Actividades hospitalarias</w:t>
      </w:r>
    </w:p>
    <w:p w:rsidR="006148BE" w:rsidRPr="00201CDB" w:rsidRDefault="006148BE" w:rsidP="006148BE">
      <w:pPr>
        <w:autoSpaceDE w:val="0"/>
        <w:autoSpaceDN w:val="0"/>
        <w:adjustRightInd w:val="0"/>
        <w:rPr>
          <w:sz w:val="20"/>
        </w:rPr>
      </w:pPr>
      <w:r w:rsidRPr="00201CDB">
        <w:rPr>
          <w:sz w:val="20"/>
        </w:rPr>
        <w:t>Actividades médicas y odontológicas</w:t>
      </w:r>
    </w:p>
    <w:p w:rsidR="006148BE" w:rsidRPr="00201CDB" w:rsidRDefault="006148BE" w:rsidP="006148BE">
      <w:pPr>
        <w:autoSpaceDE w:val="0"/>
        <w:autoSpaceDN w:val="0"/>
        <w:adjustRightInd w:val="0"/>
        <w:rPr>
          <w:sz w:val="20"/>
        </w:rPr>
      </w:pPr>
      <w:r w:rsidRPr="00201CDB">
        <w:rPr>
          <w:sz w:val="20"/>
        </w:rPr>
        <w:t>Otras actividades sanitarias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87 Asistencia en establecimientos residenciales</w:t>
      </w:r>
    </w:p>
    <w:p w:rsidR="006148BE" w:rsidRPr="00201CDB" w:rsidRDefault="006148BE" w:rsidP="006148BE">
      <w:pPr>
        <w:autoSpaceDE w:val="0"/>
        <w:autoSpaceDN w:val="0"/>
        <w:adjustRightInd w:val="0"/>
        <w:rPr>
          <w:sz w:val="20"/>
        </w:rPr>
      </w:pPr>
      <w:r w:rsidRPr="00201CDB">
        <w:rPr>
          <w:sz w:val="20"/>
        </w:rPr>
        <w:t>Asistencia en establecimientos residenciales con cuidados de sanitarios</w:t>
      </w:r>
    </w:p>
    <w:p w:rsidR="006148BE" w:rsidRPr="00201CDB" w:rsidRDefault="006148BE" w:rsidP="006148BE">
      <w:pPr>
        <w:autoSpaceDE w:val="0"/>
        <w:autoSpaceDN w:val="0"/>
        <w:adjustRightInd w:val="0"/>
        <w:rPr>
          <w:sz w:val="20"/>
        </w:rPr>
      </w:pPr>
      <w:r w:rsidRPr="00201CDB">
        <w:rPr>
          <w:sz w:val="20"/>
        </w:rPr>
        <w:t>Asistencia en establecimientos residenciales para personas con discapacidad intelectual, enfermedad mental y drogodependencia</w:t>
      </w:r>
    </w:p>
    <w:p w:rsidR="006148BE" w:rsidRPr="00201CDB" w:rsidRDefault="006148BE" w:rsidP="006148BE">
      <w:pPr>
        <w:autoSpaceDE w:val="0"/>
        <w:autoSpaceDN w:val="0"/>
        <w:adjustRightInd w:val="0"/>
        <w:rPr>
          <w:sz w:val="20"/>
        </w:rPr>
      </w:pPr>
      <w:r w:rsidRPr="00201CDB">
        <w:rPr>
          <w:sz w:val="20"/>
        </w:rPr>
        <w:t>Asistencia en establecimientos residenciales para personas mayores y con discapacidad física</w:t>
      </w:r>
    </w:p>
    <w:p w:rsidR="006148BE" w:rsidRPr="00201CDB" w:rsidRDefault="006148BE" w:rsidP="006148BE">
      <w:pPr>
        <w:autoSpaceDE w:val="0"/>
        <w:autoSpaceDN w:val="0"/>
        <w:adjustRightInd w:val="0"/>
        <w:rPr>
          <w:sz w:val="20"/>
        </w:rPr>
      </w:pPr>
      <w:r w:rsidRPr="00201CDB">
        <w:rPr>
          <w:sz w:val="20"/>
        </w:rPr>
        <w:t>Otras actividades de asistencia en establecimientos residenciales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88 Actividades de servicios sociales sin alojamiento</w:t>
      </w:r>
    </w:p>
    <w:p w:rsidR="006148BE" w:rsidRPr="00201CDB" w:rsidRDefault="006148BE" w:rsidP="006148BE">
      <w:pPr>
        <w:autoSpaceDE w:val="0"/>
        <w:autoSpaceDN w:val="0"/>
        <w:adjustRightInd w:val="0"/>
        <w:rPr>
          <w:sz w:val="20"/>
        </w:rPr>
      </w:pPr>
      <w:r w:rsidRPr="00201CDB">
        <w:rPr>
          <w:sz w:val="20"/>
        </w:rPr>
        <w:t>Actividades de servicios sociales sin alojamiento para personas mayores y con discapacidad</w:t>
      </w:r>
    </w:p>
    <w:p w:rsidR="006148BE" w:rsidRPr="00201CDB" w:rsidRDefault="006148BE" w:rsidP="006148BE">
      <w:pPr>
        <w:autoSpaceDE w:val="0"/>
        <w:autoSpaceDN w:val="0"/>
        <w:adjustRightInd w:val="0"/>
        <w:rPr>
          <w:sz w:val="20"/>
        </w:rPr>
      </w:pPr>
      <w:r w:rsidRPr="00201CDB">
        <w:rPr>
          <w:sz w:val="20"/>
        </w:rPr>
        <w:t>Otros actividades de servicios sociales sin alojamiento</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R: ACTIVIDADES ARTÍSTICAS, RECREATIVAS Y DE ENTRETENIMIENTO</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90 Actividades de creación, artísticas y espectáculos</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91 Actividades de bibliotecas, archivos, museos y otras actividades culturales</w:t>
      </w: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92 Actividades de juegos de azar y apuestas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93 Actividades deportivas, recreativas y de entretenimiento</w:t>
      </w:r>
    </w:p>
    <w:p w:rsidR="006148BE" w:rsidRPr="00201CDB" w:rsidRDefault="006148BE" w:rsidP="006148BE">
      <w:pPr>
        <w:autoSpaceDE w:val="0"/>
        <w:autoSpaceDN w:val="0"/>
        <w:adjustRightInd w:val="0"/>
        <w:rPr>
          <w:sz w:val="20"/>
        </w:rPr>
      </w:pPr>
      <w:r w:rsidRPr="00201CDB">
        <w:rPr>
          <w:sz w:val="20"/>
        </w:rPr>
        <w:t>Actividades deportivas</w:t>
      </w:r>
    </w:p>
    <w:p w:rsidR="006148BE" w:rsidRPr="00201CDB" w:rsidRDefault="006148BE" w:rsidP="006148BE">
      <w:pPr>
        <w:autoSpaceDE w:val="0"/>
        <w:autoSpaceDN w:val="0"/>
        <w:adjustRightInd w:val="0"/>
        <w:rPr>
          <w:sz w:val="20"/>
        </w:rPr>
      </w:pPr>
      <w:r w:rsidRPr="00201CDB">
        <w:rPr>
          <w:sz w:val="20"/>
        </w:rPr>
        <w:t>Actividades recreativas y de entretenimiento</w:t>
      </w:r>
    </w:p>
    <w:p w:rsidR="006148BE" w:rsidRPr="00201CDB" w:rsidRDefault="006148BE" w:rsidP="006148BE">
      <w:pPr>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S: OTROS SERVICIOS</w:t>
      </w:r>
    </w:p>
    <w:p w:rsidR="006148BE" w:rsidRPr="00201CDB" w:rsidRDefault="006148BE" w:rsidP="006148BE">
      <w:pPr>
        <w:keepNext/>
        <w:autoSpaceDE w:val="0"/>
        <w:autoSpaceDN w:val="0"/>
        <w:adjustRightInd w:val="0"/>
        <w:rPr>
          <w:szCs w:val="22"/>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94 Actividades asociativas</w:t>
      </w:r>
    </w:p>
    <w:p w:rsidR="006148BE" w:rsidRPr="00201CDB" w:rsidRDefault="006148BE" w:rsidP="006148BE">
      <w:pPr>
        <w:autoSpaceDE w:val="0"/>
        <w:autoSpaceDN w:val="0"/>
        <w:adjustRightInd w:val="0"/>
        <w:rPr>
          <w:sz w:val="20"/>
        </w:rPr>
      </w:pPr>
      <w:r w:rsidRPr="00201CDB">
        <w:rPr>
          <w:sz w:val="20"/>
        </w:rPr>
        <w:t>Actividades de organizaciones empresariales, profesionales y patronales</w:t>
      </w:r>
    </w:p>
    <w:p w:rsidR="006148BE" w:rsidRPr="00201CDB" w:rsidRDefault="006148BE" w:rsidP="006148BE">
      <w:pPr>
        <w:autoSpaceDE w:val="0"/>
        <w:autoSpaceDN w:val="0"/>
        <w:adjustRightInd w:val="0"/>
        <w:rPr>
          <w:sz w:val="20"/>
        </w:rPr>
      </w:pPr>
      <w:r w:rsidRPr="00201CDB">
        <w:rPr>
          <w:sz w:val="20"/>
        </w:rPr>
        <w:t>Actividades sindicales</w:t>
      </w:r>
    </w:p>
    <w:p w:rsidR="006148BE" w:rsidRPr="00201CDB" w:rsidRDefault="006148BE" w:rsidP="006148BE">
      <w:pPr>
        <w:autoSpaceDE w:val="0"/>
        <w:autoSpaceDN w:val="0"/>
        <w:adjustRightInd w:val="0"/>
        <w:rPr>
          <w:sz w:val="20"/>
        </w:rPr>
      </w:pPr>
      <w:r w:rsidRPr="00201CDB">
        <w:rPr>
          <w:sz w:val="20"/>
        </w:rPr>
        <w:t>Otras actividades asociativas</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95 Reparación de ordenadores, efectos personales y artículos de uso doméstico</w:t>
      </w:r>
    </w:p>
    <w:p w:rsidR="006148BE" w:rsidRPr="00201CDB" w:rsidRDefault="006148BE" w:rsidP="006148BE">
      <w:pPr>
        <w:autoSpaceDE w:val="0"/>
        <w:autoSpaceDN w:val="0"/>
        <w:adjustRightInd w:val="0"/>
        <w:rPr>
          <w:sz w:val="20"/>
        </w:rPr>
      </w:pPr>
      <w:r w:rsidRPr="00201CDB">
        <w:rPr>
          <w:sz w:val="20"/>
        </w:rPr>
        <w:t>Reparación de ordenadores y equipos de comunicación</w:t>
      </w:r>
    </w:p>
    <w:p w:rsidR="006148BE" w:rsidRPr="00201CDB" w:rsidRDefault="006148BE" w:rsidP="006148BE">
      <w:pPr>
        <w:autoSpaceDE w:val="0"/>
        <w:autoSpaceDN w:val="0"/>
        <w:adjustRightInd w:val="0"/>
        <w:rPr>
          <w:sz w:val="20"/>
        </w:rPr>
      </w:pPr>
      <w:r w:rsidRPr="00201CDB">
        <w:rPr>
          <w:sz w:val="20"/>
        </w:rPr>
        <w:t>Reparación de efectos personales y artículos de uso doméstico</w:t>
      </w: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96 Otros servicios personales</w:t>
      </w:r>
    </w:p>
    <w:p w:rsidR="006148BE" w:rsidRPr="00201CDB" w:rsidRDefault="006148BE" w:rsidP="006148BE">
      <w:pPr>
        <w:autoSpaceDE w:val="0"/>
        <w:autoSpaceDN w:val="0"/>
        <w:adjustRightInd w:val="0"/>
        <w:rPr>
          <w:rFonts w:ascii="Univers-Bold" w:hAnsi="Univers-Bold"/>
          <w:b/>
          <w:bCs/>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T: ACTIVIDADES DE LOS HOGARES COMO EMPLEADORES DE PERSONAL DOMÉSTICO</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pPr>
        <w:autoSpaceDE w:val="0"/>
        <w:autoSpaceDN w:val="0"/>
        <w:adjustRightInd w:val="0"/>
        <w:rPr>
          <w:rFonts w:ascii="Univers-Bold" w:hAnsi="Univers-Bold"/>
          <w:b/>
          <w:bCs/>
          <w:sz w:val="20"/>
        </w:rPr>
      </w:pPr>
      <w:r w:rsidRPr="00201CDB">
        <w:rPr>
          <w:rFonts w:ascii="Univers-Bold" w:hAnsi="Univers-Bold"/>
          <w:b/>
          <w:bCs/>
          <w:sz w:val="20"/>
        </w:rPr>
        <w:t>97 Actividades de los hogares como empleadores de personal doméstico</w:t>
      </w:r>
    </w:p>
    <w:p w:rsidR="006148BE" w:rsidRPr="00201CDB" w:rsidRDefault="006148BE" w:rsidP="006148BE">
      <w:pPr>
        <w:autoSpaceDE w:val="0"/>
        <w:autoSpaceDN w:val="0"/>
        <w:adjustRightInd w:val="0"/>
        <w:rPr>
          <w:sz w:val="20"/>
        </w:rPr>
      </w:pPr>
    </w:p>
    <w:p w:rsidR="006148BE" w:rsidRPr="00201CDB" w:rsidRDefault="006148BE" w:rsidP="006148BE">
      <w:pPr>
        <w:keepNext/>
        <w:autoSpaceDE w:val="0"/>
        <w:autoSpaceDN w:val="0"/>
        <w:adjustRightInd w:val="0"/>
        <w:rPr>
          <w:rFonts w:ascii="Univers-Bold" w:hAnsi="Univers-Bold"/>
          <w:b/>
          <w:bCs/>
          <w:sz w:val="20"/>
        </w:rPr>
      </w:pPr>
      <w:r w:rsidRPr="00201CDB">
        <w:rPr>
          <w:rFonts w:ascii="Univers-Bold" w:hAnsi="Univers-Bold"/>
          <w:b/>
          <w:bCs/>
          <w:sz w:val="20"/>
        </w:rPr>
        <w:t>SECCIÓN U: ACTIVIDADES DE ORGANIZACIONES Y ORGANISMOS EXTRATERRITORIALES</w:t>
      </w:r>
    </w:p>
    <w:p w:rsidR="006148BE" w:rsidRPr="00201CDB" w:rsidRDefault="006148BE" w:rsidP="006148BE">
      <w:pPr>
        <w:keepNext/>
        <w:autoSpaceDE w:val="0"/>
        <w:autoSpaceDN w:val="0"/>
        <w:adjustRightInd w:val="0"/>
        <w:rPr>
          <w:rFonts w:ascii="Univers-Bold" w:hAnsi="Univers-Bold"/>
          <w:b/>
          <w:bCs/>
          <w:sz w:val="20"/>
        </w:rPr>
      </w:pPr>
    </w:p>
    <w:p w:rsidR="006148BE" w:rsidRPr="00201CDB" w:rsidRDefault="006148BE" w:rsidP="006148BE">
      <w:r w:rsidRPr="00201CDB">
        <w:rPr>
          <w:rFonts w:ascii="Univers-Bold" w:hAnsi="Univers-Bold"/>
          <w:b/>
          <w:bCs/>
          <w:sz w:val="20"/>
        </w:rPr>
        <w:t>99 Actividades de organizaciones y organismos extraterritoriales</w:t>
      </w:r>
    </w:p>
    <w:p w:rsidR="006148BE" w:rsidRPr="00201CDB" w:rsidRDefault="006148BE" w:rsidP="006148BE">
      <w:pPr>
        <w:pStyle w:val="Texto"/>
        <w:spacing w:before="0"/>
        <w:ind w:left="0"/>
        <w:rPr>
          <w:b/>
          <w:noProof/>
          <w:sz w:val="40"/>
        </w:rPr>
      </w:pPr>
      <w:r w:rsidRPr="00201CDB">
        <w:rPr>
          <w:noProof/>
        </w:rPr>
        <w:br w:type="page"/>
      </w:r>
    </w:p>
    <w:tbl>
      <w:tblPr>
        <w:tblpPr w:leftFromText="141" w:rightFromText="141" w:horzAnchor="margin" w:tblpXSpec="center" w:tblpY="-1290"/>
        <w:tblW w:w="10358" w:type="dxa"/>
        <w:tblCellMar>
          <w:left w:w="70" w:type="dxa"/>
          <w:right w:w="70" w:type="dxa"/>
        </w:tblCellMar>
        <w:tblLook w:val="04A0" w:firstRow="1" w:lastRow="0" w:firstColumn="1" w:lastColumn="0" w:noHBand="0" w:noVBand="1"/>
      </w:tblPr>
      <w:tblGrid>
        <w:gridCol w:w="452"/>
        <w:gridCol w:w="363"/>
        <w:gridCol w:w="9543"/>
      </w:tblGrid>
      <w:tr w:rsidR="00201CDB" w:rsidRPr="00201CDB" w:rsidTr="00D36284">
        <w:trPr>
          <w:trHeight w:val="456"/>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ascii="Times New Roman" w:hAnsi="Times New Roman"/>
                <w:sz w:val="24"/>
                <w:szCs w:val="24"/>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ascii="Times New Roman" w:hAnsi="Times New Roman"/>
                <w:b/>
                <w:sz w:val="20"/>
              </w:rPr>
            </w:pP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iCs/>
                <w:sz w:val="36"/>
                <w:szCs w:val="36"/>
              </w:rPr>
            </w:pPr>
            <w:r w:rsidRPr="00201CDB">
              <w:rPr>
                <w:rFonts w:cs="Arial"/>
                <w:b/>
                <w:iCs/>
                <w:sz w:val="36"/>
                <w:szCs w:val="36"/>
              </w:rPr>
              <w:t>Clasificación Nacional de Educación (CNED-2014-A)</w:t>
            </w:r>
          </w:p>
          <w:p w:rsidR="006148BE" w:rsidRPr="00201CDB" w:rsidRDefault="006148BE" w:rsidP="00D36284">
            <w:pPr>
              <w:rPr>
                <w:rFonts w:cs="Arial"/>
                <w:b/>
                <w:iCs/>
                <w:sz w:val="36"/>
                <w:szCs w:val="36"/>
              </w:rPr>
            </w:pPr>
          </w:p>
        </w:tc>
      </w:tr>
      <w:tr w:rsidR="00201CDB" w:rsidRPr="00201CDB" w:rsidTr="00D36284">
        <w:trPr>
          <w:trHeight w:val="74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36"/>
                <w:szCs w:val="36"/>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ascii="Times New Roman" w:hAnsi="Times New Roman"/>
                <w:sz w:val="20"/>
              </w:rPr>
            </w:pP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4"/>
                <w:szCs w:val="24"/>
              </w:rPr>
            </w:pPr>
            <w:r w:rsidRPr="00201CDB">
              <w:rPr>
                <w:rFonts w:cs="Arial"/>
                <w:b/>
                <w:bCs/>
                <w:sz w:val="24"/>
                <w:szCs w:val="24"/>
              </w:rPr>
              <w:t>0 Menos que primaria</w:t>
            </w:r>
          </w:p>
          <w:p w:rsidR="006148BE" w:rsidRPr="00201CDB" w:rsidRDefault="006148BE" w:rsidP="00D36284">
            <w:pPr>
              <w:rPr>
                <w:rFonts w:cs="Arial"/>
                <w:b/>
                <w:bCs/>
                <w:iCs/>
                <w:sz w:val="28"/>
                <w:szCs w:val="28"/>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AA</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01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 xml:space="preserve">Analfabetos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Analfabeto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AA</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02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 xml:space="preserve">Estudios primarios incompletos </w:t>
            </w:r>
          </w:p>
        </w:tc>
      </w:tr>
      <w:tr w:rsidR="00201CDB" w:rsidRPr="00201CDB" w:rsidTr="00D36284">
        <w:trPr>
          <w:trHeight w:val="552"/>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i/>
                <w:iCs/>
                <w:sz w:val="28"/>
                <w:szCs w:val="28"/>
              </w:rPr>
            </w:pPr>
            <w:r w:rsidRPr="00201CDB">
              <w:rPr>
                <w:rFonts w:cs="Arial"/>
                <w:b/>
                <w:bCs/>
                <w:i/>
                <w:iCs/>
                <w:sz w:val="28"/>
                <w:szCs w:val="28"/>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Educación Primaria incompleta, personas que saben leer y escribir y han asistido menos de 5 años a la escuela</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b/>
                <w:bCs/>
                <w:sz w:val="24"/>
                <w:szCs w:val="24"/>
              </w:rPr>
            </w:pPr>
            <w:r w:rsidRPr="00201CDB">
              <w:rPr>
                <w:rFonts w:cs="Arial"/>
                <w:b/>
                <w:bCs/>
                <w:sz w:val="24"/>
                <w:szCs w:val="24"/>
              </w:rPr>
              <w:t>1 Educación primaria</w:t>
            </w:r>
          </w:p>
          <w:p w:rsidR="006148BE" w:rsidRPr="00201CDB" w:rsidRDefault="006148BE" w:rsidP="00D36284">
            <w:pPr>
              <w:rPr>
                <w:rFonts w:cs="Arial"/>
                <w:b/>
                <w:bCs/>
                <w:sz w:val="24"/>
                <w:szCs w:val="24"/>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AB</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10</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 xml:space="preserve">Educación primaria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Educación primaria (completa)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Educación básica para adultos, enseñanzas iniciales y programas equivalentes a la educación primaria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Aplicable a personas, que han asistido a la escuela 5 o más años y no pueden clasificarse en otro epígrafe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Matriculados en Educación Secundaria Obligatoria y no clasificados en el nivel 2</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i/>
                <w:iCs/>
                <w:sz w:val="20"/>
              </w:rPr>
            </w:pPr>
            <w:r w:rsidRPr="00201CDB">
              <w:rPr>
                <w:rFonts w:cs="Arial"/>
                <w:b/>
                <w:bCs/>
                <w:sz w:val="24"/>
                <w:szCs w:val="24"/>
              </w:rPr>
              <w:t>2 Primera etapa de educación secundaria y similar</w:t>
            </w: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AC</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21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Primera etapa de educación secundaria sin título de graduado en ESO y similar</w:t>
            </w:r>
          </w:p>
        </w:tc>
      </w:tr>
      <w:tr w:rsidR="00201CDB" w:rsidRPr="00201CDB" w:rsidTr="00D36284">
        <w:trPr>
          <w:trHeight w:val="327"/>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Educación Secundaria Obligatoria, 3º cursado (todo el curso, aprobado o no) o superior, sin título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Educación Secundaria de Adultos cursada completamente, o hasta el equivalente a 3º de la ESO, sin títulos de educación secundaria de primera etapa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Cursados los 9 primeros años de educación primaria y secundaria, sin títulos de educacion secundaria de primera etapa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Escolaridad anterior a la LOGSE (certificados de la EGB o anteriores a 1999)</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EGB completa (8º curso), sin título de Graduado Escolar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Bachillerato Elemental (4º curso), sin superar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transición a la vida adulta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Personas que han asistido a la escuela al menos 9 años (solo si no puede determinarse los años académicos cursados ni las certificaciones)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AC</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22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Primera etapa de educación secundaria con título de graduado en ESO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en ESO a través de Educación Secundaria Obligatoria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en ESO a través de PCPI (módulos voluntarios)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ESO a través de educación secundaria para adultos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ESO a través de pruebas libres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Escolar / EGB completa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Bachiller Elemental / Bachiller elemental (general, laboral o técnico)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Estudios Primarios (anterior al curso 1975-1976)</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un CFGM de FP</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acceso a un CFGM de Artes Plásticas y Diseño</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las Enseñanzas Deportivas de Grado Medio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AD</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23</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Certificados de profesionalidad de nivel 1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Profesionalidad del nivel 1 (CdPN1)</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PCPI, Programa de Cualificación Profesional Inicial (módulos obligatorios exclusivamente)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Programas de Garantía Social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AD</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24</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Certificados de profesionalidad de nivel 2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Profesionalidad del nivel 2 (CdPN2)</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b/>
                <w:bCs/>
                <w:sz w:val="24"/>
                <w:szCs w:val="24"/>
              </w:rPr>
            </w:pPr>
            <w:r w:rsidRPr="00201CDB">
              <w:rPr>
                <w:rFonts w:cs="Arial"/>
                <w:b/>
                <w:bCs/>
                <w:sz w:val="24"/>
                <w:szCs w:val="24"/>
              </w:rPr>
              <w:t>3 Segunda etapa de educación secundaria y similar</w:t>
            </w:r>
          </w:p>
          <w:p w:rsidR="006148BE" w:rsidRPr="00201CDB" w:rsidRDefault="006148BE" w:rsidP="00D36284">
            <w:pPr>
              <w:rPr>
                <w:rFonts w:cs="Arial"/>
                <w:i/>
                <w:iCs/>
                <w:sz w:val="20"/>
              </w:rPr>
            </w:pP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BE</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Bachillerato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Bachiller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Bachiller / Bachillerato Unificado Polivalente (BUP)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Curso de Orientación Universitaria (COU), aprobado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Bachiller / Bachiller REM o experimental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Bachiller Superior / Bachiller superior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Curso Preuniversitario, aprobado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acceso a la Universidad (&gt; 25 años)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un CFGS de FP</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un CFGS de Artes Plásticas y Diseño</w:t>
            </w:r>
          </w:p>
        </w:tc>
      </w:tr>
      <w:tr w:rsidR="00201CDB" w:rsidRPr="00201CDB" w:rsidTr="00D36284">
        <w:trPr>
          <w:trHeight w:val="342"/>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superación de la prueba de acceso a las Enseñanzas Deportivas de Grado Superior</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BF</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33</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Enseñanzas de formación profesional, artes plásticas y diseño y deportivas de grado medio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 Ciclos Formativos de Grado Medio (CFGM) de FP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Técnico de Artes Plásticas y Diseño / Ciclos Formativos de Grado Medio (CFGM) de Artes Plásticas y Diseño (APyD)</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Deportivo / Enseñanzas Deportivas de Grado Medio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Auxiliar / Formación Profesional de Primer Grado, FP1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Oficialía Industrial, con título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Artes Aplicadas y Oficios Artísticos - 3 cursos comunes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Auxiliar / Módulos Experimentales de Nivel II de FP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Militar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Policía Nacional / Programas de formación para la Escala Básica del Cuerpo Nacional de Policía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Escala Básica del Cuerpo de Mozos de Escuadra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Escala Básica de la Ertzaintza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Programas de formación para los cuerpos de la Policía Local de la CA del País Vasco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Policía Local de la Comunidad Autónoma de Navarra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Programas de formación para la Policía Local de la Generalitat de Cataluña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Guardia Civil, Escala Básica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Capataz Agrícola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BG</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34</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Enseñanzas profesionales de música y danza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Profesional de Música / Enseñanzas Profesionales de Música (LOE)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Profesional de Danza / Enseñanzas Profesionales de Danza (LOE)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Profesional de Música / Enseñanzas de Grado Medio de Música (LOGSE)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Profesional de danza / Enseñanzas de Grado Medio de Danza (LOGSE)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Grado Medio de Conservatorio de Música (LGE)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Profesor de Música (Decreto 2618/1966)</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Diploma de Cantante de Ópera (Decreto 313/1970)</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BG</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35</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Certificados de las escuelas oficiales de idiomas de nivel avanzado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Certificado de Aptitud de la EOI / Escuela Oficial de Idiomas, ciclo superior (LOGSE)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Certificado de Nivel Avanzado de la EOI/ Escuela Oficial de Idiomas, nivel avanzado (LOE)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BG</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38</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Formación profesional básica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Básico / Formación Profesional Básica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BH</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41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4"/>
                <w:szCs w:val="24"/>
              </w:rPr>
            </w:pPr>
            <w:r w:rsidRPr="00201CDB">
              <w:rPr>
                <w:rFonts w:cs="Arial"/>
                <w:b/>
                <w:bCs/>
                <w:sz w:val="24"/>
                <w:szCs w:val="24"/>
              </w:rPr>
              <w:t>4 Educación postsecundaria no superior</w:t>
            </w:r>
          </w:p>
          <w:p w:rsidR="006148BE" w:rsidRPr="00201CDB" w:rsidRDefault="006148BE" w:rsidP="00D36284">
            <w:pPr>
              <w:rPr>
                <w:rFonts w:cs="Arial"/>
                <w:b/>
                <w:bCs/>
                <w:sz w:val="20"/>
              </w:rPr>
            </w:pPr>
          </w:p>
          <w:p w:rsidR="006148BE" w:rsidRPr="00201CDB" w:rsidRDefault="006148BE" w:rsidP="00D36284">
            <w:pPr>
              <w:rPr>
                <w:rFonts w:cs="Arial"/>
                <w:b/>
                <w:bCs/>
                <w:sz w:val="20"/>
              </w:rPr>
            </w:pPr>
          </w:p>
          <w:p w:rsidR="006148BE" w:rsidRPr="00201CDB" w:rsidRDefault="006148BE" w:rsidP="00D36284">
            <w:pPr>
              <w:rPr>
                <w:rFonts w:cs="Arial"/>
                <w:b/>
                <w:bCs/>
                <w:sz w:val="20"/>
              </w:rPr>
            </w:pPr>
            <w:r w:rsidRPr="00201CDB">
              <w:rPr>
                <w:rFonts w:cs="Arial"/>
                <w:b/>
                <w:bCs/>
                <w:sz w:val="20"/>
              </w:rPr>
              <w:t>Certificados de profesionalidad de nivel 3; programas de corta duración que requieren segunda etapa de secundaria y similares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Certificado de Profesionalidad del nivel 3 (CdPN3)</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Títulos propios universitario que precisan del título de bachiller, de duración igual o superior a 1 semestre e inferior a 2 años</w:t>
            </w:r>
          </w:p>
          <w:p w:rsidR="006148BE" w:rsidRPr="00201CDB" w:rsidRDefault="006148BE" w:rsidP="00D36284">
            <w:pPr>
              <w:rPr>
                <w:rFonts w:cs="Arial"/>
                <w:i/>
                <w:iCs/>
                <w:sz w:val="20"/>
              </w:rPr>
            </w:pPr>
          </w:p>
          <w:p w:rsidR="006148BE" w:rsidRPr="00201CDB" w:rsidRDefault="006148BE" w:rsidP="00D36284">
            <w:pPr>
              <w:rPr>
                <w:rFonts w:cs="Arial"/>
                <w:b/>
                <w:bCs/>
                <w:sz w:val="24"/>
                <w:szCs w:val="24"/>
              </w:rPr>
            </w:pPr>
            <w:r w:rsidRPr="00201CDB">
              <w:rPr>
                <w:rFonts w:cs="Arial"/>
                <w:b/>
                <w:bCs/>
                <w:sz w:val="24"/>
                <w:szCs w:val="24"/>
              </w:rPr>
              <w:t>5 Enseñanzas de formación profesional, artes plásticas y diseño y deportivas de grado superior y equivalentes; títulos propios universitarios que precisan del título de bachiller, de duración igual o superior a 2 años</w:t>
            </w:r>
          </w:p>
          <w:p w:rsidR="006148BE" w:rsidRPr="00201CDB" w:rsidRDefault="006148BE" w:rsidP="00D36284">
            <w:pPr>
              <w:rPr>
                <w:rFonts w:cs="Arial"/>
                <w:i/>
                <w:iCs/>
                <w:sz w:val="20"/>
              </w:rPr>
            </w:pPr>
          </w:p>
          <w:p w:rsidR="006148BE" w:rsidRPr="00201CDB" w:rsidRDefault="006148BE" w:rsidP="00D36284">
            <w:pPr>
              <w:rPr>
                <w:rFonts w:cs="Arial"/>
                <w:i/>
                <w:iCs/>
                <w:sz w:val="20"/>
              </w:rPr>
            </w:pP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CI</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51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Enseñanzas de formación profesional, artes plásticas y diseño y deportivas de grado superior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Superior / Ciclos Formativos de Grado Superior (CFGS) de FP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Superior / Ciclos Formativos de Grado Superior (CFGS) de FP (distancia)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Técnico Superior de artes plásticas y diseño / Ciclos Formativos de Grado Superior (CFGS) de Enseñanzas de Artes Plásticas y Diseño (APyD)</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Técnico deportivo Superior / Enseñanzas deportivas de grado superior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Técnico Especialista / Formación Profesional de Segundo Grado, FP2</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Especialista / Módulos experimentales de nivel III de FP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Maestría industrial, con título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Perito mercantil, título</w:t>
            </w:r>
          </w:p>
        </w:tc>
      </w:tr>
      <w:tr w:rsidR="00201CDB" w:rsidRPr="00201CDB" w:rsidTr="00D36284">
        <w:trPr>
          <w:trHeight w:val="312"/>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en Artes Aplicadas y Oficios Artísticos / Artes Aplicadas y Oficios Artísticos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 militar, antigua Escala de Suboficiales de las Fuerzas Armadas, (acceso a la escala anterior a 2015)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Técnico Superior / Ciclos Formativos de Grado Superior (CFGS) de FP a través de la enseñanza militar (acceso a la escala a partir de 2015)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Guardia Civil, enseñanza para Escala de Suboficiales</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CI</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52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Títulos propios universitarios que precisan del título de bachiller, de duración igual o superior a 2 años</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Títulos propios universitarios que precisan del título de Bachiller, de duración igual o superior a 2 años</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i/>
                <w:iCs/>
                <w:sz w:val="20"/>
              </w:rPr>
            </w:pPr>
            <w:r w:rsidRPr="00201CDB">
              <w:rPr>
                <w:rFonts w:cs="Arial"/>
                <w:b/>
                <w:bCs/>
                <w:sz w:val="24"/>
                <w:szCs w:val="24"/>
              </w:rPr>
              <w:t>6 Grados universitarios de 240 créditos ECTS, diplomados universitarios, títulos propios universitarios de experto o especialista, y similares</w:t>
            </w: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CJ</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61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Grados universitarios de 240 créditos ECTS y equivalentes</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(de 240 créditos ECTS) / Grados universitarios de 240 créditos ECTS y equivalentes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 Doble grado universitario (combinación de dos grados de 240 créditos ECTS)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Graduado en Ingeniería, cualquier especialidad</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Conservación y Restauración de Bienes Culturales, equivalente a Graduado (LOE) / Enseñanzas de Conservación y Restauración de Bienes Culturales (LOE)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Artes Plásticas, Cerámica, equivalente a Graduado (LOE) / Estudios Superiores de Artes Plásticas, Cerámica (LOE)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Artes Plásticas, Vidrio, equivalente a Graduado (LOE) / Estudios Superiores de Artes Plásticas, Vidrio (LOE)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Diseño, equivalente a Graduado (LOE) / Estudios Superiores de Diseño (LOE)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Música (LOE), equivalente a Graduado / Estudios Superiores, Música (LOE)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Danza, equivalente a Graduado (LOE) / Estudios Superiores, Danza (LOE)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Arte Dramático, equivalente a Graduado (LOE) / Enseñanzas de Arte Dramático (LOE)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Baccalaureatus (enseñanzas eclesiásticas) / Enseñanzas eclesiásticas equivalentes a Grado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Graduado en Teología / Grado en Teología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Oficial de las Fuerzas Armadas (acceso a la escala a partir de 2015)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Oficial de las Fuerzas Armadas (acceso desde antigua Escala de Oficiales)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CJ</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62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Diplomados universitarios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Diplomado Universitario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Ingeniero Técnico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Arquitecto Técnico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Licenciatura, cualquier especialidad (3 primeros años completos)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Ingeniería, cualquier especialidad (3 primeros años completos)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Arquitectura (3 primeros años completos)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Aparejador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Facultativo de Minas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Profesor Mercantil, título</w:t>
            </w:r>
          </w:p>
        </w:tc>
      </w:tr>
      <w:tr w:rsidR="00201CDB" w:rsidRPr="00201CDB" w:rsidTr="00D36284">
        <w:trPr>
          <w:trHeight w:val="792"/>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Conservación y Restauración de Bienes Culturales, equivalente a Diplomado (LOGSE) / Enseñanzas de Conservación y Restauración de Bienes Culturales (LOGSE)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Diseño, equivalente a Diplomado (LOGSE) / Estudios Superiores de Diseño (LOGSE)</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Cerámica, equivalente a Diplomado (LOGSE) / Estudios Superiores de Cerámica (LOGSE)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del Vidrio, equivalente a Diplomado (LOGSE) / Estudios Superiores del Vidrio (LOGSE)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Piloto de Transporte de Línea Aérea (Avión)</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Piloto de Transporte de Línea Aérea (Helicóptero)</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 militar, antigua Escala de Oficiales de las Fuerzas Armadas (acceso a la escala anterior a 2015)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Enseñanzas eclesiásticas equivalentes a Diplomado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CJ</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63</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Títulos propios universitarios de experto o especialista, de menos de 60 créditos ECTS, cuyo acceso requiera ser titulado universitario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propio universitarios de Experto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propio universitarios de Especialista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Títulos propios universitarios de más de 30 créditos ECTS y menos de 60 para los que se precisa una titulación universitaria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Postgrados universitarios no oficiales, de 6 meses o más y menos de 1 año, para los que se precisa una titulación universitaria </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i/>
                <w:iCs/>
                <w:sz w:val="20"/>
              </w:rPr>
            </w:pPr>
            <w:r w:rsidRPr="00201CDB">
              <w:rPr>
                <w:rFonts w:cs="Arial"/>
                <w:b/>
                <w:bCs/>
                <w:sz w:val="24"/>
                <w:szCs w:val="24"/>
              </w:rPr>
              <w:t>7 Grados universitarios de más de 240 créditos ECTS, licenciados, másteres y especialidades en Ciencias de la Salud por el sistema de residencia, y similares</w:t>
            </w: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CK</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Grados universitarios de más de 240 créditos ECTS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(de más de 240 créditos ECTS)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Doble grado universitario (combinación de uno de más de 240 créditos ECTS y otro grado)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Medicina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Farmacia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Veterinaria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Odontología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Graduado en Arquitectura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CK</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72</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Licenciados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Licenciado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Ingeniero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Arquitecto</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Música, equivalente a Licenciado (LOGSE) / Enseñanzas de Grado Superior de Música (LOGSE)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Superior de Danza, equivalente a Licenciado (LOGSE) / Enseñanzas de Grado Superior de Danza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Superior de Arte Dramático, equivalente a Licenciado (LOGSE) (LOGSE )/ Enseñanzas de Arte Dramático, Grado Superior (LOGSE)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Profesor Superior de música (Decreto 2618/1966)</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Profesor de Música y Título Profesional de Música (Decreto 15 de junio de 1942)</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r w:rsidRPr="00201CDB">
              <w:rPr>
                <w:rFonts w:cs="Arial"/>
                <w:i/>
                <w:iCs/>
                <w:sz w:val="20"/>
              </w:rPr>
              <w:t>Título de Profesor y Título Profesional de Actor Teatral (Decreto 15 de junio de 1942)</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Diploma Superior de Especialización para Solistas (Decreto 313/1970)</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 militar, antigua Escala Superior de Oficiales de las Fuerzas Armadas (acceso a la escala anterior a 2015)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Guardia Civil, enseñanza Escala Superior de Oficiales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Guardia Civil, enseñanza Escala de Oficiales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Piloto de Segunda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Piloto de Primera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Capitán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Oficial de Máquinas de Segunda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Oficial de Máquinas de Primera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Jefe de Máquinas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Oficial Radioelectrónico de Segunda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Oficial Radioelectrónico de Primera de la Marina Mercante</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CL</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73</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Másteres oficiales universitarios y equivalentes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Máster oficial universitario (especialización profesional o académica)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Máster oficial universitario (especialidad investigación o asociado a un doctorado)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Doctorado, periodo de formación completo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Diploma de Estudios Avanzados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Doctorado, suficiencia Investigadora reconocida</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Formación oficial de postgrado con acceso al Doctorado (distinta de un Master)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Máster en Enseñanzas Artísticas</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Inspector de Policía Nacional</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 de Altos Estudios de la Defensa Nacional, con título  </w:t>
            </w:r>
          </w:p>
        </w:tc>
      </w:tr>
      <w:tr w:rsidR="00201CDB" w:rsidRPr="00201CDB" w:rsidTr="00D36284">
        <w:trPr>
          <w:trHeight w:val="35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Licenciatus (enseñanzas eclesiásticas) / Enseñanzas eclesiásticas equivalentes a máster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CL</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74</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Especialidades en Ciencias de la Salud por el sistema de residencia y similares</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Medico Especialista (diversas especialidades) / Especialidades de Medicina (Ciencias de la Salud) por el sistema de residencia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Especialista en Farmacia Hospitalaria / Especialidad de Farmacia Hospitalaria (Ciencias de la Salud) por el sistema de residencia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Psicólogo Clínico / Especialidad de Psicología Clínica (Ciencias de la Salud) por el sistema de residencia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Especialista Sanitario (diversas especialidades) / Especialidades multidisciplinares en Ciencias de la Salud por el sistema de residencia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Título de Enfermero Especialista (diversas especialidades) / Especialidades de Enfermería (Ciencias de la Salud por el sistema de residencia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BIR, Programas de especialización para biólogos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FIR, Programas de especialización para farmacéuticos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MIR, Programas de especialización para médicos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PIR, Programas de especialización para psicólogos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QIR, Programas de especialización para químicos </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CL</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75</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Títulos propios universitarios de máster (maestrías), de 60 o más crédito ECTS cuyo acceso requiera ser titulado universitario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propio universitario de Máster no oficial</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Títulos propios universitarios de 60 o más créditos ECTS para los que se precisa una titulación universitaria</w:t>
            </w:r>
          </w:p>
        </w:tc>
      </w:tr>
      <w:tr w:rsidR="00201CDB" w:rsidRPr="00201CDB" w:rsidTr="00D36284">
        <w:trPr>
          <w:trHeight w:val="528"/>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Postgrados universitarios no oficiales, de 1 año o más, para los que se precisa una titulación universitaria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profesional de especialización didáctica (CAP)</w:t>
            </w:r>
          </w:p>
          <w:p w:rsidR="006148BE" w:rsidRPr="00201CDB" w:rsidRDefault="006148BE" w:rsidP="00D36284">
            <w:pPr>
              <w:rPr>
                <w:rFonts w:cs="Arial"/>
                <w:i/>
                <w:iCs/>
                <w:sz w:val="20"/>
              </w:rPr>
            </w:pPr>
          </w:p>
          <w:p w:rsidR="006148BE" w:rsidRPr="00201CDB" w:rsidRDefault="006148BE" w:rsidP="00D36284">
            <w:pPr>
              <w:rPr>
                <w:rFonts w:cs="Arial"/>
                <w:i/>
                <w:iCs/>
                <w:sz w:val="20"/>
              </w:rPr>
            </w:pPr>
          </w:p>
          <w:p w:rsidR="006148BE" w:rsidRPr="00201CDB" w:rsidRDefault="006148BE" w:rsidP="00D36284">
            <w:pPr>
              <w:rPr>
                <w:rFonts w:cs="Arial"/>
                <w:i/>
                <w:iCs/>
                <w:sz w:val="20"/>
              </w:rPr>
            </w:pPr>
            <w:r w:rsidRPr="00201CDB">
              <w:rPr>
                <w:rFonts w:cs="Arial"/>
                <w:b/>
                <w:bCs/>
                <w:sz w:val="24"/>
                <w:szCs w:val="24"/>
              </w:rPr>
              <w:t>8 Enseñanzas de doctorado</w:t>
            </w:r>
          </w:p>
          <w:p w:rsidR="006148BE" w:rsidRPr="00201CDB" w:rsidRDefault="006148BE" w:rsidP="00D36284">
            <w:pPr>
              <w:rPr>
                <w:rFonts w:cs="Arial"/>
                <w:i/>
                <w:iCs/>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CM</w:t>
            </w: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b/>
                <w:bCs/>
                <w:sz w:val="20"/>
              </w:rPr>
            </w:pPr>
            <w:r w:rsidRPr="00201CDB">
              <w:rPr>
                <w:rFonts w:cs="Arial"/>
                <w:b/>
                <w:bCs/>
                <w:sz w:val="20"/>
              </w:rPr>
              <w:t>81</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b/>
                <w:bCs/>
                <w:sz w:val="20"/>
              </w:rPr>
            </w:pPr>
            <w:r w:rsidRPr="00201CDB">
              <w:rPr>
                <w:rFonts w:cs="Arial"/>
                <w:b/>
                <w:bCs/>
                <w:sz w:val="20"/>
              </w:rPr>
              <w:t>Doctorado universitario</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b/>
                <w:b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Título de Doctor</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cs="Arial"/>
                <w:i/>
                <w:iCs/>
                <w:sz w:val="20"/>
              </w:rPr>
            </w:pPr>
            <w:r w:rsidRPr="00201CDB">
              <w:rPr>
                <w:rFonts w:cs="Arial"/>
                <w:i/>
                <w:iCs/>
                <w:sz w:val="20"/>
              </w:rPr>
              <w:t>.</w:t>
            </w:r>
          </w:p>
        </w:tc>
        <w:tc>
          <w:tcPr>
            <w:tcW w:w="9543" w:type="dxa"/>
            <w:tcBorders>
              <w:top w:val="nil"/>
              <w:left w:val="nil"/>
              <w:bottom w:val="nil"/>
              <w:right w:val="nil"/>
            </w:tcBorders>
            <w:shd w:val="clear" w:color="auto" w:fill="auto"/>
            <w:vAlign w:val="bottom"/>
            <w:hideMark/>
          </w:tcPr>
          <w:p w:rsidR="006148BE" w:rsidRPr="00201CDB" w:rsidRDefault="006148BE" w:rsidP="00D36284">
            <w:pPr>
              <w:rPr>
                <w:rFonts w:cs="Arial"/>
                <w:i/>
                <w:iCs/>
                <w:sz w:val="20"/>
              </w:rPr>
            </w:pPr>
            <w:r w:rsidRPr="00201CDB">
              <w:rPr>
                <w:rFonts w:cs="Arial"/>
                <w:i/>
                <w:iCs/>
                <w:sz w:val="20"/>
              </w:rPr>
              <w:t xml:space="preserve">Enseñanzas eclesiásticas equivalentes a Doctorado </w:t>
            </w: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cs="Arial"/>
                <w:i/>
                <w:iCs/>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ascii="Times New Roman" w:hAnsi="Times New Roman"/>
                <w:sz w:val="20"/>
              </w:rPr>
            </w:pPr>
          </w:p>
        </w:tc>
        <w:tc>
          <w:tcPr>
            <w:tcW w:w="9543" w:type="dxa"/>
            <w:tcBorders>
              <w:top w:val="nil"/>
              <w:left w:val="nil"/>
              <w:bottom w:val="nil"/>
              <w:right w:val="nil"/>
            </w:tcBorders>
            <w:shd w:val="clear" w:color="auto" w:fill="auto"/>
            <w:vAlign w:val="bottom"/>
            <w:hideMark/>
          </w:tcPr>
          <w:p w:rsidR="006148BE" w:rsidRPr="00201CDB" w:rsidRDefault="006148BE" w:rsidP="00D36284">
            <w:pPr>
              <w:jc w:val="right"/>
              <w:rPr>
                <w:rFonts w:ascii="Times New Roman" w:hAnsi="Times New Roman"/>
                <w:sz w:val="20"/>
              </w:rPr>
            </w:pPr>
          </w:p>
        </w:tc>
      </w:tr>
      <w:tr w:rsidR="00201CDB" w:rsidRPr="00201CDB" w:rsidTr="00D36284">
        <w:trPr>
          <w:trHeight w:val="264"/>
        </w:trPr>
        <w:tc>
          <w:tcPr>
            <w:tcW w:w="452" w:type="dxa"/>
            <w:tcBorders>
              <w:top w:val="nil"/>
              <w:left w:val="nil"/>
              <w:bottom w:val="nil"/>
              <w:right w:val="nil"/>
            </w:tcBorders>
            <w:shd w:val="clear" w:color="auto" w:fill="auto"/>
            <w:noWrap/>
            <w:vAlign w:val="bottom"/>
            <w:hideMark/>
          </w:tcPr>
          <w:p w:rsidR="006148BE" w:rsidRPr="00201CDB" w:rsidRDefault="006148BE" w:rsidP="00D36284">
            <w:pPr>
              <w:rPr>
                <w:rFonts w:ascii="Times New Roman" w:hAnsi="Times New Roman"/>
                <w:sz w:val="20"/>
              </w:rPr>
            </w:pPr>
          </w:p>
        </w:tc>
        <w:tc>
          <w:tcPr>
            <w:tcW w:w="363" w:type="dxa"/>
            <w:tcBorders>
              <w:top w:val="nil"/>
              <w:left w:val="nil"/>
              <w:bottom w:val="nil"/>
              <w:right w:val="nil"/>
            </w:tcBorders>
            <w:shd w:val="clear" w:color="auto" w:fill="auto"/>
            <w:noWrap/>
            <w:vAlign w:val="bottom"/>
            <w:hideMark/>
          </w:tcPr>
          <w:p w:rsidR="006148BE" w:rsidRPr="00201CDB" w:rsidRDefault="006148BE" w:rsidP="00D36284">
            <w:pPr>
              <w:jc w:val="right"/>
              <w:rPr>
                <w:rFonts w:ascii="Times New Roman" w:hAnsi="Times New Roman"/>
                <w:sz w:val="20"/>
              </w:rPr>
            </w:pPr>
          </w:p>
        </w:tc>
        <w:tc>
          <w:tcPr>
            <w:tcW w:w="9543" w:type="dxa"/>
            <w:tcBorders>
              <w:top w:val="nil"/>
              <w:left w:val="nil"/>
              <w:bottom w:val="nil"/>
              <w:right w:val="nil"/>
            </w:tcBorders>
            <w:shd w:val="clear" w:color="auto" w:fill="auto"/>
            <w:vAlign w:val="bottom"/>
            <w:hideMark/>
          </w:tcPr>
          <w:p w:rsidR="006148BE" w:rsidRPr="00201CDB" w:rsidRDefault="006148BE" w:rsidP="00D36284">
            <w:pPr>
              <w:jc w:val="right"/>
              <w:rPr>
                <w:rFonts w:ascii="Times New Roman" w:hAnsi="Times New Roman"/>
                <w:sz w:val="20"/>
              </w:rPr>
            </w:pPr>
          </w:p>
        </w:tc>
      </w:tr>
    </w:tbl>
    <w:p w:rsidR="006148BE" w:rsidRPr="00201CDB" w:rsidRDefault="006148BE" w:rsidP="006148BE"/>
    <w:p w:rsidR="006148BE" w:rsidRPr="00201CDB" w:rsidRDefault="006148BE" w:rsidP="006148BE">
      <w:pPr>
        <w:pStyle w:val="Texto"/>
        <w:spacing w:before="0"/>
        <w:ind w:left="0"/>
        <w:rPr>
          <w:sz w:val="36"/>
        </w:rPr>
      </w:pPr>
    </w:p>
    <w:p w:rsidR="009D78EF" w:rsidRPr="00201CDB" w:rsidRDefault="009D78EF">
      <w:pPr>
        <w:rPr>
          <w:lang w:val="es-ES_tradnl"/>
        </w:rPr>
      </w:pPr>
    </w:p>
    <w:sectPr w:rsidR="009D78EF" w:rsidRPr="00201CDB" w:rsidSect="00191528">
      <w:footerReference w:type="even" r:id="rId25"/>
      <w:footerReference w:type="default" r:id="rId26"/>
      <w:footnotePr>
        <w:numRestart w:val="eachPage"/>
      </w:footnotePr>
      <w:pgSz w:w="11906" w:h="16838"/>
      <w:pgMar w:top="1276" w:right="1701" w:bottom="1418" w:left="181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FAF" w:rsidRDefault="001B1FAF" w:rsidP="006148BE">
      <w:r>
        <w:separator/>
      </w:r>
    </w:p>
  </w:endnote>
  <w:endnote w:type="continuationSeparator" w:id="0">
    <w:p w:rsidR="001B1FAF" w:rsidRDefault="001B1FAF" w:rsidP="0061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Univers-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F" w:rsidRDefault="001B1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B1FAF" w:rsidRDefault="001B1FAF">
    <w:pPr>
      <w:pStyle w:val="Piedepgina"/>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F" w:rsidRDefault="001B1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552A9">
      <w:rPr>
        <w:rStyle w:val="Nmerodepgina"/>
        <w:noProof/>
      </w:rPr>
      <w:t>196</w:t>
    </w:r>
    <w:r>
      <w:rPr>
        <w:rStyle w:val="Nmerodepgina"/>
      </w:rPr>
      <w:fldChar w:fldCharType="end"/>
    </w:r>
  </w:p>
  <w:p w:rsidR="001B1FAF" w:rsidRDefault="001B1FAF">
    <w:pPr>
      <w:pStyle w:val="Piedepgina"/>
      <w:framePr w:wrap="around" w:vAnchor="text" w:hAnchor="margin" w:xAlign="center" w:y="1"/>
      <w:ind w:right="360"/>
      <w:rPr>
        <w:rStyle w:val="Nmerodepgina"/>
        <w:rFonts w:ascii="Arial" w:hAnsi="Arial"/>
        <w:sz w:val="20"/>
      </w:rPr>
    </w:pPr>
  </w:p>
  <w:p w:rsidR="001B1FAF" w:rsidRDefault="001B1FA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F" w:rsidRDefault="001B1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B1FAF" w:rsidRDefault="001B1FAF">
    <w:pPr>
      <w:pStyle w:val="Piedepgina"/>
      <w:framePr w:wrap="around" w:vAnchor="text" w:hAnchor="margin" w:xAlign="right" w:y="1"/>
      <w:ind w:right="360"/>
      <w:rPr>
        <w:rStyle w:val="Nmerodepgina"/>
      </w:rPr>
    </w:pPr>
  </w:p>
  <w:p w:rsidR="001B1FAF" w:rsidRDefault="001B1FAF">
    <w:pPr>
      <w:pStyle w:val="Piedepgina"/>
      <w:framePr w:wrap="around" w:vAnchor="text" w:hAnchor="margin" w:xAlign="right" w:y="1"/>
      <w:ind w:right="360"/>
      <w:rPr>
        <w:rStyle w:val="Nmerodepgina"/>
      </w:rPr>
    </w:pPr>
  </w:p>
  <w:p w:rsidR="001B1FAF" w:rsidRDefault="001B1FAF">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F" w:rsidRDefault="001B1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B1FAF" w:rsidRDefault="001B1FAF">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F" w:rsidRDefault="001B1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552A9">
      <w:rPr>
        <w:rStyle w:val="Nmerodepgina"/>
        <w:noProof/>
      </w:rPr>
      <w:t>9</w:t>
    </w:r>
    <w:r>
      <w:rPr>
        <w:rStyle w:val="Nmerodepgina"/>
      </w:rPr>
      <w:fldChar w:fldCharType="end"/>
    </w:r>
  </w:p>
  <w:p w:rsidR="001B1FAF" w:rsidRDefault="001B1FAF">
    <w:pPr>
      <w:pStyle w:val="Piedepgina"/>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F" w:rsidRDefault="001B1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B1FAF" w:rsidRDefault="001B1FAF">
    <w:pPr>
      <w:pStyle w:val="Piedepgina"/>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F" w:rsidRDefault="001B1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18DB">
      <w:rPr>
        <w:rStyle w:val="Nmerodepgina"/>
        <w:noProof/>
      </w:rPr>
      <w:t>41</w:t>
    </w:r>
    <w:r>
      <w:rPr>
        <w:rStyle w:val="Nmerodepgina"/>
      </w:rPr>
      <w:fldChar w:fldCharType="end"/>
    </w:r>
  </w:p>
  <w:p w:rsidR="001B1FAF" w:rsidRDefault="001B1FAF">
    <w:pPr>
      <w:pStyle w:val="Piedepgina"/>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126700"/>
      <w:docPartObj>
        <w:docPartGallery w:val="Page Numbers (Bottom of Page)"/>
        <w:docPartUnique/>
      </w:docPartObj>
    </w:sdtPr>
    <w:sdtEndPr/>
    <w:sdtContent>
      <w:p w:rsidR="00AE2DE5" w:rsidRDefault="00AE2DE5" w:rsidP="00F44C08">
        <w:pPr>
          <w:pStyle w:val="Piedepgina"/>
          <w:tabs>
            <w:tab w:val="clear" w:pos="4252"/>
          </w:tabs>
          <w:jc w:val="center"/>
        </w:pPr>
        <w:r>
          <w:fldChar w:fldCharType="begin"/>
        </w:r>
        <w:r>
          <w:instrText>PAGE   \* MERGEFORMAT</w:instrText>
        </w:r>
        <w:r>
          <w:fldChar w:fldCharType="separate"/>
        </w:r>
        <w:r w:rsidR="008552A9">
          <w:rPr>
            <w:noProof/>
          </w:rPr>
          <w:t>9</w:t>
        </w:r>
        <w:r>
          <w:fldChar w:fldCharType="end"/>
        </w:r>
      </w:p>
    </w:sdtContent>
  </w:sdt>
  <w:p w:rsidR="00AE2DE5" w:rsidRDefault="00AE2DE5">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DE5" w:rsidRDefault="00AE2DE5">
    <w:pPr>
      <w:pStyle w:val="Piedepgina"/>
      <w:jc w:val="center"/>
    </w:pPr>
  </w:p>
  <w:p w:rsidR="00AE2DE5" w:rsidRDefault="00AE2DE5" w:rsidP="00F44C08">
    <w:pPr>
      <w:pStyle w:val="Piedepgina"/>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AF" w:rsidRDefault="001B1FA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B1FAF" w:rsidRDefault="001B1FA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FAF" w:rsidRDefault="001B1FAF" w:rsidP="006148BE">
      <w:r>
        <w:separator/>
      </w:r>
    </w:p>
  </w:footnote>
  <w:footnote w:type="continuationSeparator" w:id="0">
    <w:p w:rsidR="001B1FAF" w:rsidRDefault="001B1FAF" w:rsidP="006148BE">
      <w:r>
        <w:continuationSeparator/>
      </w:r>
    </w:p>
  </w:footnote>
  <w:footnote w:id="1">
    <w:p w:rsidR="001B1FAF" w:rsidRDefault="001B1FAF" w:rsidP="006148BE">
      <w:pPr>
        <w:pStyle w:val="Textonotapie"/>
        <w:jc w:val="both"/>
        <w:rPr>
          <w:snapToGrid w:val="0"/>
        </w:rPr>
      </w:pPr>
      <w:r>
        <w:rPr>
          <w:rStyle w:val="Refdenotaalpie"/>
        </w:rPr>
        <w:footnoteRef/>
      </w:r>
      <w:r>
        <w:t xml:space="preserve"> Desde el comienzo de la encuesta en 2006 </w:t>
      </w:r>
      <w:r>
        <w:rPr>
          <w:snapToGrid w:val="0"/>
        </w:rPr>
        <w:t>se ha duplicado el tamaño de la muestra inicialmente seleccionada en el País Vasco en colaboración con el Instituto de Estadística de esta comunidad autónoma (Eustat).</w:t>
      </w:r>
    </w:p>
    <w:p w:rsidR="001B1FAF" w:rsidRDefault="001B1FAF" w:rsidP="006148BE">
      <w:pPr>
        <w:pStyle w:val="Textonotapie"/>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15F"/>
    <w:multiLevelType w:val="hybridMultilevel"/>
    <w:tmpl w:val="69C29C0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384842"/>
    <w:multiLevelType w:val="hybridMultilevel"/>
    <w:tmpl w:val="AF06FD78"/>
    <w:lvl w:ilvl="0" w:tplc="FCAE6D82">
      <w:start w:val="1"/>
      <w:numFmt w:val="bullet"/>
      <w:lvlText w:val=""/>
      <w:lvlJc w:val="left"/>
      <w:pPr>
        <w:ind w:left="2778" w:hanging="360"/>
      </w:pPr>
      <w:rPr>
        <w:rFonts w:ascii="Symbol" w:hAnsi="Symbol" w:hint="default"/>
      </w:rPr>
    </w:lvl>
    <w:lvl w:ilvl="1" w:tplc="0C0A0003" w:tentative="1">
      <w:start w:val="1"/>
      <w:numFmt w:val="bullet"/>
      <w:lvlText w:val="o"/>
      <w:lvlJc w:val="left"/>
      <w:pPr>
        <w:ind w:left="3498" w:hanging="360"/>
      </w:pPr>
      <w:rPr>
        <w:rFonts w:ascii="Courier New" w:hAnsi="Courier New" w:cs="Courier New" w:hint="default"/>
      </w:rPr>
    </w:lvl>
    <w:lvl w:ilvl="2" w:tplc="0C0A0005" w:tentative="1">
      <w:start w:val="1"/>
      <w:numFmt w:val="bullet"/>
      <w:lvlText w:val=""/>
      <w:lvlJc w:val="left"/>
      <w:pPr>
        <w:ind w:left="4218" w:hanging="360"/>
      </w:pPr>
      <w:rPr>
        <w:rFonts w:ascii="Wingdings" w:hAnsi="Wingdings" w:hint="default"/>
      </w:rPr>
    </w:lvl>
    <w:lvl w:ilvl="3" w:tplc="0C0A0001" w:tentative="1">
      <w:start w:val="1"/>
      <w:numFmt w:val="bullet"/>
      <w:lvlText w:val=""/>
      <w:lvlJc w:val="left"/>
      <w:pPr>
        <w:ind w:left="4938" w:hanging="360"/>
      </w:pPr>
      <w:rPr>
        <w:rFonts w:ascii="Symbol" w:hAnsi="Symbol" w:hint="default"/>
      </w:rPr>
    </w:lvl>
    <w:lvl w:ilvl="4" w:tplc="0C0A0003" w:tentative="1">
      <w:start w:val="1"/>
      <w:numFmt w:val="bullet"/>
      <w:lvlText w:val="o"/>
      <w:lvlJc w:val="left"/>
      <w:pPr>
        <w:ind w:left="5658" w:hanging="360"/>
      </w:pPr>
      <w:rPr>
        <w:rFonts w:ascii="Courier New" w:hAnsi="Courier New" w:cs="Courier New" w:hint="default"/>
      </w:rPr>
    </w:lvl>
    <w:lvl w:ilvl="5" w:tplc="0C0A0005" w:tentative="1">
      <w:start w:val="1"/>
      <w:numFmt w:val="bullet"/>
      <w:lvlText w:val=""/>
      <w:lvlJc w:val="left"/>
      <w:pPr>
        <w:ind w:left="6378" w:hanging="360"/>
      </w:pPr>
      <w:rPr>
        <w:rFonts w:ascii="Wingdings" w:hAnsi="Wingdings" w:hint="default"/>
      </w:rPr>
    </w:lvl>
    <w:lvl w:ilvl="6" w:tplc="0C0A0001" w:tentative="1">
      <w:start w:val="1"/>
      <w:numFmt w:val="bullet"/>
      <w:lvlText w:val=""/>
      <w:lvlJc w:val="left"/>
      <w:pPr>
        <w:ind w:left="7098" w:hanging="360"/>
      </w:pPr>
      <w:rPr>
        <w:rFonts w:ascii="Symbol" w:hAnsi="Symbol" w:hint="default"/>
      </w:rPr>
    </w:lvl>
    <w:lvl w:ilvl="7" w:tplc="0C0A0003" w:tentative="1">
      <w:start w:val="1"/>
      <w:numFmt w:val="bullet"/>
      <w:lvlText w:val="o"/>
      <w:lvlJc w:val="left"/>
      <w:pPr>
        <w:ind w:left="7818" w:hanging="360"/>
      </w:pPr>
      <w:rPr>
        <w:rFonts w:ascii="Courier New" w:hAnsi="Courier New" w:cs="Courier New" w:hint="default"/>
      </w:rPr>
    </w:lvl>
    <w:lvl w:ilvl="8" w:tplc="0C0A0005" w:tentative="1">
      <w:start w:val="1"/>
      <w:numFmt w:val="bullet"/>
      <w:lvlText w:val=""/>
      <w:lvlJc w:val="left"/>
      <w:pPr>
        <w:ind w:left="8538" w:hanging="360"/>
      </w:pPr>
      <w:rPr>
        <w:rFonts w:ascii="Wingdings" w:hAnsi="Wingdings" w:hint="default"/>
      </w:rPr>
    </w:lvl>
  </w:abstractNum>
  <w:abstractNum w:abstractNumId="2" w15:restartNumberingAfterBreak="0">
    <w:nsid w:val="032F4D72"/>
    <w:multiLevelType w:val="hybridMultilevel"/>
    <w:tmpl w:val="84E6E71A"/>
    <w:lvl w:ilvl="0" w:tplc="FCAE6D82">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3" w15:restartNumberingAfterBreak="0">
    <w:nsid w:val="050546D6"/>
    <w:multiLevelType w:val="hybridMultilevel"/>
    <w:tmpl w:val="A89A8B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0B2F43"/>
    <w:multiLevelType w:val="hybridMultilevel"/>
    <w:tmpl w:val="D5EEBDB8"/>
    <w:lvl w:ilvl="0" w:tplc="FCAE6D82">
      <w:start w:val="1"/>
      <w:numFmt w:val="bullet"/>
      <w:lvlText w:val=""/>
      <w:lvlJc w:val="left"/>
      <w:pPr>
        <w:ind w:left="2480" w:hanging="360"/>
      </w:pPr>
      <w:rPr>
        <w:rFonts w:ascii="Symbol" w:hAnsi="Symbol" w:hint="default"/>
      </w:rPr>
    </w:lvl>
    <w:lvl w:ilvl="1" w:tplc="0C0A0003" w:tentative="1">
      <w:start w:val="1"/>
      <w:numFmt w:val="bullet"/>
      <w:lvlText w:val="o"/>
      <w:lvlJc w:val="left"/>
      <w:pPr>
        <w:ind w:left="3200" w:hanging="360"/>
      </w:pPr>
      <w:rPr>
        <w:rFonts w:ascii="Courier New" w:hAnsi="Courier New" w:cs="Courier New" w:hint="default"/>
      </w:rPr>
    </w:lvl>
    <w:lvl w:ilvl="2" w:tplc="0C0A0005" w:tentative="1">
      <w:start w:val="1"/>
      <w:numFmt w:val="bullet"/>
      <w:lvlText w:val=""/>
      <w:lvlJc w:val="left"/>
      <w:pPr>
        <w:ind w:left="3920" w:hanging="360"/>
      </w:pPr>
      <w:rPr>
        <w:rFonts w:ascii="Wingdings" w:hAnsi="Wingdings" w:hint="default"/>
      </w:rPr>
    </w:lvl>
    <w:lvl w:ilvl="3" w:tplc="0C0A0001" w:tentative="1">
      <w:start w:val="1"/>
      <w:numFmt w:val="bullet"/>
      <w:lvlText w:val=""/>
      <w:lvlJc w:val="left"/>
      <w:pPr>
        <w:ind w:left="4640" w:hanging="360"/>
      </w:pPr>
      <w:rPr>
        <w:rFonts w:ascii="Symbol" w:hAnsi="Symbol" w:hint="default"/>
      </w:rPr>
    </w:lvl>
    <w:lvl w:ilvl="4" w:tplc="0C0A0003" w:tentative="1">
      <w:start w:val="1"/>
      <w:numFmt w:val="bullet"/>
      <w:lvlText w:val="o"/>
      <w:lvlJc w:val="left"/>
      <w:pPr>
        <w:ind w:left="5360" w:hanging="360"/>
      </w:pPr>
      <w:rPr>
        <w:rFonts w:ascii="Courier New" w:hAnsi="Courier New" w:cs="Courier New" w:hint="default"/>
      </w:rPr>
    </w:lvl>
    <w:lvl w:ilvl="5" w:tplc="0C0A0005" w:tentative="1">
      <w:start w:val="1"/>
      <w:numFmt w:val="bullet"/>
      <w:lvlText w:val=""/>
      <w:lvlJc w:val="left"/>
      <w:pPr>
        <w:ind w:left="6080" w:hanging="360"/>
      </w:pPr>
      <w:rPr>
        <w:rFonts w:ascii="Wingdings" w:hAnsi="Wingdings" w:hint="default"/>
      </w:rPr>
    </w:lvl>
    <w:lvl w:ilvl="6" w:tplc="0C0A0001" w:tentative="1">
      <w:start w:val="1"/>
      <w:numFmt w:val="bullet"/>
      <w:lvlText w:val=""/>
      <w:lvlJc w:val="left"/>
      <w:pPr>
        <w:ind w:left="6800" w:hanging="360"/>
      </w:pPr>
      <w:rPr>
        <w:rFonts w:ascii="Symbol" w:hAnsi="Symbol" w:hint="default"/>
      </w:rPr>
    </w:lvl>
    <w:lvl w:ilvl="7" w:tplc="0C0A0003" w:tentative="1">
      <w:start w:val="1"/>
      <w:numFmt w:val="bullet"/>
      <w:lvlText w:val="o"/>
      <w:lvlJc w:val="left"/>
      <w:pPr>
        <w:ind w:left="7520" w:hanging="360"/>
      </w:pPr>
      <w:rPr>
        <w:rFonts w:ascii="Courier New" w:hAnsi="Courier New" w:cs="Courier New" w:hint="default"/>
      </w:rPr>
    </w:lvl>
    <w:lvl w:ilvl="8" w:tplc="0C0A0005" w:tentative="1">
      <w:start w:val="1"/>
      <w:numFmt w:val="bullet"/>
      <w:lvlText w:val=""/>
      <w:lvlJc w:val="left"/>
      <w:pPr>
        <w:ind w:left="8240" w:hanging="360"/>
      </w:pPr>
      <w:rPr>
        <w:rFonts w:ascii="Wingdings" w:hAnsi="Wingdings" w:hint="default"/>
      </w:rPr>
    </w:lvl>
  </w:abstractNum>
  <w:abstractNum w:abstractNumId="5" w15:restartNumberingAfterBreak="0">
    <w:nsid w:val="067D241C"/>
    <w:multiLevelType w:val="hybridMultilevel"/>
    <w:tmpl w:val="F094E542"/>
    <w:lvl w:ilvl="0" w:tplc="0C0A0001">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6" w15:restartNumberingAfterBreak="0">
    <w:nsid w:val="070152EB"/>
    <w:multiLevelType w:val="hybridMultilevel"/>
    <w:tmpl w:val="874E266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E2041D"/>
    <w:multiLevelType w:val="hybridMultilevel"/>
    <w:tmpl w:val="18805A5E"/>
    <w:lvl w:ilvl="0" w:tplc="0C0A0001">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8" w15:restartNumberingAfterBreak="0">
    <w:nsid w:val="096C2014"/>
    <w:multiLevelType w:val="hybridMultilevel"/>
    <w:tmpl w:val="A27AA742"/>
    <w:lvl w:ilvl="0" w:tplc="FCAE6D82">
      <w:start w:val="1"/>
      <w:numFmt w:val="bullet"/>
      <w:lvlText w:val=""/>
      <w:lvlJc w:val="left"/>
      <w:pPr>
        <w:ind w:left="2472" w:hanging="360"/>
      </w:pPr>
      <w:rPr>
        <w:rFonts w:ascii="Symbol" w:hAnsi="Symbol"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9" w15:restartNumberingAfterBreak="0">
    <w:nsid w:val="0AF87AAF"/>
    <w:multiLevelType w:val="hybridMultilevel"/>
    <w:tmpl w:val="A004225C"/>
    <w:lvl w:ilvl="0" w:tplc="FCAE6D82">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0D2A41B3"/>
    <w:multiLevelType w:val="hybridMultilevel"/>
    <w:tmpl w:val="5074E2D2"/>
    <w:lvl w:ilvl="0" w:tplc="FCAE6D82">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11" w15:restartNumberingAfterBreak="0">
    <w:nsid w:val="0D2C7EE9"/>
    <w:multiLevelType w:val="hybridMultilevel"/>
    <w:tmpl w:val="19E6090E"/>
    <w:lvl w:ilvl="0" w:tplc="0C0A0001">
      <w:start w:val="1"/>
      <w:numFmt w:val="bullet"/>
      <w:lvlText w:val=""/>
      <w:lvlJc w:val="left"/>
      <w:pPr>
        <w:ind w:left="2118" w:hanging="360"/>
      </w:pPr>
      <w:rPr>
        <w:rFonts w:ascii="Symbol" w:hAnsi="Symbol" w:hint="default"/>
      </w:rPr>
    </w:lvl>
    <w:lvl w:ilvl="1" w:tplc="0C0A0001">
      <w:start w:val="1"/>
      <w:numFmt w:val="bullet"/>
      <w:lvlText w:val=""/>
      <w:lvlJc w:val="left"/>
      <w:pPr>
        <w:ind w:left="2838" w:hanging="360"/>
      </w:pPr>
      <w:rPr>
        <w:rFonts w:ascii="Symbol" w:hAnsi="Symbol" w:hint="default"/>
      </w:rPr>
    </w:lvl>
    <w:lvl w:ilvl="2" w:tplc="0C0A0005" w:tentative="1">
      <w:start w:val="1"/>
      <w:numFmt w:val="bullet"/>
      <w:lvlText w:val=""/>
      <w:lvlJc w:val="left"/>
      <w:pPr>
        <w:ind w:left="3558" w:hanging="360"/>
      </w:pPr>
      <w:rPr>
        <w:rFonts w:ascii="Wingdings" w:hAnsi="Wingdings" w:hint="default"/>
      </w:rPr>
    </w:lvl>
    <w:lvl w:ilvl="3" w:tplc="0C0A0001" w:tentative="1">
      <w:start w:val="1"/>
      <w:numFmt w:val="bullet"/>
      <w:lvlText w:val=""/>
      <w:lvlJc w:val="left"/>
      <w:pPr>
        <w:ind w:left="4278" w:hanging="360"/>
      </w:pPr>
      <w:rPr>
        <w:rFonts w:ascii="Symbol" w:hAnsi="Symbol" w:hint="default"/>
      </w:rPr>
    </w:lvl>
    <w:lvl w:ilvl="4" w:tplc="0C0A0003" w:tentative="1">
      <w:start w:val="1"/>
      <w:numFmt w:val="bullet"/>
      <w:lvlText w:val="o"/>
      <w:lvlJc w:val="left"/>
      <w:pPr>
        <w:ind w:left="4998" w:hanging="360"/>
      </w:pPr>
      <w:rPr>
        <w:rFonts w:ascii="Courier New" w:hAnsi="Courier New" w:cs="Courier New" w:hint="default"/>
      </w:rPr>
    </w:lvl>
    <w:lvl w:ilvl="5" w:tplc="0C0A0005" w:tentative="1">
      <w:start w:val="1"/>
      <w:numFmt w:val="bullet"/>
      <w:lvlText w:val=""/>
      <w:lvlJc w:val="left"/>
      <w:pPr>
        <w:ind w:left="5718" w:hanging="360"/>
      </w:pPr>
      <w:rPr>
        <w:rFonts w:ascii="Wingdings" w:hAnsi="Wingdings" w:hint="default"/>
      </w:rPr>
    </w:lvl>
    <w:lvl w:ilvl="6" w:tplc="0C0A0001" w:tentative="1">
      <w:start w:val="1"/>
      <w:numFmt w:val="bullet"/>
      <w:lvlText w:val=""/>
      <w:lvlJc w:val="left"/>
      <w:pPr>
        <w:ind w:left="6438" w:hanging="360"/>
      </w:pPr>
      <w:rPr>
        <w:rFonts w:ascii="Symbol" w:hAnsi="Symbol" w:hint="default"/>
      </w:rPr>
    </w:lvl>
    <w:lvl w:ilvl="7" w:tplc="0C0A0003" w:tentative="1">
      <w:start w:val="1"/>
      <w:numFmt w:val="bullet"/>
      <w:lvlText w:val="o"/>
      <w:lvlJc w:val="left"/>
      <w:pPr>
        <w:ind w:left="7158" w:hanging="360"/>
      </w:pPr>
      <w:rPr>
        <w:rFonts w:ascii="Courier New" w:hAnsi="Courier New" w:cs="Courier New" w:hint="default"/>
      </w:rPr>
    </w:lvl>
    <w:lvl w:ilvl="8" w:tplc="0C0A0005" w:tentative="1">
      <w:start w:val="1"/>
      <w:numFmt w:val="bullet"/>
      <w:lvlText w:val=""/>
      <w:lvlJc w:val="left"/>
      <w:pPr>
        <w:ind w:left="7878" w:hanging="360"/>
      </w:pPr>
      <w:rPr>
        <w:rFonts w:ascii="Wingdings" w:hAnsi="Wingdings" w:hint="default"/>
      </w:rPr>
    </w:lvl>
  </w:abstractNum>
  <w:abstractNum w:abstractNumId="12" w15:restartNumberingAfterBreak="0">
    <w:nsid w:val="0DA408A0"/>
    <w:multiLevelType w:val="hybridMultilevel"/>
    <w:tmpl w:val="96F4B094"/>
    <w:lvl w:ilvl="0" w:tplc="FCAE6D82">
      <w:start w:val="1"/>
      <w:numFmt w:val="bullet"/>
      <w:lvlText w:val=""/>
      <w:lvlJc w:val="left"/>
      <w:pPr>
        <w:ind w:left="2480" w:hanging="360"/>
      </w:pPr>
      <w:rPr>
        <w:rFonts w:ascii="Symbol" w:hAnsi="Symbol" w:hint="default"/>
      </w:rPr>
    </w:lvl>
    <w:lvl w:ilvl="1" w:tplc="0C0A0003" w:tentative="1">
      <w:start w:val="1"/>
      <w:numFmt w:val="bullet"/>
      <w:lvlText w:val="o"/>
      <w:lvlJc w:val="left"/>
      <w:pPr>
        <w:ind w:left="3200" w:hanging="360"/>
      </w:pPr>
      <w:rPr>
        <w:rFonts w:ascii="Courier New" w:hAnsi="Courier New" w:cs="Courier New" w:hint="default"/>
      </w:rPr>
    </w:lvl>
    <w:lvl w:ilvl="2" w:tplc="0C0A0005" w:tentative="1">
      <w:start w:val="1"/>
      <w:numFmt w:val="bullet"/>
      <w:lvlText w:val=""/>
      <w:lvlJc w:val="left"/>
      <w:pPr>
        <w:ind w:left="3920" w:hanging="360"/>
      </w:pPr>
      <w:rPr>
        <w:rFonts w:ascii="Wingdings" w:hAnsi="Wingdings" w:hint="default"/>
      </w:rPr>
    </w:lvl>
    <w:lvl w:ilvl="3" w:tplc="0C0A0001" w:tentative="1">
      <w:start w:val="1"/>
      <w:numFmt w:val="bullet"/>
      <w:lvlText w:val=""/>
      <w:lvlJc w:val="left"/>
      <w:pPr>
        <w:ind w:left="4640" w:hanging="360"/>
      </w:pPr>
      <w:rPr>
        <w:rFonts w:ascii="Symbol" w:hAnsi="Symbol" w:hint="default"/>
      </w:rPr>
    </w:lvl>
    <w:lvl w:ilvl="4" w:tplc="0C0A0003" w:tentative="1">
      <w:start w:val="1"/>
      <w:numFmt w:val="bullet"/>
      <w:lvlText w:val="o"/>
      <w:lvlJc w:val="left"/>
      <w:pPr>
        <w:ind w:left="5360" w:hanging="360"/>
      </w:pPr>
      <w:rPr>
        <w:rFonts w:ascii="Courier New" w:hAnsi="Courier New" w:cs="Courier New" w:hint="default"/>
      </w:rPr>
    </w:lvl>
    <w:lvl w:ilvl="5" w:tplc="0C0A0005" w:tentative="1">
      <w:start w:val="1"/>
      <w:numFmt w:val="bullet"/>
      <w:lvlText w:val=""/>
      <w:lvlJc w:val="left"/>
      <w:pPr>
        <w:ind w:left="6080" w:hanging="360"/>
      </w:pPr>
      <w:rPr>
        <w:rFonts w:ascii="Wingdings" w:hAnsi="Wingdings" w:hint="default"/>
      </w:rPr>
    </w:lvl>
    <w:lvl w:ilvl="6" w:tplc="0C0A0001" w:tentative="1">
      <w:start w:val="1"/>
      <w:numFmt w:val="bullet"/>
      <w:lvlText w:val=""/>
      <w:lvlJc w:val="left"/>
      <w:pPr>
        <w:ind w:left="6800" w:hanging="360"/>
      </w:pPr>
      <w:rPr>
        <w:rFonts w:ascii="Symbol" w:hAnsi="Symbol" w:hint="default"/>
      </w:rPr>
    </w:lvl>
    <w:lvl w:ilvl="7" w:tplc="0C0A0003" w:tentative="1">
      <w:start w:val="1"/>
      <w:numFmt w:val="bullet"/>
      <w:lvlText w:val="o"/>
      <w:lvlJc w:val="left"/>
      <w:pPr>
        <w:ind w:left="7520" w:hanging="360"/>
      </w:pPr>
      <w:rPr>
        <w:rFonts w:ascii="Courier New" w:hAnsi="Courier New" w:cs="Courier New" w:hint="default"/>
      </w:rPr>
    </w:lvl>
    <w:lvl w:ilvl="8" w:tplc="0C0A0005" w:tentative="1">
      <w:start w:val="1"/>
      <w:numFmt w:val="bullet"/>
      <w:lvlText w:val=""/>
      <w:lvlJc w:val="left"/>
      <w:pPr>
        <w:ind w:left="8240" w:hanging="360"/>
      </w:pPr>
      <w:rPr>
        <w:rFonts w:ascii="Wingdings" w:hAnsi="Wingdings" w:hint="default"/>
      </w:rPr>
    </w:lvl>
  </w:abstractNum>
  <w:abstractNum w:abstractNumId="13" w15:restartNumberingAfterBreak="0">
    <w:nsid w:val="0FA67CC0"/>
    <w:multiLevelType w:val="hybridMultilevel"/>
    <w:tmpl w:val="62361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0F3705"/>
    <w:multiLevelType w:val="hybridMultilevel"/>
    <w:tmpl w:val="DA50C50E"/>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15" w15:restartNumberingAfterBreak="0">
    <w:nsid w:val="103738E9"/>
    <w:multiLevelType w:val="hybridMultilevel"/>
    <w:tmpl w:val="22E61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BA581B"/>
    <w:multiLevelType w:val="hybridMultilevel"/>
    <w:tmpl w:val="B8C27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DE369F"/>
    <w:multiLevelType w:val="hybridMultilevel"/>
    <w:tmpl w:val="4B50AE1A"/>
    <w:lvl w:ilvl="0" w:tplc="FCAE6D82">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18" w15:restartNumberingAfterBreak="0">
    <w:nsid w:val="119E140F"/>
    <w:multiLevelType w:val="hybridMultilevel"/>
    <w:tmpl w:val="670A6ED0"/>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19" w15:restartNumberingAfterBreak="0">
    <w:nsid w:val="12267506"/>
    <w:multiLevelType w:val="hybridMultilevel"/>
    <w:tmpl w:val="5E5A2D7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563397B"/>
    <w:multiLevelType w:val="hybridMultilevel"/>
    <w:tmpl w:val="AC781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58D6C63"/>
    <w:multiLevelType w:val="hybridMultilevel"/>
    <w:tmpl w:val="E4BCA8D6"/>
    <w:lvl w:ilvl="0" w:tplc="FCAE6D82">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22" w15:restartNumberingAfterBreak="0">
    <w:nsid w:val="19F631D4"/>
    <w:multiLevelType w:val="hybridMultilevel"/>
    <w:tmpl w:val="624A2B08"/>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23" w15:restartNumberingAfterBreak="0">
    <w:nsid w:val="1B292604"/>
    <w:multiLevelType w:val="hybridMultilevel"/>
    <w:tmpl w:val="85B2619C"/>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B856961"/>
    <w:multiLevelType w:val="hybridMultilevel"/>
    <w:tmpl w:val="E1AAD646"/>
    <w:lvl w:ilvl="0" w:tplc="0C0A0001">
      <w:start w:val="1"/>
      <w:numFmt w:val="bullet"/>
      <w:lvlText w:val=""/>
      <w:lvlJc w:val="left"/>
      <w:pPr>
        <w:ind w:left="2478" w:hanging="360"/>
      </w:pPr>
      <w:rPr>
        <w:rFonts w:ascii="Symbol" w:hAnsi="Symbol" w:hint="default"/>
        <w:b w:val="0"/>
        <w:i w:val="0"/>
        <w:color w:val="auto"/>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25" w15:restartNumberingAfterBreak="0">
    <w:nsid w:val="1D602244"/>
    <w:multiLevelType w:val="hybridMultilevel"/>
    <w:tmpl w:val="88F6C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E6A71D2"/>
    <w:multiLevelType w:val="hybridMultilevel"/>
    <w:tmpl w:val="65025462"/>
    <w:lvl w:ilvl="0" w:tplc="FCAE6D82">
      <w:start w:val="1"/>
      <w:numFmt w:val="bullet"/>
      <w:lvlText w:val=""/>
      <w:lvlJc w:val="left"/>
      <w:pPr>
        <w:ind w:left="2480" w:hanging="360"/>
      </w:pPr>
      <w:rPr>
        <w:rFonts w:ascii="Symbol" w:hAnsi="Symbol" w:hint="default"/>
      </w:rPr>
    </w:lvl>
    <w:lvl w:ilvl="1" w:tplc="0C0A0003" w:tentative="1">
      <w:start w:val="1"/>
      <w:numFmt w:val="bullet"/>
      <w:lvlText w:val="o"/>
      <w:lvlJc w:val="left"/>
      <w:pPr>
        <w:ind w:left="3200" w:hanging="360"/>
      </w:pPr>
      <w:rPr>
        <w:rFonts w:ascii="Courier New" w:hAnsi="Courier New" w:cs="Courier New" w:hint="default"/>
      </w:rPr>
    </w:lvl>
    <w:lvl w:ilvl="2" w:tplc="0C0A0005" w:tentative="1">
      <w:start w:val="1"/>
      <w:numFmt w:val="bullet"/>
      <w:lvlText w:val=""/>
      <w:lvlJc w:val="left"/>
      <w:pPr>
        <w:ind w:left="3920" w:hanging="360"/>
      </w:pPr>
      <w:rPr>
        <w:rFonts w:ascii="Wingdings" w:hAnsi="Wingdings" w:hint="default"/>
      </w:rPr>
    </w:lvl>
    <w:lvl w:ilvl="3" w:tplc="0C0A0001" w:tentative="1">
      <w:start w:val="1"/>
      <w:numFmt w:val="bullet"/>
      <w:lvlText w:val=""/>
      <w:lvlJc w:val="left"/>
      <w:pPr>
        <w:ind w:left="4640" w:hanging="360"/>
      </w:pPr>
      <w:rPr>
        <w:rFonts w:ascii="Symbol" w:hAnsi="Symbol" w:hint="default"/>
      </w:rPr>
    </w:lvl>
    <w:lvl w:ilvl="4" w:tplc="0C0A0003" w:tentative="1">
      <w:start w:val="1"/>
      <w:numFmt w:val="bullet"/>
      <w:lvlText w:val="o"/>
      <w:lvlJc w:val="left"/>
      <w:pPr>
        <w:ind w:left="5360" w:hanging="360"/>
      </w:pPr>
      <w:rPr>
        <w:rFonts w:ascii="Courier New" w:hAnsi="Courier New" w:cs="Courier New" w:hint="default"/>
      </w:rPr>
    </w:lvl>
    <w:lvl w:ilvl="5" w:tplc="0C0A0005" w:tentative="1">
      <w:start w:val="1"/>
      <w:numFmt w:val="bullet"/>
      <w:lvlText w:val=""/>
      <w:lvlJc w:val="left"/>
      <w:pPr>
        <w:ind w:left="6080" w:hanging="360"/>
      </w:pPr>
      <w:rPr>
        <w:rFonts w:ascii="Wingdings" w:hAnsi="Wingdings" w:hint="default"/>
      </w:rPr>
    </w:lvl>
    <w:lvl w:ilvl="6" w:tplc="0C0A0001" w:tentative="1">
      <w:start w:val="1"/>
      <w:numFmt w:val="bullet"/>
      <w:lvlText w:val=""/>
      <w:lvlJc w:val="left"/>
      <w:pPr>
        <w:ind w:left="6800" w:hanging="360"/>
      </w:pPr>
      <w:rPr>
        <w:rFonts w:ascii="Symbol" w:hAnsi="Symbol" w:hint="default"/>
      </w:rPr>
    </w:lvl>
    <w:lvl w:ilvl="7" w:tplc="0C0A0003" w:tentative="1">
      <w:start w:val="1"/>
      <w:numFmt w:val="bullet"/>
      <w:lvlText w:val="o"/>
      <w:lvlJc w:val="left"/>
      <w:pPr>
        <w:ind w:left="7520" w:hanging="360"/>
      </w:pPr>
      <w:rPr>
        <w:rFonts w:ascii="Courier New" w:hAnsi="Courier New" w:cs="Courier New" w:hint="default"/>
      </w:rPr>
    </w:lvl>
    <w:lvl w:ilvl="8" w:tplc="0C0A0005" w:tentative="1">
      <w:start w:val="1"/>
      <w:numFmt w:val="bullet"/>
      <w:lvlText w:val=""/>
      <w:lvlJc w:val="left"/>
      <w:pPr>
        <w:ind w:left="8240" w:hanging="360"/>
      </w:pPr>
      <w:rPr>
        <w:rFonts w:ascii="Wingdings" w:hAnsi="Wingdings" w:hint="default"/>
      </w:rPr>
    </w:lvl>
  </w:abstractNum>
  <w:abstractNum w:abstractNumId="27" w15:restartNumberingAfterBreak="0">
    <w:nsid w:val="21532073"/>
    <w:multiLevelType w:val="hybridMultilevel"/>
    <w:tmpl w:val="07BC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1777ECA"/>
    <w:multiLevelType w:val="hybridMultilevel"/>
    <w:tmpl w:val="25DE18E2"/>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18D57E4"/>
    <w:multiLevelType w:val="hybridMultilevel"/>
    <w:tmpl w:val="DE7E328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1A03517"/>
    <w:multiLevelType w:val="hybridMultilevel"/>
    <w:tmpl w:val="CC9C0682"/>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FCAE6D82">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1DE7C2A"/>
    <w:multiLevelType w:val="hybridMultilevel"/>
    <w:tmpl w:val="0AE2FF00"/>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2F30418"/>
    <w:multiLevelType w:val="hybridMultilevel"/>
    <w:tmpl w:val="7A628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44828E7"/>
    <w:multiLevelType w:val="multilevel"/>
    <w:tmpl w:val="B540FC1A"/>
    <w:lvl w:ilvl="0">
      <w:start w:val="12"/>
      <w:numFmt w:val="decimal"/>
      <w:lvlText w:val="%1"/>
      <w:lvlJc w:val="left"/>
      <w:pPr>
        <w:tabs>
          <w:tab w:val="num" w:pos="1755"/>
        </w:tabs>
        <w:ind w:left="1755" w:hanging="1755"/>
      </w:pPr>
      <w:rPr>
        <w:rFonts w:hint="default"/>
      </w:rPr>
    </w:lvl>
    <w:lvl w:ilvl="1">
      <w:start w:val="2"/>
      <w:numFmt w:val="decimal"/>
      <w:lvlText w:val="%1.%2"/>
      <w:lvlJc w:val="left"/>
      <w:pPr>
        <w:tabs>
          <w:tab w:val="num" w:pos="1755"/>
        </w:tabs>
        <w:ind w:left="1755" w:hanging="1755"/>
      </w:pPr>
      <w:rPr>
        <w:rFonts w:hint="default"/>
      </w:rPr>
    </w:lvl>
    <w:lvl w:ilvl="2">
      <w:start w:val="2"/>
      <w:numFmt w:val="decimal"/>
      <w:lvlText w:val="%1.%2.%3"/>
      <w:lvlJc w:val="left"/>
      <w:pPr>
        <w:tabs>
          <w:tab w:val="num" w:pos="1755"/>
        </w:tabs>
        <w:ind w:left="1755" w:hanging="1755"/>
      </w:pPr>
      <w:rPr>
        <w:rFonts w:hint="default"/>
      </w:rPr>
    </w:lvl>
    <w:lvl w:ilvl="3">
      <w:start w:val="3"/>
      <w:numFmt w:val="decimal"/>
      <w:lvlText w:val="%1.%2.%3.%4"/>
      <w:lvlJc w:val="left"/>
      <w:pPr>
        <w:tabs>
          <w:tab w:val="num" w:pos="1755"/>
        </w:tabs>
        <w:ind w:left="1755" w:hanging="1755"/>
      </w:pPr>
      <w:rPr>
        <w:rFonts w:hint="default"/>
      </w:rPr>
    </w:lvl>
    <w:lvl w:ilvl="4">
      <w:start w:val="1"/>
      <w:numFmt w:val="decimal"/>
      <w:lvlText w:val="%1.%2.%3.%4.%5"/>
      <w:lvlJc w:val="left"/>
      <w:pPr>
        <w:tabs>
          <w:tab w:val="num" w:pos="1755"/>
        </w:tabs>
        <w:ind w:left="1755" w:hanging="1755"/>
      </w:pPr>
      <w:rPr>
        <w:rFonts w:hint="default"/>
      </w:rPr>
    </w:lvl>
    <w:lvl w:ilvl="5">
      <w:start w:val="1"/>
      <w:numFmt w:val="decimal"/>
      <w:lvlText w:val="%1.%2.%3.%4.%5.%6"/>
      <w:lvlJc w:val="left"/>
      <w:pPr>
        <w:tabs>
          <w:tab w:val="num" w:pos="1755"/>
        </w:tabs>
        <w:ind w:left="1755" w:hanging="1755"/>
      </w:pPr>
      <w:rPr>
        <w:rFonts w:hint="default"/>
      </w:rPr>
    </w:lvl>
    <w:lvl w:ilvl="6">
      <w:start w:val="1"/>
      <w:numFmt w:val="decimal"/>
      <w:lvlText w:val="%1.%2.%3.%4.%5.%6.%7"/>
      <w:lvlJc w:val="left"/>
      <w:pPr>
        <w:tabs>
          <w:tab w:val="num" w:pos="1755"/>
        </w:tabs>
        <w:ind w:left="1755" w:hanging="1755"/>
      </w:pPr>
      <w:rPr>
        <w:rFonts w:hint="default"/>
      </w:rPr>
    </w:lvl>
    <w:lvl w:ilvl="7">
      <w:start w:val="1"/>
      <w:numFmt w:val="decimal"/>
      <w:lvlText w:val="%1.%2.%3.%4.%5.%6.%7.%8"/>
      <w:lvlJc w:val="left"/>
      <w:pPr>
        <w:tabs>
          <w:tab w:val="num" w:pos="1755"/>
        </w:tabs>
        <w:ind w:left="1755" w:hanging="1755"/>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286157A0"/>
    <w:multiLevelType w:val="hybridMultilevel"/>
    <w:tmpl w:val="95321DE8"/>
    <w:lvl w:ilvl="0" w:tplc="FCAE6D82">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35" w15:restartNumberingAfterBreak="0">
    <w:nsid w:val="28A74691"/>
    <w:multiLevelType w:val="hybridMultilevel"/>
    <w:tmpl w:val="C190570C"/>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8DC3757"/>
    <w:multiLevelType w:val="hybridMultilevel"/>
    <w:tmpl w:val="A8E00DA0"/>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A302443"/>
    <w:multiLevelType w:val="hybridMultilevel"/>
    <w:tmpl w:val="A036BBC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C6266B2"/>
    <w:multiLevelType w:val="hybridMultilevel"/>
    <w:tmpl w:val="22F0DA82"/>
    <w:lvl w:ilvl="0" w:tplc="FCAE6D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FCAE6D82">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DE86644"/>
    <w:multiLevelType w:val="hybridMultilevel"/>
    <w:tmpl w:val="20107E06"/>
    <w:lvl w:ilvl="0" w:tplc="FCAE6D82">
      <w:start w:val="1"/>
      <w:numFmt w:val="bullet"/>
      <w:lvlText w:val=""/>
      <w:lvlJc w:val="left"/>
      <w:pPr>
        <w:ind w:left="2836" w:hanging="360"/>
      </w:pPr>
      <w:rPr>
        <w:rFonts w:ascii="Symbol" w:hAnsi="Symbol" w:hint="default"/>
      </w:rPr>
    </w:lvl>
    <w:lvl w:ilvl="1" w:tplc="0C0A0003" w:tentative="1">
      <w:start w:val="1"/>
      <w:numFmt w:val="bullet"/>
      <w:lvlText w:val="o"/>
      <w:lvlJc w:val="left"/>
      <w:pPr>
        <w:ind w:left="3556" w:hanging="360"/>
      </w:pPr>
      <w:rPr>
        <w:rFonts w:ascii="Courier New" w:hAnsi="Courier New" w:cs="Courier New" w:hint="default"/>
      </w:rPr>
    </w:lvl>
    <w:lvl w:ilvl="2" w:tplc="0C0A0005">
      <w:start w:val="1"/>
      <w:numFmt w:val="bullet"/>
      <w:lvlText w:val=""/>
      <w:lvlJc w:val="left"/>
      <w:pPr>
        <w:ind w:left="4276" w:hanging="360"/>
      </w:pPr>
      <w:rPr>
        <w:rFonts w:ascii="Wingdings" w:hAnsi="Wingdings" w:hint="default"/>
      </w:rPr>
    </w:lvl>
    <w:lvl w:ilvl="3" w:tplc="0C0A0001" w:tentative="1">
      <w:start w:val="1"/>
      <w:numFmt w:val="bullet"/>
      <w:lvlText w:val=""/>
      <w:lvlJc w:val="left"/>
      <w:pPr>
        <w:ind w:left="4996" w:hanging="360"/>
      </w:pPr>
      <w:rPr>
        <w:rFonts w:ascii="Symbol" w:hAnsi="Symbol" w:hint="default"/>
      </w:rPr>
    </w:lvl>
    <w:lvl w:ilvl="4" w:tplc="0C0A0003" w:tentative="1">
      <w:start w:val="1"/>
      <w:numFmt w:val="bullet"/>
      <w:lvlText w:val="o"/>
      <w:lvlJc w:val="left"/>
      <w:pPr>
        <w:ind w:left="5716" w:hanging="360"/>
      </w:pPr>
      <w:rPr>
        <w:rFonts w:ascii="Courier New" w:hAnsi="Courier New" w:cs="Courier New" w:hint="default"/>
      </w:rPr>
    </w:lvl>
    <w:lvl w:ilvl="5" w:tplc="0C0A0005" w:tentative="1">
      <w:start w:val="1"/>
      <w:numFmt w:val="bullet"/>
      <w:lvlText w:val=""/>
      <w:lvlJc w:val="left"/>
      <w:pPr>
        <w:ind w:left="6436" w:hanging="360"/>
      </w:pPr>
      <w:rPr>
        <w:rFonts w:ascii="Wingdings" w:hAnsi="Wingdings" w:hint="default"/>
      </w:rPr>
    </w:lvl>
    <w:lvl w:ilvl="6" w:tplc="0C0A0001" w:tentative="1">
      <w:start w:val="1"/>
      <w:numFmt w:val="bullet"/>
      <w:lvlText w:val=""/>
      <w:lvlJc w:val="left"/>
      <w:pPr>
        <w:ind w:left="7156" w:hanging="360"/>
      </w:pPr>
      <w:rPr>
        <w:rFonts w:ascii="Symbol" w:hAnsi="Symbol" w:hint="default"/>
      </w:rPr>
    </w:lvl>
    <w:lvl w:ilvl="7" w:tplc="0C0A0003" w:tentative="1">
      <w:start w:val="1"/>
      <w:numFmt w:val="bullet"/>
      <w:lvlText w:val="o"/>
      <w:lvlJc w:val="left"/>
      <w:pPr>
        <w:ind w:left="7876" w:hanging="360"/>
      </w:pPr>
      <w:rPr>
        <w:rFonts w:ascii="Courier New" w:hAnsi="Courier New" w:cs="Courier New" w:hint="default"/>
      </w:rPr>
    </w:lvl>
    <w:lvl w:ilvl="8" w:tplc="0C0A0005" w:tentative="1">
      <w:start w:val="1"/>
      <w:numFmt w:val="bullet"/>
      <w:lvlText w:val=""/>
      <w:lvlJc w:val="left"/>
      <w:pPr>
        <w:ind w:left="8596" w:hanging="360"/>
      </w:pPr>
      <w:rPr>
        <w:rFonts w:ascii="Wingdings" w:hAnsi="Wingdings" w:hint="default"/>
      </w:rPr>
    </w:lvl>
  </w:abstractNum>
  <w:abstractNum w:abstractNumId="40" w15:restartNumberingAfterBreak="0">
    <w:nsid w:val="31704694"/>
    <w:multiLevelType w:val="multilevel"/>
    <w:tmpl w:val="94C8400E"/>
    <w:lvl w:ilvl="0">
      <w:start w:val="1"/>
      <w:numFmt w:val="decimal"/>
      <w:lvlText w:val="%1."/>
      <w:lvlJc w:val="left"/>
      <w:pPr>
        <w:tabs>
          <w:tab w:val="num" w:pos="2098"/>
        </w:tabs>
        <w:ind w:left="2098" w:hanging="510"/>
      </w:pPr>
      <w:rPr>
        <w:rFonts w:hint="default"/>
        <w:sz w:val="22"/>
      </w:rPr>
    </w:lvl>
    <w:lvl w:ilvl="1">
      <w:start w:val="3"/>
      <w:numFmt w:val="decimal"/>
      <w:isLgl/>
      <w:lvlText w:val="%1.%2."/>
      <w:lvlJc w:val="left"/>
      <w:pPr>
        <w:tabs>
          <w:tab w:val="num" w:pos="2308"/>
        </w:tabs>
        <w:ind w:left="2308" w:hanging="720"/>
      </w:pPr>
      <w:rPr>
        <w:rFonts w:hint="default"/>
      </w:rPr>
    </w:lvl>
    <w:lvl w:ilvl="2">
      <w:start w:val="1"/>
      <w:numFmt w:val="decimal"/>
      <w:isLgl/>
      <w:lvlText w:val="%1.%2.%3."/>
      <w:lvlJc w:val="left"/>
      <w:pPr>
        <w:tabs>
          <w:tab w:val="num" w:pos="2308"/>
        </w:tabs>
        <w:ind w:left="2308" w:hanging="720"/>
      </w:pPr>
      <w:rPr>
        <w:rFonts w:hint="default"/>
      </w:rPr>
    </w:lvl>
    <w:lvl w:ilvl="3">
      <w:start w:val="1"/>
      <w:numFmt w:val="decimal"/>
      <w:isLgl/>
      <w:lvlText w:val="%1.%2.%3.%4."/>
      <w:lvlJc w:val="left"/>
      <w:pPr>
        <w:tabs>
          <w:tab w:val="num" w:pos="2668"/>
        </w:tabs>
        <w:ind w:left="2668" w:hanging="1080"/>
      </w:pPr>
      <w:rPr>
        <w:rFonts w:hint="default"/>
      </w:rPr>
    </w:lvl>
    <w:lvl w:ilvl="4">
      <w:start w:val="1"/>
      <w:numFmt w:val="decimal"/>
      <w:isLgl/>
      <w:lvlText w:val="%1.%2.%3.%4.%5."/>
      <w:lvlJc w:val="left"/>
      <w:pPr>
        <w:tabs>
          <w:tab w:val="num" w:pos="3028"/>
        </w:tabs>
        <w:ind w:left="3028" w:hanging="1440"/>
      </w:pPr>
      <w:rPr>
        <w:rFonts w:hint="default"/>
      </w:rPr>
    </w:lvl>
    <w:lvl w:ilvl="5">
      <w:start w:val="1"/>
      <w:numFmt w:val="decimal"/>
      <w:isLgl/>
      <w:lvlText w:val="%1.%2.%3.%4.%5.%6."/>
      <w:lvlJc w:val="left"/>
      <w:pPr>
        <w:tabs>
          <w:tab w:val="num" w:pos="3028"/>
        </w:tabs>
        <w:ind w:left="3028" w:hanging="1440"/>
      </w:pPr>
      <w:rPr>
        <w:rFonts w:hint="default"/>
      </w:rPr>
    </w:lvl>
    <w:lvl w:ilvl="6">
      <w:start w:val="1"/>
      <w:numFmt w:val="decimal"/>
      <w:isLgl/>
      <w:lvlText w:val="%1.%2.%3.%4.%5.%6.%7."/>
      <w:lvlJc w:val="left"/>
      <w:pPr>
        <w:tabs>
          <w:tab w:val="num" w:pos="3388"/>
        </w:tabs>
        <w:ind w:left="3388" w:hanging="1800"/>
      </w:pPr>
      <w:rPr>
        <w:rFonts w:hint="default"/>
      </w:rPr>
    </w:lvl>
    <w:lvl w:ilvl="7">
      <w:start w:val="1"/>
      <w:numFmt w:val="decimal"/>
      <w:isLgl/>
      <w:lvlText w:val="%1.%2.%3.%4.%5.%6.%7.%8."/>
      <w:lvlJc w:val="left"/>
      <w:pPr>
        <w:tabs>
          <w:tab w:val="num" w:pos="3748"/>
        </w:tabs>
        <w:ind w:left="3748" w:hanging="2160"/>
      </w:pPr>
      <w:rPr>
        <w:rFonts w:hint="default"/>
      </w:rPr>
    </w:lvl>
    <w:lvl w:ilvl="8">
      <w:start w:val="1"/>
      <w:numFmt w:val="decimal"/>
      <w:isLgl/>
      <w:lvlText w:val="%1.%2.%3.%4.%5.%6.%7.%8.%9."/>
      <w:lvlJc w:val="left"/>
      <w:pPr>
        <w:tabs>
          <w:tab w:val="num" w:pos="3748"/>
        </w:tabs>
        <w:ind w:left="3748" w:hanging="2160"/>
      </w:pPr>
      <w:rPr>
        <w:rFonts w:hint="default"/>
      </w:rPr>
    </w:lvl>
  </w:abstractNum>
  <w:abstractNum w:abstractNumId="41" w15:restartNumberingAfterBreak="0">
    <w:nsid w:val="319A161A"/>
    <w:multiLevelType w:val="hybridMultilevel"/>
    <w:tmpl w:val="CA8AA45C"/>
    <w:lvl w:ilvl="0" w:tplc="FCAE6D82">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42" w15:restartNumberingAfterBreak="0">
    <w:nsid w:val="31AD0477"/>
    <w:multiLevelType w:val="hybridMultilevel"/>
    <w:tmpl w:val="0E5C4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43E7E47"/>
    <w:multiLevelType w:val="hybridMultilevel"/>
    <w:tmpl w:val="8FC4D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67E31DE"/>
    <w:multiLevelType w:val="hybridMultilevel"/>
    <w:tmpl w:val="ADC4C046"/>
    <w:lvl w:ilvl="0" w:tplc="FCAE6D82">
      <w:start w:val="1"/>
      <w:numFmt w:val="bullet"/>
      <w:lvlText w:val=""/>
      <w:lvlJc w:val="left"/>
      <w:pPr>
        <w:ind w:left="2477" w:hanging="360"/>
      </w:pPr>
      <w:rPr>
        <w:rFonts w:ascii="Symbol" w:hAnsi="Symbol" w:hint="default"/>
      </w:rPr>
    </w:lvl>
    <w:lvl w:ilvl="1" w:tplc="0C0A0003" w:tentative="1">
      <w:start w:val="1"/>
      <w:numFmt w:val="bullet"/>
      <w:lvlText w:val="o"/>
      <w:lvlJc w:val="left"/>
      <w:pPr>
        <w:ind w:left="3197" w:hanging="360"/>
      </w:pPr>
      <w:rPr>
        <w:rFonts w:ascii="Courier New" w:hAnsi="Courier New" w:cs="Courier New" w:hint="default"/>
      </w:rPr>
    </w:lvl>
    <w:lvl w:ilvl="2" w:tplc="0C0A0005" w:tentative="1">
      <w:start w:val="1"/>
      <w:numFmt w:val="bullet"/>
      <w:lvlText w:val=""/>
      <w:lvlJc w:val="left"/>
      <w:pPr>
        <w:ind w:left="3917" w:hanging="360"/>
      </w:pPr>
      <w:rPr>
        <w:rFonts w:ascii="Wingdings" w:hAnsi="Wingdings" w:hint="default"/>
      </w:rPr>
    </w:lvl>
    <w:lvl w:ilvl="3" w:tplc="0C0A0001" w:tentative="1">
      <w:start w:val="1"/>
      <w:numFmt w:val="bullet"/>
      <w:lvlText w:val=""/>
      <w:lvlJc w:val="left"/>
      <w:pPr>
        <w:ind w:left="4637" w:hanging="360"/>
      </w:pPr>
      <w:rPr>
        <w:rFonts w:ascii="Symbol" w:hAnsi="Symbol" w:hint="default"/>
      </w:rPr>
    </w:lvl>
    <w:lvl w:ilvl="4" w:tplc="0C0A0003" w:tentative="1">
      <w:start w:val="1"/>
      <w:numFmt w:val="bullet"/>
      <w:lvlText w:val="o"/>
      <w:lvlJc w:val="left"/>
      <w:pPr>
        <w:ind w:left="5357" w:hanging="360"/>
      </w:pPr>
      <w:rPr>
        <w:rFonts w:ascii="Courier New" w:hAnsi="Courier New" w:cs="Courier New" w:hint="default"/>
      </w:rPr>
    </w:lvl>
    <w:lvl w:ilvl="5" w:tplc="0C0A0005" w:tentative="1">
      <w:start w:val="1"/>
      <w:numFmt w:val="bullet"/>
      <w:lvlText w:val=""/>
      <w:lvlJc w:val="left"/>
      <w:pPr>
        <w:ind w:left="6077" w:hanging="360"/>
      </w:pPr>
      <w:rPr>
        <w:rFonts w:ascii="Wingdings" w:hAnsi="Wingdings" w:hint="default"/>
      </w:rPr>
    </w:lvl>
    <w:lvl w:ilvl="6" w:tplc="0C0A0001" w:tentative="1">
      <w:start w:val="1"/>
      <w:numFmt w:val="bullet"/>
      <w:lvlText w:val=""/>
      <w:lvlJc w:val="left"/>
      <w:pPr>
        <w:ind w:left="6797" w:hanging="360"/>
      </w:pPr>
      <w:rPr>
        <w:rFonts w:ascii="Symbol" w:hAnsi="Symbol" w:hint="default"/>
      </w:rPr>
    </w:lvl>
    <w:lvl w:ilvl="7" w:tplc="0C0A0003" w:tentative="1">
      <w:start w:val="1"/>
      <w:numFmt w:val="bullet"/>
      <w:lvlText w:val="o"/>
      <w:lvlJc w:val="left"/>
      <w:pPr>
        <w:ind w:left="7517" w:hanging="360"/>
      </w:pPr>
      <w:rPr>
        <w:rFonts w:ascii="Courier New" w:hAnsi="Courier New" w:cs="Courier New" w:hint="default"/>
      </w:rPr>
    </w:lvl>
    <w:lvl w:ilvl="8" w:tplc="0C0A0005" w:tentative="1">
      <w:start w:val="1"/>
      <w:numFmt w:val="bullet"/>
      <w:lvlText w:val=""/>
      <w:lvlJc w:val="left"/>
      <w:pPr>
        <w:ind w:left="8237" w:hanging="360"/>
      </w:pPr>
      <w:rPr>
        <w:rFonts w:ascii="Wingdings" w:hAnsi="Wingdings" w:hint="default"/>
      </w:rPr>
    </w:lvl>
  </w:abstractNum>
  <w:abstractNum w:abstractNumId="45" w15:restartNumberingAfterBreak="0">
    <w:nsid w:val="36B738C8"/>
    <w:multiLevelType w:val="hybridMultilevel"/>
    <w:tmpl w:val="140693A2"/>
    <w:lvl w:ilvl="0" w:tplc="FCAE6D82">
      <w:start w:val="1"/>
      <w:numFmt w:val="bullet"/>
      <w:lvlText w:val=""/>
      <w:lvlJc w:val="left"/>
      <w:pPr>
        <w:ind w:left="2508" w:hanging="360"/>
      </w:pPr>
      <w:rPr>
        <w:rFonts w:ascii="Symbol" w:hAnsi="Symbol" w:hint="default"/>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46" w15:restartNumberingAfterBreak="0">
    <w:nsid w:val="37A15D70"/>
    <w:multiLevelType w:val="hybridMultilevel"/>
    <w:tmpl w:val="D9A8BFC2"/>
    <w:lvl w:ilvl="0" w:tplc="FCAE6D82">
      <w:start w:val="1"/>
      <w:numFmt w:val="bullet"/>
      <w:lvlText w:val=""/>
      <w:lvlJc w:val="left"/>
      <w:pPr>
        <w:ind w:left="2835" w:hanging="360"/>
      </w:pPr>
      <w:rPr>
        <w:rFonts w:ascii="Symbol" w:hAnsi="Symbol" w:hint="default"/>
      </w:rPr>
    </w:lvl>
    <w:lvl w:ilvl="1" w:tplc="0C0A0003" w:tentative="1">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47" w15:restartNumberingAfterBreak="0">
    <w:nsid w:val="37DA5E34"/>
    <w:multiLevelType w:val="hybridMultilevel"/>
    <w:tmpl w:val="5AFCE90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87101AC"/>
    <w:multiLevelType w:val="hybridMultilevel"/>
    <w:tmpl w:val="C08408F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A80025A"/>
    <w:multiLevelType w:val="hybridMultilevel"/>
    <w:tmpl w:val="D8DAA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BEC14D8"/>
    <w:multiLevelType w:val="hybridMultilevel"/>
    <w:tmpl w:val="C1CE9E7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FCAE6D82">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1645E2A"/>
    <w:multiLevelType w:val="hybridMultilevel"/>
    <w:tmpl w:val="8F9A9A32"/>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4C924AE"/>
    <w:multiLevelType w:val="hybridMultilevel"/>
    <w:tmpl w:val="ABAC9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5923788"/>
    <w:multiLevelType w:val="hybridMultilevel"/>
    <w:tmpl w:val="372629C6"/>
    <w:lvl w:ilvl="0" w:tplc="FCAE6D82">
      <w:start w:val="1"/>
      <w:numFmt w:val="bullet"/>
      <w:lvlText w:val=""/>
      <w:lvlJc w:val="left"/>
      <w:pPr>
        <w:ind w:left="2478" w:hanging="360"/>
      </w:pPr>
      <w:rPr>
        <w:rFonts w:ascii="Symbol" w:hAnsi="Symbol" w:hint="default"/>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54" w15:restartNumberingAfterBreak="0">
    <w:nsid w:val="45E23014"/>
    <w:multiLevelType w:val="hybridMultilevel"/>
    <w:tmpl w:val="409E6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92E27D8"/>
    <w:multiLevelType w:val="hybridMultilevel"/>
    <w:tmpl w:val="67C69A52"/>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A655AE4"/>
    <w:multiLevelType w:val="hybridMultilevel"/>
    <w:tmpl w:val="CBC621A4"/>
    <w:lvl w:ilvl="0" w:tplc="FCAE6D82">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57" w15:restartNumberingAfterBreak="0">
    <w:nsid w:val="4AAF614E"/>
    <w:multiLevelType w:val="hybridMultilevel"/>
    <w:tmpl w:val="8DD6C01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B4F6D40"/>
    <w:multiLevelType w:val="hybridMultilevel"/>
    <w:tmpl w:val="F8047D9A"/>
    <w:lvl w:ilvl="0" w:tplc="0C0A0001">
      <w:start w:val="1"/>
      <w:numFmt w:val="bullet"/>
      <w:lvlText w:val=""/>
      <w:lvlJc w:val="left"/>
      <w:pPr>
        <w:ind w:left="2818" w:hanging="360"/>
      </w:pPr>
      <w:rPr>
        <w:rFonts w:ascii="Symbol" w:hAnsi="Symbol" w:hint="default"/>
      </w:rPr>
    </w:lvl>
    <w:lvl w:ilvl="1" w:tplc="0C0A0003" w:tentative="1">
      <w:start w:val="1"/>
      <w:numFmt w:val="bullet"/>
      <w:lvlText w:val="o"/>
      <w:lvlJc w:val="left"/>
      <w:pPr>
        <w:ind w:left="3538" w:hanging="360"/>
      </w:pPr>
      <w:rPr>
        <w:rFonts w:ascii="Courier New" w:hAnsi="Courier New" w:cs="Courier New" w:hint="default"/>
      </w:rPr>
    </w:lvl>
    <w:lvl w:ilvl="2" w:tplc="0C0A0005" w:tentative="1">
      <w:start w:val="1"/>
      <w:numFmt w:val="bullet"/>
      <w:lvlText w:val=""/>
      <w:lvlJc w:val="left"/>
      <w:pPr>
        <w:ind w:left="4258" w:hanging="360"/>
      </w:pPr>
      <w:rPr>
        <w:rFonts w:ascii="Wingdings" w:hAnsi="Wingdings" w:hint="default"/>
      </w:rPr>
    </w:lvl>
    <w:lvl w:ilvl="3" w:tplc="0C0A0001" w:tentative="1">
      <w:start w:val="1"/>
      <w:numFmt w:val="bullet"/>
      <w:lvlText w:val=""/>
      <w:lvlJc w:val="left"/>
      <w:pPr>
        <w:ind w:left="4978" w:hanging="360"/>
      </w:pPr>
      <w:rPr>
        <w:rFonts w:ascii="Symbol" w:hAnsi="Symbol" w:hint="default"/>
      </w:rPr>
    </w:lvl>
    <w:lvl w:ilvl="4" w:tplc="0C0A0003" w:tentative="1">
      <w:start w:val="1"/>
      <w:numFmt w:val="bullet"/>
      <w:lvlText w:val="o"/>
      <w:lvlJc w:val="left"/>
      <w:pPr>
        <w:ind w:left="5698" w:hanging="360"/>
      </w:pPr>
      <w:rPr>
        <w:rFonts w:ascii="Courier New" w:hAnsi="Courier New" w:cs="Courier New" w:hint="default"/>
      </w:rPr>
    </w:lvl>
    <w:lvl w:ilvl="5" w:tplc="0C0A0005" w:tentative="1">
      <w:start w:val="1"/>
      <w:numFmt w:val="bullet"/>
      <w:lvlText w:val=""/>
      <w:lvlJc w:val="left"/>
      <w:pPr>
        <w:ind w:left="6418" w:hanging="360"/>
      </w:pPr>
      <w:rPr>
        <w:rFonts w:ascii="Wingdings" w:hAnsi="Wingdings" w:hint="default"/>
      </w:rPr>
    </w:lvl>
    <w:lvl w:ilvl="6" w:tplc="0C0A0001" w:tentative="1">
      <w:start w:val="1"/>
      <w:numFmt w:val="bullet"/>
      <w:lvlText w:val=""/>
      <w:lvlJc w:val="left"/>
      <w:pPr>
        <w:ind w:left="7138" w:hanging="360"/>
      </w:pPr>
      <w:rPr>
        <w:rFonts w:ascii="Symbol" w:hAnsi="Symbol" w:hint="default"/>
      </w:rPr>
    </w:lvl>
    <w:lvl w:ilvl="7" w:tplc="0C0A0003" w:tentative="1">
      <w:start w:val="1"/>
      <w:numFmt w:val="bullet"/>
      <w:lvlText w:val="o"/>
      <w:lvlJc w:val="left"/>
      <w:pPr>
        <w:ind w:left="7858" w:hanging="360"/>
      </w:pPr>
      <w:rPr>
        <w:rFonts w:ascii="Courier New" w:hAnsi="Courier New" w:cs="Courier New" w:hint="default"/>
      </w:rPr>
    </w:lvl>
    <w:lvl w:ilvl="8" w:tplc="0C0A0005" w:tentative="1">
      <w:start w:val="1"/>
      <w:numFmt w:val="bullet"/>
      <w:lvlText w:val=""/>
      <w:lvlJc w:val="left"/>
      <w:pPr>
        <w:ind w:left="8578" w:hanging="360"/>
      </w:pPr>
      <w:rPr>
        <w:rFonts w:ascii="Wingdings" w:hAnsi="Wingdings" w:hint="default"/>
      </w:rPr>
    </w:lvl>
  </w:abstractNum>
  <w:abstractNum w:abstractNumId="59" w15:restartNumberingAfterBreak="0">
    <w:nsid w:val="4CBC7D51"/>
    <w:multiLevelType w:val="hybridMultilevel"/>
    <w:tmpl w:val="E4A2A3B6"/>
    <w:lvl w:ilvl="0" w:tplc="0C0A0001">
      <w:start w:val="1"/>
      <w:numFmt w:val="bullet"/>
      <w:lvlText w:val=""/>
      <w:lvlJc w:val="left"/>
      <w:pPr>
        <w:ind w:left="2838" w:hanging="360"/>
      </w:pPr>
      <w:rPr>
        <w:rFonts w:ascii="Symbol" w:hAnsi="Symbol" w:hint="default"/>
      </w:rPr>
    </w:lvl>
    <w:lvl w:ilvl="1" w:tplc="0C0A0001">
      <w:start w:val="1"/>
      <w:numFmt w:val="bullet"/>
      <w:lvlText w:val=""/>
      <w:lvlJc w:val="left"/>
      <w:pPr>
        <w:ind w:left="3558" w:hanging="360"/>
      </w:pPr>
      <w:rPr>
        <w:rFonts w:ascii="Symbol" w:hAnsi="Symbol" w:hint="default"/>
      </w:rPr>
    </w:lvl>
    <w:lvl w:ilvl="2" w:tplc="0C0A0005" w:tentative="1">
      <w:start w:val="1"/>
      <w:numFmt w:val="bullet"/>
      <w:lvlText w:val=""/>
      <w:lvlJc w:val="left"/>
      <w:pPr>
        <w:ind w:left="4278" w:hanging="360"/>
      </w:pPr>
      <w:rPr>
        <w:rFonts w:ascii="Wingdings" w:hAnsi="Wingdings" w:hint="default"/>
      </w:rPr>
    </w:lvl>
    <w:lvl w:ilvl="3" w:tplc="0C0A0001" w:tentative="1">
      <w:start w:val="1"/>
      <w:numFmt w:val="bullet"/>
      <w:lvlText w:val=""/>
      <w:lvlJc w:val="left"/>
      <w:pPr>
        <w:ind w:left="4998" w:hanging="360"/>
      </w:pPr>
      <w:rPr>
        <w:rFonts w:ascii="Symbol" w:hAnsi="Symbol" w:hint="default"/>
      </w:rPr>
    </w:lvl>
    <w:lvl w:ilvl="4" w:tplc="0C0A0003" w:tentative="1">
      <w:start w:val="1"/>
      <w:numFmt w:val="bullet"/>
      <w:lvlText w:val="o"/>
      <w:lvlJc w:val="left"/>
      <w:pPr>
        <w:ind w:left="5718" w:hanging="360"/>
      </w:pPr>
      <w:rPr>
        <w:rFonts w:ascii="Courier New" w:hAnsi="Courier New" w:cs="Courier New" w:hint="default"/>
      </w:rPr>
    </w:lvl>
    <w:lvl w:ilvl="5" w:tplc="0C0A0005" w:tentative="1">
      <w:start w:val="1"/>
      <w:numFmt w:val="bullet"/>
      <w:lvlText w:val=""/>
      <w:lvlJc w:val="left"/>
      <w:pPr>
        <w:ind w:left="6438" w:hanging="360"/>
      </w:pPr>
      <w:rPr>
        <w:rFonts w:ascii="Wingdings" w:hAnsi="Wingdings" w:hint="default"/>
      </w:rPr>
    </w:lvl>
    <w:lvl w:ilvl="6" w:tplc="0C0A0001" w:tentative="1">
      <w:start w:val="1"/>
      <w:numFmt w:val="bullet"/>
      <w:lvlText w:val=""/>
      <w:lvlJc w:val="left"/>
      <w:pPr>
        <w:ind w:left="7158" w:hanging="360"/>
      </w:pPr>
      <w:rPr>
        <w:rFonts w:ascii="Symbol" w:hAnsi="Symbol" w:hint="default"/>
      </w:rPr>
    </w:lvl>
    <w:lvl w:ilvl="7" w:tplc="0C0A0003" w:tentative="1">
      <w:start w:val="1"/>
      <w:numFmt w:val="bullet"/>
      <w:lvlText w:val="o"/>
      <w:lvlJc w:val="left"/>
      <w:pPr>
        <w:ind w:left="7878" w:hanging="360"/>
      </w:pPr>
      <w:rPr>
        <w:rFonts w:ascii="Courier New" w:hAnsi="Courier New" w:cs="Courier New" w:hint="default"/>
      </w:rPr>
    </w:lvl>
    <w:lvl w:ilvl="8" w:tplc="0C0A0005" w:tentative="1">
      <w:start w:val="1"/>
      <w:numFmt w:val="bullet"/>
      <w:lvlText w:val=""/>
      <w:lvlJc w:val="left"/>
      <w:pPr>
        <w:ind w:left="8598" w:hanging="360"/>
      </w:pPr>
      <w:rPr>
        <w:rFonts w:ascii="Wingdings" w:hAnsi="Wingdings" w:hint="default"/>
      </w:rPr>
    </w:lvl>
  </w:abstractNum>
  <w:abstractNum w:abstractNumId="60" w15:restartNumberingAfterBreak="0">
    <w:nsid w:val="4FD5666F"/>
    <w:multiLevelType w:val="hybridMultilevel"/>
    <w:tmpl w:val="F6F8282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61" w15:restartNumberingAfterBreak="0">
    <w:nsid w:val="4FF656A0"/>
    <w:multiLevelType w:val="hybridMultilevel"/>
    <w:tmpl w:val="17C6692E"/>
    <w:lvl w:ilvl="0" w:tplc="6D48E8D0">
      <w:start w:val="1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2" w15:restartNumberingAfterBreak="0">
    <w:nsid w:val="519A3DF9"/>
    <w:multiLevelType w:val="hybridMultilevel"/>
    <w:tmpl w:val="8B2A490E"/>
    <w:lvl w:ilvl="0" w:tplc="FCAE6D82">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63" w15:restartNumberingAfterBreak="0">
    <w:nsid w:val="52BF2D2D"/>
    <w:multiLevelType w:val="hybridMultilevel"/>
    <w:tmpl w:val="B1FCB784"/>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43674A7"/>
    <w:multiLevelType w:val="hybridMultilevel"/>
    <w:tmpl w:val="EB5E3A0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7006448"/>
    <w:multiLevelType w:val="hybridMultilevel"/>
    <w:tmpl w:val="D0E46A5C"/>
    <w:lvl w:ilvl="0" w:tplc="FCAE6D82">
      <w:start w:val="1"/>
      <w:numFmt w:val="bullet"/>
      <w:lvlText w:val=""/>
      <w:lvlJc w:val="left"/>
      <w:pPr>
        <w:ind w:left="2478" w:hanging="360"/>
      </w:pPr>
      <w:rPr>
        <w:rFonts w:ascii="Symbol" w:hAnsi="Symbol" w:hint="default"/>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66" w15:restartNumberingAfterBreak="0">
    <w:nsid w:val="5CCC53BF"/>
    <w:multiLevelType w:val="hybridMultilevel"/>
    <w:tmpl w:val="0C406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E332491"/>
    <w:multiLevelType w:val="hybridMultilevel"/>
    <w:tmpl w:val="32B006B2"/>
    <w:lvl w:ilvl="0" w:tplc="0C0A0001">
      <w:start w:val="1"/>
      <w:numFmt w:val="bullet"/>
      <w:lvlText w:val=""/>
      <w:lvlJc w:val="left"/>
      <w:pPr>
        <w:ind w:left="2838" w:hanging="360"/>
      </w:pPr>
      <w:rPr>
        <w:rFonts w:ascii="Symbol" w:hAnsi="Symbol" w:hint="default"/>
      </w:rPr>
    </w:lvl>
    <w:lvl w:ilvl="1" w:tplc="0C0A0003">
      <w:start w:val="1"/>
      <w:numFmt w:val="bullet"/>
      <w:lvlText w:val="o"/>
      <w:lvlJc w:val="left"/>
      <w:pPr>
        <w:ind w:left="3558" w:hanging="360"/>
      </w:pPr>
      <w:rPr>
        <w:rFonts w:ascii="Courier New" w:hAnsi="Courier New" w:cs="Courier New" w:hint="default"/>
      </w:rPr>
    </w:lvl>
    <w:lvl w:ilvl="2" w:tplc="0C0A0005" w:tentative="1">
      <w:start w:val="1"/>
      <w:numFmt w:val="bullet"/>
      <w:lvlText w:val=""/>
      <w:lvlJc w:val="left"/>
      <w:pPr>
        <w:ind w:left="4278" w:hanging="360"/>
      </w:pPr>
      <w:rPr>
        <w:rFonts w:ascii="Wingdings" w:hAnsi="Wingdings" w:hint="default"/>
      </w:rPr>
    </w:lvl>
    <w:lvl w:ilvl="3" w:tplc="0C0A0001" w:tentative="1">
      <w:start w:val="1"/>
      <w:numFmt w:val="bullet"/>
      <w:lvlText w:val=""/>
      <w:lvlJc w:val="left"/>
      <w:pPr>
        <w:ind w:left="4998" w:hanging="360"/>
      </w:pPr>
      <w:rPr>
        <w:rFonts w:ascii="Symbol" w:hAnsi="Symbol" w:hint="default"/>
      </w:rPr>
    </w:lvl>
    <w:lvl w:ilvl="4" w:tplc="0C0A0003" w:tentative="1">
      <w:start w:val="1"/>
      <w:numFmt w:val="bullet"/>
      <w:lvlText w:val="o"/>
      <w:lvlJc w:val="left"/>
      <w:pPr>
        <w:ind w:left="5718" w:hanging="360"/>
      </w:pPr>
      <w:rPr>
        <w:rFonts w:ascii="Courier New" w:hAnsi="Courier New" w:cs="Courier New" w:hint="default"/>
      </w:rPr>
    </w:lvl>
    <w:lvl w:ilvl="5" w:tplc="0C0A0005" w:tentative="1">
      <w:start w:val="1"/>
      <w:numFmt w:val="bullet"/>
      <w:lvlText w:val=""/>
      <w:lvlJc w:val="left"/>
      <w:pPr>
        <w:ind w:left="6438" w:hanging="360"/>
      </w:pPr>
      <w:rPr>
        <w:rFonts w:ascii="Wingdings" w:hAnsi="Wingdings" w:hint="default"/>
      </w:rPr>
    </w:lvl>
    <w:lvl w:ilvl="6" w:tplc="0C0A0001" w:tentative="1">
      <w:start w:val="1"/>
      <w:numFmt w:val="bullet"/>
      <w:lvlText w:val=""/>
      <w:lvlJc w:val="left"/>
      <w:pPr>
        <w:ind w:left="7158" w:hanging="360"/>
      </w:pPr>
      <w:rPr>
        <w:rFonts w:ascii="Symbol" w:hAnsi="Symbol" w:hint="default"/>
      </w:rPr>
    </w:lvl>
    <w:lvl w:ilvl="7" w:tplc="0C0A0003" w:tentative="1">
      <w:start w:val="1"/>
      <w:numFmt w:val="bullet"/>
      <w:lvlText w:val="o"/>
      <w:lvlJc w:val="left"/>
      <w:pPr>
        <w:ind w:left="7878" w:hanging="360"/>
      </w:pPr>
      <w:rPr>
        <w:rFonts w:ascii="Courier New" w:hAnsi="Courier New" w:cs="Courier New" w:hint="default"/>
      </w:rPr>
    </w:lvl>
    <w:lvl w:ilvl="8" w:tplc="0C0A0005" w:tentative="1">
      <w:start w:val="1"/>
      <w:numFmt w:val="bullet"/>
      <w:lvlText w:val=""/>
      <w:lvlJc w:val="left"/>
      <w:pPr>
        <w:ind w:left="8598" w:hanging="360"/>
      </w:pPr>
      <w:rPr>
        <w:rFonts w:ascii="Wingdings" w:hAnsi="Wingdings" w:hint="default"/>
      </w:rPr>
    </w:lvl>
  </w:abstractNum>
  <w:abstractNum w:abstractNumId="68" w15:restartNumberingAfterBreak="0">
    <w:nsid w:val="604C0E52"/>
    <w:multiLevelType w:val="hybridMultilevel"/>
    <w:tmpl w:val="284A0370"/>
    <w:lvl w:ilvl="0" w:tplc="0C0A0001">
      <w:start w:val="1"/>
      <w:numFmt w:val="bullet"/>
      <w:lvlText w:val=""/>
      <w:lvlJc w:val="left"/>
      <w:pPr>
        <w:ind w:left="2118" w:hanging="360"/>
      </w:pPr>
      <w:rPr>
        <w:rFonts w:ascii="Symbol" w:hAnsi="Symbol" w:hint="default"/>
      </w:rPr>
    </w:lvl>
    <w:lvl w:ilvl="1" w:tplc="FCAE6D82">
      <w:start w:val="1"/>
      <w:numFmt w:val="bullet"/>
      <w:lvlText w:val=""/>
      <w:lvlJc w:val="left"/>
      <w:pPr>
        <w:ind w:left="2838" w:hanging="360"/>
      </w:pPr>
      <w:rPr>
        <w:rFonts w:ascii="Symbol" w:hAnsi="Symbol" w:hint="default"/>
      </w:rPr>
    </w:lvl>
    <w:lvl w:ilvl="2" w:tplc="0C0A0005" w:tentative="1">
      <w:start w:val="1"/>
      <w:numFmt w:val="bullet"/>
      <w:lvlText w:val=""/>
      <w:lvlJc w:val="left"/>
      <w:pPr>
        <w:ind w:left="3558" w:hanging="360"/>
      </w:pPr>
      <w:rPr>
        <w:rFonts w:ascii="Wingdings" w:hAnsi="Wingdings" w:hint="default"/>
      </w:rPr>
    </w:lvl>
    <w:lvl w:ilvl="3" w:tplc="0C0A0001" w:tentative="1">
      <w:start w:val="1"/>
      <w:numFmt w:val="bullet"/>
      <w:lvlText w:val=""/>
      <w:lvlJc w:val="left"/>
      <w:pPr>
        <w:ind w:left="4278" w:hanging="360"/>
      </w:pPr>
      <w:rPr>
        <w:rFonts w:ascii="Symbol" w:hAnsi="Symbol" w:hint="default"/>
      </w:rPr>
    </w:lvl>
    <w:lvl w:ilvl="4" w:tplc="0C0A0003" w:tentative="1">
      <w:start w:val="1"/>
      <w:numFmt w:val="bullet"/>
      <w:lvlText w:val="o"/>
      <w:lvlJc w:val="left"/>
      <w:pPr>
        <w:ind w:left="4998" w:hanging="360"/>
      </w:pPr>
      <w:rPr>
        <w:rFonts w:ascii="Courier New" w:hAnsi="Courier New" w:cs="Courier New" w:hint="default"/>
      </w:rPr>
    </w:lvl>
    <w:lvl w:ilvl="5" w:tplc="0C0A0005" w:tentative="1">
      <w:start w:val="1"/>
      <w:numFmt w:val="bullet"/>
      <w:lvlText w:val=""/>
      <w:lvlJc w:val="left"/>
      <w:pPr>
        <w:ind w:left="5718" w:hanging="360"/>
      </w:pPr>
      <w:rPr>
        <w:rFonts w:ascii="Wingdings" w:hAnsi="Wingdings" w:hint="default"/>
      </w:rPr>
    </w:lvl>
    <w:lvl w:ilvl="6" w:tplc="0C0A0001" w:tentative="1">
      <w:start w:val="1"/>
      <w:numFmt w:val="bullet"/>
      <w:lvlText w:val=""/>
      <w:lvlJc w:val="left"/>
      <w:pPr>
        <w:ind w:left="6438" w:hanging="360"/>
      </w:pPr>
      <w:rPr>
        <w:rFonts w:ascii="Symbol" w:hAnsi="Symbol" w:hint="default"/>
      </w:rPr>
    </w:lvl>
    <w:lvl w:ilvl="7" w:tplc="0C0A0003" w:tentative="1">
      <w:start w:val="1"/>
      <w:numFmt w:val="bullet"/>
      <w:lvlText w:val="o"/>
      <w:lvlJc w:val="left"/>
      <w:pPr>
        <w:ind w:left="7158" w:hanging="360"/>
      </w:pPr>
      <w:rPr>
        <w:rFonts w:ascii="Courier New" w:hAnsi="Courier New" w:cs="Courier New" w:hint="default"/>
      </w:rPr>
    </w:lvl>
    <w:lvl w:ilvl="8" w:tplc="0C0A0005" w:tentative="1">
      <w:start w:val="1"/>
      <w:numFmt w:val="bullet"/>
      <w:lvlText w:val=""/>
      <w:lvlJc w:val="left"/>
      <w:pPr>
        <w:ind w:left="7878" w:hanging="360"/>
      </w:pPr>
      <w:rPr>
        <w:rFonts w:ascii="Wingdings" w:hAnsi="Wingdings" w:hint="default"/>
      </w:rPr>
    </w:lvl>
  </w:abstractNum>
  <w:abstractNum w:abstractNumId="69" w15:restartNumberingAfterBreak="0">
    <w:nsid w:val="60572D79"/>
    <w:multiLevelType w:val="hybridMultilevel"/>
    <w:tmpl w:val="8292A6B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0864B4A"/>
    <w:multiLevelType w:val="hybridMultilevel"/>
    <w:tmpl w:val="DF66E3B4"/>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0BA0445"/>
    <w:multiLevelType w:val="hybridMultilevel"/>
    <w:tmpl w:val="7E32B7B4"/>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72" w15:restartNumberingAfterBreak="0">
    <w:nsid w:val="61CE6DBC"/>
    <w:multiLevelType w:val="hybridMultilevel"/>
    <w:tmpl w:val="13C4B93A"/>
    <w:lvl w:ilvl="0" w:tplc="61EE81F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3614E73"/>
    <w:multiLevelType w:val="hybridMultilevel"/>
    <w:tmpl w:val="8CEA8102"/>
    <w:lvl w:ilvl="0" w:tplc="FCAE6D82">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4" w15:restartNumberingAfterBreak="0">
    <w:nsid w:val="636C6678"/>
    <w:multiLevelType w:val="hybridMultilevel"/>
    <w:tmpl w:val="1CDEF7F0"/>
    <w:lvl w:ilvl="0" w:tplc="FCAE6D82">
      <w:start w:val="1"/>
      <w:numFmt w:val="bullet"/>
      <w:lvlText w:val=""/>
      <w:lvlJc w:val="left"/>
      <w:pPr>
        <w:ind w:left="2475" w:hanging="360"/>
      </w:pPr>
      <w:rPr>
        <w:rFonts w:ascii="Symbol" w:hAnsi="Symbol" w:hint="default"/>
      </w:rPr>
    </w:lvl>
    <w:lvl w:ilvl="1" w:tplc="0C0A0003" w:tentative="1">
      <w:start w:val="1"/>
      <w:numFmt w:val="bullet"/>
      <w:lvlText w:val="o"/>
      <w:lvlJc w:val="left"/>
      <w:pPr>
        <w:ind w:left="3195" w:hanging="360"/>
      </w:pPr>
      <w:rPr>
        <w:rFonts w:ascii="Courier New" w:hAnsi="Courier New" w:cs="Courier New" w:hint="default"/>
      </w:rPr>
    </w:lvl>
    <w:lvl w:ilvl="2" w:tplc="0C0A0005" w:tentative="1">
      <w:start w:val="1"/>
      <w:numFmt w:val="bullet"/>
      <w:lvlText w:val=""/>
      <w:lvlJc w:val="left"/>
      <w:pPr>
        <w:ind w:left="3915" w:hanging="360"/>
      </w:pPr>
      <w:rPr>
        <w:rFonts w:ascii="Wingdings" w:hAnsi="Wingdings" w:hint="default"/>
      </w:rPr>
    </w:lvl>
    <w:lvl w:ilvl="3" w:tplc="0C0A0001" w:tentative="1">
      <w:start w:val="1"/>
      <w:numFmt w:val="bullet"/>
      <w:lvlText w:val=""/>
      <w:lvlJc w:val="left"/>
      <w:pPr>
        <w:ind w:left="4635" w:hanging="360"/>
      </w:pPr>
      <w:rPr>
        <w:rFonts w:ascii="Symbol" w:hAnsi="Symbol" w:hint="default"/>
      </w:rPr>
    </w:lvl>
    <w:lvl w:ilvl="4" w:tplc="0C0A0003" w:tentative="1">
      <w:start w:val="1"/>
      <w:numFmt w:val="bullet"/>
      <w:lvlText w:val="o"/>
      <w:lvlJc w:val="left"/>
      <w:pPr>
        <w:ind w:left="5355" w:hanging="360"/>
      </w:pPr>
      <w:rPr>
        <w:rFonts w:ascii="Courier New" w:hAnsi="Courier New" w:cs="Courier New" w:hint="default"/>
      </w:rPr>
    </w:lvl>
    <w:lvl w:ilvl="5" w:tplc="0C0A0005" w:tentative="1">
      <w:start w:val="1"/>
      <w:numFmt w:val="bullet"/>
      <w:lvlText w:val=""/>
      <w:lvlJc w:val="left"/>
      <w:pPr>
        <w:ind w:left="6075" w:hanging="360"/>
      </w:pPr>
      <w:rPr>
        <w:rFonts w:ascii="Wingdings" w:hAnsi="Wingdings" w:hint="default"/>
      </w:rPr>
    </w:lvl>
    <w:lvl w:ilvl="6" w:tplc="0C0A0001" w:tentative="1">
      <w:start w:val="1"/>
      <w:numFmt w:val="bullet"/>
      <w:lvlText w:val=""/>
      <w:lvlJc w:val="left"/>
      <w:pPr>
        <w:ind w:left="6795" w:hanging="360"/>
      </w:pPr>
      <w:rPr>
        <w:rFonts w:ascii="Symbol" w:hAnsi="Symbol" w:hint="default"/>
      </w:rPr>
    </w:lvl>
    <w:lvl w:ilvl="7" w:tplc="0C0A0003" w:tentative="1">
      <w:start w:val="1"/>
      <w:numFmt w:val="bullet"/>
      <w:lvlText w:val="o"/>
      <w:lvlJc w:val="left"/>
      <w:pPr>
        <w:ind w:left="7515" w:hanging="360"/>
      </w:pPr>
      <w:rPr>
        <w:rFonts w:ascii="Courier New" w:hAnsi="Courier New" w:cs="Courier New" w:hint="default"/>
      </w:rPr>
    </w:lvl>
    <w:lvl w:ilvl="8" w:tplc="0C0A0005" w:tentative="1">
      <w:start w:val="1"/>
      <w:numFmt w:val="bullet"/>
      <w:lvlText w:val=""/>
      <w:lvlJc w:val="left"/>
      <w:pPr>
        <w:ind w:left="8235" w:hanging="360"/>
      </w:pPr>
      <w:rPr>
        <w:rFonts w:ascii="Wingdings" w:hAnsi="Wingdings" w:hint="default"/>
      </w:rPr>
    </w:lvl>
  </w:abstractNum>
  <w:abstractNum w:abstractNumId="75" w15:restartNumberingAfterBreak="0">
    <w:nsid w:val="65570241"/>
    <w:multiLevelType w:val="hybridMultilevel"/>
    <w:tmpl w:val="30E65A2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5D604C8"/>
    <w:multiLevelType w:val="hybridMultilevel"/>
    <w:tmpl w:val="4C585EBC"/>
    <w:lvl w:ilvl="0" w:tplc="FCAE6D82">
      <w:start w:val="1"/>
      <w:numFmt w:val="bullet"/>
      <w:lvlText w:val=""/>
      <w:lvlJc w:val="left"/>
      <w:pPr>
        <w:ind w:left="719" w:hanging="360"/>
      </w:pPr>
      <w:rPr>
        <w:rFonts w:ascii="Symbol" w:hAnsi="Symbol" w:hint="default"/>
      </w:rPr>
    </w:lvl>
    <w:lvl w:ilvl="1" w:tplc="0C0A0003" w:tentative="1">
      <w:start w:val="1"/>
      <w:numFmt w:val="bullet"/>
      <w:lvlText w:val="o"/>
      <w:lvlJc w:val="left"/>
      <w:pPr>
        <w:ind w:left="1439" w:hanging="360"/>
      </w:pPr>
      <w:rPr>
        <w:rFonts w:ascii="Courier New" w:hAnsi="Courier New" w:cs="Courier New" w:hint="default"/>
      </w:rPr>
    </w:lvl>
    <w:lvl w:ilvl="2" w:tplc="FCAE6D82">
      <w:start w:val="1"/>
      <w:numFmt w:val="bullet"/>
      <w:lvlText w:val=""/>
      <w:lvlJc w:val="left"/>
      <w:pPr>
        <w:ind w:left="2159" w:hanging="360"/>
      </w:pPr>
      <w:rPr>
        <w:rFonts w:ascii="Symbol" w:hAnsi="Symbol" w:hint="default"/>
      </w:rPr>
    </w:lvl>
    <w:lvl w:ilvl="3" w:tplc="0C0A0001" w:tentative="1">
      <w:start w:val="1"/>
      <w:numFmt w:val="bullet"/>
      <w:lvlText w:val=""/>
      <w:lvlJc w:val="left"/>
      <w:pPr>
        <w:ind w:left="2879" w:hanging="360"/>
      </w:pPr>
      <w:rPr>
        <w:rFonts w:ascii="Symbol" w:hAnsi="Symbol" w:hint="default"/>
      </w:rPr>
    </w:lvl>
    <w:lvl w:ilvl="4" w:tplc="0C0A0003" w:tentative="1">
      <w:start w:val="1"/>
      <w:numFmt w:val="bullet"/>
      <w:lvlText w:val="o"/>
      <w:lvlJc w:val="left"/>
      <w:pPr>
        <w:ind w:left="3599" w:hanging="360"/>
      </w:pPr>
      <w:rPr>
        <w:rFonts w:ascii="Courier New" w:hAnsi="Courier New" w:cs="Courier New" w:hint="default"/>
      </w:rPr>
    </w:lvl>
    <w:lvl w:ilvl="5" w:tplc="0C0A0005" w:tentative="1">
      <w:start w:val="1"/>
      <w:numFmt w:val="bullet"/>
      <w:lvlText w:val=""/>
      <w:lvlJc w:val="left"/>
      <w:pPr>
        <w:ind w:left="4319" w:hanging="360"/>
      </w:pPr>
      <w:rPr>
        <w:rFonts w:ascii="Wingdings" w:hAnsi="Wingdings" w:hint="default"/>
      </w:rPr>
    </w:lvl>
    <w:lvl w:ilvl="6" w:tplc="0C0A0001" w:tentative="1">
      <w:start w:val="1"/>
      <w:numFmt w:val="bullet"/>
      <w:lvlText w:val=""/>
      <w:lvlJc w:val="left"/>
      <w:pPr>
        <w:ind w:left="5039" w:hanging="360"/>
      </w:pPr>
      <w:rPr>
        <w:rFonts w:ascii="Symbol" w:hAnsi="Symbol" w:hint="default"/>
      </w:rPr>
    </w:lvl>
    <w:lvl w:ilvl="7" w:tplc="0C0A0003" w:tentative="1">
      <w:start w:val="1"/>
      <w:numFmt w:val="bullet"/>
      <w:lvlText w:val="o"/>
      <w:lvlJc w:val="left"/>
      <w:pPr>
        <w:ind w:left="5759" w:hanging="360"/>
      </w:pPr>
      <w:rPr>
        <w:rFonts w:ascii="Courier New" w:hAnsi="Courier New" w:cs="Courier New" w:hint="default"/>
      </w:rPr>
    </w:lvl>
    <w:lvl w:ilvl="8" w:tplc="0C0A0005" w:tentative="1">
      <w:start w:val="1"/>
      <w:numFmt w:val="bullet"/>
      <w:lvlText w:val=""/>
      <w:lvlJc w:val="left"/>
      <w:pPr>
        <w:ind w:left="6479" w:hanging="360"/>
      </w:pPr>
      <w:rPr>
        <w:rFonts w:ascii="Wingdings" w:hAnsi="Wingdings" w:hint="default"/>
      </w:rPr>
    </w:lvl>
  </w:abstractNum>
  <w:abstractNum w:abstractNumId="77" w15:restartNumberingAfterBreak="0">
    <w:nsid w:val="665D54E3"/>
    <w:multiLevelType w:val="hybridMultilevel"/>
    <w:tmpl w:val="B53A275C"/>
    <w:lvl w:ilvl="0" w:tplc="0C0A0001">
      <w:start w:val="1"/>
      <w:numFmt w:val="bullet"/>
      <w:lvlText w:val=""/>
      <w:lvlJc w:val="left"/>
      <w:pPr>
        <w:ind w:left="2480" w:hanging="360"/>
      </w:pPr>
      <w:rPr>
        <w:rFonts w:ascii="Symbol" w:hAnsi="Symbol" w:hint="default"/>
      </w:rPr>
    </w:lvl>
    <w:lvl w:ilvl="1" w:tplc="0C0A0003" w:tentative="1">
      <w:start w:val="1"/>
      <w:numFmt w:val="bullet"/>
      <w:lvlText w:val="o"/>
      <w:lvlJc w:val="left"/>
      <w:pPr>
        <w:ind w:left="3200" w:hanging="360"/>
      </w:pPr>
      <w:rPr>
        <w:rFonts w:ascii="Courier New" w:hAnsi="Courier New" w:cs="Courier New" w:hint="default"/>
      </w:rPr>
    </w:lvl>
    <w:lvl w:ilvl="2" w:tplc="0C0A0005" w:tentative="1">
      <w:start w:val="1"/>
      <w:numFmt w:val="bullet"/>
      <w:lvlText w:val=""/>
      <w:lvlJc w:val="left"/>
      <w:pPr>
        <w:ind w:left="3920" w:hanging="360"/>
      </w:pPr>
      <w:rPr>
        <w:rFonts w:ascii="Wingdings" w:hAnsi="Wingdings" w:hint="default"/>
      </w:rPr>
    </w:lvl>
    <w:lvl w:ilvl="3" w:tplc="0C0A0001" w:tentative="1">
      <w:start w:val="1"/>
      <w:numFmt w:val="bullet"/>
      <w:lvlText w:val=""/>
      <w:lvlJc w:val="left"/>
      <w:pPr>
        <w:ind w:left="4640" w:hanging="360"/>
      </w:pPr>
      <w:rPr>
        <w:rFonts w:ascii="Symbol" w:hAnsi="Symbol" w:hint="default"/>
      </w:rPr>
    </w:lvl>
    <w:lvl w:ilvl="4" w:tplc="0C0A0003" w:tentative="1">
      <w:start w:val="1"/>
      <w:numFmt w:val="bullet"/>
      <w:lvlText w:val="o"/>
      <w:lvlJc w:val="left"/>
      <w:pPr>
        <w:ind w:left="5360" w:hanging="360"/>
      </w:pPr>
      <w:rPr>
        <w:rFonts w:ascii="Courier New" w:hAnsi="Courier New" w:cs="Courier New" w:hint="default"/>
      </w:rPr>
    </w:lvl>
    <w:lvl w:ilvl="5" w:tplc="0C0A0005" w:tentative="1">
      <w:start w:val="1"/>
      <w:numFmt w:val="bullet"/>
      <w:lvlText w:val=""/>
      <w:lvlJc w:val="left"/>
      <w:pPr>
        <w:ind w:left="6080" w:hanging="360"/>
      </w:pPr>
      <w:rPr>
        <w:rFonts w:ascii="Wingdings" w:hAnsi="Wingdings" w:hint="default"/>
      </w:rPr>
    </w:lvl>
    <w:lvl w:ilvl="6" w:tplc="0C0A0001" w:tentative="1">
      <w:start w:val="1"/>
      <w:numFmt w:val="bullet"/>
      <w:lvlText w:val=""/>
      <w:lvlJc w:val="left"/>
      <w:pPr>
        <w:ind w:left="6800" w:hanging="360"/>
      </w:pPr>
      <w:rPr>
        <w:rFonts w:ascii="Symbol" w:hAnsi="Symbol" w:hint="default"/>
      </w:rPr>
    </w:lvl>
    <w:lvl w:ilvl="7" w:tplc="0C0A0003" w:tentative="1">
      <w:start w:val="1"/>
      <w:numFmt w:val="bullet"/>
      <w:lvlText w:val="o"/>
      <w:lvlJc w:val="left"/>
      <w:pPr>
        <w:ind w:left="7520" w:hanging="360"/>
      </w:pPr>
      <w:rPr>
        <w:rFonts w:ascii="Courier New" w:hAnsi="Courier New" w:cs="Courier New" w:hint="default"/>
      </w:rPr>
    </w:lvl>
    <w:lvl w:ilvl="8" w:tplc="0C0A0005" w:tentative="1">
      <w:start w:val="1"/>
      <w:numFmt w:val="bullet"/>
      <w:lvlText w:val=""/>
      <w:lvlJc w:val="left"/>
      <w:pPr>
        <w:ind w:left="8240" w:hanging="360"/>
      </w:pPr>
      <w:rPr>
        <w:rFonts w:ascii="Wingdings" w:hAnsi="Wingdings" w:hint="default"/>
      </w:rPr>
    </w:lvl>
  </w:abstractNum>
  <w:abstractNum w:abstractNumId="78" w15:restartNumberingAfterBreak="0">
    <w:nsid w:val="66AA4E5B"/>
    <w:multiLevelType w:val="hybridMultilevel"/>
    <w:tmpl w:val="61E2849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6C72BA4"/>
    <w:multiLevelType w:val="hybridMultilevel"/>
    <w:tmpl w:val="DF96FFE4"/>
    <w:lvl w:ilvl="0" w:tplc="0C0A0001">
      <w:start w:val="1"/>
      <w:numFmt w:val="bullet"/>
      <w:lvlText w:val=""/>
      <w:lvlJc w:val="left"/>
      <w:pPr>
        <w:ind w:left="3555" w:hanging="360"/>
      </w:pPr>
      <w:rPr>
        <w:rFonts w:ascii="Symbol" w:hAnsi="Symbol" w:hint="default"/>
      </w:rPr>
    </w:lvl>
    <w:lvl w:ilvl="1" w:tplc="0C0A0003" w:tentative="1">
      <w:start w:val="1"/>
      <w:numFmt w:val="bullet"/>
      <w:lvlText w:val="o"/>
      <w:lvlJc w:val="left"/>
      <w:pPr>
        <w:ind w:left="4275" w:hanging="360"/>
      </w:pPr>
      <w:rPr>
        <w:rFonts w:ascii="Courier New" w:hAnsi="Courier New" w:cs="Courier New" w:hint="default"/>
      </w:rPr>
    </w:lvl>
    <w:lvl w:ilvl="2" w:tplc="0C0A0005" w:tentative="1">
      <w:start w:val="1"/>
      <w:numFmt w:val="bullet"/>
      <w:lvlText w:val=""/>
      <w:lvlJc w:val="left"/>
      <w:pPr>
        <w:ind w:left="4995" w:hanging="360"/>
      </w:pPr>
      <w:rPr>
        <w:rFonts w:ascii="Wingdings" w:hAnsi="Wingdings" w:hint="default"/>
      </w:rPr>
    </w:lvl>
    <w:lvl w:ilvl="3" w:tplc="0C0A0001" w:tentative="1">
      <w:start w:val="1"/>
      <w:numFmt w:val="bullet"/>
      <w:lvlText w:val=""/>
      <w:lvlJc w:val="left"/>
      <w:pPr>
        <w:ind w:left="5715" w:hanging="360"/>
      </w:pPr>
      <w:rPr>
        <w:rFonts w:ascii="Symbol" w:hAnsi="Symbol" w:hint="default"/>
      </w:rPr>
    </w:lvl>
    <w:lvl w:ilvl="4" w:tplc="0C0A0003" w:tentative="1">
      <w:start w:val="1"/>
      <w:numFmt w:val="bullet"/>
      <w:lvlText w:val="o"/>
      <w:lvlJc w:val="left"/>
      <w:pPr>
        <w:ind w:left="6435" w:hanging="360"/>
      </w:pPr>
      <w:rPr>
        <w:rFonts w:ascii="Courier New" w:hAnsi="Courier New" w:cs="Courier New" w:hint="default"/>
      </w:rPr>
    </w:lvl>
    <w:lvl w:ilvl="5" w:tplc="0C0A0005" w:tentative="1">
      <w:start w:val="1"/>
      <w:numFmt w:val="bullet"/>
      <w:lvlText w:val=""/>
      <w:lvlJc w:val="left"/>
      <w:pPr>
        <w:ind w:left="7155" w:hanging="360"/>
      </w:pPr>
      <w:rPr>
        <w:rFonts w:ascii="Wingdings" w:hAnsi="Wingdings" w:hint="default"/>
      </w:rPr>
    </w:lvl>
    <w:lvl w:ilvl="6" w:tplc="0C0A0001" w:tentative="1">
      <w:start w:val="1"/>
      <w:numFmt w:val="bullet"/>
      <w:lvlText w:val=""/>
      <w:lvlJc w:val="left"/>
      <w:pPr>
        <w:ind w:left="7875" w:hanging="360"/>
      </w:pPr>
      <w:rPr>
        <w:rFonts w:ascii="Symbol" w:hAnsi="Symbol" w:hint="default"/>
      </w:rPr>
    </w:lvl>
    <w:lvl w:ilvl="7" w:tplc="0C0A0003" w:tentative="1">
      <w:start w:val="1"/>
      <w:numFmt w:val="bullet"/>
      <w:lvlText w:val="o"/>
      <w:lvlJc w:val="left"/>
      <w:pPr>
        <w:ind w:left="8595" w:hanging="360"/>
      </w:pPr>
      <w:rPr>
        <w:rFonts w:ascii="Courier New" w:hAnsi="Courier New" w:cs="Courier New" w:hint="default"/>
      </w:rPr>
    </w:lvl>
    <w:lvl w:ilvl="8" w:tplc="0C0A0005" w:tentative="1">
      <w:start w:val="1"/>
      <w:numFmt w:val="bullet"/>
      <w:lvlText w:val=""/>
      <w:lvlJc w:val="left"/>
      <w:pPr>
        <w:ind w:left="9315" w:hanging="360"/>
      </w:pPr>
      <w:rPr>
        <w:rFonts w:ascii="Wingdings" w:hAnsi="Wingdings" w:hint="default"/>
      </w:rPr>
    </w:lvl>
  </w:abstractNum>
  <w:abstractNum w:abstractNumId="80" w15:restartNumberingAfterBreak="0">
    <w:nsid w:val="67F03654"/>
    <w:multiLevelType w:val="hybridMultilevel"/>
    <w:tmpl w:val="FB7A2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7F167D3"/>
    <w:multiLevelType w:val="hybridMultilevel"/>
    <w:tmpl w:val="CEF07480"/>
    <w:lvl w:ilvl="0" w:tplc="FCAE6D82">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2" w15:restartNumberingAfterBreak="0">
    <w:nsid w:val="69372068"/>
    <w:multiLevelType w:val="hybridMultilevel"/>
    <w:tmpl w:val="E480969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B961700"/>
    <w:multiLevelType w:val="hybridMultilevel"/>
    <w:tmpl w:val="08309A74"/>
    <w:lvl w:ilvl="0" w:tplc="FCAE6D82">
      <w:start w:val="1"/>
      <w:numFmt w:val="bullet"/>
      <w:lvlText w:val=""/>
      <w:lvlJc w:val="left"/>
      <w:pPr>
        <w:ind w:left="2478" w:hanging="360"/>
      </w:pPr>
      <w:rPr>
        <w:rFonts w:ascii="Symbol" w:hAnsi="Symbol" w:hint="default"/>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84" w15:restartNumberingAfterBreak="0">
    <w:nsid w:val="6D702F8E"/>
    <w:multiLevelType w:val="hybridMultilevel"/>
    <w:tmpl w:val="0E346224"/>
    <w:lvl w:ilvl="0" w:tplc="0C0A0001">
      <w:start w:val="1"/>
      <w:numFmt w:val="bullet"/>
      <w:lvlText w:val=""/>
      <w:lvlJc w:val="left"/>
      <w:pPr>
        <w:ind w:left="2835" w:hanging="360"/>
      </w:pPr>
      <w:rPr>
        <w:rFonts w:ascii="Symbol" w:hAnsi="Symbol" w:hint="default"/>
      </w:rPr>
    </w:lvl>
    <w:lvl w:ilvl="1" w:tplc="0C0A0003">
      <w:start w:val="1"/>
      <w:numFmt w:val="bullet"/>
      <w:lvlText w:val="o"/>
      <w:lvlJc w:val="left"/>
      <w:pPr>
        <w:ind w:left="3555" w:hanging="360"/>
      </w:pPr>
      <w:rPr>
        <w:rFonts w:ascii="Courier New" w:hAnsi="Courier New" w:cs="Courier New" w:hint="default"/>
      </w:rPr>
    </w:lvl>
    <w:lvl w:ilvl="2" w:tplc="0C0A0005" w:tentative="1">
      <w:start w:val="1"/>
      <w:numFmt w:val="bullet"/>
      <w:lvlText w:val=""/>
      <w:lvlJc w:val="left"/>
      <w:pPr>
        <w:ind w:left="4275" w:hanging="360"/>
      </w:pPr>
      <w:rPr>
        <w:rFonts w:ascii="Wingdings" w:hAnsi="Wingdings" w:hint="default"/>
      </w:rPr>
    </w:lvl>
    <w:lvl w:ilvl="3" w:tplc="0C0A0001" w:tentative="1">
      <w:start w:val="1"/>
      <w:numFmt w:val="bullet"/>
      <w:lvlText w:val=""/>
      <w:lvlJc w:val="left"/>
      <w:pPr>
        <w:ind w:left="4995" w:hanging="360"/>
      </w:pPr>
      <w:rPr>
        <w:rFonts w:ascii="Symbol" w:hAnsi="Symbol" w:hint="default"/>
      </w:rPr>
    </w:lvl>
    <w:lvl w:ilvl="4" w:tplc="0C0A0003" w:tentative="1">
      <w:start w:val="1"/>
      <w:numFmt w:val="bullet"/>
      <w:lvlText w:val="o"/>
      <w:lvlJc w:val="left"/>
      <w:pPr>
        <w:ind w:left="5715" w:hanging="360"/>
      </w:pPr>
      <w:rPr>
        <w:rFonts w:ascii="Courier New" w:hAnsi="Courier New" w:cs="Courier New" w:hint="default"/>
      </w:rPr>
    </w:lvl>
    <w:lvl w:ilvl="5" w:tplc="0C0A0005" w:tentative="1">
      <w:start w:val="1"/>
      <w:numFmt w:val="bullet"/>
      <w:lvlText w:val=""/>
      <w:lvlJc w:val="left"/>
      <w:pPr>
        <w:ind w:left="6435" w:hanging="360"/>
      </w:pPr>
      <w:rPr>
        <w:rFonts w:ascii="Wingdings" w:hAnsi="Wingdings" w:hint="default"/>
      </w:rPr>
    </w:lvl>
    <w:lvl w:ilvl="6" w:tplc="0C0A0001" w:tentative="1">
      <w:start w:val="1"/>
      <w:numFmt w:val="bullet"/>
      <w:lvlText w:val=""/>
      <w:lvlJc w:val="left"/>
      <w:pPr>
        <w:ind w:left="7155" w:hanging="360"/>
      </w:pPr>
      <w:rPr>
        <w:rFonts w:ascii="Symbol" w:hAnsi="Symbol" w:hint="default"/>
      </w:rPr>
    </w:lvl>
    <w:lvl w:ilvl="7" w:tplc="0C0A0003" w:tentative="1">
      <w:start w:val="1"/>
      <w:numFmt w:val="bullet"/>
      <w:lvlText w:val="o"/>
      <w:lvlJc w:val="left"/>
      <w:pPr>
        <w:ind w:left="7875" w:hanging="360"/>
      </w:pPr>
      <w:rPr>
        <w:rFonts w:ascii="Courier New" w:hAnsi="Courier New" w:cs="Courier New" w:hint="default"/>
      </w:rPr>
    </w:lvl>
    <w:lvl w:ilvl="8" w:tplc="0C0A0005" w:tentative="1">
      <w:start w:val="1"/>
      <w:numFmt w:val="bullet"/>
      <w:lvlText w:val=""/>
      <w:lvlJc w:val="left"/>
      <w:pPr>
        <w:ind w:left="8595" w:hanging="360"/>
      </w:pPr>
      <w:rPr>
        <w:rFonts w:ascii="Wingdings" w:hAnsi="Wingdings" w:hint="default"/>
      </w:rPr>
    </w:lvl>
  </w:abstractNum>
  <w:abstractNum w:abstractNumId="85" w15:restartNumberingAfterBreak="0">
    <w:nsid w:val="71366431"/>
    <w:multiLevelType w:val="hybridMultilevel"/>
    <w:tmpl w:val="F21CA2AE"/>
    <w:lvl w:ilvl="0" w:tplc="0C0A0001">
      <w:start w:val="1"/>
      <w:numFmt w:val="bullet"/>
      <w:lvlText w:val=""/>
      <w:lvlJc w:val="left"/>
      <w:pPr>
        <w:ind w:left="2118" w:hanging="360"/>
      </w:pPr>
      <w:rPr>
        <w:rFonts w:ascii="Symbol" w:hAnsi="Symbol" w:hint="default"/>
      </w:rPr>
    </w:lvl>
    <w:lvl w:ilvl="1" w:tplc="0C0A0001">
      <w:start w:val="1"/>
      <w:numFmt w:val="bullet"/>
      <w:lvlText w:val=""/>
      <w:lvlJc w:val="left"/>
      <w:pPr>
        <w:ind w:left="2838" w:hanging="360"/>
      </w:pPr>
      <w:rPr>
        <w:rFonts w:ascii="Symbol" w:hAnsi="Symbol" w:hint="default"/>
      </w:rPr>
    </w:lvl>
    <w:lvl w:ilvl="2" w:tplc="0C0A0005" w:tentative="1">
      <w:start w:val="1"/>
      <w:numFmt w:val="bullet"/>
      <w:lvlText w:val=""/>
      <w:lvlJc w:val="left"/>
      <w:pPr>
        <w:ind w:left="3558" w:hanging="360"/>
      </w:pPr>
      <w:rPr>
        <w:rFonts w:ascii="Wingdings" w:hAnsi="Wingdings" w:hint="default"/>
      </w:rPr>
    </w:lvl>
    <w:lvl w:ilvl="3" w:tplc="0C0A0001" w:tentative="1">
      <w:start w:val="1"/>
      <w:numFmt w:val="bullet"/>
      <w:lvlText w:val=""/>
      <w:lvlJc w:val="left"/>
      <w:pPr>
        <w:ind w:left="4278" w:hanging="360"/>
      </w:pPr>
      <w:rPr>
        <w:rFonts w:ascii="Symbol" w:hAnsi="Symbol" w:hint="default"/>
      </w:rPr>
    </w:lvl>
    <w:lvl w:ilvl="4" w:tplc="0C0A0003" w:tentative="1">
      <w:start w:val="1"/>
      <w:numFmt w:val="bullet"/>
      <w:lvlText w:val="o"/>
      <w:lvlJc w:val="left"/>
      <w:pPr>
        <w:ind w:left="4998" w:hanging="360"/>
      </w:pPr>
      <w:rPr>
        <w:rFonts w:ascii="Courier New" w:hAnsi="Courier New" w:cs="Courier New" w:hint="default"/>
      </w:rPr>
    </w:lvl>
    <w:lvl w:ilvl="5" w:tplc="0C0A0005" w:tentative="1">
      <w:start w:val="1"/>
      <w:numFmt w:val="bullet"/>
      <w:lvlText w:val=""/>
      <w:lvlJc w:val="left"/>
      <w:pPr>
        <w:ind w:left="5718" w:hanging="360"/>
      </w:pPr>
      <w:rPr>
        <w:rFonts w:ascii="Wingdings" w:hAnsi="Wingdings" w:hint="default"/>
      </w:rPr>
    </w:lvl>
    <w:lvl w:ilvl="6" w:tplc="0C0A0001" w:tentative="1">
      <w:start w:val="1"/>
      <w:numFmt w:val="bullet"/>
      <w:lvlText w:val=""/>
      <w:lvlJc w:val="left"/>
      <w:pPr>
        <w:ind w:left="6438" w:hanging="360"/>
      </w:pPr>
      <w:rPr>
        <w:rFonts w:ascii="Symbol" w:hAnsi="Symbol" w:hint="default"/>
      </w:rPr>
    </w:lvl>
    <w:lvl w:ilvl="7" w:tplc="0C0A0003" w:tentative="1">
      <w:start w:val="1"/>
      <w:numFmt w:val="bullet"/>
      <w:lvlText w:val="o"/>
      <w:lvlJc w:val="left"/>
      <w:pPr>
        <w:ind w:left="7158" w:hanging="360"/>
      </w:pPr>
      <w:rPr>
        <w:rFonts w:ascii="Courier New" w:hAnsi="Courier New" w:cs="Courier New" w:hint="default"/>
      </w:rPr>
    </w:lvl>
    <w:lvl w:ilvl="8" w:tplc="0C0A0005" w:tentative="1">
      <w:start w:val="1"/>
      <w:numFmt w:val="bullet"/>
      <w:lvlText w:val=""/>
      <w:lvlJc w:val="left"/>
      <w:pPr>
        <w:ind w:left="7878" w:hanging="360"/>
      </w:pPr>
      <w:rPr>
        <w:rFonts w:ascii="Wingdings" w:hAnsi="Wingdings" w:hint="default"/>
      </w:rPr>
    </w:lvl>
  </w:abstractNum>
  <w:abstractNum w:abstractNumId="86" w15:restartNumberingAfterBreak="0">
    <w:nsid w:val="739451C5"/>
    <w:multiLevelType w:val="hybridMultilevel"/>
    <w:tmpl w:val="5E7AC2C4"/>
    <w:lvl w:ilvl="0" w:tplc="FCAE6D82">
      <w:start w:val="1"/>
      <w:numFmt w:val="bullet"/>
      <w:lvlText w:val=""/>
      <w:lvlJc w:val="left"/>
      <w:pPr>
        <w:ind w:left="2472" w:hanging="360"/>
      </w:pPr>
      <w:rPr>
        <w:rFonts w:ascii="Symbol" w:hAnsi="Symbol"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87" w15:restartNumberingAfterBreak="0">
    <w:nsid w:val="75004E5E"/>
    <w:multiLevelType w:val="hybridMultilevel"/>
    <w:tmpl w:val="84761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53D7651"/>
    <w:multiLevelType w:val="multilevel"/>
    <w:tmpl w:val="89C6F656"/>
    <w:lvl w:ilvl="0">
      <w:start w:val="8"/>
      <w:numFmt w:val="decimalZero"/>
      <w:lvlText w:val="%1"/>
      <w:lvlJc w:val="left"/>
      <w:pPr>
        <w:tabs>
          <w:tab w:val="num" w:pos="375"/>
        </w:tabs>
        <w:ind w:left="375" w:hanging="375"/>
      </w:pPr>
      <w:rPr>
        <w:rFonts w:hint="default"/>
      </w:rPr>
    </w:lvl>
    <w:lvl w:ilvl="1">
      <w:start w:val="2"/>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9" w15:restartNumberingAfterBreak="0">
    <w:nsid w:val="75A62EBB"/>
    <w:multiLevelType w:val="hybridMultilevel"/>
    <w:tmpl w:val="EFEE058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69F0B7F"/>
    <w:multiLevelType w:val="hybridMultilevel"/>
    <w:tmpl w:val="1A688228"/>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6F01E4B"/>
    <w:multiLevelType w:val="hybridMultilevel"/>
    <w:tmpl w:val="71E4B630"/>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82732A4"/>
    <w:multiLevelType w:val="hybridMultilevel"/>
    <w:tmpl w:val="089CB0E4"/>
    <w:lvl w:ilvl="0" w:tplc="FCAE6D82">
      <w:start w:val="1"/>
      <w:numFmt w:val="bullet"/>
      <w:lvlText w:val=""/>
      <w:lvlJc w:val="left"/>
      <w:pPr>
        <w:ind w:left="2818" w:hanging="360"/>
      </w:pPr>
      <w:rPr>
        <w:rFonts w:ascii="Symbol" w:hAnsi="Symbol" w:hint="default"/>
      </w:rPr>
    </w:lvl>
    <w:lvl w:ilvl="1" w:tplc="0C0A0003" w:tentative="1">
      <w:start w:val="1"/>
      <w:numFmt w:val="bullet"/>
      <w:lvlText w:val="o"/>
      <w:lvlJc w:val="left"/>
      <w:pPr>
        <w:ind w:left="3538" w:hanging="360"/>
      </w:pPr>
      <w:rPr>
        <w:rFonts w:ascii="Courier New" w:hAnsi="Courier New" w:cs="Courier New" w:hint="default"/>
      </w:rPr>
    </w:lvl>
    <w:lvl w:ilvl="2" w:tplc="0C0A0005" w:tentative="1">
      <w:start w:val="1"/>
      <w:numFmt w:val="bullet"/>
      <w:lvlText w:val=""/>
      <w:lvlJc w:val="left"/>
      <w:pPr>
        <w:ind w:left="4258" w:hanging="360"/>
      </w:pPr>
      <w:rPr>
        <w:rFonts w:ascii="Wingdings" w:hAnsi="Wingdings" w:hint="default"/>
      </w:rPr>
    </w:lvl>
    <w:lvl w:ilvl="3" w:tplc="0C0A0001" w:tentative="1">
      <w:start w:val="1"/>
      <w:numFmt w:val="bullet"/>
      <w:lvlText w:val=""/>
      <w:lvlJc w:val="left"/>
      <w:pPr>
        <w:ind w:left="4978" w:hanging="360"/>
      </w:pPr>
      <w:rPr>
        <w:rFonts w:ascii="Symbol" w:hAnsi="Symbol" w:hint="default"/>
      </w:rPr>
    </w:lvl>
    <w:lvl w:ilvl="4" w:tplc="0C0A0003" w:tentative="1">
      <w:start w:val="1"/>
      <w:numFmt w:val="bullet"/>
      <w:lvlText w:val="o"/>
      <w:lvlJc w:val="left"/>
      <w:pPr>
        <w:ind w:left="5698" w:hanging="360"/>
      </w:pPr>
      <w:rPr>
        <w:rFonts w:ascii="Courier New" w:hAnsi="Courier New" w:cs="Courier New" w:hint="default"/>
      </w:rPr>
    </w:lvl>
    <w:lvl w:ilvl="5" w:tplc="0C0A0005" w:tentative="1">
      <w:start w:val="1"/>
      <w:numFmt w:val="bullet"/>
      <w:lvlText w:val=""/>
      <w:lvlJc w:val="left"/>
      <w:pPr>
        <w:ind w:left="6418" w:hanging="360"/>
      </w:pPr>
      <w:rPr>
        <w:rFonts w:ascii="Wingdings" w:hAnsi="Wingdings" w:hint="default"/>
      </w:rPr>
    </w:lvl>
    <w:lvl w:ilvl="6" w:tplc="0C0A0001" w:tentative="1">
      <w:start w:val="1"/>
      <w:numFmt w:val="bullet"/>
      <w:lvlText w:val=""/>
      <w:lvlJc w:val="left"/>
      <w:pPr>
        <w:ind w:left="7138" w:hanging="360"/>
      </w:pPr>
      <w:rPr>
        <w:rFonts w:ascii="Symbol" w:hAnsi="Symbol" w:hint="default"/>
      </w:rPr>
    </w:lvl>
    <w:lvl w:ilvl="7" w:tplc="0C0A0003" w:tentative="1">
      <w:start w:val="1"/>
      <w:numFmt w:val="bullet"/>
      <w:lvlText w:val="o"/>
      <w:lvlJc w:val="left"/>
      <w:pPr>
        <w:ind w:left="7858" w:hanging="360"/>
      </w:pPr>
      <w:rPr>
        <w:rFonts w:ascii="Courier New" w:hAnsi="Courier New" w:cs="Courier New" w:hint="default"/>
      </w:rPr>
    </w:lvl>
    <w:lvl w:ilvl="8" w:tplc="0C0A0005" w:tentative="1">
      <w:start w:val="1"/>
      <w:numFmt w:val="bullet"/>
      <w:lvlText w:val=""/>
      <w:lvlJc w:val="left"/>
      <w:pPr>
        <w:ind w:left="8578" w:hanging="360"/>
      </w:pPr>
      <w:rPr>
        <w:rFonts w:ascii="Wingdings" w:hAnsi="Wingdings" w:hint="default"/>
      </w:rPr>
    </w:lvl>
  </w:abstractNum>
  <w:abstractNum w:abstractNumId="93" w15:restartNumberingAfterBreak="0">
    <w:nsid w:val="79383880"/>
    <w:multiLevelType w:val="hybridMultilevel"/>
    <w:tmpl w:val="A2C610F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695361"/>
    <w:multiLevelType w:val="hybridMultilevel"/>
    <w:tmpl w:val="B1AEDB78"/>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B7924B7"/>
    <w:multiLevelType w:val="hybridMultilevel"/>
    <w:tmpl w:val="59BE256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B885543"/>
    <w:multiLevelType w:val="hybridMultilevel"/>
    <w:tmpl w:val="5526030E"/>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CC02E45"/>
    <w:multiLevelType w:val="hybridMultilevel"/>
    <w:tmpl w:val="E4A88596"/>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CE81A95"/>
    <w:multiLevelType w:val="hybridMultilevel"/>
    <w:tmpl w:val="E042E780"/>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D04477D"/>
    <w:multiLevelType w:val="hybridMultilevel"/>
    <w:tmpl w:val="944CD374"/>
    <w:lvl w:ilvl="0" w:tplc="FCAE6D82">
      <w:start w:val="1"/>
      <w:numFmt w:val="bullet"/>
      <w:lvlText w:val=""/>
      <w:lvlJc w:val="left"/>
      <w:pPr>
        <w:ind w:left="2478" w:hanging="360"/>
      </w:pPr>
      <w:rPr>
        <w:rFonts w:ascii="Symbol" w:hAnsi="Symbol" w:hint="default"/>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100" w15:restartNumberingAfterBreak="0">
    <w:nsid w:val="7D6609EF"/>
    <w:multiLevelType w:val="hybridMultilevel"/>
    <w:tmpl w:val="9A729E7A"/>
    <w:lvl w:ilvl="0" w:tplc="FCAE6D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DC25362"/>
    <w:multiLevelType w:val="hybridMultilevel"/>
    <w:tmpl w:val="262CDB98"/>
    <w:lvl w:ilvl="0" w:tplc="FCAE6D82">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02" w15:restartNumberingAfterBreak="0">
    <w:nsid w:val="7F512394"/>
    <w:multiLevelType w:val="hybridMultilevel"/>
    <w:tmpl w:val="57500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0"/>
  </w:num>
  <w:num w:numId="2">
    <w:abstractNumId w:val="72"/>
  </w:num>
  <w:num w:numId="3">
    <w:abstractNumId w:val="3"/>
  </w:num>
  <w:num w:numId="4">
    <w:abstractNumId w:val="33"/>
  </w:num>
  <w:num w:numId="5">
    <w:abstractNumId w:val="88"/>
  </w:num>
  <w:num w:numId="6">
    <w:abstractNumId w:val="19"/>
  </w:num>
  <w:num w:numId="7">
    <w:abstractNumId w:val="95"/>
  </w:num>
  <w:num w:numId="8">
    <w:abstractNumId w:val="22"/>
  </w:num>
  <w:num w:numId="9">
    <w:abstractNumId w:val="10"/>
  </w:num>
  <w:num w:numId="10">
    <w:abstractNumId w:val="74"/>
  </w:num>
  <w:num w:numId="11">
    <w:abstractNumId w:val="35"/>
  </w:num>
  <w:num w:numId="12">
    <w:abstractNumId w:val="89"/>
  </w:num>
  <w:num w:numId="13">
    <w:abstractNumId w:val="34"/>
  </w:num>
  <w:num w:numId="14">
    <w:abstractNumId w:val="96"/>
  </w:num>
  <w:num w:numId="15">
    <w:abstractNumId w:val="4"/>
  </w:num>
  <w:num w:numId="16">
    <w:abstractNumId w:val="64"/>
  </w:num>
  <w:num w:numId="17">
    <w:abstractNumId w:val="37"/>
  </w:num>
  <w:num w:numId="18">
    <w:abstractNumId w:val="99"/>
  </w:num>
  <w:num w:numId="19">
    <w:abstractNumId w:val="93"/>
  </w:num>
  <w:num w:numId="20">
    <w:abstractNumId w:val="1"/>
  </w:num>
  <w:num w:numId="21">
    <w:abstractNumId w:val="81"/>
  </w:num>
  <w:num w:numId="22">
    <w:abstractNumId w:val="50"/>
  </w:num>
  <w:num w:numId="23">
    <w:abstractNumId w:val="63"/>
  </w:num>
  <w:num w:numId="24">
    <w:abstractNumId w:val="87"/>
  </w:num>
  <w:num w:numId="25">
    <w:abstractNumId w:val="7"/>
  </w:num>
  <w:num w:numId="26">
    <w:abstractNumId w:val="100"/>
  </w:num>
  <w:num w:numId="27">
    <w:abstractNumId w:val="98"/>
  </w:num>
  <w:num w:numId="28">
    <w:abstractNumId w:val="83"/>
  </w:num>
  <w:num w:numId="29">
    <w:abstractNumId w:val="31"/>
  </w:num>
  <w:num w:numId="30">
    <w:abstractNumId w:val="36"/>
  </w:num>
  <w:num w:numId="31">
    <w:abstractNumId w:val="28"/>
  </w:num>
  <w:num w:numId="32">
    <w:abstractNumId w:val="48"/>
  </w:num>
  <w:num w:numId="33">
    <w:abstractNumId w:val="55"/>
  </w:num>
  <w:num w:numId="34">
    <w:abstractNumId w:val="9"/>
  </w:num>
  <w:num w:numId="35">
    <w:abstractNumId w:val="6"/>
  </w:num>
  <w:num w:numId="36">
    <w:abstractNumId w:val="8"/>
  </w:num>
  <w:num w:numId="37">
    <w:abstractNumId w:val="14"/>
  </w:num>
  <w:num w:numId="38">
    <w:abstractNumId w:val="91"/>
  </w:num>
  <w:num w:numId="39">
    <w:abstractNumId w:val="71"/>
  </w:num>
  <w:num w:numId="40">
    <w:abstractNumId w:val="46"/>
  </w:num>
  <w:num w:numId="41">
    <w:abstractNumId w:val="18"/>
  </w:num>
  <w:num w:numId="42">
    <w:abstractNumId w:val="39"/>
  </w:num>
  <w:num w:numId="43">
    <w:abstractNumId w:val="30"/>
  </w:num>
  <w:num w:numId="44">
    <w:abstractNumId w:val="75"/>
  </w:num>
  <w:num w:numId="45">
    <w:abstractNumId w:val="23"/>
  </w:num>
  <w:num w:numId="46">
    <w:abstractNumId w:val="44"/>
  </w:num>
  <w:num w:numId="47">
    <w:abstractNumId w:val="51"/>
  </w:num>
  <w:num w:numId="48">
    <w:abstractNumId w:val="65"/>
  </w:num>
  <w:num w:numId="49">
    <w:abstractNumId w:val="82"/>
  </w:num>
  <w:num w:numId="50">
    <w:abstractNumId w:val="26"/>
  </w:num>
  <w:num w:numId="51">
    <w:abstractNumId w:val="53"/>
  </w:num>
  <w:num w:numId="52">
    <w:abstractNumId w:val="38"/>
  </w:num>
  <w:num w:numId="53">
    <w:abstractNumId w:val="12"/>
  </w:num>
  <w:num w:numId="54">
    <w:abstractNumId w:val="62"/>
  </w:num>
  <w:num w:numId="55">
    <w:abstractNumId w:val="41"/>
  </w:num>
  <w:num w:numId="56">
    <w:abstractNumId w:val="69"/>
  </w:num>
  <w:num w:numId="57">
    <w:abstractNumId w:val="86"/>
  </w:num>
  <w:num w:numId="58">
    <w:abstractNumId w:val="17"/>
  </w:num>
  <w:num w:numId="59">
    <w:abstractNumId w:val="76"/>
  </w:num>
  <w:num w:numId="60">
    <w:abstractNumId w:val="0"/>
  </w:num>
  <w:num w:numId="61">
    <w:abstractNumId w:val="73"/>
  </w:num>
  <w:num w:numId="62">
    <w:abstractNumId w:val="90"/>
  </w:num>
  <w:num w:numId="63">
    <w:abstractNumId w:val="2"/>
  </w:num>
  <w:num w:numId="64">
    <w:abstractNumId w:val="94"/>
  </w:num>
  <w:num w:numId="65">
    <w:abstractNumId w:val="70"/>
  </w:num>
  <w:num w:numId="66">
    <w:abstractNumId w:val="21"/>
  </w:num>
  <w:num w:numId="67">
    <w:abstractNumId w:val="68"/>
  </w:num>
  <w:num w:numId="68">
    <w:abstractNumId w:val="97"/>
  </w:num>
  <w:num w:numId="69">
    <w:abstractNumId w:val="29"/>
  </w:num>
  <w:num w:numId="70">
    <w:abstractNumId w:val="57"/>
  </w:num>
  <w:num w:numId="71">
    <w:abstractNumId w:val="101"/>
  </w:num>
  <w:num w:numId="72">
    <w:abstractNumId w:val="56"/>
  </w:num>
  <w:num w:numId="73">
    <w:abstractNumId w:val="45"/>
  </w:num>
  <w:num w:numId="74">
    <w:abstractNumId w:val="13"/>
  </w:num>
  <w:num w:numId="75">
    <w:abstractNumId w:val="42"/>
  </w:num>
  <w:num w:numId="76">
    <w:abstractNumId w:val="92"/>
  </w:num>
  <w:num w:numId="77">
    <w:abstractNumId w:val="61"/>
  </w:num>
  <w:num w:numId="78">
    <w:abstractNumId w:val="78"/>
  </w:num>
  <w:num w:numId="79">
    <w:abstractNumId w:val="25"/>
  </w:num>
  <w:num w:numId="80">
    <w:abstractNumId w:val="54"/>
  </w:num>
  <w:num w:numId="81">
    <w:abstractNumId w:val="47"/>
  </w:num>
  <w:num w:numId="82">
    <w:abstractNumId w:val="24"/>
  </w:num>
  <w:num w:numId="83">
    <w:abstractNumId w:val="79"/>
  </w:num>
  <w:num w:numId="84">
    <w:abstractNumId w:val="11"/>
  </w:num>
  <w:num w:numId="85">
    <w:abstractNumId w:val="85"/>
  </w:num>
  <w:num w:numId="86">
    <w:abstractNumId w:val="67"/>
  </w:num>
  <w:num w:numId="87">
    <w:abstractNumId w:val="59"/>
  </w:num>
  <w:num w:numId="88">
    <w:abstractNumId w:val="32"/>
  </w:num>
  <w:num w:numId="89">
    <w:abstractNumId w:val="27"/>
  </w:num>
  <w:num w:numId="90">
    <w:abstractNumId w:val="84"/>
  </w:num>
  <w:num w:numId="91">
    <w:abstractNumId w:val="77"/>
  </w:num>
  <w:num w:numId="92">
    <w:abstractNumId w:val="102"/>
  </w:num>
  <w:num w:numId="93">
    <w:abstractNumId w:val="52"/>
  </w:num>
  <w:num w:numId="94">
    <w:abstractNumId w:val="20"/>
  </w:num>
  <w:num w:numId="95">
    <w:abstractNumId w:val="16"/>
  </w:num>
  <w:num w:numId="96">
    <w:abstractNumId w:val="5"/>
  </w:num>
  <w:num w:numId="97">
    <w:abstractNumId w:val="60"/>
  </w:num>
  <w:num w:numId="98">
    <w:abstractNumId w:val="66"/>
  </w:num>
  <w:num w:numId="99">
    <w:abstractNumId w:val="80"/>
  </w:num>
  <w:num w:numId="100">
    <w:abstractNumId w:val="15"/>
  </w:num>
  <w:num w:numId="101">
    <w:abstractNumId w:val="43"/>
  </w:num>
  <w:num w:numId="102">
    <w:abstractNumId w:val="58"/>
  </w:num>
  <w:num w:numId="103">
    <w:abstractNumId w:val="49"/>
  </w:num>
  <w:numIdMacAtCleanup w:val="10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
    <w15:presenceInfo w15:providerId="None" w15:userId="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BE"/>
    <w:rsid w:val="00060583"/>
    <w:rsid w:val="0010503B"/>
    <w:rsid w:val="00191528"/>
    <w:rsid w:val="001B1FAF"/>
    <w:rsid w:val="001C7AAE"/>
    <w:rsid w:val="001E40C7"/>
    <w:rsid w:val="00201CDB"/>
    <w:rsid w:val="00237822"/>
    <w:rsid w:val="00251532"/>
    <w:rsid w:val="0029276C"/>
    <w:rsid w:val="00357F4C"/>
    <w:rsid w:val="004719CE"/>
    <w:rsid w:val="004B35EF"/>
    <w:rsid w:val="005A3D02"/>
    <w:rsid w:val="005C4F62"/>
    <w:rsid w:val="006148BE"/>
    <w:rsid w:val="0062180B"/>
    <w:rsid w:val="0063277B"/>
    <w:rsid w:val="0069607D"/>
    <w:rsid w:val="006A18DB"/>
    <w:rsid w:val="00727E32"/>
    <w:rsid w:val="008552A9"/>
    <w:rsid w:val="008606D5"/>
    <w:rsid w:val="00966C2C"/>
    <w:rsid w:val="009D78EF"/>
    <w:rsid w:val="00A45CA0"/>
    <w:rsid w:val="00A90CAF"/>
    <w:rsid w:val="00AE2DE5"/>
    <w:rsid w:val="00B63B7C"/>
    <w:rsid w:val="00BE51F9"/>
    <w:rsid w:val="00BF2D6B"/>
    <w:rsid w:val="00C41264"/>
    <w:rsid w:val="00C611A4"/>
    <w:rsid w:val="00CD353F"/>
    <w:rsid w:val="00D36284"/>
    <w:rsid w:val="00D73057"/>
    <w:rsid w:val="00E1012C"/>
    <w:rsid w:val="00E333C8"/>
    <w:rsid w:val="00E64B2B"/>
    <w:rsid w:val="00F03484"/>
    <w:rsid w:val="00FC6B62"/>
    <w:rsid w:val="00FD6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F5B6D-F773-4A87-BD04-602AE50C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8BE"/>
    <w:pPr>
      <w:spacing w:after="0" w:line="240" w:lineRule="auto"/>
    </w:pPr>
    <w:rPr>
      <w:rFonts w:ascii="Univers" w:eastAsia="Times New Roman" w:hAnsi="Univers" w:cs="Times New Roman"/>
      <w:szCs w:val="20"/>
      <w:lang w:eastAsia="es-ES"/>
    </w:rPr>
  </w:style>
  <w:style w:type="paragraph" w:styleId="Ttulo1">
    <w:name w:val="heading 1"/>
    <w:basedOn w:val="Normal"/>
    <w:next w:val="Normal"/>
    <w:link w:val="Ttulo1Car"/>
    <w:qFormat/>
    <w:rsid w:val="006148BE"/>
    <w:pPr>
      <w:keepNext/>
      <w:jc w:val="both"/>
      <w:outlineLvl w:val="0"/>
    </w:pPr>
    <w:rPr>
      <w:sz w:val="40"/>
    </w:rPr>
  </w:style>
  <w:style w:type="paragraph" w:styleId="Ttulo2">
    <w:name w:val="heading 2"/>
    <w:basedOn w:val="Normal"/>
    <w:next w:val="Normal"/>
    <w:link w:val="Ttulo2Car"/>
    <w:qFormat/>
    <w:rsid w:val="006148BE"/>
    <w:pPr>
      <w:keepNext/>
      <w:outlineLvl w:val="1"/>
    </w:pPr>
    <w:rPr>
      <w:sz w:val="24"/>
      <w:lang w:val="es-ES_tradnl"/>
    </w:rPr>
  </w:style>
  <w:style w:type="paragraph" w:styleId="Ttulo3">
    <w:name w:val="heading 3"/>
    <w:basedOn w:val="Normal"/>
    <w:next w:val="Normal"/>
    <w:link w:val="Ttulo3Car"/>
    <w:qFormat/>
    <w:rsid w:val="006148BE"/>
    <w:pPr>
      <w:keepNext/>
      <w:outlineLvl w:val="2"/>
    </w:pPr>
    <w:rPr>
      <w:b/>
      <w:sz w:val="28"/>
      <w:lang w:val="es-ES_tradnl"/>
    </w:rPr>
  </w:style>
  <w:style w:type="paragraph" w:styleId="Ttulo4">
    <w:name w:val="heading 4"/>
    <w:basedOn w:val="Normal"/>
    <w:next w:val="Normal"/>
    <w:link w:val="Ttulo4Car"/>
    <w:qFormat/>
    <w:rsid w:val="006148BE"/>
    <w:pPr>
      <w:keepNext/>
      <w:outlineLvl w:val="3"/>
    </w:pPr>
    <w:rPr>
      <w:b/>
      <w:bCs/>
      <w:sz w:val="20"/>
    </w:rPr>
  </w:style>
  <w:style w:type="paragraph" w:styleId="Ttulo5">
    <w:name w:val="heading 5"/>
    <w:basedOn w:val="Normal"/>
    <w:next w:val="Normal"/>
    <w:link w:val="Ttulo5Car"/>
    <w:qFormat/>
    <w:rsid w:val="006148BE"/>
    <w:pPr>
      <w:keepNext/>
      <w:outlineLvl w:val="4"/>
    </w:pPr>
    <w:rPr>
      <w:rFonts w:ascii="Times New Roman" w:hAnsi="Times New Roman"/>
      <w:b/>
      <w:bCs/>
      <w:lang w:val="es-ES_tradnl"/>
    </w:rPr>
  </w:style>
  <w:style w:type="paragraph" w:styleId="Ttulo6">
    <w:name w:val="heading 6"/>
    <w:basedOn w:val="Normal"/>
    <w:next w:val="Normal"/>
    <w:link w:val="Ttulo6Car"/>
    <w:qFormat/>
    <w:rsid w:val="006148BE"/>
    <w:pPr>
      <w:keepNext/>
      <w:ind w:right="-253"/>
      <w:outlineLvl w:val="5"/>
    </w:pPr>
    <w:rPr>
      <w:rFonts w:ascii="Arial" w:hAnsi="Arial" w:cs="Arial"/>
      <w:sz w:val="20"/>
      <w:lang w:val="fr-FR"/>
    </w:rPr>
  </w:style>
  <w:style w:type="paragraph" w:styleId="Ttulo7">
    <w:name w:val="heading 7"/>
    <w:basedOn w:val="Normal"/>
    <w:next w:val="Normal"/>
    <w:link w:val="Ttulo7Car"/>
    <w:qFormat/>
    <w:rsid w:val="006148BE"/>
    <w:pPr>
      <w:keepNext/>
      <w:outlineLvl w:val="6"/>
    </w:pPr>
    <w:rPr>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148BE"/>
    <w:rPr>
      <w:rFonts w:ascii="Univers" w:eastAsia="Times New Roman" w:hAnsi="Univers" w:cs="Times New Roman"/>
      <w:sz w:val="40"/>
      <w:szCs w:val="20"/>
      <w:lang w:eastAsia="es-ES"/>
    </w:rPr>
  </w:style>
  <w:style w:type="character" w:customStyle="1" w:styleId="Ttulo2Car">
    <w:name w:val="Título 2 Car"/>
    <w:basedOn w:val="Fuentedeprrafopredeter"/>
    <w:link w:val="Ttulo2"/>
    <w:rsid w:val="006148BE"/>
    <w:rPr>
      <w:rFonts w:ascii="Univers" w:eastAsia="Times New Roman" w:hAnsi="Univers" w:cs="Times New Roman"/>
      <w:sz w:val="24"/>
      <w:szCs w:val="20"/>
      <w:lang w:val="es-ES_tradnl" w:eastAsia="es-ES"/>
    </w:rPr>
  </w:style>
  <w:style w:type="character" w:customStyle="1" w:styleId="Ttulo3Car">
    <w:name w:val="Título 3 Car"/>
    <w:basedOn w:val="Fuentedeprrafopredeter"/>
    <w:link w:val="Ttulo3"/>
    <w:rsid w:val="006148BE"/>
    <w:rPr>
      <w:rFonts w:ascii="Univers" w:eastAsia="Times New Roman" w:hAnsi="Univers" w:cs="Times New Roman"/>
      <w:b/>
      <w:sz w:val="28"/>
      <w:szCs w:val="20"/>
      <w:lang w:val="es-ES_tradnl" w:eastAsia="es-ES"/>
    </w:rPr>
  </w:style>
  <w:style w:type="character" w:customStyle="1" w:styleId="Ttulo4Car">
    <w:name w:val="Título 4 Car"/>
    <w:basedOn w:val="Fuentedeprrafopredeter"/>
    <w:link w:val="Ttulo4"/>
    <w:rsid w:val="006148BE"/>
    <w:rPr>
      <w:rFonts w:ascii="Univers" w:eastAsia="Times New Roman" w:hAnsi="Univers" w:cs="Times New Roman"/>
      <w:b/>
      <w:bCs/>
      <w:sz w:val="20"/>
      <w:szCs w:val="20"/>
      <w:lang w:eastAsia="es-ES"/>
    </w:rPr>
  </w:style>
  <w:style w:type="character" w:customStyle="1" w:styleId="Ttulo5Car">
    <w:name w:val="Título 5 Car"/>
    <w:basedOn w:val="Fuentedeprrafopredeter"/>
    <w:link w:val="Ttulo5"/>
    <w:rsid w:val="006148BE"/>
    <w:rPr>
      <w:rFonts w:ascii="Times New Roman" w:eastAsia="Times New Roman" w:hAnsi="Times New Roman" w:cs="Times New Roman"/>
      <w:b/>
      <w:bCs/>
      <w:szCs w:val="20"/>
      <w:lang w:val="es-ES_tradnl" w:eastAsia="es-ES"/>
    </w:rPr>
  </w:style>
  <w:style w:type="character" w:customStyle="1" w:styleId="Ttulo6Car">
    <w:name w:val="Título 6 Car"/>
    <w:basedOn w:val="Fuentedeprrafopredeter"/>
    <w:link w:val="Ttulo6"/>
    <w:rsid w:val="006148BE"/>
    <w:rPr>
      <w:rFonts w:ascii="Arial" w:eastAsia="Times New Roman" w:hAnsi="Arial" w:cs="Arial"/>
      <w:sz w:val="20"/>
      <w:szCs w:val="20"/>
      <w:lang w:val="fr-FR" w:eastAsia="es-ES"/>
    </w:rPr>
  </w:style>
  <w:style w:type="character" w:customStyle="1" w:styleId="Ttulo7Car">
    <w:name w:val="Título 7 Car"/>
    <w:basedOn w:val="Fuentedeprrafopredeter"/>
    <w:link w:val="Ttulo7"/>
    <w:rsid w:val="006148BE"/>
    <w:rPr>
      <w:rFonts w:ascii="Univers" w:eastAsia="Times New Roman" w:hAnsi="Univers" w:cs="Times New Roman"/>
      <w:sz w:val="20"/>
      <w:szCs w:val="20"/>
      <w:lang w:eastAsia="es-ES"/>
    </w:rPr>
  </w:style>
  <w:style w:type="paragraph" w:styleId="Textonotapie">
    <w:name w:val="footnote text"/>
    <w:basedOn w:val="Normal"/>
    <w:link w:val="TextonotapieCar"/>
    <w:semiHidden/>
    <w:rsid w:val="006148BE"/>
    <w:rPr>
      <w:sz w:val="20"/>
    </w:rPr>
  </w:style>
  <w:style w:type="character" w:customStyle="1" w:styleId="TextonotapieCar">
    <w:name w:val="Texto nota pie Car"/>
    <w:basedOn w:val="Fuentedeprrafopredeter"/>
    <w:link w:val="Textonotapie"/>
    <w:semiHidden/>
    <w:rsid w:val="006148BE"/>
    <w:rPr>
      <w:rFonts w:ascii="Univers" w:eastAsia="Times New Roman" w:hAnsi="Univers" w:cs="Times New Roman"/>
      <w:sz w:val="20"/>
      <w:szCs w:val="20"/>
      <w:lang w:eastAsia="es-ES"/>
    </w:rPr>
  </w:style>
  <w:style w:type="character" w:styleId="Refdenotaalpie">
    <w:name w:val="footnote reference"/>
    <w:semiHidden/>
    <w:rsid w:val="006148BE"/>
    <w:rPr>
      <w:vertAlign w:val="superscript"/>
    </w:rPr>
  </w:style>
  <w:style w:type="paragraph" w:styleId="Textoindependiente">
    <w:name w:val="Body Text"/>
    <w:basedOn w:val="Normal"/>
    <w:link w:val="TextoindependienteCar"/>
    <w:semiHidden/>
    <w:rsid w:val="006148BE"/>
    <w:pPr>
      <w:pBdr>
        <w:bottom w:val="single" w:sz="4" w:space="1" w:color="auto"/>
      </w:pBdr>
    </w:pPr>
    <w:rPr>
      <w:sz w:val="24"/>
    </w:rPr>
  </w:style>
  <w:style w:type="character" w:customStyle="1" w:styleId="TextoindependienteCar">
    <w:name w:val="Texto independiente Car"/>
    <w:basedOn w:val="Fuentedeprrafopredeter"/>
    <w:link w:val="Textoindependiente"/>
    <w:semiHidden/>
    <w:rsid w:val="006148BE"/>
    <w:rPr>
      <w:rFonts w:ascii="Univers" w:eastAsia="Times New Roman" w:hAnsi="Univers" w:cs="Times New Roman"/>
      <w:sz w:val="24"/>
      <w:szCs w:val="20"/>
      <w:lang w:eastAsia="es-ES"/>
    </w:rPr>
  </w:style>
  <w:style w:type="paragraph" w:styleId="Textoindependiente2">
    <w:name w:val="Body Text 2"/>
    <w:basedOn w:val="Normal"/>
    <w:link w:val="Textoindependiente2Car"/>
    <w:semiHidden/>
    <w:rsid w:val="006148BE"/>
    <w:rPr>
      <w:sz w:val="24"/>
    </w:rPr>
  </w:style>
  <w:style w:type="character" w:customStyle="1" w:styleId="Textoindependiente2Car">
    <w:name w:val="Texto independiente 2 Car"/>
    <w:basedOn w:val="Fuentedeprrafopredeter"/>
    <w:link w:val="Textoindependiente2"/>
    <w:semiHidden/>
    <w:rsid w:val="006148BE"/>
    <w:rPr>
      <w:rFonts w:ascii="Univers" w:eastAsia="Times New Roman" w:hAnsi="Univers" w:cs="Times New Roman"/>
      <w:sz w:val="24"/>
      <w:szCs w:val="20"/>
      <w:lang w:eastAsia="es-ES"/>
    </w:rPr>
  </w:style>
  <w:style w:type="paragraph" w:customStyle="1" w:styleId="linea">
    <w:name w:val="linea"/>
    <w:basedOn w:val="Normal"/>
    <w:rsid w:val="006148BE"/>
    <w:pPr>
      <w:pBdr>
        <w:top w:val="single" w:sz="6" w:space="1" w:color="auto"/>
      </w:pBdr>
      <w:spacing w:before="80" w:line="80" w:lineRule="exact"/>
      <w:ind w:right="7825"/>
    </w:pPr>
    <w:rPr>
      <w:lang w:val="es-ES_tradnl"/>
    </w:rPr>
  </w:style>
  <w:style w:type="paragraph" w:customStyle="1" w:styleId="g4">
    <w:name w:val="g4"/>
    <w:basedOn w:val="Normal"/>
    <w:next w:val="Normal"/>
    <w:rsid w:val="006148BE"/>
    <w:pPr>
      <w:tabs>
        <w:tab w:val="left" w:pos="454"/>
      </w:tabs>
      <w:ind w:left="454" w:hanging="454"/>
      <w:jc w:val="both"/>
    </w:pPr>
    <w:rPr>
      <w:b/>
      <w:sz w:val="26"/>
      <w:lang w:val="es-ES_tradnl"/>
    </w:rPr>
  </w:style>
  <w:style w:type="paragraph" w:customStyle="1" w:styleId="g5">
    <w:name w:val="g5"/>
    <w:basedOn w:val="Normal"/>
    <w:next w:val="Normal"/>
    <w:rsid w:val="006148BE"/>
    <w:pPr>
      <w:tabs>
        <w:tab w:val="left" w:pos="454"/>
      </w:tabs>
      <w:ind w:left="454" w:hanging="454"/>
      <w:jc w:val="both"/>
    </w:pPr>
    <w:rPr>
      <w:caps/>
      <w:sz w:val="20"/>
      <w:lang w:val="es-ES_tradnl"/>
    </w:rPr>
  </w:style>
  <w:style w:type="paragraph" w:customStyle="1" w:styleId="Texto">
    <w:name w:val="Texto"/>
    <w:basedOn w:val="Normal"/>
    <w:rsid w:val="006148BE"/>
    <w:pPr>
      <w:spacing w:before="160"/>
      <w:ind w:left="454"/>
      <w:jc w:val="both"/>
    </w:pPr>
    <w:rPr>
      <w:lang w:val="es-ES_tradnl"/>
    </w:rPr>
  </w:style>
  <w:style w:type="paragraph" w:styleId="Textoindependiente3">
    <w:name w:val="Body Text 3"/>
    <w:basedOn w:val="Normal"/>
    <w:link w:val="Textoindependiente3Car"/>
    <w:semiHidden/>
    <w:rsid w:val="006148BE"/>
    <w:pPr>
      <w:jc w:val="both"/>
    </w:pPr>
  </w:style>
  <w:style w:type="character" w:customStyle="1" w:styleId="Textoindependiente3Car">
    <w:name w:val="Texto independiente 3 Car"/>
    <w:basedOn w:val="Fuentedeprrafopredeter"/>
    <w:link w:val="Textoindependiente3"/>
    <w:semiHidden/>
    <w:rsid w:val="006148BE"/>
    <w:rPr>
      <w:rFonts w:ascii="Univers" w:eastAsia="Times New Roman" w:hAnsi="Univers" w:cs="Times New Roman"/>
      <w:szCs w:val="20"/>
      <w:lang w:eastAsia="es-ES"/>
    </w:rPr>
  </w:style>
  <w:style w:type="paragraph" w:styleId="Piedepgina">
    <w:name w:val="footer"/>
    <w:basedOn w:val="Normal"/>
    <w:link w:val="PiedepginaCar"/>
    <w:uiPriority w:val="99"/>
    <w:rsid w:val="006148BE"/>
    <w:pPr>
      <w:tabs>
        <w:tab w:val="center" w:pos="4252"/>
        <w:tab w:val="right" w:pos="8504"/>
      </w:tabs>
    </w:pPr>
  </w:style>
  <w:style w:type="character" w:customStyle="1" w:styleId="PiedepginaCar">
    <w:name w:val="Pie de página Car"/>
    <w:basedOn w:val="Fuentedeprrafopredeter"/>
    <w:link w:val="Piedepgina"/>
    <w:uiPriority w:val="99"/>
    <w:rsid w:val="006148BE"/>
    <w:rPr>
      <w:rFonts w:ascii="Univers" w:eastAsia="Times New Roman" w:hAnsi="Univers" w:cs="Times New Roman"/>
      <w:szCs w:val="20"/>
      <w:lang w:eastAsia="es-ES"/>
    </w:rPr>
  </w:style>
  <w:style w:type="character" w:styleId="Nmerodepgina">
    <w:name w:val="page number"/>
    <w:basedOn w:val="Fuentedeprrafopredeter"/>
    <w:semiHidden/>
    <w:rsid w:val="006148BE"/>
  </w:style>
  <w:style w:type="paragraph" w:customStyle="1" w:styleId="lineain">
    <w:name w:val="lineain"/>
    <w:basedOn w:val="Normal"/>
    <w:next w:val="indice"/>
    <w:rsid w:val="006148BE"/>
    <w:pPr>
      <w:pBdr>
        <w:top w:val="single" w:sz="6" w:space="1" w:color="auto"/>
      </w:pBdr>
      <w:spacing w:line="80" w:lineRule="exact"/>
      <w:ind w:left="1588" w:right="227"/>
    </w:pPr>
    <w:rPr>
      <w:lang w:val="es-ES_tradnl"/>
    </w:rPr>
  </w:style>
  <w:style w:type="paragraph" w:customStyle="1" w:styleId="indice">
    <w:name w:val="indice"/>
    <w:basedOn w:val="Normal"/>
    <w:rsid w:val="006148BE"/>
    <w:pPr>
      <w:tabs>
        <w:tab w:val="left" w:pos="2041"/>
        <w:tab w:val="right" w:pos="8675"/>
      </w:tabs>
      <w:spacing w:after="140"/>
      <w:ind w:left="2042" w:right="680" w:hanging="454"/>
      <w:jc w:val="both"/>
    </w:pPr>
    <w:rPr>
      <w:lang w:val="es-ES_tradnl"/>
    </w:rPr>
  </w:style>
  <w:style w:type="paragraph" w:customStyle="1" w:styleId="g1in">
    <w:name w:val="g1in"/>
    <w:basedOn w:val="Normal"/>
    <w:next w:val="indice"/>
    <w:rsid w:val="006148BE"/>
    <w:pPr>
      <w:tabs>
        <w:tab w:val="left" w:pos="2041"/>
        <w:tab w:val="right" w:pos="8675"/>
      </w:tabs>
      <w:spacing w:after="140"/>
      <w:ind w:left="2042" w:right="680" w:hanging="454"/>
      <w:jc w:val="both"/>
    </w:pPr>
    <w:rPr>
      <w:b/>
      <w:sz w:val="26"/>
      <w:lang w:val="es-ES_tradnl"/>
    </w:rPr>
  </w:style>
  <w:style w:type="character" w:customStyle="1" w:styleId="nmero">
    <w:name w:val="número"/>
    <w:rsid w:val="006148BE"/>
    <w:rPr>
      <w:rFonts w:ascii="Univers" w:hAnsi="Univers"/>
      <w:sz w:val="18"/>
    </w:rPr>
  </w:style>
  <w:style w:type="paragraph" w:customStyle="1" w:styleId="Ttulondice">
    <w:name w:val="Título_índice"/>
    <w:basedOn w:val="Normal"/>
    <w:rsid w:val="006148BE"/>
    <w:pPr>
      <w:ind w:left="2041"/>
      <w:jc w:val="both"/>
    </w:pPr>
    <w:rPr>
      <w:b/>
      <w:sz w:val="40"/>
      <w:lang w:val="es-ES_tradnl"/>
    </w:rPr>
  </w:style>
  <w:style w:type="paragraph" w:customStyle="1" w:styleId="g2in">
    <w:name w:val="g2in"/>
    <w:basedOn w:val="indice"/>
    <w:next w:val="indice"/>
    <w:rsid w:val="006148BE"/>
    <w:rPr>
      <w:b/>
    </w:rPr>
  </w:style>
  <w:style w:type="paragraph" w:styleId="Sangradetextonormal">
    <w:name w:val="Body Text Indent"/>
    <w:basedOn w:val="Normal"/>
    <w:link w:val="SangradetextonormalCar"/>
    <w:semiHidden/>
    <w:rsid w:val="006148BE"/>
    <w:pPr>
      <w:ind w:left="3969"/>
      <w:jc w:val="both"/>
    </w:pPr>
    <w:rPr>
      <w:b/>
      <w:sz w:val="40"/>
    </w:rPr>
  </w:style>
  <w:style w:type="character" w:customStyle="1" w:styleId="SangradetextonormalCar">
    <w:name w:val="Sangría de texto normal Car"/>
    <w:basedOn w:val="Fuentedeprrafopredeter"/>
    <w:link w:val="Sangradetextonormal"/>
    <w:semiHidden/>
    <w:rsid w:val="006148BE"/>
    <w:rPr>
      <w:rFonts w:ascii="Univers" w:eastAsia="Times New Roman" w:hAnsi="Univers" w:cs="Times New Roman"/>
      <w:b/>
      <w:sz w:val="40"/>
      <w:szCs w:val="20"/>
      <w:lang w:eastAsia="es-ES"/>
    </w:rPr>
  </w:style>
  <w:style w:type="paragraph" w:styleId="Sangra2detindependiente">
    <w:name w:val="Body Text Indent 2"/>
    <w:basedOn w:val="Normal"/>
    <w:link w:val="Sangra2detindependienteCar"/>
    <w:semiHidden/>
    <w:rsid w:val="006148BE"/>
    <w:pPr>
      <w:ind w:left="4111"/>
      <w:jc w:val="both"/>
    </w:pPr>
    <w:rPr>
      <w:b/>
      <w:sz w:val="32"/>
    </w:rPr>
  </w:style>
  <w:style w:type="character" w:customStyle="1" w:styleId="Sangra2detindependienteCar">
    <w:name w:val="Sangría 2 de t. independiente Car"/>
    <w:basedOn w:val="Fuentedeprrafopredeter"/>
    <w:link w:val="Sangra2detindependiente"/>
    <w:semiHidden/>
    <w:rsid w:val="006148BE"/>
    <w:rPr>
      <w:rFonts w:ascii="Univers" w:eastAsia="Times New Roman" w:hAnsi="Univers" w:cs="Times New Roman"/>
      <w:b/>
      <w:sz w:val="32"/>
      <w:szCs w:val="20"/>
      <w:lang w:eastAsia="es-ES"/>
    </w:rPr>
  </w:style>
  <w:style w:type="paragraph" w:styleId="Encabezado">
    <w:name w:val="header"/>
    <w:basedOn w:val="Normal"/>
    <w:link w:val="EncabezadoCar"/>
    <w:semiHidden/>
    <w:rsid w:val="006148BE"/>
    <w:pPr>
      <w:tabs>
        <w:tab w:val="center" w:pos="4252"/>
        <w:tab w:val="right" w:pos="8504"/>
      </w:tabs>
    </w:pPr>
  </w:style>
  <w:style w:type="character" w:customStyle="1" w:styleId="EncabezadoCar">
    <w:name w:val="Encabezado Car"/>
    <w:basedOn w:val="Fuentedeprrafopredeter"/>
    <w:link w:val="Encabezado"/>
    <w:semiHidden/>
    <w:rsid w:val="006148BE"/>
    <w:rPr>
      <w:rFonts w:ascii="Univers" w:eastAsia="Times New Roman" w:hAnsi="Univers" w:cs="Times New Roman"/>
      <w:szCs w:val="20"/>
      <w:lang w:eastAsia="es-ES"/>
    </w:rPr>
  </w:style>
  <w:style w:type="paragraph" w:styleId="NormalWeb">
    <w:name w:val="Normal (Web)"/>
    <w:basedOn w:val="Normal"/>
    <w:semiHidden/>
    <w:rsid w:val="006148BE"/>
    <w:pPr>
      <w:spacing w:before="100" w:beforeAutospacing="1" w:after="100" w:afterAutospacing="1"/>
    </w:pPr>
    <w:rPr>
      <w:rFonts w:ascii="Arial" w:eastAsia="Arial Unicode MS" w:hAnsi="Arial" w:cs="Arial"/>
      <w:sz w:val="20"/>
    </w:rPr>
  </w:style>
  <w:style w:type="paragraph" w:customStyle="1" w:styleId="Comentario">
    <w:name w:val="Comentario"/>
    <w:basedOn w:val="Textoindependiente"/>
    <w:rsid w:val="006148BE"/>
    <w:pPr>
      <w:pBdr>
        <w:bottom w:val="none" w:sz="0" w:space="0" w:color="auto"/>
      </w:pBdr>
      <w:spacing w:before="160"/>
      <w:jc w:val="both"/>
    </w:pPr>
    <w:rPr>
      <w:sz w:val="22"/>
      <w:lang w:val="es-ES_tradnl"/>
    </w:rPr>
  </w:style>
  <w:style w:type="paragraph" w:customStyle="1" w:styleId="g2">
    <w:name w:val="g2"/>
    <w:basedOn w:val="Normal"/>
    <w:rsid w:val="006148BE"/>
    <w:pPr>
      <w:tabs>
        <w:tab w:val="left" w:pos="397"/>
      </w:tabs>
      <w:ind w:left="397" w:hanging="397"/>
      <w:jc w:val="both"/>
    </w:pPr>
    <w:rPr>
      <w:b/>
      <w:sz w:val="40"/>
      <w:lang w:val="es-ES_tradnl"/>
    </w:rPr>
  </w:style>
  <w:style w:type="paragraph" w:customStyle="1" w:styleId="a111">
    <w:name w:val="a111"/>
    <w:rsid w:val="006148BE"/>
    <w:pPr>
      <w:widowControl w:val="0"/>
      <w:tabs>
        <w:tab w:val="left" w:pos="-720"/>
      </w:tabs>
      <w:suppressAutoHyphens/>
      <w:overflowPunct w:val="0"/>
      <w:autoSpaceDE w:val="0"/>
      <w:autoSpaceDN w:val="0"/>
      <w:adjustRightInd w:val="0"/>
      <w:spacing w:after="0" w:line="72" w:lineRule="auto"/>
      <w:textAlignment w:val="baseline"/>
    </w:pPr>
    <w:rPr>
      <w:rFonts w:ascii="Courier New" w:eastAsia="Times New Roman" w:hAnsi="Courier New" w:cs="Times New Roman"/>
      <w:sz w:val="24"/>
      <w:szCs w:val="20"/>
      <w:lang w:val="en-US" w:eastAsia="es-ES"/>
    </w:rPr>
  </w:style>
  <w:style w:type="character" w:customStyle="1" w:styleId="Fuentedeencabezadopredeter">
    <w:name w:val="Fuente de encabezado predeter."/>
    <w:rsid w:val="006148BE"/>
  </w:style>
  <w:style w:type="paragraph" w:customStyle="1" w:styleId="A1">
    <w:name w:val="A1"/>
    <w:basedOn w:val="Normal"/>
    <w:rsid w:val="006148BE"/>
    <w:pPr>
      <w:keepNext/>
      <w:keepLines/>
      <w:pageBreakBefore/>
      <w:tabs>
        <w:tab w:val="left" w:pos="1757"/>
      </w:tabs>
      <w:ind w:left="1758" w:hanging="1758"/>
      <w:jc w:val="both"/>
    </w:pPr>
    <w:rPr>
      <w:rFonts w:ascii="Arial" w:hAnsi="Arial"/>
      <w:b/>
      <w:i/>
      <w:spacing w:val="-2"/>
      <w:sz w:val="28"/>
      <w:u w:val="single"/>
      <w:lang w:val="es-ES_tradnl"/>
    </w:rPr>
  </w:style>
  <w:style w:type="character" w:customStyle="1" w:styleId="Refdenotaalpie0">
    <w:name w:val="Ref de nota al pie"/>
    <w:rsid w:val="006148BE"/>
    <w:rPr>
      <w:vertAlign w:val="superscript"/>
    </w:rPr>
  </w:style>
  <w:style w:type="paragraph" w:customStyle="1" w:styleId="A2">
    <w:name w:val="A2"/>
    <w:basedOn w:val="Normal"/>
    <w:rsid w:val="006148BE"/>
    <w:pPr>
      <w:keepNext/>
      <w:keepLines/>
      <w:tabs>
        <w:tab w:val="left" w:pos="993"/>
        <w:tab w:val="left" w:pos="1757"/>
      </w:tabs>
      <w:spacing w:before="420"/>
      <w:ind w:left="1758" w:hanging="1758"/>
      <w:jc w:val="both"/>
    </w:pPr>
    <w:rPr>
      <w:rFonts w:ascii="Arial" w:hAnsi="Arial"/>
      <w:b/>
      <w:spacing w:val="-2"/>
      <w:sz w:val="20"/>
      <w:lang w:val="es-ES_tradnl"/>
    </w:rPr>
  </w:style>
  <w:style w:type="paragraph" w:customStyle="1" w:styleId="A3">
    <w:name w:val="A3"/>
    <w:basedOn w:val="Normal"/>
    <w:rsid w:val="006148BE"/>
    <w:pPr>
      <w:keepNext/>
      <w:keepLines/>
      <w:tabs>
        <w:tab w:val="left" w:pos="993"/>
        <w:tab w:val="left" w:pos="1757"/>
      </w:tabs>
      <w:spacing w:before="360"/>
      <w:ind w:left="1758" w:hanging="1758"/>
      <w:jc w:val="both"/>
    </w:pPr>
    <w:rPr>
      <w:rFonts w:ascii="Arial" w:hAnsi="Arial"/>
      <w:b/>
      <w:spacing w:val="-2"/>
      <w:sz w:val="20"/>
      <w:lang w:val="es-ES_tradnl"/>
    </w:rPr>
  </w:style>
  <w:style w:type="paragraph" w:customStyle="1" w:styleId="ndice1">
    <w:name w:val="índice 1"/>
    <w:basedOn w:val="Normal"/>
    <w:rsid w:val="006148BE"/>
    <w:pPr>
      <w:keepLines/>
      <w:tabs>
        <w:tab w:val="left" w:pos="1757"/>
        <w:tab w:val="right" w:leader="dot" w:pos="9360"/>
      </w:tabs>
      <w:suppressAutoHyphens/>
      <w:ind w:left="1440" w:right="720" w:hanging="1440"/>
      <w:jc w:val="both"/>
    </w:pPr>
    <w:rPr>
      <w:rFonts w:ascii="Arial" w:hAnsi="Arial"/>
      <w:spacing w:val="-2"/>
      <w:sz w:val="20"/>
      <w:lang w:val="en-US"/>
    </w:rPr>
  </w:style>
  <w:style w:type="paragraph" w:customStyle="1" w:styleId="ndice2">
    <w:name w:val="índice 2"/>
    <w:basedOn w:val="Normal"/>
    <w:rsid w:val="006148BE"/>
    <w:pPr>
      <w:keepLines/>
      <w:tabs>
        <w:tab w:val="left" w:pos="1757"/>
        <w:tab w:val="right" w:leader="dot" w:pos="9360"/>
      </w:tabs>
      <w:suppressAutoHyphens/>
      <w:ind w:left="1440" w:right="720" w:hanging="720"/>
      <w:jc w:val="both"/>
    </w:pPr>
    <w:rPr>
      <w:rFonts w:ascii="Arial" w:hAnsi="Arial"/>
      <w:spacing w:val="-2"/>
      <w:sz w:val="20"/>
      <w:lang w:val="en-US"/>
    </w:rPr>
  </w:style>
  <w:style w:type="character" w:customStyle="1" w:styleId="EquationCaption">
    <w:name w:val="_Equation Caption"/>
    <w:rsid w:val="006148BE"/>
  </w:style>
  <w:style w:type="paragraph" w:customStyle="1" w:styleId="A5">
    <w:name w:val="A5"/>
    <w:basedOn w:val="Normal"/>
    <w:rsid w:val="006148BE"/>
    <w:pPr>
      <w:keepNext/>
      <w:keepLines/>
      <w:tabs>
        <w:tab w:val="left" w:pos="993"/>
        <w:tab w:val="left" w:pos="1757"/>
      </w:tabs>
      <w:spacing w:before="240"/>
      <w:ind w:left="1758" w:hanging="1758"/>
      <w:jc w:val="both"/>
    </w:pPr>
    <w:rPr>
      <w:rFonts w:ascii="Arial" w:hAnsi="Arial"/>
      <w:spacing w:val="-2"/>
      <w:sz w:val="20"/>
      <w:lang w:val="es-ES_tradnl"/>
    </w:rPr>
  </w:style>
  <w:style w:type="paragraph" w:customStyle="1" w:styleId="A6">
    <w:name w:val="A6"/>
    <w:basedOn w:val="Normal"/>
    <w:rsid w:val="006148BE"/>
    <w:pPr>
      <w:keepLines/>
      <w:tabs>
        <w:tab w:val="left" w:pos="993"/>
        <w:tab w:val="left" w:pos="1757"/>
      </w:tabs>
      <w:spacing w:before="120"/>
      <w:ind w:left="1758" w:hanging="1758"/>
      <w:jc w:val="both"/>
    </w:pPr>
    <w:rPr>
      <w:rFonts w:ascii="Arial" w:hAnsi="Arial"/>
      <w:b/>
      <w:spacing w:val="-2"/>
      <w:sz w:val="20"/>
      <w:lang w:val="es-ES_tradnl"/>
    </w:rPr>
  </w:style>
  <w:style w:type="paragraph" w:customStyle="1" w:styleId="A4">
    <w:name w:val="A4"/>
    <w:basedOn w:val="A5"/>
    <w:rsid w:val="006148BE"/>
    <w:pPr>
      <w:spacing w:before="300"/>
    </w:pPr>
    <w:rPr>
      <w:i/>
    </w:rPr>
  </w:style>
  <w:style w:type="paragraph" w:styleId="Sangra3detindependiente">
    <w:name w:val="Body Text Indent 3"/>
    <w:basedOn w:val="Normal"/>
    <w:link w:val="Sangra3detindependienteCar"/>
    <w:semiHidden/>
    <w:rsid w:val="006148BE"/>
    <w:pPr>
      <w:ind w:left="1758" w:hanging="1758"/>
    </w:pPr>
    <w:rPr>
      <w:rFonts w:ascii="Arial" w:hAnsi="Arial" w:cs="Arial"/>
      <w:color w:val="000000"/>
      <w:sz w:val="20"/>
    </w:rPr>
  </w:style>
  <w:style w:type="character" w:customStyle="1" w:styleId="Sangra3detindependienteCar">
    <w:name w:val="Sangría 3 de t. independiente Car"/>
    <w:basedOn w:val="Fuentedeprrafopredeter"/>
    <w:link w:val="Sangra3detindependiente"/>
    <w:semiHidden/>
    <w:rsid w:val="006148BE"/>
    <w:rPr>
      <w:rFonts w:ascii="Arial" w:eastAsia="Times New Roman" w:hAnsi="Arial" w:cs="Arial"/>
      <w:color w:val="000000"/>
      <w:sz w:val="20"/>
      <w:szCs w:val="20"/>
      <w:lang w:eastAsia="es-ES"/>
    </w:rPr>
  </w:style>
  <w:style w:type="paragraph" w:customStyle="1" w:styleId="g6">
    <w:name w:val="g6"/>
    <w:basedOn w:val="Texto"/>
    <w:next w:val="Texto"/>
    <w:rsid w:val="006148BE"/>
    <w:pPr>
      <w:tabs>
        <w:tab w:val="left" w:pos="454"/>
      </w:tabs>
      <w:spacing w:before="0"/>
      <w:ind w:hanging="454"/>
    </w:pPr>
    <w:rPr>
      <w:sz w:val="16"/>
    </w:rPr>
  </w:style>
  <w:style w:type="paragraph" w:customStyle="1" w:styleId="g3">
    <w:name w:val="g3"/>
    <w:basedOn w:val="Normal"/>
    <w:next w:val="Texto"/>
    <w:rsid w:val="006148BE"/>
    <w:pPr>
      <w:tabs>
        <w:tab w:val="left" w:pos="454"/>
      </w:tabs>
      <w:ind w:left="454" w:hanging="454"/>
      <w:jc w:val="both"/>
    </w:pPr>
    <w:rPr>
      <w:b/>
      <w:sz w:val="26"/>
      <w:lang w:val="es-ES_tradnl"/>
    </w:rPr>
  </w:style>
  <w:style w:type="paragraph" w:customStyle="1" w:styleId="ecuacin">
    <w:name w:val="ecuación"/>
    <w:basedOn w:val="Normal"/>
    <w:next w:val="Texto"/>
    <w:rsid w:val="006148BE"/>
    <w:pPr>
      <w:tabs>
        <w:tab w:val="left" w:pos="454"/>
      </w:tabs>
      <w:spacing w:before="240" w:after="120"/>
      <w:ind w:left="454"/>
      <w:jc w:val="center"/>
    </w:pPr>
    <w:rPr>
      <w:lang w:val="es-ES_tradnl"/>
    </w:rPr>
  </w:style>
  <w:style w:type="paragraph" w:customStyle="1" w:styleId="Blockquote">
    <w:name w:val="Blockquote"/>
    <w:basedOn w:val="Normal"/>
    <w:rsid w:val="006148BE"/>
    <w:pPr>
      <w:spacing w:before="100" w:after="100"/>
      <w:ind w:left="360" w:right="360"/>
    </w:pPr>
    <w:rPr>
      <w:rFonts w:ascii="Times New Roman" w:hAnsi="Times New Roman"/>
      <w:snapToGrid w:val="0"/>
      <w:sz w:val="24"/>
    </w:rPr>
  </w:style>
  <w:style w:type="paragraph" w:customStyle="1" w:styleId="Textoportadilla">
    <w:name w:val="Texto_portadilla"/>
    <w:basedOn w:val="Normal"/>
    <w:rsid w:val="006148BE"/>
    <w:pPr>
      <w:tabs>
        <w:tab w:val="left" w:pos="4423"/>
      </w:tabs>
      <w:ind w:left="4423" w:hanging="851"/>
    </w:pPr>
    <w:rPr>
      <w:b/>
      <w:sz w:val="44"/>
      <w:lang w:val="es-ES_tradnl"/>
    </w:rPr>
  </w:style>
  <w:style w:type="paragraph" w:customStyle="1" w:styleId="Univers">
    <w:name w:val="Univers"/>
    <w:basedOn w:val="Normal"/>
    <w:rsid w:val="006148BE"/>
    <w:pPr>
      <w:jc w:val="both"/>
    </w:pPr>
    <w:rPr>
      <w:szCs w:val="24"/>
    </w:rPr>
  </w:style>
  <w:style w:type="paragraph" w:customStyle="1" w:styleId="Ttulounivers1">
    <w:name w:val="Título univers 1"/>
    <w:basedOn w:val="Univers"/>
    <w:next w:val="Univers"/>
    <w:rsid w:val="006148BE"/>
    <w:pPr>
      <w:keepNext/>
      <w:spacing w:after="120"/>
    </w:pPr>
    <w:rPr>
      <w:b/>
      <w:sz w:val="36"/>
    </w:rPr>
  </w:style>
  <w:style w:type="paragraph" w:customStyle="1" w:styleId="Universttulo1">
    <w:name w:val="Univers título 1"/>
    <w:basedOn w:val="Univers"/>
    <w:next w:val="Univers"/>
    <w:rsid w:val="006148BE"/>
    <w:pPr>
      <w:keepNext/>
      <w:spacing w:after="120"/>
    </w:pPr>
    <w:rPr>
      <w:b/>
      <w:sz w:val="36"/>
    </w:rPr>
  </w:style>
  <w:style w:type="paragraph" w:customStyle="1" w:styleId="Universttulo2">
    <w:name w:val="Univers título 2"/>
    <w:basedOn w:val="Universttulo1"/>
    <w:next w:val="Univers"/>
    <w:rsid w:val="006148BE"/>
    <w:rPr>
      <w:sz w:val="28"/>
    </w:rPr>
  </w:style>
  <w:style w:type="paragraph" w:styleId="Textodeglobo">
    <w:name w:val="Balloon Text"/>
    <w:basedOn w:val="Normal"/>
    <w:link w:val="TextodegloboCar"/>
    <w:uiPriority w:val="99"/>
    <w:semiHidden/>
    <w:unhideWhenUsed/>
    <w:rsid w:val="006148BE"/>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6148BE"/>
    <w:rPr>
      <w:rFonts w:ascii="Tahoma" w:eastAsia="Times New Roman" w:hAnsi="Tahoma" w:cs="Times New Roman"/>
      <w:sz w:val="16"/>
      <w:szCs w:val="16"/>
      <w:lang w:val="x-none" w:eastAsia="x-none"/>
    </w:rPr>
  </w:style>
  <w:style w:type="character" w:styleId="Hipervnculo">
    <w:name w:val="Hyperlink"/>
    <w:uiPriority w:val="99"/>
    <w:unhideWhenUsed/>
    <w:rsid w:val="006148BE"/>
    <w:rPr>
      <w:color w:val="0563C1"/>
      <w:u w:val="single"/>
    </w:rPr>
  </w:style>
  <w:style w:type="character" w:customStyle="1" w:styleId="SangradetextonormalCar1">
    <w:name w:val="Sangría de texto normal Car1"/>
    <w:uiPriority w:val="99"/>
    <w:semiHidden/>
    <w:rsid w:val="006148BE"/>
    <w:rPr>
      <w:rFonts w:eastAsia="Times New Roman"/>
      <w:lang w:eastAsia="es-ES"/>
    </w:rPr>
  </w:style>
  <w:style w:type="character" w:customStyle="1" w:styleId="TextocomentarioCar">
    <w:name w:val="Texto comentario Car"/>
    <w:link w:val="Textocomentario"/>
    <w:semiHidden/>
    <w:rsid w:val="006148BE"/>
    <w:rPr>
      <w:rFonts w:ascii="Arial" w:hAnsi="Arial"/>
      <w:spacing w:val="-2"/>
      <w:lang w:val="es-ES_tradnl"/>
    </w:rPr>
  </w:style>
  <w:style w:type="paragraph" w:styleId="Textocomentario">
    <w:name w:val="annotation text"/>
    <w:basedOn w:val="Normal"/>
    <w:link w:val="TextocomentarioCar"/>
    <w:semiHidden/>
    <w:rsid w:val="006148BE"/>
    <w:pPr>
      <w:keepLines/>
      <w:tabs>
        <w:tab w:val="left" w:pos="1757"/>
      </w:tabs>
      <w:ind w:left="1758" w:hanging="1758"/>
      <w:jc w:val="both"/>
    </w:pPr>
    <w:rPr>
      <w:rFonts w:ascii="Arial" w:eastAsiaTheme="minorHAnsi" w:hAnsi="Arial" w:cstheme="minorBidi"/>
      <w:spacing w:val="-2"/>
      <w:szCs w:val="22"/>
      <w:lang w:val="es-ES_tradnl" w:eastAsia="en-US"/>
    </w:rPr>
  </w:style>
  <w:style w:type="character" w:customStyle="1" w:styleId="TextocomentarioCar1">
    <w:name w:val="Texto comentario Car1"/>
    <w:basedOn w:val="Fuentedeprrafopredeter"/>
    <w:uiPriority w:val="99"/>
    <w:semiHidden/>
    <w:rsid w:val="006148BE"/>
    <w:rPr>
      <w:rFonts w:ascii="Univers" w:eastAsia="Times New Roman" w:hAnsi="Univers" w:cs="Times New Roman"/>
      <w:sz w:val="20"/>
      <w:szCs w:val="20"/>
      <w:lang w:eastAsia="es-ES"/>
    </w:rPr>
  </w:style>
  <w:style w:type="character" w:customStyle="1" w:styleId="Sangra2detindependienteCar1">
    <w:name w:val="Sangría 2 de t. independiente Car1"/>
    <w:uiPriority w:val="99"/>
    <w:semiHidden/>
    <w:rsid w:val="006148BE"/>
    <w:rPr>
      <w:rFonts w:eastAsia="Times New Roman"/>
      <w:lang w:eastAsia="es-ES"/>
    </w:rPr>
  </w:style>
  <w:style w:type="character" w:customStyle="1" w:styleId="MapadeldocumentoCar">
    <w:name w:val="Mapa del documento Car"/>
    <w:link w:val="Mapadeldocumento"/>
    <w:semiHidden/>
    <w:rsid w:val="006148BE"/>
    <w:rPr>
      <w:rFonts w:ascii="Tahoma" w:hAnsi="Tahoma"/>
      <w:spacing w:val="-2"/>
      <w:shd w:val="clear" w:color="auto" w:fill="000080"/>
      <w:lang w:val="es-ES_tradnl"/>
    </w:rPr>
  </w:style>
  <w:style w:type="paragraph" w:styleId="Mapadeldocumento">
    <w:name w:val="Document Map"/>
    <w:basedOn w:val="Normal"/>
    <w:link w:val="MapadeldocumentoCar"/>
    <w:semiHidden/>
    <w:rsid w:val="006148BE"/>
    <w:pPr>
      <w:keepLines/>
      <w:shd w:val="clear" w:color="auto" w:fill="000080"/>
      <w:tabs>
        <w:tab w:val="left" w:pos="1757"/>
      </w:tabs>
      <w:ind w:left="1758" w:hanging="1758"/>
      <w:jc w:val="both"/>
    </w:pPr>
    <w:rPr>
      <w:rFonts w:ascii="Tahoma" w:eastAsiaTheme="minorHAnsi" w:hAnsi="Tahoma" w:cstheme="minorBidi"/>
      <w:spacing w:val="-2"/>
      <w:szCs w:val="22"/>
      <w:lang w:val="es-ES_tradnl" w:eastAsia="en-US"/>
    </w:rPr>
  </w:style>
  <w:style w:type="character" w:customStyle="1" w:styleId="MapadeldocumentoCar1">
    <w:name w:val="Mapa del documento Car1"/>
    <w:basedOn w:val="Fuentedeprrafopredeter"/>
    <w:uiPriority w:val="99"/>
    <w:semiHidden/>
    <w:rsid w:val="006148BE"/>
    <w:rPr>
      <w:rFonts w:ascii="Segoe UI" w:eastAsia="Times New Roman" w:hAnsi="Segoe UI" w:cs="Segoe UI"/>
      <w:sz w:val="16"/>
      <w:szCs w:val="16"/>
      <w:lang w:eastAsia="es-ES"/>
    </w:rPr>
  </w:style>
  <w:style w:type="character" w:customStyle="1" w:styleId="Sangra3detindependienteCar1">
    <w:name w:val="Sangría 3 de t. independiente Car1"/>
    <w:uiPriority w:val="99"/>
    <w:semiHidden/>
    <w:rsid w:val="006148BE"/>
    <w:rPr>
      <w:rFonts w:eastAsia="Times New Roman"/>
      <w:sz w:val="16"/>
      <w:szCs w:val="16"/>
      <w:lang w:eastAsia="es-ES"/>
    </w:rPr>
  </w:style>
  <w:style w:type="character" w:customStyle="1" w:styleId="TextodegloboCar1">
    <w:name w:val="Texto de globo Car1"/>
    <w:uiPriority w:val="99"/>
    <w:semiHidden/>
    <w:rsid w:val="006148BE"/>
    <w:rPr>
      <w:rFonts w:ascii="Tahoma" w:eastAsia="Times New Roman" w:hAnsi="Tahoma" w:cs="Tahoma"/>
      <w:sz w:val="16"/>
      <w:szCs w:val="16"/>
      <w:lang w:eastAsia="es-ES"/>
    </w:rPr>
  </w:style>
  <w:style w:type="character" w:customStyle="1" w:styleId="alt-edited">
    <w:name w:val="alt-edited"/>
    <w:rsid w:val="006148BE"/>
  </w:style>
  <w:style w:type="character" w:customStyle="1" w:styleId="hps">
    <w:name w:val="hps"/>
    <w:rsid w:val="006148BE"/>
  </w:style>
  <w:style w:type="character" w:customStyle="1" w:styleId="atn">
    <w:name w:val="atn"/>
    <w:rsid w:val="006148BE"/>
  </w:style>
  <w:style w:type="character" w:customStyle="1" w:styleId="shorttext">
    <w:name w:val="short_text"/>
    <w:rsid w:val="006148BE"/>
  </w:style>
  <w:style w:type="character" w:styleId="Textoennegrita">
    <w:name w:val="Strong"/>
    <w:uiPriority w:val="22"/>
    <w:qFormat/>
    <w:rsid w:val="006148BE"/>
    <w:rPr>
      <w:b/>
      <w:bCs/>
    </w:rPr>
  </w:style>
  <w:style w:type="character" w:styleId="nfasis">
    <w:name w:val="Emphasis"/>
    <w:uiPriority w:val="20"/>
    <w:qFormat/>
    <w:rsid w:val="006148BE"/>
    <w:rPr>
      <w:i/>
      <w:iCs/>
    </w:rPr>
  </w:style>
  <w:style w:type="character" w:customStyle="1" w:styleId="st">
    <w:name w:val="st"/>
    <w:rsid w:val="006148BE"/>
  </w:style>
  <w:style w:type="paragraph" w:customStyle="1" w:styleId="content">
    <w:name w:val="content"/>
    <w:basedOn w:val="Normal"/>
    <w:rsid w:val="006148BE"/>
    <w:pPr>
      <w:spacing w:before="100" w:beforeAutospacing="1" w:after="100" w:afterAutospacing="1"/>
    </w:pPr>
    <w:rPr>
      <w:rFonts w:ascii="Times New Roman" w:hAnsi="Times New Roman"/>
      <w:sz w:val="24"/>
      <w:szCs w:val="24"/>
    </w:rPr>
  </w:style>
  <w:style w:type="paragraph" w:customStyle="1" w:styleId="Excluye">
    <w:name w:val="Excluye"/>
    <w:basedOn w:val="A3"/>
    <w:qFormat/>
    <w:rsid w:val="00AE2DE5"/>
    <w:pPr>
      <w:tabs>
        <w:tab w:val="clear" w:pos="993"/>
        <w:tab w:val="clear" w:pos="1757"/>
      </w:tabs>
      <w:spacing w:before="0" w:after="120"/>
      <w:ind w:left="2126" w:firstLine="0"/>
      <w:outlineLvl w:val="0"/>
    </w:pPr>
    <w:rPr>
      <w:rFonts w:cs="Arial"/>
      <w:b w:val="0"/>
      <w:sz w:val="22"/>
      <w:szCs w:val="22"/>
      <w:u w:val="single"/>
    </w:rPr>
  </w:style>
  <w:style w:type="paragraph" w:customStyle="1" w:styleId="TtuloCdigo">
    <w:name w:val="TítuloCódigo"/>
    <w:basedOn w:val="A4"/>
    <w:qFormat/>
    <w:rsid w:val="00AE2DE5"/>
    <w:pPr>
      <w:tabs>
        <w:tab w:val="clear" w:pos="993"/>
        <w:tab w:val="clear" w:pos="1757"/>
      </w:tabs>
      <w:spacing w:before="0"/>
      <w:ind w:left="2127" w:hanging="2127"/>
    </w:pPr>
    <w:rPr>
      <w:rFonts w:cs="Arial"/>
      <w:color w:val="000000"/>
      <w:sz w:val="22"/>
      <w:szCs w:val="22"/>
    </w:rPr>
  </w:style>
  <w:style w:type="paragraph" w:customStyle="1" w:styleId="VIETA">
    <w:name w:val="VIÑETA"/>
    <w:basedOn w:val="Normal"/>
    <w:qFormat/>
    <w:rsid w:val="00AE2DE5"/>
    <w:pPr>
      <w:keepLines/>
      <w:ind w:left="2098" w:hanging="357"/>
      <w:jc w:val="both"/>
    </w:pPr>
    <w:rPr>
      <w:rFonts w:ascii="Arial" w:eastAsiaTheme="minorEastAsia" w:hAnsi="Arial" w:cs="Arial"/>
      <w:szCs w:val="22"/>
      <w:lang w:val="es-ES_tradnl"/>
    </w:rPr>
  </w:style>
  <w:style w:type="paragraph" w:customStyle="1" w:styleId="Referencia">
    <w:name w:val="Referencia"/>
    <w:basedOn w:val="TtuloCdigo"/>
    <w:qFormat/>
    <w:rsid w:val="00AE2DE5"/>
    <w:pPr>
      <w:ind w:left="0" w:firstLine="0"/>
    </w:pPr>
    <w:rPr>
      <w:i w:val="0"/>
    </w:rPr>
  </w:style>
  <w:style w:type="paragraph" w:styleId="Prrafodelista">
    <w:name w:val="List Paragraph"/>
    <w:basedOn w:val="Normal"/>
    <w:uiPriority w:val="34"/>
    <w:qFormat/>
    <w:rsid w:val="00AE2DE5"/>
    <w:pPr>
      <w:ind w:left="720"/>
      <w:contextualSpacing/>
    </w:pPr>
    <w:rPr>
      <w:rFonts w:ascii="Calibri" w:hAnsi="Calibri"/>
      <w:szCs w:val="22"/>
    </w:rPr>
  </w:style>
  <w:style w:type="paragraph" w:customStyle="1" w:styleId="TituloGRUPO">
    <w:name w:val="TituloGRUPO"/>
    <w:basedOn w:val="A1"/>
    <w:qFormat/>
    <w:rsid w:val="00AE2DE5"/>
    <w:pPr>
      <w:tabs>
        <w:tab w:val="clear" w:pos="1757"/>
      </w:tabs>
      <w:ind w:left="2126" w:hanging="2126"/>
    </w:pPr>
    <w:rPr>
      <w:rFonts w:cs="Arial"/>
      <w:color w:val="000000"/>
      <w:sz w:val="22"/>
      <w:szCs w:val="22"/>
    </w:rPr>
  </w:style>
  <w:style w:type="paragraph" w:customStyle="1" w:styleId="TtuloSUBGRUPO">
    <w:name w:val="TítuloSUBGRUPO"/>
    <w:basedOn w:val="A2"/>
    <w:qFormat/>
    <w:rsid w:val="00AE2DE5"/>
    <w:pPr>
      <w:tabs>
        <w:tab w:val="clear" w:pos="993"/>
        <w:tab w:val="clear" w:pos="1757"/>
      </w:tabs>
      <w:spacing w:before="0" w:after="120"/>
      <w:outlineLvl w:val="0"/>
    </w:pPr>
    <w:rPr>
      <w:rFonts w:cs="Arial"/>
      <w:color w:val="000000"/>
      <w:sz w:val="22"/>
      <w:szCs w:val="22"/>
    </w:rPr>
  </w:style>
  <w:style w:type="paragraph" w:customStyle="1" w:styleId="EXCLUYE0">
    <w:name w:val="EXCLUYE"/>
    <w:basedOn w:val="Excluye"/>
    <w:rsid w:val="00AE2DE5"/>
  </w:style>
  <w:style w:type="character" w:styleId="Refdecomentario">
    <w:name w:val="annotation reference"/>
    <w:basedOn w:val="Fuentedeprrafopredeter"/>
    <w:semiHidden/>
    <w:unhideWhenUsed/>
    <w:rsid w:val="00AE2DE5"/>
    <w:rPr>
      <w:sz w:val="16"/>
      <w:szCs w:val="16"/>
    </w:rPr>
  </w:style>
  <w:style w:type="paragraph" w:styleId="Asuntodelcomentario">
    <w:name w:val="annotation subject"/>
    <w:basedOn w:val="Textocomentario"/>
    <w:next w:val="Textocomentario"/>
    <w:link w:val="AsuntodelcomentarioCar"/>
    <w:uiPriority w:val="99"/>
    <w:semiHidden/>
    <w:unhideWhenUsed/>
    <w:rsid w:val="00AE2DE5"/>
    <w:pPr>
      <w:keepLines w:val="0"/>
      <w:tabs>
        <w:tab w:val="clear" w:pos="1757"/>
      </w:tabs>
      <w:ind w:left="0" w:firstLine="0"/>
      <w:jc w:val="left"/>
    </w:pPr>
    <w:rPr>
      <w:rFonts w:asciiTheme="minorHAnsi" w:eastAsiaTheme="minorEastAsia" w:hAnsiTheme="minorHAnsi"/>
      <w:b/>
      <w:bCs/>
      <w:spacing w:val="0"/>
      <w:sz w:val="20"/>
      <w:szCs w:val="20"/>
      <w:lang w:val="es-ES" w:eastAsia="es-ES"/>
    </w:rPr>
  </w:style>
  <w:style w:type="character" w:customStyle="1" w:styleId="AsuntodelcomentarioCar">
    <w:name w:val="Asunto del comentario Car"/>
    <w:basedOn w:val="TextocomentarioCar"/>
    <w:link w:val="Asuntodelcomentario"/>
    <w:uiPriority w:val="99"/>
    <w:semiHidden/>
    <w:rsid w:val="00AE2DE5"/>
    <w:rPr>
      <w:rFonts w:ascii="Arial" w:eastAsiaTheme="minorEastAsia" w:hAnsi="Arial"/>
      <w:b/>
      <w:bCs/>
      <w:spacing w:val="-2"/>
      <w:sz w:val="20"/>
      <w:szCs w:val="20"/>
      <w:lang w:val="es-ES_tradnl" w:eastAsia="es-ES"/>
    </w:rPr>
  </w:style>
  <w:style w:type="paragraph" w:styleId="Revisin">
    <w:name w:val="Revision"/>
    <w:hidden/>
    <w:uiPriority w:val="99"/>
    <w:semiHidden/>
    <w:rsid w:val="00AE2DE5"/>
    <w:pPr>
      <w:spacing w:after="0" w:line="240" w:lineRule="auto"/>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hyperlink" Target="https://es.wikipedia.org/wiki/Etanol_%28combustible%29" TargetMode="Externa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https://es.wikipedia.org/wiki/Gas_natural"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es.wikipedia.org/w/index.php?title=Nuevo_gas%C3%B3leo_A&amp;action=edit&amp;redlink=1" TargetMode="Externa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yperlink" Target="https://es.wikipedia.org/w/index.php?title=Gas%C3%B3leo_A_habitual&amp;action=edit&amp;redlink=1" TargetMode="External"/><Relationship Id="rId20" Type="http://schemas.openxmlformats.org/officeDocument/2006/relationships/hyperlink" Target="https://es.wikipedia.org/wiki/Butan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es.wikipedia.org/wiki/Biodi%C3%A9sel" TargetMode="Externa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hyperlink" Target="https://es.wikipedia.org/wiki/Dihidr%C3%B3geno" TargetMode="External"/><Relationship Id="rId28" Type="http://schemas.microsoft.com/office/2011/relationships/people" Target="people.xml"/><Relationship Id="rId10" Type="http://schemas.openxmlformats.org/officeDocument/2006/relationships/footer" Target="footer3.xml"/><Relationship Id="rId19" Type="http://schemas.openxmlformats.org/officeDocument/2006/relationships/hyperlink" Target="https://es.wikipedia.org/wiki/Metanol_%28combustible%2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hyperlink" Target="https://es.wikipedia.org/wiki/Biogasolina"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2284C-2E67-4A64-8728-28E4CFA73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254</Pages>
  <Words>65596</Words>
  <Characters>360783</Characters>
  <Application>Microsoft Office Word</Application>
  <DocSecurity>0</DocSecurity>
  <Lines>3006</Lines>
  <Paragraphs>851</Paragraphs>
  <ScaleCrop>false</ScaleCrop>
  <HeadingPairs>
    <vt:vector size="2" baseType="variant">
      <vt:variant>
        <vt:lpstr>Título</vt:lpstr>
      </vt:variant>
      <vt:variant>
        <vt:i4>1</vt:i4>
      </vt:variant>
    </vt:vector>
  </HeadingPairs>
  <TitlesOfParts>
    <vt:vector size="1" baseType="lpstr">
      <vt:lpstr/>
    </vt:vector>
  </TitlesOfParts>
  <Company>INSTITUTO NACIONAL DE ESTADISTICA</Company>
  <LinksUpToDate>false</LinksUpToDate>
  <CharactersWithSpaces>425528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ine</cp:lastModifiedBy>
  <cp:revision>2</cp:revision>
  <cp:lastPrinted>2018-06-18T09:18:00Z</cp:lastPrinted>
  <dcterms:created xsi:type="dcterms:W3CDTF">2021-09-16T06:08:00Z</dcterms:created>
  <dcterms:modified xsi:type="dcterms:W3CDTF">2021-09-16T06:08:00Z</dcterms:modified>
</cp:coreProperties>
</file>